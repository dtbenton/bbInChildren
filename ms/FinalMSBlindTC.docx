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E28B0" w14:textId="77777777" w:rsidR="009B41E4" w:rsidRDefault="009B41E4" w:rsidP="009B41E4">
      <w:pPr>
        <w:spacing w:after="0" w:line="480" w:lineRule="auto"/>
        <w:rPr>
          <w:ins w:id="16" w:author="Benton, Deon [2]" w:date="2023-10-13T14:57:00Z"/>
          <w:rFonts w:ascii="Times New Roman" w:eastAsia="Times New Roman" w:hAnsi="Times New Roman" w:cs="Times New Roman"/>
          <w:sz w:val="24"/>
          <w:szCs w:val="24"/>
        </w:rPr>
      </w:pPr>
      <w:ins w:id="17" w:author="Benton, Deon [2]" w:date="2023-10-13T14:57:00Z">
        <w:r>
          <w:rPr>
            <w:rFonts w:ascii="Times New Roman" w:eastAsia="Times New Roman" w:hAnsi="Times New Roman" w:cs="Times New Roman"/>
            <w:sz w:val="24"/>
            <w:szCs w:val="24"/>
          </w:rPr>
          <w:t>Research Highlights:</w:t>
        </w:r>
      </w:ins>
    </w:p>
    <w:p w14:paraId="18BBE140" w14:textId="77777777" w:rsidR="009B41E4" w:rsidRDefault="009B41E4" w:rsidP="009B41E4">
      <w:pPr>
        <w:pStyle w:val="ListParagraph"/>
        <w:numPr>
          <w:ilvl w:val="0"/>
          <w:numId w:val="1"/>
        </w:numPr>
        <w:spacing w:after="0" w:line="480" w:lineRule="auto"/>
        <w:rPr>
          <w:ins w:id="18" w:author="Benton, Deon [2]" w:date="2023-10-13T14:57:00Z"/>
          <w:rFonts w:ascii="Times New Roman" w:eastAsia="Times New Roman" w:hAnsi="Times New Roman" w:cs="Times New Roman"/>
          <w:sz w:val="24"/>
          <w:szCs w:val="24"/>
        </w:rPr>
      </w:pPr>
      <w:ins w:id="19" w:author="Benton, Deon [2]" w:date="2023-10-13T14:57:00Z">
        <w:r>
          <w:rPr>
            <w:rFonts w:ascii="Times New Roman" w:eastAsia="Times New Roman" w:hAnsi="Times New Roman" w:cs="Times New Roman"/>
            <w:sz w:val="24"/>
            <w:szCs w:val="24"/>
          </w:rPr>
          <w:t>Five- and 6-year-old children engage in retrospective reevaluation under minimal information-processing demands (Experiment 1).</w:t>
        </w:r>
      </w:ins>
    </w:p>
    <w:p w14:paraId="7ABD0AB8" w14:textId="77777777" w:rsidR="009B41E4" w:rsidRDefault="009B41E4" w:rsidP="009B41E4">
      <w:pPr>
        <w:pStyle w:val="ListParagraph"/>
        <w:numPr>
          <w:ilvl w:val="0"/>
          <w:numId w:val="1"/>
        </w:numPr>
        <w:spacing w:after="0" w:line="480" w:lineRule="auto"/>
        <w:rPr>
          <w:ins w:id="20" w:author="Benton, Deon [2]" w:date="2023-10-13T14:57:00Z"/>
          <w:rFonts w:ascii="Times New Roman" w:eastAsia="Times New Roman" w:hAnsi="Times New Roman" w:cs="Times New Roman"/>
          <w:sz w:val="24"/>
          <w:szCs w:val="24"/>
        </w:rPr>
      </w:pPr>
      <w:ins w:id="21" w:author="Benton, Deon [2]" w:date="2023-10-13T14:57:00Z">
        <w:r>
          <w:rPr>
            <w:rFonts w:ascii="Times New Roman" w:eastAsia="Times New Roman" w:hAnsi="Times New Roman" w:cs="Times New Roman"/>
            <w:sz w:val="24"/>
            <w:szCs w:val="24"/>
          </w:rPr>
          <w:t>Five- and 6-year-old children do not engage in retrospective reevaluation under more extensive information-processing demands (Experiment 2).</w:t>
        </w:r>
      </w:ins>
    </w:p>
    <w:p w14:paraId="41513712" w14:textId="77777777" w:rsidR="009B41E4" w:rsidRDefault="009B41E4" w:rsidP="009B41E4">
      <w:pPr>
        <w:pStyle w:val="ListParagraph"/>
        <w:numPr>
          <w:ilvl w:val="0"/>
          <w:numId w:val="1"/>
        </w:numPr>
        <w:spacing w:after="0" w:line="480" w:lineRule="auto"/>
        <w:rPr>
          <w:ins w:id="22" w:author="Benton, Deon [2]" w:date="2023-10-13T14:57:00Z"/>
          <w:rFonts w:ascii="Times New Roman" w:eastAsia="Times New Roman" w:hAnsi="Times New Roman" w:cs="Times New Roman"/>
          <w:sz w:val="24"/>
          <w:szCs w:val="24"/>
        </w:rPr>
      </w:pPr>
      <w:ins w:id="23" w:author="Benton, Deon [2]" w:date="2023-10-13T14:57:00Z">
        <w:r>
          <w:rPr>
            <w:rFonts w:ascii="Times New Roman" w:eastAsia="Times New Roman" w:hAnsi="Times New Roman" w:cs="Times New Roman"/>
            <w:sz w:val="24"/>
            <w:szCs w:val="24"/>
          </w:rPr>
          <w:t>Across both experiments, children’s retrospective reevaluations were better explained by a simple associative learning model, with only minimal support for a simple Bayesian model.</w:t>
        </w:r>
      </w:ins>
    </w:p>
    <w:p w14:paraId="63BA7BB0" w14:textId="77777777" w:rsidR="009B41E4" w:rsidRDefault="009B41E4" w:rsidP="009B41E4">
      <w:pPr>
        <w:pStyle w:val="ListParagraph"/>
        <w:numPr>
          <w:ilvl w:val="0"/>
          <w:numId w:val="1"/>
        </w:numPr>
        <w:spacing w:after="0" w:line="480" w:lineRule="auto"/>
        <w:rPr>
          <w:ins w:id="24" w:author="Benton, Deon [2]" w:date="2023-10-13T14:57:00Z"/>
          <w:rFonts w:ascii="Times New Roman" w:eastAsia="Times New Roman" w:hAnsi="Times New Roman" w:cs="Times New Roman"/>
          <w:sz w:val="24"/>
          <w:szCs w:val="24"/>
        </w:rPr>
      </w:pPr>
      <w:ins w:id="25" w:author="Benton, Deon [2]" w:date="2023-10-13T14:57:00Z">
        <w:r>
          <w:rPr>
            <w:rFonts w:ascii="Times New Roman" w:eastAsia="Times New Roman" w:hAnsi="Times New Roman" w:cs="Times New Roman"/>
            <w:sz w:val="24"/>
            <w:szCs w:val="24"/>
          </w:rPr>
          <w:t>These data contribute to our understanding of the cognitive mechanisms by which children make causal judgements.</w:t>
        </w:r>
      </w:ins>
    </w:p>
    <w:p w14:paraId="0427FA17" w14:textId="77777777" w:rsidR="009B41E4" w:rsidRDefault="009B41E4" w:rsidP="009B41E4">
      <w:pPr>
        <w:spacing w:after="0" w:line="480" w:lineRule="auto"/>
        <w:rPr>
          <w:ins w:id="26" w:author="Benton, Deon [2]" w:date="2023-10-13T14:57:00Z"/>
          <w:rFonts w:ascii="Times New Roman" w:eastAsia="Times New Roman" w:hAnsi="Times New Roman" w:cs="Times New Roman"/>
          <w:sz w:val="24"/>
          <w:szCs w:val="24"/>
        </w:rPr>
      </w:pPr>
    </w:p>
    <w:p w14:paraId="0CB1EE18" w14:textId="77777777" w:rsidR="009B41E4" w:rsidRDefault="009B41E4" w:rsidP="009B41E4">
      <w:pPr>
        <w:spacing w:after="0" w:line="480" w:lineRule="auto"/>
        <w:rPr>
          <w:ins w:id="27" w:author="Benton, Deon [2]" w:date="2023-10-13T14:57:00Z"/>
          <w:rFonts w:ascii="Times New Roman" w:eastAsia="Times New Roman" w:hAnsi="Times New Roman" w:cs="Times New Roman"/>
          <w:sz w:val="24"/>
          <w:szCs w:val="24"/>
        </w:rPr>
      </w:pPr>
    </w:p>
    <w:p w14:paraId="2107C8DE" w14:textId="77777777" w:rsidR="009B41E4" w:rsidRDefault="009B41E4" w:rsidP="009B41E4">
      <w:pPr>
        <w:spacing w:after="0" w:line="480" w:lineRule="auto"/>
        <w:rPr>
          <w:ins w:id="28" w:author="Benton, Deon [2]" w:date="2023-10-13T14:57:00Z"/>
          <w:rFonts w:ascii="Times New Roman" w:eastAsia="Times New Roman" w:hAnsi="Times New Roman" w:cs="Times New Roman"/>
          <w:sz w:val="24"/>
          <w:szCs w:val="24"/>
        </w:rPr>
      </w:pPr>
    </w:p>
    <w:p w14:paraId="42B19E53" w14:textId="77777777" w:rsidR="009B41E4" w:rsidRDefault="009B41E4" w:rsidP="009B41E4">
      <w:pPr>
        <w:spacing w:after="0" w:line="480" w:lineRule="auto"/>
        <w:rPr>
          <w:ins w:id="29" w:author="Benton, Deon [2]" w:date="2023-10-13T14:57:00Z"/>
          <w:rFonts w:ascii="Times New Roman" w:eastAsia="Times New Roman" w:hAnsi="Times New Roman" w:cs="Times New Roman"/>
          <w:sz w:val="24"/>
          <w:szCs w:val="24"/>
        </w:rPr>
      </w:pPr>
    </w:p>
    <w:p w14:paraId="3313C067" w14:textId="77777777" w:rsidR="009B41E4" w:rsidRDefault="009B41E4" w:rsidP="009B41E4">
      <w:pPr>
        <w:spacing w:after="0" w:line="480" w:lineRule="auto"/>
        <w:rPr>
          <w:ins w:id="30" w:author="Benton, Deon [2]" w:date="2023-10-13T14:57:00Z"/>
          <w:rFonts w:ascii="Times New Roman" w:eastAsia="Times New Roman" w:hAnsi="Times New Roman" w:cs="Times New Roman"/>
          <w:sz w:val="24"/>
          <w:szCs w:val="24"/>
        </w:rPr>
      </w:pPr>
    </w:p>
    <w:p w14:paraId="17C8F8A0" w14:textId="77777777" w:rsidR="009B41E4" w:rsidRDefault="009B41E4" w:rsidP="009B41E4">
      <w:pPr>
        <w:spacing w:after="0" w:line="480" w:lineRule="auto"/>
        <w:rPr>
          <w:ins w:id="31" w:author="Benton, Deon [2]" w:date="2023-10-13T14:57:00Z"/>
          <w:rFonts w:ascii="Times New Roman" w:eastAsia="Times New Roman" w:hAnsi="Times New Roman" w:cs="Times New Roman"/>
          <w:sz w:val="24"/>
          <w:szCs w:val="24"/>
        </w:rPr>
      </w:pPr>
    </w:p>
    <w:p w14:paraId="13F6D75D" w14:textId="77777777" w:rsidR="009B41E4" w:rsidRDefault="009B41E4" w:rsidP="009B41E4">
      <w:pPr>
        <w:spacing w:after="0" w:line="480" w:lineRule="auto"/>
        <w:rPr>
          <w:ins w:id="32" w:author="Benton, Deon [2]" w:date="2023-10-13T14:57:00Z"/>
          <w:rFonts w:ascii="Times New Roman" w:eastAsia="Times New Roman" w:hAnsi="Times New Roman" w:cs="Times New Roman"/>
          <w:sz w:val="24"/>
          <w:szCs w:val="24"/>
        </w:rPr>
      </w:pPr>
    </w:p>
    <w:p w14:paraId="7FB0B7F7" w14:textId="77777777" w:rsidR="009B41E4" w:rsidRDefault="009B41E4" w:rsidP="009B41E4">
      <w:pPr>
        <w:spacing w:after="0" w:line="480" w:lineRule="auto"/>
        <w:rPr>
          <w:ins w:id="33" w:author="Benton, Deon [2]" w:date="2023-10-13T14:57:00Z"/>
          <w:rFonts w:ascii="Times New Roman" w:eastAsia="Times New Roman" w:hAnsi="Times New Roman" w:cs="Times New Roman"/>
          <w:sz w:val="24"/>
          <w:szCs w:val="24"/>
        </w:rPr>
      </w:pPr>
    </w:p>
    <w:p w14:paraId="398E6CE0" w14:textId="77777777" w:rsidR="009B41E4" w:rsidRDefault="009B41E4" w:rsidP="009B41E4">
      <w:pPr>
        <w:spacing w:after="0" w:line="480" w:lineRule="auto"/>
        <w:rPr>
          <w:ins w:id="34" w:author="Benton, Deon [2]" w:date="2023-10-13T14:57:00Z"/>
          <w:rFonts w:ascii="Times New Roman" w:eastAsia="Times New Roman" w:hAnsi="Times New Roman" w:cs="Times New Roman"/>
          <w:sz w:val="24"/>
          <w:szCs w:val="24"/>
        </w:rPr>
      </w:pPr>
    </w:p>
    <w:p w14:paraId="27F3A7D1" w14:textId="77777777" w:rsidR="009B41E4" w:rsidRDefault="009B41E4" w:rsidP="009B41E4">
      <w:pPr>
        <w:spacing w:after="0" w:line="480" w:lineRule="auto"/>
        <w:rPr>
          <w:ins w:id="35" w:author="Benton, Deon [2]" w:date="2023-10-13T14:57:00Z"/>
          <w:rFonts w:ascii="Times New Roman" w:eastAsia="Times New Roman" w:hAnsi="Times New Roman" w:cs="Times New Roman"/>
          <w:sz w:val="24"/>
          <w:szCs w:val="24"/>
        </w:rPr>
      </w:pPr>
    </w:p>
    <w:p w14:paraId="4979B99E" w14:textId="77777777" w:rsidR="009B41E4" w:rsidRDefault="009B41E4" w:rsidP="009B41E4">
      <w:pPr>
        <w:spacing w:after="0" w:line="480" w:lineRule="auto"/>
        <w:rPr>
          <w:ins w:id="36" w:author="Benton, Deon [2]" w:date="2023-10-13T14:57:00Z"/>
          <w:rFonts w:ascii="Times New Roman" w:eastAsia="Times New Roman" w:hAnsi="Times New Roman" w:cs="Times New Roman"/>
          <w:sz w:val="24"/>
          <w:szCs w:val="24"/>
        </w:rPr>
      </w:pPr>
    </w:p>
    <w:p w14:paraId="5DD2C12E" w14:textId="77777777" w:rsidR="009B41E4" w:rsidRDefault="009B41E4" w:rsidP="009B41E4">
      <w:pPr>
        <w:spacing w:after="0" w:line="480" w:lineRule="auto"/>
        <w:rPr>
          <w:ins w:id="37" w:author="Benton, Deon [2]" w:date="2023-10-13T14:57:00Z"/>
          <w:rFonts w:ascii="Times New Roman" w:eastAsia="Times New Roman" w:hAnsi="Times New Roman" w:cs="Times New Roman"/>
          <w:sz w:val="24"/>
          <w:szCs w:val="24"/>
        </w:rPr>
      </w:pPr>
    </w:p>
    <w:p w14:paraId="7949F94B" w14:textId="77777777" w:rsidR="009B41E4" w:rsidRDefault="009B41E4" w:rsidP="009B41E4">
      <w:pPr>
        <w:spacing w:after="0" w:line="480" w:lineRule="auto"/>
        <w:rPr>
          <w:ins w:id="38" w:author="Benton, Deon [2]" w:date="2023-10-13T14:57:00Z"/>
          <w:rFonts w:ascii="Times New Roman" w:eastAsia="Times New Roman" w:hAnsi="Times New Roman" w:cs="Times New Roman"/>
          <w:sz w:val="24"/>
          <w:szCs w:val="24"/>
        </w:rPr>
      </w:pPr>
    </w:p>
    <w:p w14:paraId="25EDAE8E" w14:textId="77777777" w:rsidR="009B41E4" w:rsidRDefault="009B41E4" w:rsidP="009B41E4">
      <w:pPr>
        <w:spacing w:after="0" w:line="480" w:lineRule="auto"/>
        <w:jc w:val="center"/>
        <w:rPr>
          <w:ins w:id="39" w:author="Benton, Deon [2]" w:date="2023-10-13T14:57:00Z"/>
          <w:rFonts w:ascii="Times New Roman" w:eastAsia="Times New Roman" w:hAnsi="Times New Roman" w:cs="Times New Roman"/>
          <w:sz w:val="24"/>
          <w:szCs w:val="24"/>
        </w:rPr>
      </w:pPr>
      <w:ins w:id="40" w:author="Benton, Deon [2]" w:date="2023-10-13T14:57:00Z">
        <w:r>
          <w:rPr>
            <w:rFonts w:ascii="Times New Roman" w:eastAsia="Times New Roman" w:hAnsi="Times New Roman" w:cs="Times New Roman"/>
            <w:sz w:val="24"/>
            <w:szCs w:val="24"/>
          </w:rPr>
          <w:lastRenderedPageBreak/>
          <w:t>Don’t throw the associative baby out with the Bayesian bathwater: Children are more associative when reasoning retrospectively under information processing demands</w:t>
        </w:r>
      </w:ins>
    </w:p>
    <w:p w14:paraId="2A4E3E40" w14:textId="77777777" w:rsidR="009B41E4" w:rsidRDefault="009B41E4" w:rsidP="009B41E4">
      <w:pPr>
        <w:spacing w:after="0" w:line="480" w:lineRule="auto"/>
        <w:jc w:val="center"/>
        <w:rPr>
          <w:ins w:id="41" w:author="Benton, Deon [2]" w:date="2023-10-13T14:57:00Z"/>
          <w:rFonts w:ascii="Times New Roman" w:eastAsia="Times New Roman" w:hAnsi="Times New Roman" w:cs="Times New Roman"/>
          <w:sz w:val="24"/>
          <w:szCs w:val="24"/>
        </w:rPr>
      </w:pPr>
      <w:ins w:id="42" w:author="Benton, Deon [2]" w:date="2023-10-13T14:57:00Z">
        <w:r>
          <w:rPr>
            <w:rFonts w:ascii="Times New Roman" w:eastAsia="Times New Roman" w:hAnsi="Times New Roman" w:cs="Times New Roman"/>
            <w:sz w:val="24"/>
            <w:szCs w:val="24"/>
          </w:rPr>
          <w:t xml:space="preserve">Submitted revision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10/13/2023</w:t>
        </w:r>
      </w:ins>
    </w:p>
    <w:p w14:paraId="16B6EDBA" w14:textId="77777777" w:rsidR="009B41E4" w:rsidRPr="004108B5" w:rsidRDefault="009B41E4" w:rsidP="009B41E4">
      <w:pPr>
        <w:spacing w:after="0" w:line="480" w:lineRule="auto"/>
        <w:rPr>
          <w:ins w:id="43" w:author="Benton, Deon [2]" w:date="2023-10-13T14:57:00Z"/>
          <w:rFonts w:ascii="Times New Roman" w:eastAsia="Times New Roman" w:hAnsi="Times New Roman" w:cs="Times New Roman"/>
          <w:sz w:val="24"/>
          <w:szCs w:val="24"/>
        </w:rPr>
      </w:pPr>
    </w:p>
    <w:p w14:paraId="02CAAF32" w14:textId="77777777" w:rsidR="009B41E4" w:rsidRDefault="009B41E4" w:rsidP="009B41E4">
      <w:pPr>
        <w:spacing w:after="0" w:line="480" w:lineRule="auto"/>
        <w:jc w:val="center"/>
        <w:rPr>
          <w:ins w:id="44" w:author="Benton, Deon [2]" w:date="2023-10-13T14:57:00Z"/>
          <w:rFonts w:ascii="Times New Roman" w:eastAsia="Times New Roman" w:hAnsi="Times New Roman" w:cs="Times New Roman"/>
          <w:sz w:val="24"/>
          <w:szCs w:val="24"/>
        </w:rPr>
      </w:pPr>
      <w:ins w:id="45" w:author="Benton, Deon [2]" w:date="2023-10-13T14:57:00Z">
        <w:r>
          <w:rPr>
            <w:rFonts w:ascii="Times New Roman" w:eastAsia="Times New Roman" w:hAnsi="Times New Roman" w:cs="Times New Roman"/>
            <w:sz w:val="24"/>
            <w:szCs w:val="24"/>
          </w:rPr>
          <w:t>Abstract</w:t>
        </w:r>
      </w:ins>
    </w:p>
    <w:p w14:paraId="34AFD49A" w14:textId="77777777" w:rsidR="009B41E4" w:rsidRDefault="009B41E4" w:rsidP="009B41E4">
      <w:pPr>
        <w:spacing w:after="0" w:line="480" w:lineRule="auto"/>
        <w:ind w:firstLine="720"/>
        <w:rPr>
          <w:ins w:id="46" w:author="Benton, Deon [2]" w:date="2023-10-13T14:57:00Z"/>
          <w:rFonts w:ascii="Times New Roman" w:eastAsia="Times New Roman" w:hAnsi="Times New Roman" w:cs="Times New Roman"/>
          <w:sz w:val="24"/>
          <w:szCs w:val="24"/>
        </w:rPr>
      </w:pPr>
      <w:ins w:id="47" w:author="Benton, Deon [2]" w:date="2023-10-13T14:57:00Z">
        <w:r>
          <w:rPr>
            <w:rFonts w:ascii="Times New Roman" w:eastAsia="Times New Roman" w:hAnsi="Times New Roman" w:cs="Times New Roman"/>
            <w:sz w:val="24"/>
            <w:szCs w:val="24"/>
          </w:rPr>
          <w:t xml:space="preserve">Causal reasoning is a fundamental cognitive ability that enables humans to learn about the complex interactions in the world around them. However, the mechanisms that underpin causal reasoning are not well understood. For example, it remains unresolved whether children's causal inferences are best explained by Bayesian inference or associative learning. The two experiments and computational models reported here were designed to examine whether 5- and 6-year-olds will retrospectively reevaluate objects—that is, adjust their beliefs about the causal status of some objects presented at an earlier point in time based on the observed causal status of other objects presented at a later point in time—when asked to reason about 3 and 4 objects and under varying degrees of information processing demands. Additionally, the experiments and models were designed to determine whether children’s retrospective reevaluations were best explained by associative learning, Bayesian inference, or some combination of both. The results indicated that participants retrospectively reevaluated causal inferences under minimal information-processing demands (Experiment 1) but failed to do so under greater information processing demands (Experiment 2) and that their performance was better captured by an associative learning mechanism, with less support for descriptions that rely on Bayesian inference.  </w:t>
        </w:r>
      </w:ins>
    </w:p>
    <w:p w14:paraId="587BDDB4" w14:textId="77777777" w:rsidR="009B41E4" w:rsidRDefault="009B41E4" w:rsidP="009B41E4">
      <w:pPr>
        <w:spacing w:after="0"/>
        <w:rPr>
          <w:ins w:id="48" w:author="Benton, Deon [2]" w:date="2023-10-13T14:57:00Z"/>
          <w:rFonts w:ascii="Times New Roman" w:eastAsia="Times New Roman" w:hAnsi="Times New Roman" w:cs="Times New Roman"/>
          <w:sz w:val="24"/>
          <w:szCs w:val="24"/>
        </w:rPr>
      </w:pPr>
      <w:ins w:id="49" w:author="Benton, Deon [2]" w:date="2023-10-13T14:57:00Z">
        <w:r>
          <w:rPr>
            <w:rFonts w:ascii="Times New Roman" w:eastAsia="Times New Roman" w:hAnsi="Times New Roman" w:cs="Times New Roman"/>
            <w:sz w:val="24"/>
            <w:szCs w:val="24"/>
          </w:rPr>
          <w:t>Keywords: causal reasoning; cognitive mechanisms; computational models; associative learning; Bayesian inference</w:t>
        </w:r>
      </w:ins>
    </w:p>
    <w:p w14:paraId="22F5375B" w14:textId="77777777" w:rsidR="009B41E4" w:rsidRDefault="009B41E4" w:rsidP="009B41E4">
      <w:pPr>
        <w:spacing w:after="0"/>
        <w:rPr>
          <w:ins w:id="50" w:author="Benton, Deon [2]" w:date="2023-10-13T14:57:00Z"/>
          <w:rFonts w:ascii="Times New Roman" w:eastAsia="Times New Roman" w:hAnsi="Times New Roman" w:cs="Times New Roman"/>
          <w:sz w:val="24"/>
          <w:szCs w:val="24"/>
        </w:rPr>
      </w:pPr>
    </w:p>
    <w:p w14:paraId="3459664A" w14:textId="77777777" w:rsidR="009B41E4" w:rsidRDefault="009B41E4" w:rsidP="009B41E4">
      <w:pPr>
        <w:spacing w:after="0"/>
        <w:rPr>
          <w:ins w:id="51" w:author="Benton, Deon [2]" w:date="2023-10-13T14:57:00Z"/>
          <w:rFonts w:ascii="Times New Roman" w:eastAsia="Times New Roman" w:hAnsi="Times New Roman" w:cs="Times New Roman"/>
          <w:sz w:val="24"/>
          <w:szCs w:val="24"/>
        </w:rPr>
      </w:pPr>
    </w:p>
    <w:p w14:paraId="64B6029E" w14:textId="77777777" w:rsidR="009B41E4" w:rsidRDefault="009B41E4" w:rsidP="009B41E4">
      <w:pPr>
        <w:spacing w:after="0" w:line="480" w:lineRule="auto"/>
        <w:jc w:val="center"/>
        <w:rPr>
          <w:ins w:id="52" w:author="Benton, Deon [2]" w:date="2023-10-13T14:57:00Z"/>
          <w:rFonts w:ascii="Times New Roman" w:eastAsia="Times New Roman" w:hAnsi="Times New Roman" w:cs="Times New Roman"/>
          <w:sz w:val="24"/>
          <w:szCs w:val="24"/>
        </w:rPr>
      </w:pPr>
      <w:ins w:id="53" w:author="Benton, Deon [2]" w:date="2023-10-13T14:57:00Z">
        <w:r>
          <w:rPr>
            <w:rFonts w:ascii="Times New Roman" w:eastAsia="Times New Roman" w:hAnsi="Times New Roman" w:cs="Times New Roman"/>
            <w:sz w:val="24"/>
            <w:szCs w:val="24"/>
          </w:rPr>
          <w:lastRenderedPageBreak/>
          <w:t>Don’t throw the associative baby out with the Bayesian bathwater: Children are more associative when reasoning retrospectively under information processing demands</w:t>
        </w:r>
      </w:ins>
    </w:p>
    <w:p w14:paraId="358F4A28" w14:textId="77777777" w:rsidR="009B41E4" w:rsidRDefault="009B41E4" w:rsidP="009B41E4">
      <w:pPr>
        <w:spacing w:after="0" w:line="480" w:lineRule="auto"/>
        <w:jc w:val="center"/>
        <w:rPr>
          <w:ins w:id="54" w:author="Benton, Deon [2]" w:date="2023-10-13T14:57:00Z"/>
          <w:rFonts w:ascii="Times New Roman" w:eastAsia="Times New Roman" w:hAnsi="Times New Roman" w:cs="Times New Roman"/>
          <w:sz w:val="24"/>
          <w:szCs w:val="24"/>
        </w:rPr>
      </w:pPr>
      <w:ins w:id="55" w:author="Benton, Deon [2]" w:date="2023-10-13T14:57:00Z">
        <w:r>
          <w:rPr>
            <w:rFonts w:ascii="Times New Roman" w:eastAsia="Times New Roman" w:hAnsi="Times New Roman" w:cs="Times New Roman"/>
            <w:sz w:val="24"/>
            <w:szCs w:val="24"/>
          </w:rPr>
          <w:t xml:space="preserve">Submitted revision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10/13/2023</w:t>
        </w:r>
      </w:ins>
    </w:p>
    <w:p w14:paraId="551CA371" w14:textId="77777777" w:rsidR="009B41E4" w:rsidRPr="004108B5" w:rsidRDefault="009B41E4" w:rsidP="009B41E4">
      <w:pPr>
        <w:spacing w:after="0" w:line="480" w:lineRule="auto"/>
        <w:rPr>
          <w:ins w:id="56" w:author="Benton, Deon [2]" w:date="2023-10-13T14:57:00Z"/>
          <w:rFonts w:ascii="Times New Roman" w:eastAsia="Times New Roman" w:hAnsi="Times New Roman" w:cs="Times New Roman"/>
          <w:sz w:val="24"/>
          <w:szCs w:val="24"/>
        </w:rPr>
      </w:pPr>
    </w:p>
    <w:p w14:paraId="46B707C2" w14:textId="77777777" w:rsidR="009B41E4" w:rsidRDefault="009B41E4" w:rsidP="009B41E4">
      <w:pPr>
        <w:spacing w:after="0" w:line="480" w:lineRule="auto"/>
        <w:jc w:val="center"/>
        <w:rPr>
          <w:ins w:id="57" w:author="Benton, Deon [2]" w:date="2023-10-13T14:57:00Z"/>
          <w:rFonts w:ascii="Times New Roman" w:eastAsia="Times New Roman" w:hAnsi="Times New Roman" w:cs="Times New Roman"/>
          <w:sz w:val="24"/>
          <w:szCs w:val="24"/>
        </w:rPr>
      </w:pPr>
      <w:ins w:id="58" w:author="Benton, Deon [2]" w:date="2023-10-13T14:57:00Z">
        <w:r>
          <w:rPr>
            <w:rFonts w:ascii="Times New Roman" w:eastAsia="Times New Roman" w:hAnsi="Times New Roman" w:cs="Times New Roman"/>
            <w:sz w:val="24"/>
            <w:szCs w:val="24"/>
          </w:rPr>
          <w:t>Abstract</w:t>
        </w:r>
      </w:ins>
    </w:p>
    <w:p w14:paraId="76B171EB" w14:textId="77777777" w:rsidR="009B41E4" w:rsidRDefault="009B41E4" w:rsidP="009B41E4">
      <w:pPr>
        <w:spacing w:after="0" w:line="480" w:lineRule="auto"/>
        <w:ind w:firstLine="720"/>
        <w:rPr>
          <w:ins w:id="59" w:author="Benton, Deon [2]" w:date="2023-10-13T14:57:00Z"/>
          <w:rFonts w:ascii="Times New Roman" w:eastAsia="Times New Roman" w:hAnsi="Times New Roman" w:cs="Times New Roman"/>
          <w:sz w:val="24"/>
          <w:szCs w:val="24"/>
        </w:rPr>
      </w:pPr>
      <w:ins w:id="60" w:author="Benton, Deon [2]" w:date="2023-10-13T14:57:00Z">
        <w:r>
          <w:rPr>
            <w:rFonts w:ascii="Times New Roman" w:eastAsia="Times New Roman" w:hAnsi="Times New Roman" w:cs="Times New Roman"/>
            <w:sz w:val="24"/>
            <w:szCs w:val="24"/>
          </w:rPr>
          <w:t xml:space="preserve">Causal reasoning is a fundamental cognitive ability that enables humans to learn about the complex interactions in the world around them. However, the mechanisms that underpin causal reasoning are not well understood. For example, it remains unresolved whether children's causal inferences are best explained by Bayesian inference or associative learning. The two experiments and computational models reported here were designed to examine whether 5- and 6-year-olds will retrospectively reevaluate objects—that is, adjust their beliefs about the causal status of some objects presented at an earlier point in time based on the observed causal status of other objects presented at a later point in time—when asked to reason about 3 and 4 objects and under varying degrees of information processing demands. Additionally, the experiments and models were designed to determine whether children’s retrospective reevaluations were best explained by associative learning, Bayesian inference, or some combination of both. The results indicated that participants retrospectively reevaluated causal inferences under minimal information-processing demands (Experiment 1) but failed to do so under greater information processing demands (Experiment 2) and that their performance was better captured by an associative learning mechanism, with less support for descriptions that rely on Bayesian inference.  </w:t>
        </w:r>
      </w:ins>
    </w:p>
    <w:p w14:paraId="106C396A" w14:textId="77777777" w:rsidR="009B41E4" w:rsidRDefault="009B41E4" w:rsidP="009B41E4">
      <w:pPr>
        <w:spacing w:after="0"/>
        <w:rPr>
          <w:ins w:id="61" w:author="Benton, Deon [2]" w:date="2023-10-13T14:57:00Z"/>
          <w:rFonts w:ascii="Times New Roman" w:eastAsia="Times New Roman" w:hAnsi="Times New Roman" w:cs="Times New Roman"/>
          <w:sz w:val="24"/>
          <w:szCs w:val="24"/>
        </w:rPr>
      </w:pPr>
      <w:ins w:id="62" w:author="Benton, Deon [2]" w:date="2023-10-13T14:57:00Z">
        <w:r>
          <w:rPr>
            <w:rFonts w:ascii="Times New Roman" w:eastAsia="Times New Roman" w:hAnsi="Times New Roman" w:cs="Times New Roman"/>
            <w:sz w:val="24"/>
            <w:szCs w:val="24"/>
          </w:rPr>
          <w:t>Keywords: causal reasoning; cognitive mechanisms; computational models; associative learning; Bayesian inference</w:t>
        </w:r>
      </w:ins>
    </w:p>
    <w:p w14:paraId="22E3407F" w14:textId="77777777" w:rsidR="009B41E4" w:rsidRDefault="009B41E4" w:rsidP="009B41E4">
      <w:pPr>
        <w:spacing w:after="0"/>
        <w:rPr>
          <w:ins w:id="63" w:author="Benton, Deon [2]" w:date="2023-10-13T14:57:00Z"/>
          <w:rFonts w:ascii="Times New Roman" w:eastAsia="Times New Roman" w:hAnsi="Times New Roman" w:cs="Times New Roman"/>
          <w:sz w:val="24"/>
          <w:szCs w:val="24"/>
        </w:rPr>
      </w:pPr>
    </w:p>
    <w:p w14:paraId="032E0954" w14:textId="77777777" w:rsidR="009B41E4" w:rsidRDefault="009B41E4" w:rsidP="009B41E4">
      <w:pPr>
        <w:spacing w:after="0"/>
        <w:rPr>
          <w:ins w:id="64" w:author="Benton, Deon [2]" w:date="2023-10-13T14:57:00Z"/>
          <w:rFonts w:ascii="Times New Roman" w:eastAsia="Times New Roman" w:hAnsi="Times New Roman" w:cs="Times New Roman"/>
          <w:sz w:val="24"/>
          <w:szCs w:val="24"/>
        </w:rPr>
      </w:pPr>
    </w:p>
    <w:p w14:paraId="1828900B" w14:textId="77777777" w:rsidR="009B41E4" w:rsidRDefault="009B41E4" w:rsidP="009B41E4">
      <w:pPr>
        <w:spacing w:after="0" w:line="480" w:lineRule="auto"/>
        <w:jc w:val="center"/>
        <w:rPr>
          <w:ins w:id="65" w:author="Benton, Deon [2]" w:date="2023-10-13T14:57:00Z"/>
          <w:rFonts w:ascii="Times New Roman" w:eastAsia="Times New Roman" w:hAnsi="Times New Roman" w:cs="Times New Roman"/>
          <w:sz w:val="24"/>
          <w:szCs w:val="24"/>
        </w:rPr>
      </w:pPr>
      <w:ins w:id="66" w:author="Benton, Deon [2]" w:date="2023-10-13T14:57:00Z">
        <w:r>
          <w:rPr>
            <w:rFonts w:ascii="Times New Roman" w:eastAsia="Times New Roman" w:hAnsi="Times New Roman" w:cs="Times New Roman"/>
            <w:sz w:val="24"/>
            <w:szCs w:val="24"/>
          </w:rPr>
          <w:lastRenderedPageBreak/>
          <w:t>Don’t throw the associative baby out with the Bayesian bathwater: Children are more associative when reasoning retrospectively under information processing demands</w:t>
        </w:r>
      </w:ins>
    </w:p>
    <w:p w14:paraId="672AB623" w14:textId="77777777" w:rsidR="009B41E4" w:rsidRDefault="009B41E4" w:rsidP="009B41E4">
      <w:pPr>
        <w:spacing w:after="0" w:line="480" w:lineRule="auto"/>
        <w:ind w:firstLine="720"/>
        <w:rPr>
          <w:ins w:id="67" w:author="Benton, Deon [2]" w:date="2023-10-13T14:57:00Z"/>
          <w:rFonts w:ascii="Times New Roman" w:eastAsia="Times New Roman" w:hAnsi="Times New Roman" w:cs="Times New Roman"/>
          <w:sz w:val="24"/>
          <w:szCs w:val="24"/>
        </w:rPr>
      </w:pPr>
    </w:p>
    <w:p w14:paraId="6C9A39C6" w14:textId="77777777" w:rsidR="009B41E4" w:rsidRDefault="009B41E4" w:rsidP="009B41E4">
      <w:pPr>
        <w:spacing w:after="0" w:line="480" w:lineRule="auto"/>
        <w:ind w:firstLine="720"/>
        <w:rPr>
          <w:ins w:id="68" w:author="Benton, Deon [2]" w:date="2023-10-13T14:57:00Z"/>
          <w:rFonts w:ascii="Times New Roman" w:eastAsia="Times New Roman" w:hAnsi="Times New Roman" w:cs="Times New Roman"/>
          <w:sz w:val="24"/>
          <w:szCs w:val="24"/>
        </w:rPr>
      </w:pPr>
      <w:ins w:id="69" w:author="Benton, Deon [2]" w:date="2023-10-13T14:57:00Z">
        <w:r>
          <w:rPr>
            <w:rFonts w:ascii="Times New Roman" w:eastAsia="Times New Roman" w:hAnsi="Times New Roman" w:cs="Times New Roman"/>
            <w:sz w:val="24"/>
            <w:szCs w:val="24"/>
          </w:rPr>
          <w:t>Few capacities are more important than the ability to reason and make inferences about causal relations. Causal reasoning enables human learners to make predictions and inferences (e.g., Bullock, et al., 1982; Shultz, 1982), to intervene on those relations to generate new effects (e.g., Butler et al., 2020; Schulz et al., 2007), and to reason about counterfactual claims—both about what might have been and how events could have turned out differently (e.g., Harris et al, 1996; Walker &amp; Nyhout, 2020). These, and many other studies (e.g., Bonawitz &amp; Lombrozo, 2012; Gopnik et al., 2001; Legare et al., 2010; Meltzoff et al., 2012; Walker &amp; Gopnik, 2014), posit that young children have sophisticated causal reasoning capacities.</w:t>
        </w:r>
      </w:ins>
    </w:p>
    <w:p w14:paraId="73A751B2" w14:textId="77777777" w:rsidR="009B41E4" w:rsidRDefault="009B41E4" w:rsidP="009B41E4">
      <w:pPr>
        <w:spacing w:after="0" w:line="480" w:lineRule="auto"/>
        <w:ind w:firstLine="720"/>
        <w:rPr>
          <w:ins w:id="70" w:author="Benton, Deon [2]" w:date="2023-10-13T14:57:00Z"/>
          <w:rFonts w:ascii="Times New Roman" w:eastAsia="Times New Roman" w:hAnsi="Times New Roman" w:cs="Times New Roman"/>
          <w:sz w:val="24"/>
          <w:szCs w:val="24"/>
        </w:rPr>
      </w:pPr>
      <w:ins w:id="71" w:author="Benton, Deon [2]" w:date="2023-10-13T14:57:00Z">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rational processes such as Bayesian inference. This process is thought to derive from more basic processes such as statistical learning that are present in early infancy (e.g., Gomez, 2002; Kirkham et al., 2002; Marcus et al., 1999; Saffran et al., 1996) and that with time enable infants to infer abstract patterns of coherent causal structure from probabilistic data (Gopnik &amp; Wellman, 2012; Weisberg &amp; Sobel, 2022). Although this view is often described as a computational level of analysis (cf. Marr, 1982), some advocates suggest that children use cognitive mechanisms that approximate or even represent Bayesian calculations (Bonawitz et al., 2014; Xu, 2019; see also Griffiths et al., 2015). </w:t>
        </w:r>
      </w:ins>
    </w:p>
    <w:p w14:paraId="74F601BD" w14:textId="77777777" w:rsidR="009B41E4" w:rsidRDefault="009B41E4" w:rsidP="009B41E4">
      <w:pPr>
        <w:spacing w:after="0" w:line="480" w:lineRule="auto"/>
        <w:ind w:firstLine="720"/>
        <w:rPr>
          <w:ins w:id="72" w:author="Benton, Deon [2]" w:date="2023-10-13T14:57:00Z"/>
          <w:rFonts w:ascii="Times New Roman" w:eastAsia="Times New Roman" w:hAnsi="Times New Roman" w:cs="Times New Roman"/>
          <w:sz w:val="24"/>
          <w:szCs w:val="24"/>
        </w:rPr>
      </w:pPr>
      <w:ins w:id="73" w:author="Benton, Deon [2]" w:date="2023-10-13T14:57:00Z">
        <w:r>
          <w:rPr>
            <w:rFonts w:ascii="Times New Roman" w:eastAsia="Times New Roman" w:hAnsi="Times New Roman" w:cs="Times New Roman"/>
            <w:sz w:val="24"/>
            <w:szCs w:val="24"/>
          </w:rPr>
          <w:t xml:space="preserve">An alternative perspective is that associative learning alone is sufficient to describe children’s causal inferences. On this view, children's causal knowledge reflects learned </w:t>
        </w:r>
        <w:r>
          <w:rPr>
            <w:rFonts w:ascii="Times New Roman" w:eastAsia="Times New Roman" w:hAnsi="Times New Roman" w:cs="Times New Roman"/>
            <w:sz w:val="24"/>
            <w:szCs w:val="24"/>
          </w:rPr>
          <w:lastRenderedPageBreak/>
          <w:t xml:space="preserve">associations between causes and effects. Connectionist models—which learn largely via associative learning—have provided a proof of concept that causal learning can emerge from such associative processes (e.g., Benton et al., 2021; McClelland &amp; Thompson, 2007). Additionally, comparative investigations between non-human animals and adults (e.g., Heyes, 2012) and studies of instrumental action and conditioning in human infants (e.g., Greco et al., 1990; Rovee-Collier, 1999) provide behavioral support for associative learning as a candidate mechanism for how children reason in the world. </w:t>
        </w:r>
      </w:ins>
    </w:p>
    <w:p w14:paraId="1CAD950A" w14:textId="77777777" w:rsidR="009B41E4" w:rsidRDefault="009B41E4" w:rsidP="009B41E4">
      <w:pPr>
        <w:spacing w:after="0" w:line="480" w:lineRule="auto"/>
        <w:ind w:firstLine="720"/>
        <w:rPr>
          <w:ins w:id="74" w:author="Benton, Deon [2]" w:date="2023-10-13T14:57:00Z"/>
          <w:rFonts w:ascii="Times New Roman" w:eastAsia="Times New Roman" w:hAnsi="Times New Roman" w:cs="Times New Roman"/>
          <w:sz w:val="24"/>
          <w:szCs w:val="24"/>
        </w:rPr>
      </w:pPr>
      <w:ins w:id="75" w:author="Benton, Deon [2]" w:date="2023-10-13T14:57:00Z">
        <w:r>
          <w:rPr>
            <w:rFonts w:ascii="Times New Roman" w:eastAsia="Times New Roman" w:hAnsi="Times New Roman" w:cs="Times New Roman"/>
            <w:sz w:val="24"/>
            <w:szCs w:val="24"/>
          </w:rPr>
          <w:t xml:space="preserve">One way to illustrate the tension between these hypotheses in development is through investigations of retrospective reasoning such as </w:t>
        </w:r>
        <w:r>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Houwer et al, 2002; Larkin et al, 1998; Kruschke &amp; Blair, 2000; Lovibond, 2003; Van Hamme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indicated that object A was a blicket when it activated the machine and that it was not a blicket when it did not activate the machine. Their judgments of object B also differed across these conditions. Children were more likely to conclude that object B was a blicket when object A failed to activate the machine than </w:t>
        </w:r>
        <w:r>
          <w:rPr>
            <w:rFonts w:ascii="Times New Roman" w:eastAsia="Times New Roman" w:hAnsi="Times New Roman" w:cs="Times New Roman"/>
            <w:sz w:val="24"/>
            <w:szCs w:val="24"/>
          </w:rPr>
          <w:lastRenderedPageBreak/>
          <w:t>when A activated the machine. Using modified procedures, toddlers and even infants as young as 8 months showed a similar pattern of responses (Sobel &amp; Kirkham, 2006).</w:t>
        </w:r>
      </w:ins>
    </w:p>
    <w:p w14:paraId="4A3B7155" w14:textId="77777777" w:rsidR="009B41E4" w:rsidRDefault="009B41E4" w:rsidP="009B41E4">
      <w:pPr>
        <w:spacing w:after="0" w:line="480" w:lineRule="auto"/>
        <w:ind w:firstLine="720"/>
        <w:rPr>
          <w:ins w:id="76" w:author="Benton, Deon [2]" w:date="2023-10-13T14:57:00Z"/>
          <w:rFonts w:ascii="Times New Roman" w:eastAsia="Times New Roman" w:hAnsi="Times New Roman" w:cs="Times New Roman"/>
          <w:sz w:val="24"/>
          <w:szCs w:val="24"/>
        </w:rPr>
      </w:pPr>
      <w:ins w:id="77" w:author="Benton, Deon [2]" w:date="2023-10-13T14:57:00Z">
        <w:r>
          <w:rPr>
            <w:rFonts w:ascii="Times New Roman" w:eastAsia="Times New Roman" w:hAnsi="Times New Roman" w:cs="Times New Roman"/>
            <w:sz w:val="24"/>
            <w:szCs w:val="24"/>
          </w:rPr>
          <w:t>These findings—and specifically the finding that children’s causal inferences are sensitive to base rates (e.g., Sobel et al., 2004, Exp. 3)—have been interpreted as support for a Bayesian description of causal reasoning rather than as support for an associative learning mechanism. This is because some associative models (e.g., Rescorla &amp; Wagner, 1972) predict that the strength between object B and the machine’s activation is equivalent between the backwards blocking trial (where A is effective) and another trial in which A is not effective (labeled indirect screening-off trials). Moreover, even a modified version of the Rescorla-Wagner model (e.g., Van Hamme &amp; Wasserman, 1994) does not predict differences in such reasoning when the base rates of the causal effectiveness of an object is manipulated.</w:t>
        </w:r>
      </w:ins>
    </w:p>
    <w:p w14:paraId="65779568" w14:textId="77777777" w:rsidR="009B41E4" w:rsidRDefault="009B41E4" w:rsidP="009B41E4">
      <w:pPr>
        <w:spacing w:after="0" w:line="480" w:lineRule="auto"/>
        <w:ind w:firstLine="720"/>
        <w:rPr>
          <w:ins w:id="78" w:author="Benton, Deon [2]" w:date="2023-10-13T14:57:00Z"/>
          <w:rFonts w:ascii="Times New Roman" w:eastAsia="Times New Roman" w:hAnsi="Times New Roman" w:cs="Times New Roman"/>
          <w:sz w:val="24"/>
          <w:szCs w:val="24"/>
        </w:rPr>
      </w:pPr>
      <w:ins w:id="79" w:author="Benton, Deon [2]" w:date="2023-10-13T14:57:00Z">
        <w:r>
          <w:rPr>
            <w:rFonts w:ascii="Times New Roman" w:eastAsia="Times New Roman" w:hAnsi="Times New Roman" w:cs="Times New Roman"/>
            <w:sz w:val="24"/>
            <w:szCs w:val="24"/>
          </w:rPr>
          <w:t>However, there are two facets of these data that warrant further consideration. First, McCormack et al. (2009) questioned what exactly was being reevaluated in a backwards blocking inference. They showed 4- and 5-year-olds that two objects (A and B) activated the machine together, and then that object A activated the machine alone. They compared children’s causal status judgments for object B with a sequence in which a third object (C), unrelated to the compound set, activated the machine (i.e., AB+, C+). The 4-year-olds did not differ in their judgments (although 5-year-olds did—they were less likely to choose B than C). This control measure—which we adopt here—is a superior measure of assessing whether children reevaluate their causal judgments and specifically of examining whether children reevaluate the causal status of the object(s) shown independently, or the object only shown as part of the initial ambiguous data.</w:t>
        </w:r>
      </w:ins>
    </w:p>
    <w:p w14:paraId="37AB9438" w14:textId="77777777" w:rsidR="009B41E4" w:rsidRDefault="009B41E4" w:rsidP="009B41E4">
      <w:pPr>
        <w:spacing w:after="0" w:line="480" w:lineRule="auto"/>
        <w:ind w:firstLine="720"/>
        <w:rPr>
          <w:ins w:id="80" w:author="Benton, Deon [2]" w:date="2023-10-13T14:57:00Z"/>
          <w:rFonts w:ascii="Times New Roman" w:eastAsia="Times New Roman" w:hAnsi="Times New Roman" w:cs="Times New Roman"/>
          <w:sz w:val="24"/>
          <w:szCs w:val="24"/>
        </w:rPr>
      </w:pPr>
      <w:ins w:id="81" w:author="Benton, Deon [2]" w:date="2023-10-13T14:57:00Z">
        <w:r>
          <w:rPr>
            <w:rFonts w:ascii="Times New Roman" w:eastAsia="Times New Roman" w:hAnsi="Times New Roman" w:cs="Times New Roman"/>
            <w:sz w:val="24"/>
            <w:szCs w:val="24"/>
          </w:rPr>
          <w:lastRenderedPageBreak/>
          <w:t>Second, although there are investigations suggesting Bayesian models are a better account for children's retrospective reasoning (e.g., Griffiths et al., 2011; Sobel et al., 2004), these investigations focus on a simplified case in which learners are asked to reason about exactly two candidate causes. Indeed, when three candidate causes are presented, some of children’s inferences are better explained by Bayesian models, whereas other inferences are better explained by associative reasoning (Griffiths et al., 2011; Experiment 3). This suggests an intriguing possibility: As the number of candidate causes increases, children might fall back to simpler strategies such as associative learning from more rational reasoning strategies (akin to System 1/System 2 reasoning, Evans, 2003, 2011; Kahneman, 2011).</w:t>
        </w:r>
      </w:ins>
    </w:p>
    <w:p w14:paraId="4C61EF3A" w14:textId="77777777" w:rsidR="009B41E4" w:rsidRDefault="009B41E4" w:rsidP="009B41E4">
      <w:pPr>
        <w:spacing w:after="0" w:line="480" w:lineRule="auto"/>
        <w:ind w:firstLine="720"/>
        <w:rPr>
          <w:ins w:id="82" w:author="Benton, Deon [2]" w:date="2023-10-13T14:57:00Z"/>
          <w:rFonts w:ascii="Times New Roman" w:eastAsia="Times New Roman" w:hAnsi="Times New Roman" w:cs="Times New Roman"/>
          <w:sz w:val="24"/>
          <w:szCs w:val="24"/>
        </w:rPr>
      </w:pPr>
      <w:ins w:id="83" w:author="Benton, Deon [2]" w:date="2023-10-13T14:57:00Z">
        <w:r>
          <w:rPr>
            <w:rFonts w:ascii="Times New Roman" w:eastAsia="Times New Roman" w:hAnsi="Times New Roman" w:cs="Times New Roman"/>
            <w:sz w:val="24"/>
            <w:szCs w:val="24"/>
          </w:rPr>
          <w:t>But how, exactly, is associative learning a simpler mechanism than Bayesian inference? The answer concerns the nature of the hypothesis spaces that underlie both models. Some associative models (including the one we instantiate here) posit a linear increase in the complexity of the underlying hypothesis space based on the number of potential causes; that is, as the number of potential causes moves from 2 to n, the complexity of the hypotheses under consideration increases linearly from 2 to n, such that children must keep track of n associative values between each candidate cause and the effect. In contrast, in Bayesian models (as we will instantiate below) the underlying hypothesis space grows exponentially as the number of candidate causes increases. For example, if each object can either be a blicket or not and children are asked to reason about two potential blickets, then children would need to determine which of 2</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or four causal hypotheses is correct. If, instead, children are asked to reason about just two more potential blickets for a total of four candidate blickets, then the underlying hypothesis space increases four-fold to 16 (i.e., 2</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potential causal hypotheses. Thus, if children are sensitive to this increase in the size of the underlying hypothesis space and they possess limited </w:t>
        </w:r>
        <w:r>
          <w:rPr>
            <w:rFonts w:ascii="Times New Roman" w:eastAsia="Times New Roman" w:hAnsi="Times New Roman" w:cs="Times New Roman"/>
            <w:sz w:val="24"/>
            <w:szCs w:val="24"/>
          </w:rPr>
          <w:lastRenderedPageBreak/>
          <w:t>information-processing abilities, then they might rely on simpler modes of processing such as associative learning than on more sophisticated forms of thinking that approximate normative Bayesian inference. The premise is that children have both associative and more rational causal reasoning mechanisms, but default to the former under more information processing demands.</w:t>
        </w:r>
      </w:ins>
    </w:p>
    <w:p w14:paraId="64235777" w14:textId="77777777" w:rsidR="009B41E4" w:rsidRDefault="009B41E4" w:rsidP="009B41E4">
      <w:pPr>
        <w:spacing w:after="0" w:line="480" w:lineRule="auto"/>
        <w:ind w:firstLine="720"/>
        <w:rPr>
          <w:ins w:id="84" w:author="Benton, Deon [2]" w:date="2023-10-13T14:57:00Z"/>
          <w:rFonts w:ascii="Times New Roman" w:eastAsia="Times New Roman" w:hAnsi="Times New Roman" w:cs="Times New Roman"/>
          <w:sz w:val="24"/>
          <w:szCs w:val="24"/>
        </w:rPr>
      </w:pPr>
      <w:ins w:id="85" w:author="Benton, Deon [2]" w:date="2023-10-13T14:57:00Z">
        <w:r>
          <w:rPr>
            <w:rFonts w:ascii="Times New Roman" w:eastAsia="Times New Roman" w:hAnsi="Times New Roman" w:cs="Times New Roman"/>
            <w:sz w:val="24"/>
            <w:szCs w:val="24"/>
          </w:rPr>
          <w:t xml:space="preserve">There is now considerable evidence demonstrating that children do default to simpler modes of thinking when their information-processing abilities are taxed (e.g., Doebel &amp; Zelazo, 2015; Frye et al., 1995; Zelazo et al., 1996; Zelazo et al., 2003). For example, recently Kenderla and Kibbe (2023) demonstrated that 8- and 10-year-old children showed decreased reliance on working memory and greater dependence on manual exploration during a challenging virtual memory game. The goal of this game was to find three cards with shared and differing features. Given that children were not required to maintain information in memory when manually exploring, manual exploration ostensibly was a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to reason about a single relation without a distractor.  </w:t>
        </w:r>
      </w:ins>
    </w:p>
    <w:p w14:paraId="3ADF5070" w14:textId="77777777" w:rsidR="009B41E4" w:rsidRDefault="009B41E4" w:rsidP="009B41E4">
      <w:pPr>
        <w:spacing w:after="0" w:line="480" w:lineRule="auto"/>
        <w:ind w:firstLine="720"/>
        <w:rPr>
          <w:ins w:id="86" w:author="Benton, Deon [2]" w:date="2023-10-13T14:57:00Z"/>
          <w:rFonts w:ascii="Times New Roman" w:eastAsia="Times New Roman" w:hAnsi="Times New Roman" w:cs="Times New Roman"/>
          <w:sz w:val="24"/>
          <w:szCs w:val="24"/>
        </w:rPr>
      </w:pPr>
      <w:ins w:id="87" w:author="Benton, Deon [2]" w:date="2023-10-13T14:57:00Z">
        <w:r>
          <w:rPr>
            <w:rFonts w:ascii="Times New Roman" w:eastAsia="Times New Roman" w:hAnsi="Times New Roman" w:cs="Times New Roman"/>
            <w:sz w:val="24"/>
            <w:szCs w:val="24"/>
          </w:rPr>
          <w:t xml:space="preserve">Even in infancy there is development from more associative to more rational inferences. Using an anticipatory eye-gaze measure, Sobel and Kirkham (2007) found that 8-month-olds exhibited backwards blocking inferences similar to preschoolers, but 5-month-olds’ inferences were more associative in nature. When infants make judgments about the reliability of others’ information, their decision-making seems to be best explained by associative processing (Sobel et al., 2020; Tummeltshammer et al., 2014). As children enter the preschool years, those judgments become more rational in nature (Sobel &amp; Kushnir, 2013), although occasionally they </w:t>
        </w:r>
        <w:r>
          <w:rPr>
            <w:rFonts w:ascii="Times New Roman" w:eastAsia="Times New Roman" w:hAnsi="Times New Roman" w:cs="Times New Roman"/>
            <w:sz w:val="24"/>
            <w:szCs w:val="24"/>
          </w:rPr>
          <w:lastRenderedPageBreak/>
          <w:t>will default to associative forms of processing, particularly under information processing demands (e.g., Hermes et al., 2018; Luchkina et al., 2020). Further, on other kinds of retrospective causal reasoning tasks, as the information demands of the procedure increase, only older children between 3 and 7 years of age succeed (e.g., Erb &amp; Sobel, 2014; Fernbach et al., 2012; Sobel et al., 2017). Finally, beyond explicit causal reasoning tasks, preschoolers’ performance on theory-of-mind and social-problem-solving tasks was adversely affected when they first completed tasks that taxed their information-processing abilities compared to when such capacities were not taxed (Caporaso &amp; Marcovitch, 2021; Powell &amp; Carey, 2017; Steinbeis, 2018). Considered together, these studies indicate that children use different reasoning processes under different information-processing demands; the higher those demands, the simpler the process (e.g., Cohen, 1988).</w:t>
        </w:r>
      </w:ins>
    </w:p>
    <w:p w14:paraId="241DBB38" w14:textId="77777777" w:rsidR="009B41E4" w:rsidRDefault="009B41E4" w:rsidP="009B41E4">
      <w:pPr>
        <w:spacing w:after="0" w:line="480" w:lineRule="auto"/>
        <w:ind w:firstLine="720"/>
        <w:rPr>
          <w:ins w:id="88" w:author="Benton, Deon [2]" w:date="2023-10-13T14:57:00Z"/>
          <w:rFonts w:ascii="Times New Roman" w:eastAsia="Times New Roman" w:hAnsi="Times New Roman" w:cs="Times New Roman"/>
          <w:sz w:val="24"/>
          <w:szCs w:val="24"/>
        </w:rPr>
      </w:pPr>
      <w:ins w:id="89" w:author="Benton, Deon [2]" w:date="2023-10-13T14:57:00Z">
        <w:r>
          <w:rPr>
            <w:rFonts w:ascii="Times New Roman" w:eastAsia="Times New Roman" w:hAnsi="Times New Roman" w:cs="Times New Roman"/>
            <w:sz w:val="24"/>
            <w:szCs w:val="24"/>
          </w:rPr>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was whether children show qualitative evidence for Bayesian inference and associative learning with an edge towards associative learning. After presenting these behavioral data across two experiments, we present a pair of computational models to determine to what extent children’s performance in Experiments 1 and 2 was better explained by Bayesian inference, associative learning, or both.  </w:t>
        </w:r>
        <w:r w:rsidRPr="00FC31F2">
          <w:rPr>
            <w:rFonts w:ascii="Times New Roman" w:eastAsia="Times New Roman" w:hAnsi="Times New Roman" w:cs="Times New Roman"/>
            <w:sz w:val="24"/>
            <w:szCs w:val="24"/>
          </w:rPr>
          <w:t xml:space="preserve">The value of computational modeling here is that it can help to elucidate the cognitive mechanism or mechanisms by which children engage in </w:t>
        </w:r>
        <w:r w:rsidRPr="00FC31F2">
          <w:rPr>
            <w:rFonts w:ascii="Times New Roman" w:eastAsia="Times New Roman" w:hAnsi="Times New Roman" w:cs="Times New Roman"/>
            <w:sz w:val="24"/>
            <w:szCs w:val="24"/>
          </w:rPr>
          <w:lastRenderedPageBreak/>
          <w:t>retrospective reevaluation</w:t>
        </w:r>
        <w:r>
          <w:rPr>
            <w:rFonts w:ascii="Times New Roman" w:eastAsia="Times New Roman" w:hAnsi="Times New Roman" w:cs="Times New Roman"/>
            <w:sz w:val="24"/>
            <w:szCs w:val="24"/>
          </w:rPr>
          <w:t xml:space="preserve"> in ways that the experiments alone cannot</w:t>
        </w:r>
        <w:r w:rsidRPr="00FC31F2">
          <w:rPr>
            <w:rFonts w:ascii="Times New Roman" w:eastAsia="Times New Roman" w:hAnsi="Times New Roman" w:cs="Times New Roman"/>
            <w:sz w:val="24"/>
            <w:szCs w:val="24"/>
          </w:rPr>
          <w:t>. Specifically, by implementing as computer simulations theories about how children engage in retrospective reevaluation, it is possible to determine the theory—and by extension, the mechanism—that better accounts for the behavioral data.</w:t>
        </w:r>
      </w:ins>
    </w:p>
    <w:p w14:paraId="23A427B7" w14:textId="77777777" w:rsidR="009B41E4" w:rsidRDefault="009B41E4" w:rsidP="009B41E4">
      <w:pPr>
        <w:spacing w:after="0" w:line="480" w:lineRule="auto"/>
        <w:jc w:val="center"/>
        <w:rPr>
          <w:ins w:id="90" w:author="Benton, Deon [2]" w:date="2023-10-13T14:57:00Z"/>
          <w:rFonts w:ascii="Times New Roman" w:eastAsia="Times New Roman" w:hAnsi="Times New Roman" w:cs="Times New Roman"/>
          <w:b/>
          <w:sz w:val="24"/>
          <w:szCs w:val="24"/>
        </w:rPr>
      </w:pPr>
      <w:ins w:id="91" w:author="Benton, Deon [2]" w:date="2023-10-13T14:57:00Z">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Experiment 1</w:t>
        </w:r>
      </w:ins>
    </w:p>
    <w:p w14:paraId="6B945F2F" w14:textId="77777777" w:rsidR="009B41E4" w:rsidRDefault="009B41E4" w:rsidP="009B41E4">
      <w:pPr>
        <w:spacing w:after="0" w:line="480" w:lineRule="auto"/>
        <w:ind w:firstLine="720"/>
        <w:rPr>
          <w:ins w:id="92" w:author="Benton, Deon [2]" w:date="2023-10-13T14:57:00Z"/>
          <w:rFonts w:ascii="Times New Roman" w:eastAsia="Times New Roman" w:hAnsi="Times New Roman" w:cs="Times New Roman"/>
          <w:sz w:val="24"/>
          <w:szCs w:val="24"/>
        </w:rPr>
      </w:pPr>
      <w:ins w:id="93" w:author="Benton, Deon [2]" w:date="2023-10-13T14:57:00Z">
        <w:r>
          <w:rPr>
            <w:rFonts w:ascii="Times New Roman" w:eastAsia="Times New Roman" w:hAnsi="Times New Roman" w:cs="Times New Roman"/>
            <w:sz w:val="24"/>
            <w:szCs w:val="24"/>
          </w:rPr>
          <w:t xml:space="preserve">Five- and 6-year-olds observed three objects (A, B, and C) together cause a machine to activate. Then they observed that object A either caused (Backwards Blocking trials) or failed to cause (Indirect Screening-Off trials) the machine to activate by itself. They were then asked whether each object individually caused the machine to activate. These experimental trials were compared to control trials in which children observed three different objects (A’, B’ and C’) activate the machine together, followed by a fourth object (D), which either did (Backwards Blocking control) or did not (Indirect Screening-Off control) make the machine activate. </w:t>
        </w:r>
      </w:ins>
    </w:p>
    <w:p w14:paraId="361487C2" w14:textId="77777777" w:rsidR="009B41E4" w:rsidRDefault="009B41E4" w:rsidP="009B41E4">
      <w:pPr>
        <w:spacing w:after="0" w:line="480" w:lineRule="auto"/>
        <w:ind w:firstLine="720"/>
        <w:rPr>
          <w:ins w:id="94" w:author="Benton, Deon [2]" w:date="2023-10-13T14:57:00Z"/>
          <w:rFonts w:ascii="Times New Roman" w:eastAsia="Times New Roman" w:hAnsi="Times New Roman" w:cs="Times New Roman"/>
          <w:sz w:val="24"/>
          <w:szCs w:val="24"/>
        </w:rPr>
      </w:pPr>
      <w:ins w:id="95" w:author="Benton, Deon [2]" w:date="2023-10-13T14:57:00Z">
        <w:r>
          <w:rPr>
            <w:rFonts w:ascii="Times New Roman" w:eastAsia="Times New Roman" w:hAnsi="Times New Roman" w:cs="Times New Roman"/>
            <w:sz w:val="24"/>
            <w:szCs w:val="24"/>
          </w:rPr>
          <w:t xml:space="preserve">In these trials, a retrospective reevaluative causal inference is defined as participants treating the objects in the control trials that go on the machine together (A’, B’, and C’) differently from the objects in the experimental trials that initially went on the machine together in the first demonstration, but whose individual efficacy was not revealed (i.e., B and C).  In the Backwards Blocking trials, participants were said to engage in this form of reasoning if they were more likely to choose objects A, B, and C (i.e., the objects that were not shown on the machine by themselves) in the control trials than objects B and C in the experimental trials (i.e., the objects that were not shown on the machine by themselves). The reason for this is straightforward: Given that A was shown initially in combination with B and C, observing subsequently that A causes the machine to activate by itself should affect participants’ inferences about B and C. However, because object D was never shown in combination with A’-C’, D’s </w:t>
        </w:r>
        <w:r>
          <w:rPr>
            <w:rFonts w:ascii="Times New Roman" w:eastAsia="Times New Roman" w:hAnsi="Times New Roman" w:cs="Times New Roman"/>
            <w:sz w:val="24"/>
            <w:szCs w:val="24"/>
          </w:rPr>
          <w:lastRenderedPageBreak/>
          <w:t xml:space="preserve">causal status should have no bearing on participants’ treatment of objects A’-C’. In the Indirect Screening-off trials, participants were said to engage in this form of reasoning if they were more likely to choose objects B and C in the experimental trial than objects A, B, and C in the control trial. The rationale for why these ratings should differ is identical to that for the backwards blocking condition—because A was shown in combination with objects B and C, A’s, but not D’s, causal status should affect how participants rate the objects that never participated on the machine alone. Because McCormack et al. (2009) found that 5 and 6-year-olds made such retrospective inferences about two candidate causes, we have decided to test children of the same age.  </w:t>
        </w:r>
      </w:ins>
    </w:p>
    <w:p w14:paraId="4CA8F6B7" w14:textId="77777777" w:rsidR="009B41E4" w:rsidRDefault="009B41E4" w:rsidP="009B41E4">
      <w:pPr>
        <w:spacing w:after="0" w:line="480" w:lineRule="auto"/>
        <w:rPr>
          <w:ins w:id="96" w:author="Benton, Deon [2]" w:date="2023-10-13T14:57:00Z"/>
          <w:rFonts w:ascii="Times New Roman" w:eastAsia="Times New Roman" w:hAnsi="Times New Roman" w:cs="Times New Roman"/>
          <w:b/>
          <w:sz w:val="24"/>
          <w:szCs w:val="24"/>
        </w:rPr>
      </w:pPr>
      <w:ins w:id="97" w:author="Benton, Deon [2]" w:date="2023-10-13T14:57:00Z">
        <w:r>
          <w:rPr>
            <w:rFonts w:ascii="Times New Roman" w:eastAsia="Times New Roman" w:hAnsi="Times New Roman" w:cs="Times New Roman"/>
            <w:b/>
            <w:sz w:val="24"/>
            <w:szCs w:val="24"/>
          </w:rPr>
          <w:t>Method</w:t>
        </w:r>
      </w:ins>
    </w:p>
    <w:p w14:paraId="090DB123" w14:textId="77777777" w:rsidR="009B41E4" w:rsidRDefault="009B41E4" w:rsidP="009B41E4">
      <w:pPr>
        <w:spacing w:after="0" w:line="480" w:lineRule="auto"/>
        <w:ind w:firstLine="720"/>
        <w:rPr>
          <w:ins w:id="98" w:author="Benton, Deon [2]" w:date="2023-10-13T14:57:00Z"/>
          <w:rFonts w:ascii="Times New Roman" w:eastAsia="Times New Roman" w:hAnsi="Times New Roman" w:cs="Times New Roman"/>
          <w:b/>
          <w:sz w:val="24"/>
          <w:szCs w:val="24"/>
        </w:rPr>
      </w:pPr>
      <w:ins w:id="99" w:author="Benton, Deon [2]" w:date="2023-10-13T14:57:00Z">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five-year-olds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six-year-olds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77.81 months, range = 72-83 months, SD = 3.78). Sample size was determined based on previous studies on backwards blocking reasoning in children (e.g., Griffiths et al., 2011; Sobel et al., 2004). 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xml:space="preserve">: 82% White/Caucasian, 3% Black/African American (9%), 4% Asian/Asian American (4%), 0.5% Native American (1%), and 11% of Mixed Descent (3%). Sixteen percent identified as Hispanic/Latinx (compared with 17% of the population). Similarly, the overall household income level of families tested in the lab during this time was as follows: Less than 30K: 7%, 30-50K: 7%, 50-70K: 14%, 70-90K: </w:t>
        </w:r>
        <w:r>
          <w:rPr>
            <w:rFonts w:ascii="Times New Roman" w:eastAsia="Times New Roman" w:hAnsi="Times New Roman" w:cs="Times New Roman"/>
            <w:color w:val="000000"/>
            <w:sz w:val="24"/>
            <w:szCs w:val="24"/>
          </w:rPr>
          <w:lastRenderedPageBreak/>
          <w:t>9%, 90-120K: 25%, Over 120K: 38%.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ins>
    </w:p>
    <w:p w14:paraId="6D513958" w14:textId="77777777" w:rsidR="009B41E4" w:rsidRDefault="009B41E4" w:rsidP="009B41E4">
      <w:pPr>
        <w:spacing w:after="0" w:line="480" w:lineRule="auto"/>
        <w:ind w:firstLine="720"/>
        <w:rPr>
          <w:ins w:id="100" w:author="Benton, Deon [2]" w:date="2023-10-13T14:57:00Z"/>
          <w:rFonts w:ascii="Times New Roman" w:eastAsia="Times New Roman" w:hAnsi="Times New Roman" w:cs="Times New Roman"/>
          <w:sz w:val="24"/>
          <w:szCs w:val="24"/>
        </w:rPr>
      </w:pPr>
      <w:ins w:id="101" w:author="Benton, Deon [2]" w:date="2023-10-13T14:57:00Z">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 xml:space="preserve">The “device” used in the current study was a computer-animated version of the blicket detector (Gopnik &amp; Sobel, 2000). The device was a white rectangle with a black border that measured 5.99 cm × 23.47 cm and that was presented on a computer screen. If the device was “on”, the white region of the rectangle turned blue when objects touched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Finally, the videos contained a built-in script, which experimenters, but not the study participants, read. All video events were created in Microsoft PowerPoint. </w:t>
        </w:r>
      </w:ins>
    </w:p>
    <w:p w14:paraId="6011D68F" w14:textId="77777777" w:rsidR="009B41E4" w:rsidRDefault="009B41E4" w:rsidP="009B41E4">
      <w:pPr>
        <w:spacing w:after="0" w:line="480" w:lineRule="auto"/>
        <w:ind w:firstLine="720"/>
        <w:rPr>
          <w:ins w:id="102" w:author="Benton, Deon [2]" w:date="2023-10-13T14:57:00Z"/>
          <w:rFonts w:ascii="Times New Roman" w:eastAsia="Times New Roman" w:hAnsi="Times New Roman" w:cs="Times New Roman"/>
          <w:sz w:val="24"/>
          <w:szCs w:val="24"/>
        </w:rPr>
      </w:pPr>
      <w:ins w:id="103" w:author="Benton, Deon [2]" w:date="2023-10-13T14:57:00Z">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All study procedures were reviewed and approved by the University’s Institutional Review Board, and parental informed consent and child assent was obtained before each experimental session. Participants were tested in a quiet room in a local children’s museum. At the beginning of the experiment, all participants were shown a pretraining video. The text, “We’re going to play a game with my machine. This is a very special machine. It’s my blicket machine. Blickets make the machine go. So, let’s find all the blickets” appeared on the screen and was read to the participants by the experimenter. 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w:t>
        </w:r>
        <w:r>
          <w:rPr>
            <w:rFonts w:ascii="Times New Roman" w:eastAsia="Times New Roman" w:hAnsi="Times New Roman" w:cs="Times New Roman"/>
            <w:sz w:val="24"/>
            <w:szCs w:val="24"/>
          </w:rPr>
          <w:lastRenderedPageBreak/>
          <w:t xml:space="preserve">(object B) next to each other above the machine. Object A then descended until it contacted the machine, which immediately activated (i.e., the white region changed from white to blue). Object A then returned to its starting position above the machine. Object B then descended until it contacted and failed to activate the machine. Object B then returned to its starting position. Finally, both objects descended until they contacted and activated the machine. Participants were then asked whether each object was a blicket. This event ensured that participants understood the task and recognized that individual objects could activate the machine and that it activated if at least one effective object was placed on it. </w:t>
        </w:r>
      </w:ins>
    </w:p>
    <w:p w14:paraId="276113E0" w14:textId="77777777" w:rsidR="009B41E4" w:rsidRDefault="009B41E4" w:rsidP="009B41E4">
      <w:pPr>
        <w:spacing w:after="0" w:line="480" w:lineRule="auto"/>
        <w:ind w:firstLine="720"/>
        <w:rPr>
          <w:ins w:id="104" w:author="Benton, Deon [2]" w:date="2023-10-13T14:57:00Z"/>
          <w:rFonts w:ascii="Times New Roman" w:eastAsia="Times New Roman" w:hAnsi="Times New Roman" w:cs="Times New Roman"/>
          <w:sz w:val="24"/>
          <w:szCs w:val="24"/>
        </w:rPr>
      </w:pPr>
      <w:ins w:id="105" w:author="Benton, Deon [2]" w:date="2023-10-13T14:57:00Z">
        <w:r>
          <w:rPr>
            <w:rFonts w:ascii="Times New Roman" w:eastAsia="Times New Roman" w:hAnsi="Times New Roman" w:cs="Times New Roman"/>
            <w:sz w:val="24"/>
            <w:szCs w:val="24"/>
          </w:rPr>
          <w:t>Following this pretraining phase, participants were given four trials. Half the participants received two backwards blocking experimental trials and two backwards blocking control trials. The other half received two indirect screening-off experimental trials and two indirect screening-off control trials. The order of these trials within each condition was counterbalanced using a Latin square design. Different colored objects were used across all trials to prevent carryover effects. A schematic of this procedure is shown in Figure 1. Finally, all study responses were coded offline after each study session. Although study responses were coded offline, an experimenter was present throughout an entire study session.</w:t>
        </w:r>
      </w:ins>
    </w:p>
    <w:p w14:paraId="52444FBE" w14:textId="77777777" w:rsidR="009B41E4" w:rsidRDefault="009B41E4" w:rsidP="009B41E4">
      <w:pPr>
        <w:spacing w:after="0" w:line="480" w:lineRule="auto"/>
        <w:ind w:firstLine="720"/>
        <w:rPr>
          <w:ins w:id="106" w:author="Benton, Deon [2]" w:date="2023-10-13T14:57:00Z"/>
          <w:rFonts w:ascii="Times New Roman" w:eastAsia="Times New Roman" w:hAnsi="Times New Roman" w:cs="Times New Roman"/>
          <w:sz w:val="24"/>
          <w:szCs w:val="24"/>
        </w:rPr>
      </w:pPr>
      <w:ins w:id="107" w:author="Benton, Deon [2]" w:date="2023-10-13T14:57:00Z">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returned to their starting positions.  </w:t>
        </w:r>
      </w:ins>
    </w:p>
    <w:p w14:paraId="21B3FDEC" w14:textId="77777777" w:rsidR="009B41E4" w:rsidRDefault="009B41E4" w:rsidP="009B41E4">
      <w:pPr>
        <w:spacing w:after="0" w:line="480" w:lineRule="auto"/>
        <w:ind w:firstLine="720"/>
        <w:rPr>
          <w:ins w:id="108" w:author="Benton, Deon [2]" w:date="2023-10-13T14:57:00Z"/>
          <w:rFonts w:ascii="Times New Roman" w:eastAsia="Times New Roman" w:hAnsi="Times New Roman" w:cs="Times New Roman"/>
          <w:sz w:val="24"/>
          <w:szCs w:val="24"/>
        </w:rPr>
      </w:pPr>
      <w:ins w:id="109" w:author="Benton, Deon [2]" w:date="2023-10-13T14:57:00Z">
        <w:r>
          <w:rPr>
            <w:rFonts w:ascii="Times New Roman" w:eastAsia="Times New Roman" w:hAnsi="Times New Roman" w:cs="Times New Roman"/>
            <w:sz w:val="24"/>
            <w:szCs w:val="24"/>
          </w:rPr>
          <w:lastRenderedPageBreak/>
          <w:t>The left- or right-most (counterbalanced) object (which we will refer to here as object A) then descended until it contacted and immediately activated the machine. The text, “Look, this one makes the machine go!” then appeared above the objects. This object then returned to its 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ins>
    </w:p>
    <w:p w14:paraId="11210EAB" w14:textId="77777777" w:rsidR="009B41E4" w:rsidRDefault="009B41E4" w:rsidP="009B41E4">
      <w:pPr>
        <w:spacing w:after="0" w:line="480" w:lineRule="auto"/>
        <w:ind w:firstLine="720"/>
        <w:rPr>
          <w:ins w:id="110" w:author="Benton, Deon [2]" w:date="2023-10-13T14:57:00Z"/>
          <w:rFonts w:ascii="Times New Roman" w:eastAsia="Times New Roman" w:hAnsi="Times New Roman" w:cs="Times New Roman"/>
          <w:sz w:val="24"/>
          <w:szCs w:val="24"/>
        </w:rPr>
      </w:pPr>
      <w:ins w:id="111" w:author="Benton, Deon [2]" w:date="2023-10-13T14:57:00Z">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ins>
    </w:p>
    <w:p w14:paraId="3C3C77FC" w14:textId="77777777" w:rsidR="009B41E4" w:rsidRDefault="009B41E4" w:rsidP="009B41E4">
      <w:pPr>
        <w:spacing w:after="0" w:line="480" w:lineRule="auto"/>
        <w:ind w:firstLine="720"/>
        <w:rPr>
          <w:ins w:id="112" w:author="Benton, Deon [2]" w:date="2023-10-13T14:57:00Z"/>
          <w:rFonts w:ascii="Times New Roman" w:eastAsia="Times New Roman" w:hAnsi="Times New Roman" w:cs="Times New Roman"/>
          <w:sz w:val="24"/>
          <w:szCs w:val="24"/>
        </w:rPr>
      </w:pPr>
      <w:ins w:id="113" w:author="Benton, Deon [2]" w:date="2023-10-13T14:57:00Z">
        <w:r>
          <w:rPr>
            <w:rFonts w:ascii="Times New Roman" w:eastAsia="Times New Roman" w:hAnsi="Times New Roman" w:cs="Times New Roman"/>
            <w:b/>
            <w:sz w:val="24"/>
            <w:szCs w:val="24"/>
          </w:rPr>
          <w:t xml:space="preserve">Indirect Screening-Off Experimental and Control Trials. </w:t>
        </w:r>
        <w:r>
          <w:rPr>
            <w:rFonts w:ascii="Times New Roman" w:eastAsia="Times New Roman" w:hAnsi="Times New Roman" w:cs="Times New Roman"/>
            <w:sz w:val="24"/>
            <w:szCs w:val="24"/>
          </w:rPr>
          <w:t>The procedures for the indirect screening-off experimental and control conditions were identical to the backwards blocking trials except that object A (experimental trials) and D (control trials) failed to activate the machine. Table 1 below illustrates the key trial structures for the backwards blocking and indirect screening-off conditions in Experiments 1 and 2.</w:t>
        </w:r>
      </w:ins>
    </w:p>
    <w:p w14:paraId="76D3CB6C" w14:textId="77777777" w:rsidR="009B41E4" w:rsidRDefault="009B41E4" w:rsidP="009B41E4">
      <w:pPr>
        <w:keepNext/>
        <w:spacing w:after="0" w:line="240" w:lineRule="auto"/>
        <w:rPr>
          <w:ins w:id="114" w:author="Benton, Deon [2]" w:date="2023-10-13T14:57:00Z"/>
          <w:rFonts w:ascii="Times New Roman" w:eastAsia="Times New Roman" w:hAnsi="Times New Roman" w:cs="Times New Roman"/>
          <w:b/>
          <w:sz w:val="24"/>
          <w:szCs w:val="24"/>
        </w:rPr>
      </w:pPr>
      <w:ins w:id="115" w:author="Benton, Deon [2]" w:date="2023-10-13T14:57:00Z">
        <w:r>
          <w:rPr>
            <w:rFonts w:ascii="Times New Roman" w:eastAsia="Times New Roman" w:hAnsi="Times New Roman" w:cs="Times New Roman"/>
            <w:b/>
            <w:sz w:val="24"/>
            <w:szCs w:val="24"/>
          </w:rPr>
          <w:t>Results</w:t>
        </w:r>
      </w:ins>
    </w:p>
    <w:p w14:paraId="362FD603" w14:textId="77777777" w:rsidR="009B41E4" w:rsidRDefault="009B41E4" w:rsidP="009B41E4">
      <w:pPr>
        <w:keepNext/>
        <w:spacing w:after="0" w:line="240" w:lineRule="auto"/>
        <w:rPr>
          <w:ins w:id="116" w:author="Benton, Deon [2]" w:date="2023-10-13T14:57:00Z"/>
          <w:rFonts w:ascii="Times New Roman" w:eastAsia="Times New Roman" w:hAnsi="Times New Roman" w:cs="Times New Roman"/>
          <w:b/>
          <w:sz w:val="24"/>
          <w:szCs w:val="24"/>
        </w:rPr>
      </w:pPr>
    </w:p>
    <w:p w14:paraId="6431FA98" w14:textId="77777777" w:rsidR="009B41E4" w:rsidRDefault="009B41E4" w:rsidP="009B41E4">
      <w:pPr>
        <w:spacing w:after="0" w:line="480" w:lineRule="auto"/>
        <w:ind w:firstLine="720"/>
        <w:rPr>
          <w:ins w:id="117" w:author="Benton, Deon [2]" w:date="2023-10-13T14:57:00Z"/>
          <w:rFonts w:ascii="Times New Roman" w:eastAsia="Times New Roman" w:hAnsi="Times New Roman" w:cs="Times New Roman"/>
          <w:sz w:val="24"/>
          <w:szCs w:val="24"/>
        </w:rPr>
      </w:pPr>
      <w:ins w:id="118" w:author="Benton, Deon [2]" w:date="2023-10-13T14:57:00Z">
        <w:r>
          <w:rPr>
            <w:rFonts w:ascii="Times New Roman" w:eastAsia="Times New Roman" w:hAnsi="Times New Roman" w:cs="Times New Roman"/>
            <w:sz w:val="24"/>
            <w:szCs w:val="24"/>
          </w:rPr>
          <w:t xml:space="preserve">Figure 2 shows participants’ responses to “Is this a blicket?” for each object. Participants’ yes/no responses were treated as a primary binary dependent measure. All analyses were conducted with the lme4 package in R (Bates et al., 2015). Deidentified data for all experiments, </w:t>
        </w:r>
        <w:r>
          <w:rPr>
            <w:rFonts w:ascii="Times New Roman" w:eastAsia="Times New Roman" w:hAnsi="Times New Roman" w:cs="Times New Roman"/>
            <w:sz w:val="24"/>
            <w:szCs w:val="24"/>
          </w:rPr>
          <w:lastRenderedPageBreak/>
          <w:t>along with all analysis code, is available on OSF (</w:t>
        </w:r>
        <w:r w:rsidRPr="00C11047">
          <w:rPr>
            <w:rFonts w:ascii="Times New Roman" w:eastAsia="Times New Roman" w:hAnsi="Times New Roman" w:cs="Times New Roman"/>
            <w:sz w:val="24"/>
            <w:szCs w:val="24"/>
          </w:rPr>
          <w:t>https://osf.io/n6mvq/?view_only=a6b8231a6b9743c7bfe896ba1eab58f3</w:t>
        </w:r>
        <w:r>
          <w:rPr>
            <w:rFonts w:ascii="Times New Roman" w:eastAsia="Times New Roman" w:hAnsi="Times New Roman" w:cs="Times New Roman"/>
            <w:sz w:val="24"/>
            <w:szCs w:val="24"/>
          </w:rPr>
          <w:t>). Data were entered into a five-way mixed-effects logistic regression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a single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ins>
    </w:p>
    <w:p w14:paraId="6C677A53" w14:textId="77777777" w:rsidR="009B41E4" w:rsidRDefault="009B41E4" w:rsidP="009B41E4">
      <w:pPr>
        <w:spacing w:after="0" w:line="480" w:lineRule="auto"/>
        <w:ind w:firstLine="720"/>
        <w:rPr>
          <w:ins w:id="119" w:author="Benton, Deon [2]" w:date="2023-10-13T14:57:00Z"/>
          <w:rFonts w:ascii="Times New Roman" w:eastAsia="Times New Roman" w:hAnsi="Times New Roman" w:cs="Times New Roman"/>
          <w:sz w:val="24"/>
          <w:szCs w:val="24"/>
        </w:rPr>
      </w:pPr>
      <w:ins w:id="120" w:author="Benton, Deon [2]" w:date="2023-10-13T14:57:00Z">
        <w:r>
          <w:rPr>
            <w:rFonts w:ascii="Times New Roman" w:eastAsia="Times New Roman" w:hAnsi="Times New Roman" w:cs="Times New Roman"/>
            <w:sz w:val="24"/>
            <w:szCs w:val="24"/>
          </w:rPr>
          <w:t xml:space="preserve">To unpack the nature of the interaction among Condition, Trial Type, and Object, we ran separate two-way mixed-effects logistic regressions separately for the Backwards Blocking and Indirect Screening-Off conditions, with Trial Type (Experimental vs. Control) and Objects (A vs. B vs. C vs. D) as the within-participants fixed effects and participant as the random effect. This analysis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9.62,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.002 and an interaction between Trial Type and Objects,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16.38,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To explore this interaction, we constructed a set of one-way mixed-effects logistic regressions for the experimental and control trials within the Backwards Blocking condition. The Objects factor was treated as the sole within-participants fixed effect in these follow-up analyses. Participants were once again treated as a random effect to control for the within-participant variance from multiple responses. The one-way mixed-effects logistic regression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.72. This means that participants treated the objects similarly in the control trials of the Backwards Blocking condition. In contrast, the second one-way mixed-effects logistic regression for the experimental trials within the </w:t>
        </w:r>
        <w:r>
          <w:rPr>
            <w:rFonts w:ascii="Times New Roman" w:eastAsia="Times New Roman" w:hAnsi="Times New Roman" w:cs="Times New Roman"/>
            <w:sz w:val="24"/>
            <w:szCs w:val="24"/>
          </w:rPr>
          <w:lastRenderedPageBreak/>
          <w:t>Backwards Blocking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19.29,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experimental effect reflected the fact that participants judged object A as a blicket more often than object B, odds ratio = 204.79, 95%CI [33.96, 4609.11],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and object C, odds ratio = 129.67, 95%CI [18.75, 2824.63],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However, participants treated objects B and C equivalently, odds ratio = 1.58, 95%CI [0.62, 4.19],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ins>
    </w:p>
    <w:p w14:paraId="58CCAB93" w14:textId="77777777" w:rsidR="009B41E4" w:rsidRDefault="009B41E4" w:rsidP="009B41E4">
      <w:pPr>
        <w:spacing w:after="0" w:line="480" w:lineRule="auto"/>
        <w:ind w:firstLine="720"/>
        <w:rPr>
          <w:ins w:id="121" w:author="Benton, Deon [2]" w:date="2023-10-13T14:57:00Z"/>
          <w:rFonts w:ascii="Times New Roman" w:eastAsia="Times New Roman" w:hAnsi="Times New Roman" w:cs="Times New Roman"/>
          <w:sz w:val="24"/>
          <w:szCs w:val="24"/>
        </w:rPr>
      </w:pPr>
      <w:ins w:id="122" w:author="Benton, Deon [2]" w:date="2023-10-13T14:57:00Z">
        <w:r>
          <w:rPr>
            <w:rFonts w:ascii="Times New Roman" w:eastAsia="Times New Roman" w:hAnsi="Times New Roman" w:cs="Times New Roman"/>
            <w:sz w:val="24"/>
            <w:szCs w:val="24"/>
          </w:rPr>
          <w:t xml:space="preserve">The two-way mixed-effects logistic regressions for the Indirect Screening-Off condition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26.91,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67.32,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and an interaction between Trial Type and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19.59,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To explore this interaction, we constructed a set of one-way mixed-effects regressions for the experimental and control trials within the Indirect Screening-Off condition. The two one-way mixed-effects regressions for the experimental and control trials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36.78,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In the experimental trials, participants judged object A as a blicket less often than any of the other objects, all odds ratios &lt; 0.07,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Likewise, in the control trial, participants considered object D to be less likely to be a blicket than any of the other objects, all odds ratios &lt; 0.06,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No other differences reached statistical significance.</w:t>
        </w:r>
      </w:ins>
    </w:p>
    <w:p w14:paraId="3EDF161F" w14:textId="77777777" w:rsidR="009B41E4" w:rsidRDefault="009B41E4" w:rsidP="009B41E4">
      <w:pPr>
        <w:spacing w:after="0" w:line="480" w:lineRule="auto"/>
        <w:ind w:firstLine="720"/>
        <w:rPr>
          <w:ins w:id="123" w:author="Benton, Deon [2]" w:date="2023-10-13T14:57:00Z"/>
          <w:rFonts w:ascii="Times New Roman" w:eastAsia="Times New Roman" w:hAnsi="Times New Roman" w:cs="Times New Roman"/>
          <w:sz w:val="24"/>
          <w:szCs w:val="24"/>
        </w:rPr>
      </w:pPr>
      <w:ins w:id="124" w:author="Benton, Deon [2]" w:date="2023-10-13T14:57:00Z">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 xml:space="preserve">To examine whether participants engaged in backwards blocking reasoning, data for the experimental and control trials within the Backwards Blocking condition were entered into a two-way mixed-effects logistic regression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17.72,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result indicated that participants did engage in backwards blocking reasoning. In particular, a follow-up, one-way mixed-effects logistic regression showed that participants were less likely to </w:t>
        </w:r>
        <w:r>
          <w:rPr>
            <w:rFonts w:ascii="Times New Roman" w:eastAsia="Times New Roman" w:hAnsi="Times New Roman" w:cs="Times New Roman"/>
            <w:sz w:val="24"/>
            <w:szCs w:val="24"/>
          </w:rPr>
          <w:lastRenderedPageBreak/>
          <w:t xml:space="preserve">consider the objects whose efficacy were not shown individually in the experimental trial (i.e., objects B and C) to be blickets than the objects that were placed on the machine together in the control trial (i.e., objects A’, B’, and C’), odds ratio = 0.19, 95% CI [0.09, 0.78],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ins>
    </w:p>
    <w:p w14:paraId="0F60766F" w14:textId="77777777" w:rsidR="009B41E4" w:rsidRDefault="009B41E4" w:rsidP="009B41E4">
      <w:pPr>
        <w:spacing w:after="0" w:line="480" w:lineRule="auto"/>
        <w:ind w:firstLine="720"/>
        <w:rPr>
          <w:ins w:id="125" w:author="Benton, Deon [2]" w:date="2023-10-13T14:57:00Z"/>
          <w:rFonts w:ascii="Times New Roman" w:eastAsia="Times New Roman" w:hAnsi="Times New Roman" w:cs="Times New Roman"/>
          <w:sz w:val="24"/>
          <w:szCs w:val="24"/>
        </w:rPr>
      </w:pPr>
      <w:ins w:id="126" w:author="Benton, Deon [2]" w:date="2023-10-13T14:57:00Z">
        <w:r>
          <w:rPr>
            <w:rFonts w:ascii="Times New Roman" w:eastAsia="Times New Roman" w:hAnsi="Times New Roman" w:cs="Times New Roman"/>
            <w:sz w:val="24"/>
            <w:szCs w:val="24"/>
          </w:rPr>
          <w:t xml:space="preserve">We also ran the same analysis as above, but this time for the Indirect Screening-Off condition. Although this analysis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4.39,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.04, a follow-up, one-way mixed-effects logistic regression indicated that participants’ treated the objects that did not participate on the machine in the experimental trials (i.e., objects B and C) and the objects that did not participate on the machine in the control trials (i.e., objects A, B, and C) equivalently, odds ratio = 0.50, 95%CI [0.25, 1.01],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.052. </w:t>
        </w:r>
      </w:ins>
    </w:p>
    <w:p w14:paraId="02AC4BA2" w14:textId="77777777" w:rsidR="009B41E4" w:rsidRDefault="009B41E4" w:rsidP="009B41E4">
      <w:pPr>
        <w:spacing w:after="0" w:line="480" w:lineRule="auto"/>
        <w:ind w:firstLine="720"/>
        <w:rPr>
          <w:ins w:id="127" w:author="Benton, Deon [2]" w:date="2023-10-13T14:57:00Z"/>
          <w:rFonts w:ascii="Times New Roman" w:eastAsia="Times New Roman" w:hAnsi="Times New Roman" w:cs="Times New Roman"/>
          <w:sz w:val="24"/>
          <w:szCs w:val="24"/>
        </w:rPr>
      </w:pPr>
    </w:p>
    <w:p w14:paraId="26DE2805" w14:textId="77777777" w:rsidR="009B41E4" w:rsidRDefault="009B41E4" w:rsidP="009B41E4">
      <w:pPr>
        <w:spacing w:after="0" w:line="480" w:lineRule="auto"/>
        <w:rPr>
          <w:ins w:id="128" w:author="Benton, Deon [2]" w:date="2023-10-13T14:57:00Z"/>
          <w:rFonts w:ascii="Times New Roman" w:eastAsia="Times New Roman" w:hAnsi="Times New Roman" w:cs="Times New Roman"/>
          <w:sz w:val="24"/>
          <w:szCs w:val="24"/>
        </w:rPr>
      </w:pPr>
      <w:ins w:id="129" w:author="Benton, Deon [2]" w:date="2023-10-13T14:57:00Z">
        <w:r>
          <w:rPr>
            <w:rFonts w:ascii="Times New Roman" w:eastAsia="Times New Roman" w:hAnsi="Times New Roman" w:cs="Times New Roman"/>
            <w:b/>
            <w:sz w:val="24"/>
            <w:szCs w:val="24"/>
          </w:rPr>
          <w:t>Discussion</w:t>
        </w:r>
      </w:ins>
    </w:p>
    <w:p w14:paraId="33B21B11" w14:textId="77777777" w:rsidR="009B41E4" w:rsidRDefault="009B41E4" w:rsidP="009B41E4">
      <w:pPr>
        <w:spacing w:after="0" w:line="480" w:lineRule="auto"/>
        <w:ind w:firstLine="720"/>
        <w:rPr>
          <w:ins w:id="130" w:author="Benton, Deon [2]" w:date="2023-10-13T14:57:00Z"/>
          <w:rFonts w:ascii="Times New Roman" w:eastAsia="Times New Roman" w:hAnsi="Times New Roman" w:cs="Times New Roman"/>
          <w:sz w:val="24"/>
          <w:szCs w:val="24"/>
        </w:rPr>
      </w:pPr>
      <w:ins w:id="131" w:author="Benton, Deon [2]" w:date="2023-10-13T14:57:00Z">
        <w:r>
          <w:rPr>
            <w:rFonts w:ascii="Times New Roman" w:eastAsia="Times New Roman" w:hAnsi="Times New Roman" w:cs="Times New Roman"/>
            <w:sz w:val="24"/>
            <w:szCs w:val="24"/>
          </w:rPr>
          <w:t xml:space="preserve">In the experimental trials of Experiment 1, children were shown three objects that together activated a machine and then shown that one of those objects was or was not effective on its own. When that object was effective, children reevaluated the efficacy of the other two objects: They stated that they were less likely to be effective than objects in a control condition in which a fourth, unrelated object was effective. When that object was not effective, children did not retrospectively reevaluate the efficacy of the other objects and judged the objects equivalently across both conditions. </w:t>
        </w:r>
      </w:ins>
    </w:p>
    <w:p w14:paraId="52C51E16" w14:textId="77777777" w:rsidR="009B41E4" w:rsidRDefault="009B41E4" w:rsidP="009B41E4">
      <w:pPr>
        <w:spacing w:after="0" w:line="480" w:lineRule="auto"/>
        <w:ind w:firstLine="720"/>
        <w:rPr>
          <w:ins w:id="132" w:author="Benton, Deon [2]" w:date="2023-10-13T14:57:00Z"/>
          <w:rFonts w:ascii="Times New Roman" w:eastAsia="Times New Roman" w:hAnsi="Times New Roman" w:cs="Times New Roman"/>
          <w:sz w:val="24"/>
          <w:szCs w:val="24"/>
        </w:rPr>
      </w:pPr>
      <w:ins w:id="133" w:author="Benton, Deon [2]" w:date="2023-10-13T14:57:00Z">
        <w:r>
          <w:rPr>
            <w:rFonts w:ascii="Times New Roman" w:eastAsia="Times New Roman" w:hAnsi="Times New Roman" w:cs="Times New Roman"/>
            <w:sz w:val="24"/>
            <w:szCs w:val="24"/>
          </w:rPr>
          <w:t xml:space="preserve">Before discussing possible cognitive mechanisms that might underlie these data, we wanted to consider a second, related type of retrospective inference. In Experiment 1, following the ABC+ event participants were either shown an A+ event (in the Backwards Blocking condition) or an A- event (in the Indirect Screening-Off condition). Experiment 2 was similar to Experiment 1 except for what children observed following the ABC+ events (e.g., McCormack </w:t>
        </w:r>
        <w:r>
          <w:rPr>
            <w:rFonts w:ascii="Times New Roman" w:eastAsia="Times New Roman" w:hAnsi="Times New Roman" w:cs="Times New Roman"/>
            <w:sz w:val="24"/>
            <w:szCs w:val="24"/>
          </w:rPr>
          <w:lastRenderedPageBreak/>
          <w:t xml:space="preserve">et al., 2009). In the experimental trial in the Backwards Blocking condition, they observed an AB+ event during the second learning phase; in the control trial in the same condition, children observed a DE+ event during the second learning phase. Children in the Indirect Screening-Off condition were shown the same series of events except that the machine did not activate. If children’s ability to engage in various forms of retrospective reevaluation is related to their information processing, in Experiment 2 children should be less likely to engage in retrospective reevaluation than those in Experiment 1. </w:t>
        </w:r>
      </w:ins>
    </w:p>
    <w:p w14:paraId="6F2013B2" w14:textId="77777777" w:rsidR="009B41E4" w:rsidRDefault="009B41E4" w:rsidP="009B41E4">
      <w:pPr>
        <w:spacing w:after="0" w:line="480" w:lineRule="auto"/>
        <w:jc w:val="center"/>
        <w:rPr>
          <w:ins w:id="134" w:author="Benton, Deon [2]" w:date="2023-10-13T14:57:00Z"/>
          <w:rFonts w:ascii="Times New Roman" w:eastAsia="Times New Roman" w:hAnsi="Times New Roman" w:cs="Times New Roman"/>
          <w:b/>
          <w:sz w:val="24"/>
          <w:szCs w:val="24"/>
        </w:rPr>
      </w:pPr>
      <w:ins w:id="135" w:author="Benton, Deon [2]" w:date="2023-10-13T14:57:00Z">
        <w:r>
          <w:rPr>
            <w:rFonts w:ascii="Times New Roman" w:eastAsia="Times New Roman" w:hAnsi="Times New Roman" w:cs="Times New Roman"/>
            <w:b/>
            <w:sz w:val="24"/>
            <w:szCs w:val="24"/>
          </w:rPr>
          <w:t>Experiment 2</w:t>
        </w:r>
      </w:ins>
    </w:p>
    <w:p w14:paraId="3CA08E79" w14:textId="77777777" w:rsidR="009B41E4" w:rsidRDefault="009B41E4" w:rsidP="009B41E4">
      <w:pPr>
        <w:spacing w:after="0" w:line="480" w:lineRule="auto"/>
        <w:ind w:firstLine="720"/>
        <w:rPr>
          <w:ins w:id="136" w:author="Benton, Deon [2]" w:date="2023-10-13T14:57:00Z"/>
          <w:rFonts w:ascii="Times New Roman" w:eastAsia="Times New Roman" w:hAnsi="Times New Roman" w:cs="Times New Roman"/>
          <w:sz w:val="24"/>
          <w:szCs w:val="24"/>
        </w:rPr>
      </w:pPr>
      <w:ins w:id="137" w:author="Benton, Deon [2]" w:date="2023-10-13T14:57:00Z">
        <w:r>
          <w:rPr>
            <w:rFonts w:ascii="Times New Roman" w:eastAsia="Times New Roman" w:hAnsi="Times New Roman" w:cs="Times New Roman"/>
            <w:sz w:val="24"/>
            <w:szCs w:val="24"/>
          </w:rPr>
          <w:t xml:space="preserve">Experiment 2 was analogous to Experiment 1 except for the number of objects that were placed on the machine during the second part of the experimental and control trials. In the experimental trial, children were shown that three objects activated the machine together, and then that two of those three objects either did or did not activate the machine when they were placed on it together. These data were compared with a control trial in which three different objects activated the machine, and then two additional novel objects either did or did not activate the machine in tandem. </w:t>
        </w:r>
      </w:ins>
    </w:p>
    <w:p w14:paraId="768686B4" w14:textId="77777777" w:rsidR="009B41E4" w:rsidRDefault="009B41E4" w:rsidP="009B41E4">
      <w:pPr>
        <w:spacing w:after="0" w:line="480" w:lineRule="auto"/>
        <w:rPr>
          <w:ins w:id="138" w:author="Benton, Deon [2]" w:date="2023-10-13T14:57:00Z"/>
          <w:rFonts w:ascii="Times New Roman" w:eastAsia="Times New Roman" w:hAnsi="Times New Roman" w:cs="Times New Roman"/>
          <w:b/>
          <w:sz w:val="24"/>
          <w:szCs w:val="24"/>
        </w:rPr>
      </w:pPr>
      <w:ins w:id="139" w:author="Benton, Deon [2]" w:date="2023-10-13T14:57:00Z">
        <w:r>
          <w:rPr>
            <w:rFonts w:ascii="Times New Roman" w:eastAsia="Times New Roman" w:hAnsi="Times New Roman" w:cs="Times New Roman"/>
            <w:b/>
            <w:sz w:val="24"/>
            <w:szCs w:val="24"/>
          </w:rPr>
          <w:t>Method</w:t>
        </w:r>
      </w:ins>
    </w:p>
    <w:p w14:paraId="21EAA3EC" w14:textId="77777777" w:rsidR="009B41E4" w:rsidRDefault="009B41E4" w:rsidP="009B41E4">
      <w:pPr>
        <w:spacing w:after="0" w:line="480" w:lineRule="auto"/>
        <w:rPr>
          <w:ins w:id="140" w:author="Benton, Deon [2]" w:date="2023-10-13T14:57:00Z"/>
          <w:rFonts w:ascii="Times New Roman" w:eastAsia="Times New Roman" w:hAnsi="Times New Roman" w:cs="Times New Roman"/>
          <w:sz w:val="24"/>
          <w:szCs w:val="24"/>
        </w:rPr>
      </w:pPr>
      <w:ins w:id="141" w:author="Benton, Deon [2]" w:date="2023-10-13T14:57:00Z">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five-year-olds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six-year-olds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76.56 months, range = 65-83 months, SD = 4.33). Participants were recruited in the same manner as Experiment 1. Participants were 12% Asian/Asian American, 9% Black/African American, 10% Hispanic, and 69% White/Caucasian, but no other specific demographic data were collected (see Experiment 1 for overall demographic data from the laboratory).</w:t>
        </w:r>
      </w:ins>
    </w:p>
    <w:p w14:paraId="419F6A61" w14:textId="77777777" w:rsidR="009B41E4" w:rsidRDefault="009B41E4" w:rsidP="009B41E4">
      <w:pPr>
        <w:spacing w:after="0" w:line="480" w:lineRule="auto"/>
        <w:rPr>
          <w:ins w:id="142" w:author="Benton, Deon [2]" w:date="2023-10-13T14:57:00Z"/>
          <w:rFonts w:ascii="Times New Roman" w:eastAsia="Times New Roman" w:hAnsi="Times New Roman" w:cs="Times New Roman"/>
          <w:sz w:val="24"/>
          <w:szCs w:val="24"/>
        </w:rPr>
      </w:pPr>
      <w:ins w:id="143" w:author="Benton, Deon [2]" w:date="2023-10-13T14:57:00Z">
        <w:r>
          <w:rPr>
            <w:rFonts w:ascii="Times New Roman" w:eastAsia="Times New Roman" w:hAnsi="Times New Roman" w:cs="Times New Roman"/>
            <w:sz w:val="24"/>
            <w:szCs w:val="24"/>
          </w:rPr>
          <w:lastRenderedPageBreak/>
          <w:tab/>
        </w:r>
        <w:r>
          <w:rPr>
            <w:rFonts w:ascii="Times New Roman" w:eastAsia="Times New Roman" w:hAnsi="Times New Roman" w:cs="Times New Roman"/>
            <w:b/>
            <w:sz w:val="24"/>
            <w:szCs w:val="24"/>
          </w:rPr>
          <w:t xml:space="preserve">Materials and Procedure. </w:t>
        </w:r>
        <w:r>
          <w:rPr>
            <w:rFonts w:ascii="Times New Roman" w:eastAsia="Times New Roman" w:hAnsi="Times New Roman" w:cs="Times New Roman"/>
            <w:sz w:val="24"/>
            <w:szCs w:val="24"/>
          </w:rPr>
          <w:t>The materials and procedure for Experiment 2 were identical to that for Experiment 1 with the following exceptions: During the experimental trials in the Backwards Blocking condition following an event in which objects A, B, and C together activated the machine, two objects, A and B, descended onto and subsequently caused the machine to activate. Likewise, during the control trials in the same condition which consisted of 5 objects (i.e., objects A-E), objects D and E descended onto and subsequently caused the machine to activate. Objects D and E did not descend onto the machine during the initial event in which A, B, and C activated the machine and in this way were unrelated to objects A, B, and C. The experimental and control trials in the Indirect Screening-Off condition were identical to the backwards blocking trials except that the machine neither activated when objects A and B descended onto it in the experimental trial nor when objects D and E descended onto it during the control trial. The left- and right-most positions of objects A and B during the experimental trial and objects D and E during the control trial were counterbalanced. Table 2 below shows the structure of the events used in Experiment 2.</w:t>
        </w:r>
      </w:ins>
    </w:p>
    <w:p w14:paraId="1BC0D652" w14:textId="77777777" w:rsidR="009B41E4" w:rsidRDefault="009B41E4" w:rsidP="009B41E4">
      <w:pPr>
        <w:spacing w:after="0" w:line="480" w:lineRule="auto"/>
        <w:rPr>
          <w:ins w:id="144" w:author="Benton, Deon [2]" w:date="2023-10-13T14:57:00Z"/>
          <w:rFonts w:ascii="Times New Roman" w:eastAsia="Times New Roman" w:hAnsi="Times New Roman" w:cs="Times New Roman"/>
          <w:sz w:val="24"/>
          <w:szCs w:val="24"/>
        </w:rPr>
      </w:pPr>
    </w:p>
    <w:p w14:paraId="4FEABB6A" w14:textId="77777777" w:rsidR="009B41E4" w:rsidRDefault="009B41E4" w:rsidP="009B41E4">
      <w:pPr>
        <w:spacing w:after="0" w:line="480" w:lineRule="auto"/>
        <w:rPr>
          <w:ins w:id="145" w:author="Benton, Deon [2]" w:date="2023-10-13T14:57:00Z"/>
          <w:rFonts w:ascii="Times New Roman" w:eastAsia="Times New Roman" w:hAnsi="Times New Roman" w:cs="Times New Roman"/>
          <w:b/>
          <w:sz w:val="24"/>
          <w:szCs w:val="24"/>
        </w:rPr>
      </w:pPr>
      <w:ins w:id="146" w:author="Benton, Deon [2]" w:date="2023-10-13T14:57:00Z">
        <w:r>
          <w:rPr>
            <w:rFonts w:ascii="Times New Roman" w:eastAsia="Times New Roman" w:hAnsi="Times New Roman" w:cs="Times New Roman"/>
            <w:b/>
            <w:sz w:val="24"/>
            <w:szCs w:val="24"/>
          </w:rPr>
          <w:t>Results</w:t>
        </w:r>
      </w:ins>
    </w:p>
    <w:p w14:paraId="7B24B11D" w14:textId="77777777" w:rsidR="009B41E4" w:rsidRDefault="009B41E4" w:rsidP="009B41E4">
      <w:pPr>
        <w:spacing w:after="0" w:line="480" w:lineRule="auto"/>
        <w:ind w:firstLine="720"/>
        <w:rPr>
          <w:ins w:id="147" w:author="Benton, Deon [2]" w:date="2023-10-13T14:57:00Z"/>
          <w:rFonts w:ascii="Times New Roman" w:eastAsia="Times New Roman" w:hAnsi="Times New Roman" w:cs="Times New Roman"/>
          <w:sz w:val="24"/>
          <w:szCs w:val="24"/>
        </w:rPr>
      </w:pPr>
      <w:ins w:id="148" w:author="Benton, Deon [2]" w:date="2023-10-13T14:57:00Z">
        <w:r>
          <w:rPr>
            <w:rFonts w:ascii="Times New Roman" w:eastAsia="Times New Roman" w:hAnsi="Times New Roman" w:cs="Times New Roman"/>
            <w:sz w:val="24"/>
            <w:szCs w:val="24"/>
          </w:rPr>
          <w:t>Figure 3 shows participants’ responses to “Is this a blicket?” for each object. Data were entered into a five-way mixed-effects logistic regression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only yielded a main effect of Trial Type,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14.33, </w:t>
        </w:r>
        <w:r>
          <w:rPr>
            <w:rFonts w:ascii="Times New Roman" w:eastAsia="Times New Roman" w:hAnsi="Times New Roman" w:cs="Times New Roman"/>
            <w:i/>
            <w:sz w:val="24"/>
            <w:szCs w:val="24"/>
          </w:rPr>
          <w:t>p =</w:t>
        </w:r>
        <w:r>
          <w:rPr>
            <w:rFonts w:ascii="Times New Roman" w:eastAsia="Times New Roman" w:hAnsi="Times New Roman" w:cs="Times New Roman"/>
            <w:sz w:val="24"/>
            <w:szCs w:val="24"/>
          </w:rPr>
          <w:t xml:space="preserve"> .04. This reflected that fact that across the Backwards Blocking and Indirect Screening-Off, </w:t>
        </w:r>
        <w:r>
          <w:rPr>
            <w:rFonts w:ascii="Times New Roman" w:eastAsia="Times New Roman" w:hAnsi="Times New Roman" w:cs="Times New Roman"/>
            <w:sz w:val="24"/>
            <w:szCs w:val="24"/>
          </w:rPr>
          <w:lastRenderedPageBreak/>
          <w:t xml:space="preserve">participants were less likely to treat the objects in the experimental trials as blickets than objects in the control trials, odds ratio = 0.45, 95%CI [0.33, 0.62],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ins>
    </w:p>
    <w:p w14:paraId="49AB9D0C" w14:textId="77777777" w:rsidR="009B41E4" w:rsidRDefault="009B41E4" w:rsidP="009B41E4">
      <w:pPr>
        <w:spacing w:after="0" w:line="480" w:lineRule="auto"/>
        <w:ind w:firstLine="720"/>
        <w:rPr>
          <w:ins w:id="149" w:author="Benton, Deon [2]" w:date="2023-10-13T14:57:00Z"/>
          <w:rFonts w:ascii="Times New Roman" w:eastAsia="Times New Roman" w:hAnsi="Times New Roman" w:cs="Times New Roman"/>
          <w:sz w:val="24"/>
          <w:szCs w:val="24"/>
        </w:rPr>
      </w:pPr>
      <w:ins w:id="150" w:author="Benton, Deon [2]" w:date="2023-10-13T14:57:00Z">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We next examined whether participants engaged in retrospective reasoning using the operationalization of it from Experiment 1. Data were entered into a two-way mixed-effects logistic regression with Trial Type and Object as the within-participants fixed effects and participants as the random effect. 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1.91,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.18. The same picture emerged for the indirect screening-off condition—this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1.79,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&gt; .41. Thus, unlike Experiment 1, there was no evidence that participants engaged in any form of retrospective reevaluation. This finding is likely the result of the increased demand on children’s information processing abilities: Children were not only required to reason about 3 and 4 objects (as in Experiment 1), but they were also required to reason about 2 rather than 1 object during the second learning phase in the Backwards Blocking and Indirect Screening-Off conditions.  </w:t>
        </w:r>
      </w:ins>
    </w:p>
    <w:p w14:paraId="57B4A468" w14:textId="77777777" w:rsidR="009B41E4" w:rsidRDefault="009B41E4" w:rsidP="009B41E4">
      <w:pPr>
        <w:spacing w:after="0" w:line="480" w:lineRule="auto"/>
        <w:rPr>
          <w:ins w:id="151" w:author="Benton, Deon [2]" w:date="2023-10-13T14:57:00Z"/>
          <w:rFonts w:ascii="Times New Roman" w:eastAsia="Times New Roman" w:hAnsi="Times New Roman" w:cs="Times New Roman"/>
          <w:b/>
          <w:sz w:val="24"/>
          <w:szCs w:val="24"/>
        </w:rPr>
      </w:pPr>
      <w:ins w:id="152" w:author="Benton, Deon [2]" w:date="2023-10-13T14:57:00Z">
        <w:r>
          <w:rPr>
            <w:rFonts w:ascii="Times New Roman" w:eastAsia="Times New Roman" w:hAnsi="Times New Roman" w:cs="Times New Roman"/>
            <w:b/>
            <w:sz w:val="24"/>
            <w:szCs w:val="24"/>
          </w:rPr>
          <w:t>Discussion</w:t>
        </w:r>
      </w:ins>
    </w:p>
    <w:p w14:paraId="48141BD2" w14:textId="77777777" w:rsidR="009B41E4" w:rsidRDefault="009B41E4" w:rsidP="009B41E4">
      <w:pPr>
        <w:spacing w:after="0" w:line="480" w:lineRule="auto"/>
        <w:ind w:firstLine="720"/>
        <w:rPr>
          <w:ins w:id="153" w:author="Benton, Deon [2]" w:date="2023-10-13T14:57:00Z"/>
          <w:rFonts w:ascii="Times New Roman" w:eastAsia="Times New Roman" w:hAnsi="Times New Roman" w:cs="Times New Roman"/>
          <w:sz w:val="24"/>
          <w:szCs w:val="24"/>
        </w:rPr>
      </w:pPr>
      <w:ins w:id="154" w:author="Benton, Deon [2]" w:date="2023-10-13T14:57:00Z">
        <w:r>
          <w:rPr>
            <w:rFonts w:ascii="Times New Roman" w:eastAsia="Times New Roman" w:hAnsi="Times New Roman" w:cs="Times New Roman"/>
            <w:sz w:val="24"/>
            <w:szCs w:val="24"/>
          </w:rPr>
          <w:t xml:space="preserve">Unlike Experiment 1, in Experiment 2 there was no evidence that children engaged in retrospective reasoning. Specifically, children treated the objects equivalently between the experimental and control trials. In addition, across both experiments there was no evidence that retrospective reevaluation undergoes developmental change between 5 and 6 years of age. We return to this issue in the General Discussion. In the next section, we present fits from two computational models to determine whether an associative mechanism, a Bayesian mechanism, or some combination of both best captures children’s judgements across Experiments 1 and 2.  </w:t>
        </w:r>
      </w:ins>
    </w:p>
    <w:p w14:paraId="467C32A9" w14:textId="77777777" w:rsidR="009B41E4" w:rsidRDefault="009B41E4" w:rsidP="009B41E4">
      <w:pPr>
        <w:spacing w:after="0" w:line="480" w:lineRule="auto"/>
        <w:ind w:firstLine="720"/>
        <w:jc w:val="center"/>
        <w:rPr>
          <w:ins w:id="155" w:author="Benton, Deon [2]" w:date="2023-10-13T14:57:00Z"/>
          <w:rFonts w:ascii="Times New Roman" w:eastAsia="Times New Roman" w:hAnsi="Times New Roman" w:cs="Times New Roman"/>
          <w:b/>
          <w:sz w:val="24"/>
          <w:szCs w:val="24"/>
        </w:rPr>
      </w:pPr>
      <w:ins w:id="156" w:author="Benton, Deon [2]" w:date="2023-10-13T14:57:00Z">
        <w:r>
          <w:rPr>
            <w:rFonts w:ascii="Times New Roman" w:eastAsia="Times New Roman" w:hAnsi="Times New Roman" w:cs="Times New Roman"/>
            <w:b/>
            <w:sz w:val="24"/>
            <w:szCs w:val="24"/>
          </w:rPr>
          <w:t>Computational Models</w:t>
        </w:r>
      </w:ins>
    </w:p>
    <w:p w14:paraId="25B06266" w14:textId="77777777" w:rsidR="009B41E4" w:rsidRDefault="009B41E4" w:rsidP="009B41E4">
      <w:pPr>
        <w:spacing w:after="0" w:line="480" w:lineRule="auto"/>
        <w:ind w:firstLine="720"/>
        <w:rPr>
          <w:ins w:id="157" w:author="Benton, Deon [2]" w:date="2023-10-13T14:57:00Z"/>
          <w:rFonts w:ascii="Times New Roman" w:eastAsia="Times New Roman" w:hAnsi="Times New Roman" w:cs="Times New Roman"/>
          <w:sz w:val="24"/>
          <w:szCs w:val="24"/>
        </w:rPr>
      </w:pPr>
      <w:ins w:id="158" w:author="Benton, Deon [2]" w:date="2023-10-13T14:57:00Z">
        <w:r>
          <w:rPr>
            <w:rFonts w:ascii="Times New Roman" w:eastAsia="Times New Roman" w:hAnsi="Times New Roman" w:cs="Times New Roman"/>
            <w:sz w:val="24"/>
            <w:szCs w:val="24"/>
          </w:rPr>
          <w:lastRenderedPageBreak/>
          <w:t xml:space="preserve">We fit two computational models to the behavioral data. The first was a model based on Bayesian inference. This model was described initially by Sobel et al. (2004) and in more detail in Griffiths et al. (2011). The second was a simple connectionist model, trained with the Delta Rule (Widrow &amp; Hoff, 1960). </w:t>
        </w:r>
      </w:ins>
    </w:p>
    <w:p w14:paraId="7ABBB732" w14:textId="77777777" w:rsidR="009B41E4" w:rsidRDefault="009B41E4" w:rsidP="009B41E4">
      <w:pPr>
        <w:pBdr>
          <w:top w:val="nil"/>
          <w:left w:val="nil"/>
          <w:bottom w:val="nil"/>
          <w:right w:val="nil"/>
          <w:between w:val="nil"/>
        </w:pBdr>
        <w:spacing w:after="0" w:line="480" w:lineRule="auto"/>
        <w:ind w:firstLine="720"/>
        <w:rPr>
          <w:ins w:id="159" w:author="Benton, Deon [2]" w:date="2023-10-13T14:57:00Z"/>
          <w:rFonts w:ascii="Times New Roman" w:eastAsia="Times New Roman" w:hAnsi="Times New Roman" w:cs="Times New Roman"/>
          <w:color w:val="000000"/>
          <w:sz w:val="24"/>
          <w:szCs w:val="24"/>
        </w:rPr>
      </w:pPr>
      <w:ins w:id="160" w:author="Benton, Deon [2]" w:date="2023-10-13T14:57:00Z">
        <w:r>
          <w:rPr>
            <w:rFonts w:ascii="Times New Roman" w:eastAsia="Times New Roman" w:hAnsi="Times New Roman" w:cs="Times New Roman"/>
            <w:b/>
            <w:color w:val="000000"/>
            <w:sz w:val="24"/>
            <w:szCs w:val="24"/>
          </w:rPr>
          <w:t xml:space="preserve">Bayesian Model. </w:t>
        </w:r>
        <w:r>
          <w:rPr>
            <w:rFonts w:ascii="Times New Roman" w:eastAsia="Times New Roman" w:hAnsi="Times New Roman" w:cs="Times New Roman"/>
            <w:color w:val="000000"/>
            <w:sz w:val="24"/>
            <w:szCs w:val="24"/>
          </w:rPr>
          <w:t xml:space="preserve">The Bayesian model we use here has been described previously (Griffiths &amp; Tenenbaum, 2005; Griffiths et al., 2011; Tenenbaum &amp; Griffiths, 2001). We refer the reader to these citations for more of a technical description. Here, we describe the basics of the model. Bayesian reasoning assumes the learner has 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computes a posterior probability,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)—an updated belief about each hypothesis given the data. This is done using Bayes’ rule, shown in Equation 1: </w:t>
        </w:r>
      </w:ins>
    </w:p>
    <w:p w14:paraId="0E6FF8B2" w14:textId="77777777" w:rsidR="009B41E4" w:rsidRDefault="009B41E4" w:rsidP="009B41E4">
      <w:pPr>
        <w:pBdr>
          <w:top w:val="nil"/>
          <w:left w:val="nil"/>
          <w:bottom w:val="nil"/>
          <w:right w:val="nil"/>
          <w:between w:val="nil"/>
        </w:pBdr>
        <w:spacing w:after="0" w:line="480" w:lineRule="auto"/>
        <w:ind w:left="2160" w:firstLine="720"/>
        <w:rPr>
          <w:ins w:id="161" w:author="Benton, Deon [2]" w:date="2023-10-13T14:57:00Z"/>
          <w:rFonts w:ascii="Times New Roman" w:eastAsia="Times New Roman" w:hAnsi="Times New Roman" w:cs="Times New Roman"/>
          <w:color w:val="000000"/>
          <w:sz w:val="24"/>
          <w:szCs w:val="24"/>
        </w:rPr>
      </w:pPr>
      <m:oMath>
        <m:r>
          <w:ins w:id="162" w:author="Benton, Deon [2]" w:date="2023-10-13T14:57:00Z">
            <w:rPr>
              <w:rFonts w:ascii="Cambria Math" w:eastAsia="Cambria Math" w:hAnsi="Cambria Math" w:cs="Cambria Math"/>
              <w:color w:val="000000"/>
              <w:sz w:val="24"/>
              <w:szCs w:val="24"/>
            </w:rPr>
            <m:t>p</m:t>
          </w:ins>
        </m:r>
        <m:d>
          <m:dPr>
            <m:ctrlPr>
              <w:ins w:id="163" w:author="Benton, Deon [2]" w:date="2023-10-13T14:57:00Z">
                <w:rPr>
                  <w:rFonts w:ascii="Cambria Math" w:eastAsia="Cambria Math" w:hAnsi="Cambria Math" w:cs="Cambria Math"/>
                  <w:color w:val="000000"/>
                  <w:sz w:val="24"/>
                  <w:szCs w:val="24"/>
                </w:rPr>
              </w:ins>
            </m:ctrlPr>
          </m:dPr>
          <m:e>
            <m:r>
              <w:ins w:id="164" w:author="Benton, Deon [2]" w:date="2023-10-13T14:57:00Z">
                <w:rPr>
                  <w:rFonts w:ascii="Cambria Math" w:eastAsia="Cambria Math" w:hAnsi="Cambria Math" w:cs="Cambria Math"/>
                  <w:color w:val="000000"/>
                  <w:sz w:val="24"/>
                  <w:szCs w:val="24"/>
                </w:rPr>
                <m:t>h|d</m:t>
              </w:ins>
            </m:r>
          </m:e>
        </m:d>
        <m:r>
          <w:ins w:id="165" w:author="Benton, Deon [2]" w:date="2023-10-13T14:57:00Z">
            <w:rPr>
              <w:rFonts w:ascii="Cambria Math" w:eastAsia="Cambria Math" w:hAnsi="Cambria Math" w:cs="Cambria Math"/>
              <w:color w:val="000000"/>
              <w:sz w:val="24"/>
              <w:szCs w:val="24"/>
            </w:rPr>
            <m:t xml:space="preserve">= </m:t>
          </w:ins>
        </m:r>
        <m:f>
          <m:fPr>
            <m:ctrlPr>
              <w:ins w:id="166" w:author="Benton, Deon [2]" w:date="2023-10-13T14:57:00Z">
                <w:rPr>
                  <w:rFonts w:ascii="Cambria Math" w:eastAsia="Cambria Math" w:hAnsi="Cambria Math" w:cs="Cambria Math"/>
                  <w:color w:val="000000"/>
                  <w:sz w:val="24"/>
                  <w:szCs w:val="24"/>
                </w:rPr>
              </w:ins>
            </m:ctrlPr>
          </m:fPr>
          <m:num>
            <m:r>
              <w:ins w:id="167" w:author="Benton, Deon [2]" w:date="2023-10-13T14:57:00Z">
                <w:rPr>
                  <w:rFonts w:ascii="Cambria Math" w:eastAsia="Cambria Math" w:hAnsi="Cambria Math" w:cs="Cambria Math"/>
                  <w:color w:val="000000"/>
                  <w:sz w:val="24"/>
                  <w:szCs w:val="24"/>
                </w:rPr>
                <m:t>p</m:t>
              </w:ins>
            </m:r>
            <m:d>
              <m:dPr>
                <m:ctrlPr>
                  <w:ins w:id="168" w:author="Benton, Deon [2]" w:date="2023-10-13T14:57:00Z">
                    <w:rPr>
                      <w:rFonts w:ascii="Cambria Math" w:eastAsia="Cambria Math" w:hAnsi="Cambria Math" w:cs="Cambria Math"/>
                      <w:color w:val="000000"/>
                      <w:sz w:val="24"/>
                      <w:szCs w:val="24"/>
                    </w:rPr>
                  </w:ins>
                </m:ctrlPr>
              </m:dPr>
              <m:e>
                <m:r>
                  <w:ins w:id="169" w:author="Benton, Deon [2]" w:date="2023-10-13T14:57:00Z">
                    <w:rPr>
                      <w:rFonts w:ascii="Cambria Math" w:eastAsia="Cambria Math" w:hAnsi="Cambria Math" w:cs="Cambria Math"/>
                      <w:color w:val="000000"/>
                      <w:sz w:val="24"/>
                      <w:szCs w:val="24"/>
                    </w:rPr>
                    <m:t>d|h</m:t>
                  </w:ins>
                </m:r>
              </m:e>
            </m:d>
            <m:r>
              <w:ins w:id="170" w:author="Benton, Deon [2]" w:date="2023-10-13T14:57:00Z">
                <w:rPr>
                  <w:rFonts w:ascii="Cambria Math" w:eastAsia="Cambria Math" w:hAnsi="Cambria Math" w:cs="Cambria Math"/>
                  <w:color w:val="000000"/>
                  <w:sz w:val="24"/>
                  <w:szCs w:val="24"/>
                </w:rPr>
                <m:t>p(h)</m:t>
              </w:ins>
            </m:r>
          </m:num>
          <m:den>
            <m:nary>
              <m:naryPr>
                <m:chr m:val="∑"/>
                <m:ctrlPr>
                  <w:ins w:id="171" w:author="Benton, Deon [2]" w:date="2023-10-13T14:57:00Z">
                    <w:rPr>
                      <w:rFonts w:ascii="Cambria Math" w:eastAsia="Cambria Math" w:hAnsi="Cambria Math" w:cs="Cambria Math"/>
                      <w:color w:val="000000"/>
                      <w:sz w:val="24"/>
                      <w:szCs w:val="24"/>
                    </w:rPr>
                  </w:ins>
                </m:ctrlPr>
              </m:naryPr>
              <m:sub>
                <m:sSup>
                  <m:sSupPr>
                    <m:ctrlPr>
                      <w:ins w:id="172" w:author="Benton, Deon [2]" w:date="2023-10-13T14:57:00Z">
                        <w:rPr>
                          <w:rFonts w:ascii="Cambria Math" w:eastAsia="Cambria Math" w:hAnsi="Cambria Math" w:cs="Cambria Math"/>
                          <w:color w:val="000000"/>
                          <w:sz w:val="24"/>
                          <w:szCs w:val="24"/>
                        </w:rPr>
                      </w:ins>
                    </m:ctrlPr>
                  </m:sSupPr>
                  <m:e>
                    <m:r>
                      <w:ins w:id="173" w:author="Benton, Deon [2]" w:date="2023-10-13T14:57:00Z">
                        <w:rPr>
                          <w:rFonts w:ascii="Cambria Math" w:eastAsia="Cambria Math" w:hAnsi="Cambria Math" w:cs="Cambria Math"/>
                          <w:color w:val="000000"/>
                          <w:sz w:val="24"/>
                          <w:szCs w:val="24"/>
                        </w:rPr>
                        <m:t>h</m:t>
                      </w:ins>
                    </m:r>
                  </m:e>
                  <m:sup>
                    <m:r>
                      <w:ins w:id="174" w:author="Benton, Deon [2]" w:date="2023-10-13T14:57:00Z">
                        <w:rPr>
                          <w:rFonts w:ascii="Cambria Math" w:eastAsia="Cambria Math" w:hAnsi="Cambria Math" w:cs="Cambria Math"/>
                          <w:color w:val="000000"/>
                          <w:sz w:val="24"/>
                          <w:szCs w:val="24"/>
                        </w:rPr>
                        <m:t>'</m:t>
                      </w:ins>
                    </m:r>
                  </m:sup>
                </m:sSup>
                <m:r>
                  <w:ins w:id="175" w:author="Benton, Deon [2]" w:date="2023-10-13T14:57:00Z">
                    <w:rPr>
                      <w:rFonts w:ascii="Cambria Math" w:eastAsia="Cambria Math" w:hAnsi="Cambria Math" w:cs="Cambria Math"/>
                      <w:color w:val="000000"/>
                      <w:sz w:val="24"/>
                      <w:szCs w:val="24"/>
                    </w:rPr>
                    <m:t xml:space="preserve"> </m:t>
                  </w:ins>
                </m:r>
                <m:r>
                  <w:ins w:id="176" w:author="Benton, Deon [2]" w:date="2023-10-13T14:57:00Z">
                    <m:rPr>
                      <m:sty m:val="p"/>
                    </m:rPr>
                    <w:rPr>
                      <w:rFonts w:ascii="Cambria Math" w:hAnsi="Cambria Math"/>
                    </w:rPr>
                    <m:t>∊</m:t>
                  </w:ins>
                </m:r>
                <m:r>
                  <w:ins w:id="177" w:author="Benton, Deon [2]" w:date="2023-10-13T14:57:00Z">
                    <w:rPr>
                      <w:rFonts w:ascii="Cambria Math" w:eastAsia="Cambria Math" w:hAnsi="Cambria Math" w:cs="Cambria Math"/>
                      <w:color w:val="000000"/>
                      <w:sz w:val="24"/>
                      <w:szCs w:val="24"/>
                    </w:rPr>
                    <m:t xml:space="preserve"> H</m:t>
                  </w:ins>
                </m:r>
              </m:sub>
              <m:sup/>
              <m:e/>
            </m:nary>
            <m:r>
              <w:ins w:id="178" w:author="Benton, Deon [2]" w:date="2023-10-13T14:57:00Z">
                <w:rPr>
                  <w:rFonts w:ascii="Cambria Math" w:eastAsia="Cambria Math" w:hAnsi="Cambria Math" w:cs="Cambria Math"/>
                  <w:color w:val="000000"/>
                  <w:sz w:val="24"/>
                  <w:szCs w:val="24"/>
                </w:rPr>
                <m:t>p</m:t>
              </w:ins>
            </m:r>
            <m:d>
              <m:dPr>
                <m:ctrlPr>
                  <w:ins w:id="179" w:author="Benton, Deon [2]" w:date="2023-10-13T14:57:00Z">
                    <w:rPr>
                      <w:rFonts w:ascii="Cambria Math" w:eastAsia="Cambria Math" w:hAnsi="Cambria Math" w:cs="Cambria Math"/>
                      <w:color w:val="000000"/>
                      <w:sz w:val="24"/>
                      <w:szCs w:val="24"/>
                    </w:rPr>
                  </w:ins>
                </m:ctrlPr>
              </m:dPr>
              <m:e>
                <m:r>
                  <w:ins w:id="180" w:author="Benton, Deon [2]" w:date="2023-10-13T14:57:00Z">
                    <w:rPr>
                      <w:rFonts w:ascii="Cambria Math" w:eastAsia="Cambria Math" w:hAnsi="Cambria Math" w:cs="Cambria Math"/>
                      <w:color w:val="000000"/>
                      <w:sz w:val="24"/>
                      <w:szCs w:val="24"/>
                    </w:rPr>
                    <m:t>d|</m:t>
                  </w:ins>
                </m:r>
                <m:sSup>
                  <m:sSupPr>
                    <m:ctrlPr>
                      <w:ins w:id="181" w:author="Benton, Deon [2]" w:date="2023-10-13T14:57:00Z">
                        <w:rPr>
                          <w:rFonts w:ascii="Cambria Math" w:eastAsia="Cambria Math" w:hAnsi="Cambria Math" w:cs="Cambria Math"/>
                          <w:color w:val="000000"/>
                          <w:sz w:val="24"/>
                          <w:szCs w:val="24"/>
                        </w:rPr>
                      </w:ins>
                    </m:ctrlPr>
                  </m:sSupPr>
                  <m:e>
                    <m:r>
                      <w:ins w:id="182" w:author="Benton, Deon [2]" w:date="2023-10-13T14:57:00Z">
                        <w:rPr>
                          <w:rFonts w:ascii="Cambria Math" w:eastAsia="Cambria Math" w:hAnsi="Cambria Math" w:cs="Cambria Math"/>
                          <w:color w:val="000000"/>
                          <w:sz w:val="24"/>
                          <w:szCs w:val="24"/>
                        </w:rPr>
                        <m:t>h</m:t>
                      </w:ins>
                    </m:r>
                  </m:e>
                  <m:sup>
                    <m:r>
                      <w:ins w:id="183" w:author="Benton, Deon [2]" w:date="2023-10-13T14:57:00Z">
                        <w:rPr>
                          <w:rFonts w:ascii="Cambria Math" w:eastAsia="Cambria Math" w:hAnsi="Cambria Math" w:cs="Cambria Math"/>
                          <w:color w:val="000000"/>
                          <w:sz w:val="24"/>
                          <w:szCs w:val="24"/>
                        </w:rPr>
                        <m:t>'</m:t>
                      </w:ins>
                    </m:r>
                  </m:sup>
                </m:sSup>
              </m:e>
            </m:d>
            <m:r>
              <w:ins w:id="184" w:author="Benton, Deon [2]" w:date="2023-10-13T14:57:00Z">
                <w:rPr>
                  <w:rFonts w:ascii="Cambria Math" w:eastAsia="Cambria Math" w:hAnsi="Cambria Math" w:cs="Cambria Math"/>
                  <w:color w:val="000000"/>
                  <w:sz w:val="24"/>
                  <w:szCs w:val="24"/>
                </w:rPr>
                <m:t>p(</m:t>
              </w:ins>
            </m:r>
            <m:sSup>
              <m:sSupPr>
                <m:ctrlPr>
                  <w:ins w:id="185" w:author="Benton, Deon [2]" w:date="2023-10-13T14:57:00Z">
                    <w:rPr>
                      <w:rFonts w:ascii="Cambria Math" w:eastAsia="Cambria Math" w:hAnsi="Cambria Math" w:cs="Cambria Math"/>
                      <w:color w:val="000000"/>
                      <w:sz w:val="24"/>
                      <w:szCs w:val="24"/>
                    </w:rPr>
                  </w:ins>
                </m:ctrlPr>
              </m:sSupPr>
              <m:e>
                <m:r>
                  <w:ins w:id="186" w:author="Benton, Deon [2]" w:date="2023-10-13T14:57:00Z">
                    <w:rPr>
                      <w:rFonts w:ascii="Cambria Math" w:eastAsia="Cambria Math" w:hAnsi="Cambria Math" w:cs="Cambria Math"/>
                      <w:color w:val="000000"/>
                      <w:sz w:val="24"/>
                      <w:szCs w:val="24"/>
                    </w:rPr>
                    <m:t>h</m:t>
                  </w:ins>
                </m:r>
              </m:e>
              <m:sup>
                <m:r>
                  <w:ins w:id="187" w:author="Benton, Deon [2]" w:date="2023-10-13T14:57:00Z">
                    <w:rPr>
                      <w:rFonts w:ascii="Cambria Math" w:eastAsia="Cambria Math" w:hAnsi="Cambria Math" w:cs="Cambria Math"/>
                      <w:color w:val="000000"/>
                      <w:sz w:val="24"/>
                      <w:szCs w:val="24"/>
                    </w:rPr>
                    <m:t>'</m:t>
                  </w:ins>
                </m:r>
              </m:sup>
            </m:sSup>
            <m:r>
              <w:ins w:id="188" w:author="Benton, Deon [2]" w:date="2023-10-13T14:57:00Z">
                <w:rPr>
                  <w:rFonts w:ascii="Cambria Math" w:eastAsia="Cambria Math" w:hAnsi="Cambria Math" w:cs="Cambria Math"/>
                  <w:color w:val="000000"/>
                  <w:sz w:val="24"/>
                  <w:szCs w:val="24"/>
                </w:rPr>
                <m:t>)</m:t>
              </w:ins>
            </m:r>
          </m:den>
        </m:f>
      </m:oMath>
      <w:ins w:id="189" w:author="Benton, Deon [2]" w:date="2023-10-13T14:57:00Z">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ins>
    </w:p>
    <w:p w14:paraId="78A47E22" w14:textId="77777777" w:rsidR="009B41E4" w:rsidRDefault="009B41E4" w:rsidP="009B41E4">
      <w:pPr>
        <w:pBdr>
          <w:top w:val="nil"/>
          <w:left w:val="nil"/>
          <w:bottom w:val="nil"/>
          <w:right w:val="nil"/>
          <w:between w:val="nil"/>
        </w:pBdr>
        <w:spacing w:after="0" w:line="480" w:lineRule="auto"/>
        <w:rPr>
          <w:ins w:id="190" w:author="Benton, Deon [2]" w:date="2023-10-13T14:57:00Z"/>
          <w:rFonts w:ascii="Times New Roman" w:eastAsia="Times New Roman" w:hAnsi="Times New Roman" w:cs="Times New Roman"/>
          <w:color w:val="000000"/>
          <w:sz w:val="24"/>
          <w:szCs w:val="24"/>
        </w:rPr>
      </w:pPr>
      <w:ins w:id="191" w:author="Benton, Deon [2]" w:date="2023-10-13T14:57:00Z">
        <w:r>
          <w:rPr>
            <w:rFonts w:ascii="Times New Roman" w:eastAsia="Times New Roman" w:hAnsi="Times New Roman" w:cs="Times New Roman"/>
            <w:color w:val="000000"/>
            <w:sz w:val="24"/>
            <w:szCs w:val="24"/>
          </w:rPr>
          <w:t xml:space="preserve">In this formula,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d|h</w:t>
        </w:r>
        <w:r>
          <w:rPr>
            <w:rFonts w:ascii="Times New Roman" w:eastAsia="Times New Roman" w:hAnsi="Times New Roman" w:cs="Times New Roman"/>
            <w:color w:val="000000"/>
            <w:sz w:val="24"/>
            <w:szCs w:val="24"/>
          </w:rPr>
          <w:t xml:space="preserve">) is the probability that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will be observed </w:t>
        </w:r>
        <w:r>
          <w:rPr>
            <w:rFonts w:ascii="Times New Roman" w:eastAsia="Times New Roman" w:hAnsi="Times New Roman" w:cs="Times New Roman"/>
            <w:sz w:val="24"/>
            <w:szCs w:val="24"/>
          </w:rPr>
          <w:t xml:space="preserve">under a </w:t>
        </w:r>
        <w:r>
          <w:rPr>
            <w:rFonts w:ascii="Times New Roman" w:eastAsia="Times New Roman" w:hAnsi="Times New Roman" w:cs="Times New Roman"/>
            <w:color w:val="000000"/>
            <w:sz w:val="24"/>
            <w:szCs w:val="24"/>
          </w:rPr>
          <w:t xml:space="preserve">particular hypothesis </w:t>
        </w:r>
        <w:r>
          <w:rPr>
            <w:rFonts w:ascii="Times New Roman" w:eastAsia="Times New Roman" w:hAnsi="Times New Roman" w:cs="Times New Roman"/>
            <w:i/>
            <w:color w:val="000000"/>
            <w:sz w:val="24"/>
            <w:szCs w:val="24"/>
          </w:rPr>
          <w:t>h</w:t>
        </w:r>
        <w:r>
          <w:rPr>
            <w:rFonts w:ascii="Times New Roman" w:eastAsia="Times New Roman" w:hAnsi="Times New Roman" w:cs="Times New Roman"/>
            <w:iCs/>
            <w:color w:val="000000"/>
            <w:sz w:val="24"/>
            <w:szCs w:val="24"/>
          </w:rPr>
          <w:t xml:space="preserve">. This value is also known as the </w:t>
        </w:r>
        <w:r>
          <w:rPr>
            <w:rFonts w:ascii="Times New Roman" w:eastAsia="Times New Roman" w:hAnsi="Times New Roman" w:cs="Times New Roman"/>
            <w:i/>
            <w:color w:val="000000"/>
            <w:sz w:val="24"/>
            <w:szCs w:val="24"/>
          </w:rPr>
          <w:t>likelihood</w:t>
        </w:r>
        <w:r>
          <w:rPr>
            <w:rFonts w:ascii="Times New Roman" w:eastAsia="Times New Roman" w:hAnsi="Times New Roman" w:cs="Times New Roman"/>
            <w:color w:val="000000"/>
            <w:sz w:val="24"/>
            <w:szCs w:val="24"/>
          </w:rPr>
          <w:t xml:space="preserve"> of the data.</w:t>
        </w:r>
      </w:ins>
    </w:p>
    <w:p w14:paraId="5987C467" w14:textId="77777777" w:rsidR="009B41E4" w:rsidRDefault="009B41E4" w:rsidP="009B41E4">
      <w:pPr>
        <w:spacing w:after="0" w:line="480" w:lineRule="auto"/>
        <w:ind w:firstLine="720"/>
        <w:rPr>
          <w:ins w:id="192" w:author="Benton, Deon [2]" w:date="2023-10-13T14:57:00Z"/>
          <w:rFonts w:ascii="Times New Roman" w:eastAsia="Times New Roman" w:hAnsi="Times New Roman" w:cs="Times New Roman"/>
          <w:sz w:val="24"/>
          <w:szCs w:val="24"/>
        </w:rPr>
      </w:pPr>
      <w:ins w:id="193" w:author="Benton, Deon [2]" w:date="2023-10-13T14:57:00Z">
        <w:r>
          <w:rPr>
            <w:rFonts w:ascii="Times New Roman" w:eastAsia="Times New Roman" w:hAnsi="Times New Roman" w:cs="Times New Roman"/>
            <w:sz w:val="24"/>
            <w:szCs w:val="24"/>
          </w:rPr>
          <w:t xml:space="preserve">Forming the initial hypothesis space for this model assumes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detector </w:t>
        </w:r>
        <w:r w:rsidRPr="00543AEC">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Cambria Math" w:eastAsia="Noto Sans Symbols" w:hAnsi="Cambria Math" w:cs="Cambria Math"/>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w:t>
        </w:r>
        <w:r w:rsidRPr="00163C1C">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to activate. Given that participants are shown that the machine activates when objects with the label “blicket”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causal structure that posits whether individual objects have the causal effectiveness to activate the detector—that is, an arrow between a node representing an object and a node representing the machine’s activation (see Griffiths &amp; Tenenbaum, 2005, for more computational details; see Figure 4 for the hypothesis space). Griffiths et al. (2011) describe the formal parameterization of this hypothesis space and model </w:t>
        </w:r>
        <w:r>
          <w:rPr>
            <w:rFonts w:ascii="Times New Roman" w:eastAsia="Times New Roman" w:hAnsi="Times New Roman" w:cs="Times New Roman"/>
            <w:sz w:val="24"/>
            <w:szCs w:val="24"/>
          </w:rPr>
          <w:lastRenderedPageBreak/>
          <w:t xml:space="preserve">that results in the hypothesis space shown in Figure 3, in which nodes A, B, and C represent objects A, B, and C each being placed on the machine respectively, and node E represents the “effect”—the machine activating. </w:t>
        </w:r>
      </w:ins>
    </w:p>
    <w:p w14:paraId="48868C8B" w14:textId="77777777" w:rsidR="009B41E4" w:rsidRDefault="009B41E4" w:rsidP="009B41E4">
      <w:pPr>
        <w:spacing w:after="0" w:line="480" w:lineRule="auto"/>
        <w:ind w:firstLine="720"/>
        <w:rPr>
          <w:ins w:id="194" w:author="Benton, Deon [2]" w:date="2023-10-13T14:57:00Z"/>
          <w:rFonts w:ascii="Times New Roman" w:eastAsia="Times New Roman" w:hAnsi="Times New Roman" w:cs="Times New Roman"/>
          <w:sz w:val="24"/>
          <w:szCs w:val="24"/>
        </w:rPr>
      </w:pPr>
      <w:ins w:id="195" w:author="Benton, Deon [2]" w:date="2023-10-13T14:57:00Z">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how likely any object is to be a blicket (i.e.,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which makes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which makes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ins>
    </w:p>
    <w:p w14:paraId="6CCA8443" w14:textId="77777777" w:rsidR="009B41E4" w:rsidRDefault="009B41E4" w:rsidP="009B41E4">
      <w:pPr>
        <w:spacing w:line="240" w:lineRule="auto"/>
        <w:rPr>
          <w:ins w:id="196" w:author="Benton, Deon [2]" w:date="2023-10-13T14:57:00Z"/>
          <w:rFonts w:ascii="Times New Roman" w:eastAsia="Times New Roman" w:hAnsi="Times New Roman" w:cs="Times New Roman"/>
          <w:sz w:val="20"/>
          <w:szCs w:val="20"/>
        </w:rPr>
      </w:pPr>
    </w:p>
    <w:p w14:paraId="30410164" w14:textId="77777777" w:rsidR="009B41E4" w:rsidRDefault="009B41E4" w:rsidP="009B41E4">
      <w:pPr>
        <w:pBdr>
          <w:top w:val="nil"/>
          <w:left w:val="nil"/>
          <w:bottom w:val="nil"/>
          <w:right w:val="nil"/>
          <w:between w:val="nil"/>
        </w:pBdr>
        <w:spacing w:after="0" w:line="480" w:lineRule="auto"/>
        <w:ind w:firstLine="720"/>
        <w:rPr>
          <w:ins w:id="197" w:author="Benton, Deon [2]" w:date="2023-10-13T14:57:00Z"/>
          <w:rFonts w:ascii="Times New Roman" w:eastAsia="Times New Roman" w:hAnsi="Times New Roman" w:cs="Times New Roman"/>
          <w:color w:val="000000"/>
          <w:sz w:val="24"/>
          <w:szCs w:val="24"/>
        </w:rPr>
      </w:pPr>
      <w:ins w:id="198" w:author="Benton, Deon [2]" w:date="2023-10-13T14:57:00Z">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2"/>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then determines the probability that an object is a blicket is based on the posterior probability of the models in the hypothesis space. The probability that an object </w:t>
        </w:r>
        <w:r>
          <w:rPr>
            <w:rFonts w:ascii="Times New Roman" w:eastAsia="Times New Roman" w:hAnsi="Times New Roman" w:cs="Times New Roman"/>
            <w:i/>
            <w:iCs/>
            <w:color w:val="000000"/>
            <w:sz w:val="24"/>
            <w:szCs w:val="24"/>
          </w:rPr>
          <w:t>o</w:t>
        </w:r>
        <w:r>
          <w:rPr>
            <w:rFonts w:ascii="Times New Roman" w:eastAsia="Times New Roman" w:hAnsi="Times New Roman" w:cs="Times New Roman"/>
            <w:color w:val="000000"/>
            <w:sz w:val="24"/>
            <w:szCs w:val="24"/>
          </w:rPr>
          <w:t xml:space="preserve"> is a blicket is the probability that it activates the machine,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(i.e., </w:t>
        </w:r>
        <w:r w:rsidRPr="002B3695">
          <w:rPr>
            <w:rFonts w:ascii="Times New Roman" w:eastAsia="Times New Roman" w:hAnsi="Times New Roman" w:cs="Times New Roman"/>
            <w:i/>
            <w:iCs/>
            <w:color w:val="000000"/>
            <w:sz w:val="24"/>
            <w:szCs w:val="24"/>
          </w:rPr>
          <w:t>p</w:t>
        </w:r>
        <w:r w:rsidRPr="002B3695">
          <w:rPr>
            <w:rFonts w:ascii="Times New Roman" w:eastAsia="Times New Roman" w:hAnsi="Times New Roman" w:cs="Times New Roman"/>
            <w:color w:val="000000"/>
            <w:sz w:val="24"/>
            <w:szCs w:val="24"/>
          </w:rPr>
          <w:t>(</w:t>
        </w:r>
        <w:r w:rsidRPr="00005953">
          <w:rPr>
            <w:rFonts w:ascii="Times New Roman" w:eastAsia="Times New Roman" w:hAnsi="Times New Roman" w:cs="Times New Roman"/>
            <w:i/>
            <w:iCs/>
            <w:color w:val="000000"/>
            <w:sz w:val="24"/>
            <w:szCs w:val="24"/>
          </w:rPr>
          <w:t>o</w:t>
        </w:r>
        <w:r w:rsidRPr="002B3695">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E | </w:t>
        </w:r>
        <w:r w:rsidRPr="00005953">
          <w:rPr>
            <w:rFonts w:ascii="Times New Roman" w:eastAsia="Times New Roman" w:hAnsi="Times New Roman" w:cs="Times New Roman"/>
            <w:i/>
            <w:iCs/>
            <w:color w:val="000000"/>
            <w:sz w:val="24"/>
            <w:szCs w:val="24"/>
          </w:rPr>
          <w:t>d</w:t>
        </w:r>
        <w:r>
          <w:rPr>
            <w:rFonts w:ascii="Times New Roman" w:eastAsia="Times New Roman" w:hAnsi="Times New Roman" w:cs="Times New Roman"/>
            <w:color w:val="000000"/>
            <w:sz w:val="24"/>
            <w:szCs w:val="24"/>
          </w:rPr>
          <w:t xml:space="preserve">). This </w:t>
        </w:r>
        <w:r w:rsidRPr="002B3695">
          <w:rPr>
            <w:rFonts w:ascii="Times New Roman" w:eastAsia="Times New Roman" w:hAnsi="Times New Roman" w:cs="Times New Roman"/>
            <w:color w:val="000000"/>
            <w:sz w:val="24"/>
            <w:szCs w:val="24"/>
          </w:rPr>
          <w:t>can</w:t>
        </w:r>
        <w:r>
          <w:rPr>
            <w:rFonts w:ascii="Times New Roman" w:eastAsia="Times New Roman" w:hAnsi="Times New Roman" w:cs="Times New Roman"/>
            <w:color w:val="000000"/>
            <w:sz w:val="24"/>
            <w:szCs w:val="24"/>
          </w:rPr>
          <w:t xml:space="preserve"> be calculated by Equation 2</w:t>
        </w:r>
      </w:ins>
    </w:p>
    <w:p w14:paraId="48DF2754" w14:textId="77777777" w:rsidR="009B41E4" w:rsidRPr="00AA0C00" w:rsidRDefault="009B41E4" w:rsidP="009B41E4">
      <w:pPr>
        <w:jc w:val="center"/>
        <w:rPr>
          <w:ins w:id="201" w:author="Benton, Deon [2]" w:date="2023-10-13T14:57:00Z"/>
          <w:rFonts w:ascii="Cambria Math" w:eastAsia="Cambria Math" w:hAnsi="Cambria Math" w:cs="Cambria Math"/>
          <w:color w:val="000000"/>
          <w:sz w:val="24"/>
          <w:szCs w:val="24"/>
        </w:rPr>
      </w:pPr>
      <w:ins w:id="202" w:author="Benton, Deon [2]" w:date="2023-10-13T14:57:00Z">
        <w:r w:rsidRPr="00AA0C00">
          <w:rPr>
            <w:rFonts w:ascii="Times New Roman" w:eastAsia="Times New Roman" w:hAnsi="Times New Roman" w:cs="Times New Roman"/>
            <w:color w:val="000000"/>
            <w:sz w:val="24"/>
            <w:szCs w:val="24"/>
          </w:rPr>
          <w:t xml:space="preserve">                                 </w:t>
        </w:r>
      </w:ins>
      <m:oMath>
        <m:r>
          <w:ins w:id="203" w:author="Benton, Deon [2]" w:date="2023-10-13T14:57:00Z">
            <w:rPr>
              <w:rFonts w:ascii="Cambria Math" w:eastAsia="Times New Roman" w:hAnsi="Cambria Math" w:cs="Times New Roman"/>
              <w:color w:val="000000"/>
              <w:sz w:val="24"/>
              <w:szCs w:val="24"/>
            </w:rPr>
            <m:t>p</m:t>
          </w:ins>
        </m:r>
        <m:r>
          <w:ins w:id="204" w:author="Benton, Deon [2]" w:date="2023-10-13T14:57:00Z">
            <m:rPr>
              <m:sty m:val="p"/>
            </m:rPr>
            <w:rPr>
              <w:rFonts w:ascii="Cambria Math" w:eastAsia="Times New Roman" w:hAnsi="Cambria Math" w:cs="Times New Roman"/>
              <w:color w:val="000000"/>
              <w:sz w:val="24"/>
              <w:szCs w:val="24"/>
            </w:rPr>
            <m:t>(</m:t>
          </w:ins>
        </m:r>
        <m:r>
          <w:ins w:id="205" w:author="Benton, Deon [2]" w:date="2023-10-13T14:57:00Z">
            <w:rPr>
              <w:rFonts w:ascii="Cambria Math" w:eastAsia="Times New Roman" w:hAnsi="Cambria Math" w:cs="Times New Roman"/>
              <w:color w:val="000000"/>
              <w:sz w:val="24"/>
              <w:szCs w:val="24"/>
            </w:rPr>
            <m:t>o</m:t>
          </w:ins>
        </m:r>
        <m:r>
          <w:ins w:id="206" w:author="Benton, Deon [2]" w:date="2023-10-13T14:57:00Z">
            <m:rPr>
              <m:sty m:val="p"/>
            </m:rPr>
            <w:rPr>
              <w:rFonts w:ascii="Cambria Math" w:eastAsia="Noto Sans Symbols" w:hAnsi="Cambria Math" w:cs="Noto Sans Symbols"/>
              <w:color w:val="000000"/>
              <w:sz w:val="24"/>
              <w:szCs w:val="24"/>
            </w:rPr>
            <m:t>→</m:t>
          </w:ins>
        </m:r>
        <m:r>
          <w:ins w:id="207" w:author="Benton, Deon [2]" w:date="2023-10-13T14:57:00Z">
            <w:rPr>
              <w:rFonts w:ascii="Cambria Math" w:eastAsia="Times New Roman" w:hAnsi="Cambria Math" w:cs="Times New Roman"/>
              <w:color w:val="000000"/>
              <w:sz w:val="24"/>
              <w:szCs w:val="24"/>
            </w:rPr>
            <m:t xml:space="preserve">E </m:t>
          </w:ins>
        </m:r>
        <m:r>
          <w:ins w:id="208" w:author="Benton, Deon [2]" w:date="2023-10-13T14:57:00Z">
            <m:rPr>
              <m:sty m:val="p"/>
            </m:rPr>
            <w:rPr>
              <w:rFonts w:ascii="Cambria Math" w:eastAsia="Times New Roman" w:hAnsi="Cambria Math" w:cs="Times New Roman"/>
              <w:color w:val="000000"/>
              <w:sz w:val="24"/>
              <w:szCs w:val="24"/>
            </w:rPr>
            <m:t xml:space="preserve">| </m:t>
          </w:ins>
        </m:r>
        <m:r>
          <w:ins w:id="209" w:author="Benton, Deon [2]" w:date="2023-10-13T14:57:00Z">
            <w:rPr>
              <w:rFonts w:ascii="Cambria Math" w:eastAsia="Times New Roman" w:hAnsi="Cambria Math" w:cs="Times New Roman"/>
              <w:color w:val="000000"/>
              <w:sz w:val="24"/>
              <w:szCs w:val="24"/>
            </w:rPr>
            <m:t>d</m:t>
          </w:ins>
        </m:r>
        <m:r>
          <w:ins w:id="210" w:author="Benton, Deon [2]" w:date="2023-10-13T14:57:00Z">
            <m:rPr>
              <m:sty m:val="p"/>
            </m:rPr>
            <w:rPr>
              <w:rFonts w:ascii="Cambria Math" w:eastAsia="Times New Roman" w:hAnsi="Cambria Math" w:cs="Times New Roman"/>
              <w:color w:val="000000"/>
              <w:sz w:val="24"/>
              <w:szCs w:val="24"/>
            </w:rPr>
            <m:t>)</m:t>
          </w:ins>
        </m:r>
        <m:r>
          <w:ins w:id="211" w:author="Benton, Deon [2]" w:date="2023-10-13T14:57:00Z">
            <w:rPr>
              <w:rFonts w:ascii="Cambria Math" w:eastAsia="Cambria Math" w:hAnsi="Cambria Math" w:cs="Cambria Math"/>
              <w:color w:val="000000"/>
              <w:sz w:val="24"/>
              <w:szCs w:val="24"/>
            </w:rPr>
            <m:t>=</m:t>
          </w:ins>
        </m:r>
        <m:nary>
          <m:naryPr>
            <m:chr m:val="∑"/>
            <m:ctrlPr>
              <w:ins w:id="212" w:author="Benton, Deon [2]" w:date="2023-10-13T14:57:00Z">
                <w:rPr>
                  <w:rFonts w:ascii="Cambria Math" w:eastAsia="Cambria Math" w:hAnsi="Cambria Math" w:cs="Cambria Math"/>
                  <w:color w:val="000000"/>
                  <w:sz w:val="24"/>
                  <w:szCs w:val="24"/>
                </w:rPr>
              </w:ins>
            </m:ctrlPr>
          </m:naryPr>
          <m:sub>
            <m:r>
              <w:ins w:id="213" w:author="Benton, Deon [2]" w:date="2023-10-13T14:57:00Z">
                <w:rPr>
                  <w:rFonts w:ascii="Cambria Math" w:eastAsia="Cambria Math" w:hAnsi="Cambria Math" w:cs="Cambria Math"/>
                  <w:color w:val="000000"/>
                  <w:sz w:val="24"/>
                  <w:szCs w:val="24"/>
                </w:rPr>
                <m:t xml:space="preserve">h </m:t>
              </w:ins>
            </m:r>
            <m:r>
              <w:ins w:id="214" w:author="Benton, Deon [2]" w:date="2023-10-13T14:57:00Z">
                <m:rPr>
                  <m:sty m:val="p"/>
                </m:rPr>
                <w:rPr>
                  <w:rFonts w:ascii="Cambria Math" w:hAnsi="Cambria Math"/>
                </w:rPr>
                <m:t>∊</m:t>
              </w:ins>
            </m:r>
            <m:r>
              <w:ins w:id="215" w:author="Benton, Deon [2]" w:date="2023-10-13T14:57:00Z">
                <w:rPr>
                  <w:rFonts w:ascii="Cambria Math" w:eastAsia="Cambria Math" w:hAnsi="Cambria Math" w:cs="Cambria Math"/>
                  <w:color w:val="000000"/>
                  <w:sz w:val="24"/>
                  <w:szCs w:val="24"/>
                </w:rPr>
                <m:t xml:space="preserve"> H</m:t>
              </w:ins>
            </m:r>
          </m:sub>
          <m:sup/>
          <m:e/>
        </m:nary>
        <m:r>
          <w:ins w:id="216" w:author="Benton, Deon [2]" w:date="2023-10-13T14:57:00Z">
            <w:rPr>
              <w:rFonts w:ascii="Cambria Math" w:eastAsia="Times New Roman" w:hAnsi="Cambria Math" w:cs="Times New Roman"/>
              <w:color w:val="000000"/>
              <w:sz w:val="24"/>
              <w:szCs w:val="24"/>
            </w:rPr>
            <m:t>p</m:t>
          </w:ins>
        </m:r>
        <m:r>
          <w:ins w:id="217" w:author="Benton, Deon [2]" w:date="2023-10-13T14:57:00Z">
            <m:rPr>
              <m:sty m:val="p"/>
            </m:rPr>
            <w:rPr>
              <w:rFonts w:ascii="Cambria Math" w:eastAsia="Times New Roman" w:hAnsi="Cambria Math" w:cs="Times New Roman"/>
              <w:color w:val="000000"/>
              <w:sz w:val="24"/>
              <w:szCs w:val="24"/>
            </w:rPr>
            <m:t>(</m:t>
          </w:ins>
        </m:r>
        <m:r>
          <w:ins w:id="218" w:author="Benton, Deon [2]" w:date="2023-10-13T14:57:00Z">
            <w:rPr>
              <w:rFonts w:ascii="Cambria Math" w:eastAsia="Times New Roman" w:hAnsi="Cambria Math" w:cs="Times New Roman"/>
              <w:color w:val="000000"/>
              <w:sz w:val="24"/>
              <w:szCs w:val="24"/>
            </w:rPr>
            <m:t>o</m:t>
          </w:ins>
        </m:r>
        <m:r>
          <w:ins w:id="219" w:author="Benton, Deon [2]" w:date="2023-10-13T14:57:00Z">
            <m:rPr>
              <m:sty m:val="p"/>
            </m:rPr>
            <w:rPr>
              <w:rFonts w:ascii="Cambria Math" w:eastAsia="Noto Sans Symbols" w:hAnsi="Cambria Math" w:cs="Noto Sans Symbols"/>
              <w:color w:val="000000"/>
              <w:sz w:val="24"/>
              <w:szCs w:val="24"/>
            </w:rPr>
            <m:t>→</m:t>
          </w:ins>
        </m:r>
        <m:r>
          <w:ins w:id="220" w:author="Benton, Deon [2]" w:date="2023-10-13T14:57:00Z">
            <w:rPr>
              <w:rFonts w:ascii="Cambria Math" w:eastAsia="Times New Roman" w:hAnsi="Cambria Math" w:cs="Times New Roman"/>
              <w:color w:val="000000"/>
              <w:sz w:val="24"/>
              <w:szCs w:val="24"/>
            </w:rPr>
            <m:t xml:space="preserve">E </m:t>
          </w:ins>
        </m:r>
        <m:r>
          <w:ins w:id="221" w:author="Benton, Deon [2]" w:date="2023-10-13T14:57:00Z">
            <m:rPr>
              <m:sty m:val="p"/>
            </m:rPr>
            <w:rPr>
              <w:rFonts w:ascii="Cambria Math" w:eastAsia="Times New Roman" w:hAnsi="Cambria Math" w:cs="Times New Roman"/>
              <w:color w:val="000000"/>
              <w:sz w:val="24"/>
              <w:szCs w:val="24"/>
            </w:rPr>
            <m:t xml:space="preserve">| </m:t>
          </w:ins>
        </m:r>
        <m:r>
          <w:ins w:id="222" w:author="Benton, Deon [2]" w:date="2023-10-13T14:57:00Z">
            <w:rPr>
              <w:rFonts w:ascii="Cambria Math" w:eastAsia="Times New Roman" w:hAnsi="Cambria Math" w:cs="Times New Roman"/>
              <w:color w:val="000000"/>
              <w:sz w:val="24"/>
              <w:szCs w:val="24"/>
            </w:rPr>
            <m:t>h</m:t>
          </w:ins>
        </m:r>
        <m:r>
          <w:ins w:id="223" w:author="Benton, Deon [2]" w:date="2023-10-13T14:57:00Z">
            <m:rPr>
              <m:sty m:val="p"/>
            </m:rPr>
            <w:rPr>
              <w:rFonts w:ascii="Cambria Math" w:eastAsia="Times New Roman" w:hAnsi="Cambria Math" w:cs="Times New Roman"/>
              <w:color w:val="000000"/>
              <w:sz w:val="24"/>
              <w:szCs w:val="24"/>
            </w:rPr>
            <m:t>)</m:t>
          </w:ins>
        </m:r>
        <m:r>
          <w:ins w:id="224" w:author="Benton, Deon [2]" w:date="2023-10-13T14:57:00Z">
            <w:rPr>
              <w:rFonts w:ascii="Cambria Math" w:eastAsia="Cambria Math" w:hAnsi="Cambria Math" w:cs="Cambria Math"/>
              <w:color w:val="000000"/>
              <w:sz w:val="24"/>
              <w:szCs w:val="24"/>
            </w:rPr>
            <m:t>p</m:t>
          </w:ins>
        </m:r>
        <m:d>
          <m:dPr>
            <m:ctrlPr>
              <w:ins w:id="225" w:author="Benton, Deon [2]" w:date="2023-10-13T14:57:00Z">
                <w:rPr>
                  <w:rFonts w:ascii="Cambria Math" w:eastAsia="Cambria Math" w:hAnsi="Cambria Math" w:cs="Cambria Math"/>
                  <w:i/>
                  <w:color w:val="000000"/>
                  <w:sz w:val="24"/>
                  <w:szCs w:val="24"/>
                </w:rPr>
              </w:ins>
            </m:ctrlPr>
          </m:dPr>
          <m:e>
            <m:r>
              <w:ins w:id="226" w:author="Benton, Deon [2]" w:date="2023-10-13T14:57:00Z">
                <w:rPr>
                  <w:rFonts w:ascii="Cambria Math" w:eastAsia="Cambria Math" w:hAnsi="Cambria Math" w:cs="Cambria Math"/>
                  <w:color w:val="000000"/>
                  <w:sz w:val="24"/>
                  <w:szCs w:val="24"/>
                </w:rPr>
                <m:t>h</m:t>
              </w:ins>
            </m:r>
          </m:e>
          <m:e>
            <m:r>
              <w:ins w:id="227" w:author="Benton, Deon [2]" w:date="2023-10-13T14:57:00Z">
                <w:rPr>
                  <w:rFonts w:ascii="Cambria Math" w:eastAsia="Cambria Math" w:hAnsi="Cambria Math" w:cs="Cambria Math"/>
                  <w:color w:val="000000"/>
                  <w:sz w:val="24"/>
                  <w:szCs w:val="24"/>
                </w:rPr>
                <m:t>d</m:t>
              </w:ins>
            </m:r>
          </m:e>
        </m:d>
      </m:oMath>
      <w:ins w:id="228" w:author="Benton, Deon [2]" w:date="2023-10-13T14:57:00Z">
        <w:r w:rsidRPr="00AA0C00">
          <w:rPr>
            <w:rFonts w:ascii="Cambria Math" w:eastAsia="Cambria Math" w:hAnsi="Cambria Math" w:cs="Cambria Math"/>
            <w:color w:val="000000"/>
            <w:sz w:val="24"/>
            <w:szCs w:val="24"/>
          </w:rPr>
          <w:tab/>
        </w:r>
        <w:r w:rsidRPr="00AA0C00">
          <w:rPr>
            <w:rFonts w:ascii="Cambria Math" w:eastAsia="Cambria Math" w:hAnsi="Cambria Math" w:cs="Cambria Math"/>
            <w:color w:val="000000"/>
            <w:sz w:val="24"/>
            <w:szCs w:val="24"/>
          </w:rPr>
          <w:tab/>
        </w:r>
        <w:r w:rsidRPr="00AA0C00">
          <w:rPr>
            <w:rFonts w:ascii="Cambria Math" w:eastAsia="Cambria Math" w:hAnsi="Cambria Math" w:cs="Cambria Math"/>
            <w:color w:val="000000"/>
            <w:sz w:val="24"/>
            <w:szCs w:val="24"/>
          </w:rPr>
          <w:tab/>
          <w:t xml:space="preserve">               (2)</w:t>
        </w:r>
      </w:ins>
    </w:p>
    <w:p w14:paraId="33F49EBA" w14:textId="77777777" w:rsidR="009B41E4" w:rsidRDefault="009B41E4" w:rsidP="009B41E4">
      <w:pPr>
        <w:pBdr>
          <w:top w:val="nil"/>
          <w:left w:val="nil"/>
          <w:bottom w:val="nil"/>
          <w:right w:val="nil"/>
          <w:between w:val="nil"/>
        </w:pBdr>
        <w:spacing w:after="0" w:line="480" w:lineRule="auto"/>
        <w:rPr>
          <w:ins w:id="229" w:author="Benton, Deon [2]" w:date="2023-10-13T14:57:00Z"/>
          <w:rFonts w:ascii="Times New Roman" w:eastAsia="Times New Roman" w:hAnsi="Times New Roman" w:cs="Times New Roman"/>
          <w:color w:val="000000"/>
          <w:sz w:val="24"/>
          <w:szCs w:val="24"/>
        </w:rPr>
      </w:pPr>
      <w:ins w:id="230" w:author="Benton, Deon [2]" w:date="2023-10-13T14:57:00Z">
        <w:r>
          <w:rPr>
            <w:rFonts w:ascii="Times New Roman" w:eastAsia="Times New Roman" w:hAnsi="Times New Roman" w:cs="Times New Roman"/>
            <w:color w:val="000000"/>
            <w:sz w:val="24"/>
            <w:szCs w:val="24"/>
          </w:rPr>
          <w:t xml:space="preserve">where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 xml:space="preserve">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that particular hypothesis, and 0 otherwise.  </w:t>
        </w:r>
      </w:ins>
    </w:p>
    <w:p w14:paraId="4A7A1DE9" w14:textId="77777777" w:rsidR="009B41E4" w:rsidRDefault="009B41E4" w:rsidP="009B41E4">
      <w:pPr>
        <w:spacing w:after="0" w:line="480" w:lineRule="auto"/>
        <w:ind w:firstLine="720"/>
        <w:rPr>
          <w:ins w:id="231" w:author="Benton, Deon [2]" w:date="2023-10-13T14:57:00Z"/>
          <w:rFonts w:ascii="Times New Roman" w:eastAsia="Times New Roman" w:hAnsi="Times New Roman" w:cs="Times New Roman"/>
          <w:b/>
          <w:color w:val="000000"/>
          <w:sz w:val="20"/>
          <w:szCs w:val="20"/>
        </w:rPr>
      </w:pPr>
      <w:ins w:id="232" w:author="Benton, Deon [2]" w:date="2023-10-13T14:57:00Z">
        <w:r>
          <w:rPr>
            <w:rFonts w:ascii="Times New Roman" w:eastAsia="Times New Roman" w:hAnsi="Times New Roman" w:cs="Times New Roman"/>
            <w:sz w:val="24"/>
            <w:szCs w:val="24"/>
          </w:rPr>
          <w:lastRenderedPageBreak/>
          <w:t>Crucially, because the predictions of this (or any) Bayesian model will depend on the prior probability that any given object is a blicket, we fit a Bayesian model with the following prior probabilities: .5,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best quantitative fit of this model to the data in Experiments 1 and 2 is shown below in Table 3.</w:t>
        </w:r>
      </w:ins>
    </w:p>
    <w:p w14:paraId="49DA5367" w14:textId="77777777" w:rsidR="009B41E4" w:rsidRDefault="009B41E4" w:rsidP="009B41E4">
      <w:pPr>
        <w:spacing w:after="0" w:line="480" w:lineRule="auto"/>
        <w:rPr>
          <w:ins w:id="233" w:author="Benton, Deon [2]" w:date="2023-10-13T14:57:00Z"/>
          <w:rFonts w:ascii="Times New Roman" w:eastAsia="Times New Roman" w:hAnsi="Times New Roman" w:cs="Times New Roman"/>
          <w:sz w:val="24"/>
          <w:szCs w:val="24"/>
        </w:rPr>
      </w:pPr>
      <w:ins w:id="234" w:author="Benton, Deon [2]" w:date="2023-10-13T14:57:00Z">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xml:space="preserve">. We also built a set of two-layer connectionist models. One of these models corresponded to Experiment 1 and the other corresponded to Experiment 2. The model architecture for the Experiment 1 simulations is shown in Figure 5. The rationale for building only a two-layer model was to explore whether a simple learning model trained with the Delta Rule (Kruschke, 1992; Widrow &amp; Hoff, 1960)—which is formally equivalent to the traditional Rescorla-Wagner model (Danks,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to allow us to fit the model's responses to participants’ count data (as shown in Figures 2 and 3).  </w:t>
        </w:r>
      </w:ins>
    </w:p>
    <w:p w14:paraId="57BE7580" w14:textId="77777777" w:rsidR="009B41E4" w:rsidRDefault="009B41E4" w:rsidP="009B41E4">
      <w:pPr>
        <w:spacing w:after="0" w:line="480" w:lineRule="auto"/>
        <w:ind w:firstLine="720"/>
        <w:rPr>
          <w:ins w:id="235" w:author="Benton, Deon [2]" w:date="2023-10-13T14:57:00Z"/>
          <w:rFonts w:ascii="Times New Roman" w:eastAsia="Times New Roman" w:hAnsi="Times New Roman" w:cs="Times New Roman"/>
          <w:sz w:val="24"/>
          <w:szCs w:val="24"/>
        </w:rPr>
      </w:pPr>
      <w:ins w:id="236" w:author="Benton, Deon [2]" w:date="2023-10-13T14:57:00Z">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output layer consisted of a single unit for the simulation of both experiments (corresponding to </w:t>
        </w:r>
        <w:r>
          <w:rPr>
            <w:rFonts w:ascii="Times New Roman" w:eastAsia="Times New Roman" w:hAnsi="Times New Roman" w:cs="Times New Roman"/>
            <w:sz w:val="24"/>
            <w:szCs w:val="24"/>
          </w:rPr>
          <w:lastRenderedPageBreak/>
          <w:t xml:space="preserve">the activation of the machine). When object was placed on the machine, the activation value of its corresponding input unit was set to a value of 1 (and 0 otherwise). The input units could not take on any other values beside 0 or 1. If an object that was a blicket was placed on the machine, then the model was trained to turn on the single output unit (i.e., to produce an activation of 1). </w:t>
        </w:r>
      </w:ins>
    </w:p>
    <w:p w14:paraId="40AE9C99" w14:textId="77777777" w:rsidR="009B41E4" w:rsidRDefault="009B41E4" w:rsidP="009B41E4">
      <w:pPr>
        <w:spacing w:after="0" w:line="480" w:lineRule="auto"/>
        <w:ind w:firstLine="720"/>
        <w:rPr>
          <w:ins w:id="237" w:author="Benton, Deon [2]" w:date="2023-10-13T14:57:00Z"/>
          <w:rFonts w:ascii="Times New Roman" w:eastAsia="Times New Roman" w:hAnsi="Times New Roman" w:cs="Times New Roman"/>
          <w:sz w:val="24"/>
          <w:szCs w:val="24"/>
        </w:rPr>
      </w:pPr>
      <w:ins w:id="238" w:author="Benton, Deon [2]" w:date="2023-10-13T14:57:00Z">
        <w:r>
          <w:rPr>
            <w:rFonts w:ascii="Times New Roman" w:eastAsia="Times New Roman" w:hAnsi="Times New Roman" w:cs="Times New Roman"/>
            <w:sz w:val="24"/>
            <w:szCs w:val="24"/>
          </w:rPr>
          <w:t xml:space="preserve">All simulations used a learning rate of .05 but no momentum. Model weights were initialized to small random values (distribution range = ± 0.1), and the output units used sigmoidal or logistic activation functions. The activation of the single output unit was interpreted as the model’s confidence (or prediction) that a given object was a blicket and could range between 0 and 1 due to the sigmoid activation function (unlike the input units, whose input values were “hard clamped” or fixed). </w:t>
        </w:r>
      </w:ins>
    </w:p>
    <w:p w14:paraId="05BA5F0B" w14:textId="77777777" w:rsidR="009B41E4" w:rsidRDefault="009B41E4" w:rsidP="009B41E4">
      <w:pPr>
        <w:spacing w:after="0" w:line="480" w:lineRule="auto"/>
        <w:ind w:firstLine="720"/>
        <w:rPr>
          <w:ins w:id="239" w:author="Benton, Deon [2]" w:date="2023-10-13T14:57:00Z"/>
          <w:rFonts w:ascii="Times New Roman" w:eastAsia="Times New Roman" w:hAnsi="Times New Roman" w:cs="Times New Roman"/>
          <w:sz w:val="24"/>
          <w:szCs w:val="24"/>
        </w:rPr>
      </w:pPr>
      <w:ins w:id="240" w:author="Benton, Deon [2]" w:date="2023-10-13T14:57:00Z">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simulation of Experiment 1) or the first and second input units (for the simulation of Experiment 2) were turned on, but again the model’s task was to activate the single output unit. The control trials in the Backwards Blocking condition were identical to the experimental trials except that the fourth input unit (corresponding to object D in Experiment 1) or the fourth and fifth input units (corresponding to objects D and E in Experiment 2) were turned on following the ABC+ trial. The experimental and control trials in the Indirect Screening-Off condition were identical to the backwards blocking experimental and control trials except that the model was trained to turn off the single output unit (i.e., to produce an output activation of 0) during the experimental and controls for the simulations of Experiments 1 and 2. Each phase of the simulations—which were </w:t>
        </w:r>
        <w:r>
          <w:rPr>
            <w:rFonts w:ascii="Times New Roman" w:eastAsia="Times New Roman" w:hAnsi="Times New Roman" w:cs="Times New Roman"/>
            <w:sz w:val="24"/>
            <w:szCs w:val="24"/>
          </w:rPr>
          <w:lastRenderedPageBreak/>
          <w:t>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The best quantitative fit of this model to the data in Experiments 1 and 2 is also shown below in Table 3.</w:t>
        </w:r>
      </w:ins>
    </w:p>
    <w:p w14:paraId="59DCEB15" w14:textId="77777777" w:rsidR="009B41E4" w:rsidRDefault="009B41E4" w:rsidP="009B41E4">
      <w:pPr>
        <w:spacing w:after="0" w:line="480" w:lineRule="auto"/>
        <w:rPr>
          <w:ins w:id="241" w:author="Benton, Deon [2]" w:date="2023-10-13T14:57:00Z"/>
          <w:rFonts w:ascii="Times New Roman" w:eastAsia="Times New Roman" w:hAnsi="Times New Roman" w:cs="Times New Roman"/>
          <w:sz w:val="24"/>
          <w:szCs w:val="24"/>
        </w:rPr>
      </w:pPr>
      <w:ins w:id="242" w:author="Benton, Deon [2]" w:date="2023-10-13T14:57:00Z">
        <w:r>
          <w:rPr>
            <w:rFonts w:ascii="Times New Roman" w:eastAsia="Times New Roman" w:hAnsi="Times New Roman" w:cs="Times New Roman"/>
            <w:b/>
            <w:sz w:val="24"/>
            <w:szCs w:val="24"/>
          </w:rPr>
          <w:t>Results</w:t>
        </w:r>
      </w:ins>
    </w:p>
    <w:p w14:paraId="0B33666A" w14:textId="77777777" w:rsidR="009B41E4" w:rsidRPr="00205DFA" w:rsidRDefault="009B41E4" w:rsidP="009B41E4">
      <w:pPr>
        <w:spacing w:after="0" w:line="480" w:lineRule="auto"/>
        <w:rPr>
          <w:ins w:id="243" w:author="Benton, Deon [2]" w:date="2023-10-13T14:57:00Z"/>
          <w:rFonts w:ascii="Times New Roman" w:eastAsia="Times New Roman" w:hAnsi="Times New Roman" w:cs="Times New Roman"/>
          <w:b/>
          <w:color w:val="000000"/>
        </w:rPr>
      </w:pPr>
      <w:ins w:id="244" w:author="Benton, Deon [2]" w:date="2023-10-13T14:57:00Z">
        <w:r>
          <w:rPr>
            <w:rFonts w:ascii="Times New Roman" w:eastAsia="Times New Roman" w:hAnsi="Times New Roman" w:cs="Times New Roman"/>
            <w:sz w:val="24"/>
            <w:szCs w:val="24"/>
          </w:rPr>
          <w:tab/>
          <w:t>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(e.g., Bhat et al., 2022; Buss &amp; Spencer, 2014; Spencer et al., 2022; Steyvers et al., 2003; Stojnic et al., 2023). Lower values on each metric indicate better model fit. Table 3 below shows the model fits for the different connectionist and Bayesian model instantiations across both experiments and for different subsets of the data (e.g., model fit to the data overall, to the backwards blocking data only, etc.).</w:t>
        </w:r>
      </w:ins>
    </w:p>
    <w:p w14:paraId="4DECA58E" w14:textId="77777777" w:rsidR="009B41E4" w:rsidRDefault="009B41E4" w:rsidP="009B41E4">
      <w:pPr>
        <w:spacing w:after="0" w:line="480" w:lineRule="auto"/>
        <w:ind w:firstLine="720"/>
        <w:rPr>
          <w:ins w:id="245" w:author="Benton, Deon [2]" w:date="2023-10-13T14:57:00Z"/>
          <w:rFonts w:ascii="Times New Roman" w:eastAsia="Times New Roman" w:hAnsi="Times New Roman" w:cs="Times New Roman"/>
          <w:sz w:val="24"/>
          <w:szCs w:val="24"/>
        </w:rPr>
      </w:pPr>
      <w:ins w:id="246" w:author="Benton, Deon [2]" w:date="2023-10-13T14:57:00Z">
        <w:r>
          <w:rPr>
            <w:rFonts w:ascii="Times New Roman" w:eastAsia="Times New Roman" w:hAnsi="Times New Roman" w:cs="Times New Roman"/>
            <w:sz w:val="24"/>
            <w:szCs w:val="24"/>
          </w:rPr>
          <w:t xml:space="preserve">The main finding from Table 3 is that, although the Bayesian model outperformed the connectionist model in 2 situations and exhibited comparable performance in 1 situation, the connectionist model generally performed better than the Bayesian model (achieving better fits to the data in 7 of the 10 situations). These findings suggest that participants may simultaneously be relying on associative processing and Bayesian inference, even when there is a greater tendency </w:t>
        </w:r>
        <w:r>
          <w:rPr>
            <w:rFonts w:ascii="Times New Roman" w:eastAsia="Times New Roman" w:hAnsi="Times New Roman" w:cs="Times New Roman"/>
            <w:sz w:val="24"/>
            <w:szCs w:val="24"/>
          </w:rPr>
          <w:lastRenderedPageBreak/>
          <w:t xml:space="preserve">to rely on associative learning to reason about multiple potential causes. Stated somewhat differently, these data neither clearly support the conclusion that children rely exclusively on Bayesian inference to reason about retrospective reasoning, nor do they permit the conclusion that children rely exclusively on associative learning about such inferences. Instead, these data support the conclusion that children weigh these two cognitive mechanisms differently 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may give more weight to associative learning (such as in the current study). </w:t>
        </w:r>
      </w:ins>
    </w:p>
    <w:p w14:paraId="0A982982" w14:textId="77777777" w:rsidR="009B41E4" w:rsidRDefault="009B41E4" w:rsidP="009B41E4">
      <w:pPr>
        <w:spacing w:after="0" w:line="480" w:lineRule="auto"/>
        <w:jc w:val="center"/>
        <w:rPr>
          <w:ins w:id="247" w:author="Benton, Deon [2]" w:date="2023-10-13T14:57:00Z"/>
          <w:rFonts w:ascii="Times New Roman" w:eastAsia="Times New Roman" w:hAnsi="Times New Roman" w:cs="Times New Roman"/>
          <w:b/>
          <w:sz w:val="24"/>
          <w:szCs w:val="24"/>
        </w:rPr>
      </w:pPr>
      <w:ins w:id="248" w:author="Benton, Deon [2]" w:date="2023-10-13T14:57:00Z">
        <w:r>
          <w:rPr>
            <w:rFonts w:ascii="Times New Roman" w:eastAsia="Times New Roman" w:hAnsi="Times New Roman" w:cs="Times New Roman"/>
            <w:b/>
            <w:sz w:val="24"/>
            <w:szCs w:val="24"/>
          </w:rPr>
          <w:t>General Discussion</w:t>
        </w:r>
      </w:ins>
    </w:p>
    <w:p w14:paraId="0A7D0971" w14:textId="77777777" w:rsidR="009B41E4" w:rsidRDefault="009B41E4" w:rsidP="009B41E4">
      <w:pPr>
        <w:spacing w:after="0" w:line="480" w:lineRule="auto"/>
        <w:ind w:firstLine="720"/>
        <w:rPr>
          <w:ins w:id="249" w:author="Benton, Deon [2]" w:date="2023-10-13T14:57:00Z"/>
          <w:rFonts w:ascii="Times New Roman" w:eastAsia="Times New Roman" w:hAnsi="Times New Roman" w:cs="Times New Roman"/>
          <w:sz w:val="24"/>
          <w:szCs w:val="24"/>
        </w:rPr>
      </w:pPr>
      <w:ins w:id="250" w:author="Benton, Deon [2]" w:date="2023-10-13T14:57:00Z">
        <w:r>
          <w:rPr>
            <w:rFonts w:ascii="Times New Roman" w:eastAsia="Times New Roman" w:hAnsi="Times New Roman" w:cs="Times New Roman"/>
            <w:sz w:val="24"/>
            <w:szCs w:val="24"/>
          </w:rPr>
          <w:t>The purpose of this study was to examine whether and how children engage in retrospective reasoning under more strenuous information processing demands, in which they must track the efficacy of more than two objects. Experiment 1 indicated that when shown first that three objects activated a machine together, and then that one of those objects did so individually, the other two objects were judged as less likely to be efficacious than analogous objects in a control condition. When the individual object did not activate the machine on their own, judgments of the efficacy of the other objects were not different from the control condition. However, in Experiment 2 when two of the three objects were revealed to activate or not activate the machine together (following the ABC+ event), children did not show evidence of retrospective inference in either type of trial.</w:t>
        </w:r>
      </w:ins>
    </w:p>
    <w:p w14:paraId="79DFE3C7" w14:textId="77777777" w:rsidR="009B41E4" w:rsidRDefault="009B41E4" w:rsidP="009B41E4">
      <w:pPr>
        <w:spacing w:after="0" w:line="480" w:lineRule="auto"/>
        <w:ind w:firstLine="720"/>
        <w:rPr>
          <w:ins w:id="251" w:author="Benton, Deon [2]" w:date="2023-10-13T14:57:00Z"/>
          <w:rFonts w:ascii="Times New Roman" w:eastAsia="Times New Roman" w:hAnsi="Times New Roman" w:cs="Times New Roman"/>
          <w:sz w:val="24"/>
          <w:szCs w:val="24"/>
        </w:rPr>
      </w:pPr>
      <w:ins w:id="252" w:author="Benton, Deon [2]" w:date="2023-10-13T14:57:00Z">
        <w:r>
          <w:rPr>
            <w:rFonts w:ascii="Times New Roman" w:eastAsia="Times New Roman" w:hAnsi="Times New Roman" w:cs="Times New Roman"/>
            <w:sz w:val="24"/>
            <w:szCs w:val="24"/>
          </w:rPr>
          <w:t xml:space="preserve">We subsequently fit a Bayesian model and a connectionist model to the data from both experiments. The Bayesian model did make some qualitative predictions about retrospective </w:t>
        </w:r>
        <w:r>
          <w:rPr>
            <w:rFonts w:ascii="Times New Roman" w:eastAsia="Times New Roman" w:hAnsi="Times New Roman" w:cs="Times New Roman"/>
            <w:sz w:val="24"/>
            <w:szCs w:val="24"/>
          </w:rPr>
          <w:lastRenderedPageBreak/>
          <w:t xml:space="preserve">reevaluation that were seen in children’s responses in Experiment 1 but not Experiment 2. However, overall, the connectionist model tended to provide better fits across the trials and experiments. In contrast to findings where children only must reason about two objects, increasing the demand characteristics of the experiment caused children default to a more associative strategy. This was especially true in Experiment 2 where the information demands were even greater than that in Experiment 1.    </w:t>
        </w:r>
      </w:ins>
    </w:p>
    <w:p w14:paraId="1D323E2F" w14:textId="77777777" w:rsidR="009B41E4" w:rsidRDefault="009B41E4" w:rsidP="009B41E4">
      <w:pPr>
        <w:spacing w:after="0" w:line="480" w:lineRule="auto"/>
        <w:ind w:firstLine="720"/>
        <w:rPr>
          <w:ins w:id="253" w:author="Benton, Deon [2]" w:date="2023-10-13T14:57:00Z"/>
          <w:rFonts w:ascii="Times New Roman" w:eastAsia="Times New Roman" w:hAnsi="Times New Roman" w:cs="Times New Roman"/>
          <w:sz w:val="24"/>
          <w:szCs w:val="24"/>
        </w:rPr>
      </w:pPr>
      <w:ins w:id="254" w:author="Benton, Deon [2]" w:date="2023-10-13T14:57:00Z">
        <w:r>
          <w:rPr>
            <w:rFonts w:ascii="Times New Roman" w:eastAsia="Times New Roman" w:hAnsi="Times New Roman" w:cs="Times New Roman"/>
            <w:sz w:val="24"/>
            <w:szCs w:val="24"/>
          </w:rPr>
          <w:t xml:space="preserve">The value of the connectionist model is that it provided a plausible account of the nature of children’s associative processing in the current study. This can be seen perhaps most clearly when one considers how the model arrived at its judgements for the objects in the control trials in the backwards blocking condition in the first study. For example, when the model saw three objects activate the machine together and then a fourth do so independently, it arrived at its causal judgements based on a relatively simple counting strategy. During the 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Given that the connectionist model provided a better fit overall (and in various specific places) than the Bayesian model, it seems likely that children might also be relying on a similar associative-based counting procedure. </w:t>
        </w:r>
      </w:ins>
    </w:p>
    <w:p w14:paraId="2B885257" w14:textId="77777777" w:rsidR="009B41E4" w:rsidRDefault="009B41E4" w:rsidP="009B41E4">
      <w:pPr>
        <w:spacing w:after="0" w:line="480" w:lineRule="auto"/>
        <w:ind w:firstLine="720"/>
        <w:rPr>
          <w:ins w:id="255" w:author="Benton, Deon [2]" w:date="2023-10-13T14:57:00Z"/>
          <w:rFonts w:ascii="Times New Roman" w:eastAsia="Times New Roman" w:hAnsi="Times New Roman" w:cs="Times New Roman"/>
          <w:sz w:val="24"/>
          <w:szCs w:val="24"/>
        </w:rPr>
      </w:pPr>
      <w:ins w:id="256" w:author="Benton, Deon [2]" w:date="2023-10-13T14:57:00Z">
        <w:r>
          <w:rPr>
            <w:rFonts w:ascii="Times New Roman" w:eastAsia="Times New Roman" w:hAnsi="Times New Roman" w:cs="Times New Roman"/>
            <w:sz w:val="24"/>
            <w:szCs w:val="24"/>
          </w:rPr>
          <w:lastRenderedPageBreak/>
          <w:t xml:space="preserve">In contrast, the Bayesian model predicted a clear difference between the causal effectiveness of the first three objects and the fourth objects in the control trials. Because the fourth object was placed on the machine by itself, its causal status as an effective object is unambiguous and should be high. In contrast, when all children know is that three objects activate the machine together, the only conclusion they can come to is that at least one of the other three objects have efficacy. A Bayesian model predicts that the probability that each is efficacious is greater than the base rate, but not necessarily at ceiling. Whereas the Bayesian model made qualitative predictions about retrospective reevaluation in the experimental trials that were mostly upheld (at least in Experiment 1), children made closer to ceiling-level responses in the control trials (particularly in Experiment 2). </w:t>
        </w:r>
      </w:ins>
    </w:p>
    <w:p w14:paraId="27CB8F1A" w14:textId="77777777" w:rsidR="009B41E4" w:rsidRDefault="009B41E4" w:rsidP="009B41E4">
      <w:pPr>
        <w:spacing w:after="0" w:line="480" w:lineRule="auto"/>
        <w:ind w:firstLine="720"/>
        <w:rPr>
          <w:ins w:id="257" w:author="Benton, Deon [2]" w:date="2023-10-13T14:57:00Z"/>
          <w:rFonts w:ascii="Times New Roman" w:eastAsia="Times New Roman" w:hAnsi="Times New Roman" w:cs="Times New Roman"/>
          <w:sz w:val="24"/>
          <w:szCs w:val="24"/>
        </w:rPr>
      </w:pPr>
      <w:ins w:id="258" w:author="Benton, Deon [2]" w:date="2023-10-13T14:57:00Z">
        <w:r>
          <w:rPr>
            <w:rFonts w:ascii="Times New Roman" w:eastAsia="Times New Roman" w:hAnsi="Times New Roman" w:cs="Times New Roman"/>
            <w:sz w:val="24"/>
            <w:szCs w:val="24"/>
          </w:rPr>
          <w:t>But what accounted for why children engaged in retrospective reevaluation in Experiment 1 but not in Experiment 2? The current study suggests that when tasks exceed children’s information-processing abilities, they will resort to less sophisticated strategies and cognitive mechanisms such as associative learning (e.g., Cohen et al., 2002), even though multiple processes (in this case, associative learning and Bayesian inference) may be simultaneously in operation but to different degrees.</w:t>
        </w:r>
      </w:ins>
    </w:p>
    <w:p w14:paraId="473D9476" w14:textId="77777777" w:rsidR="009B41E4" w:rsidRDefault="009B41E4" w:rsidP="009B41E4">
      <w:pPr>
        <w:spacing w:after="0" w:line="480" w:lineRule="auto"/>
        <w:ind w:firstLine="720"/>
        <w:rPr>
          <w:ins w:id="259" w:author="Benton, Deon [2]" w:date="2023-10-13T14:57:00Z"/>
          <w:rFonts w:ascii="Times New Roman" w:eastAsia="Times New Roman" w:hAnsi="Times New Roman" w:cs="Times New Roman"/>
          <w:sz w:val="24"/>
          <w:szCs w:val="24"/>
        </w:rPr>
      </w:pPr>
      <w:ins w:id="260" w:author="Benton, Deon [2]" w:date="2023-10-13T14:57:00Z">
        <w:r>
          <w:rPr>
            <w:rFonts w:ascii="Times New Roman" w:eastAsia="Times New Roman" w:hAnsi="Times New Roman" w:cs="Times New Roman"/>
            <w:sz w:val="24"/>
            <w:szCs w:val="24"/>
          </w:rPr>
          <w:t xml:space="preserve">Before closing, some potential criticisms are worth noting. First, in the present study, children’s reasoning overall was more consistent with an associative model than one that is described by Bayesian inference. Yet, that does not mean that Bayesian models could not explain the data under some circumstances. For instance, one of the pieces of evidence for a Bayesian description of causal inference is that children are sensitive to and make different inferences about the base rates of causal properties (e.g., Griffiths et al., 2011; Sobel et al., 2004; Sobel &amp; Munro, 2009). Here, we did not present children with base rates prior to them making an </w:t>
        </w:r>
        <w:r>
          <w:rPr>
            <w:rFonts w:ascii="Times New Roman" w:eastAsia="Times New Roman" w:hAnsi="Times New Roman" w:cs="Times New Roman"/>
            <w:sz w:val="24"/>
            <w:szCs w:val="24"/>
          </w:rPr>
          <w:lastRenderedPageBreak/>
          <w:t xml:space="preserve">inference. If we were to have done so, and in the case where the base rate that any one object was a blicket was rare, children might have been cued not to use an associative counting strategy, even given multiple potential causes. In other words, their inferences about unambiguous data (i.e., individual objects that specifically do or do not activate the machine) should be unchanged, but other inferences about ambiguous data might be different. Although we can think of modifications to the associative model presented here, which could theoretically consider such base rate data, the simple connectionist model that we used to simulate the data here would be less explanatory than the Bayesian model we present.  </w:t>
        </w:r>
      </w:ins>
    </w:p>
    <w:p w14:paraId="20755FAA" w14:textId="77777777" w:rsidR="009B41E4" w:rsidRDefault="009B41E4" w:rsidP="009B41E4">
      <w:pPr>
        <w:spacing w:after="0" w:line="480" w:lineRule="auto"/>
        <w:ind w:firstLine="720"/>
        <w:rPr>
          <w:ins w:id="261" w:author="Benton, Deon [2]" w:date="2023-10-13T14:57:00Z"/>
          <w:rFonts w:ascii="Times New Roman" w:eastAsia="Times New Roman" w:hAnsi="Times New Roman" w:cs="Times New Roman"/>
          <w:sz w:val="24"/>
          <w:szCs w:val="24"/>
        </w:rPr>
      </w:pPr>
      <w:ins w:id="262" w:author="Benton, Deon [2]" w:date="2023-10-13T14:57:00Z">
        <w:r>
          <w:rPr>
            <w:rFonts w:ascii="Times New Roman" w:eastAsia="Times New Roman" w:hAnsi="Times New Roman" w:cs="Times New Roman"/>
            <w:sz w:val="24"/>
            <w:szCs w:val="24"/>
          </w:rPr>
          <w:t xml:space="preserve">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 using real objects and a real blicket machine.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ins>
    </w:p>
    <w:p w14:paraId="51E3CCB5" w14:textId="77777777" w:rsidR="009B41E4" w:rsidRDefault="009B41E4" w:rsidP="009B41E4">
      <w:pPr>
        <w:spacing w:after="0" w:line="480" w:lineRule="auto"/>
        <w:ind w:firstLine="720"/>
        <w:rPr>
          <w:ins w:id="263" w:author="Benton, Deon [2]" w:date="2023-10-13T14:57:00Z"/>
          <w:rFonts w:ascii="Times New Roman" w:eastAsia="Times New Roman" w:hAnsi="Times New Roman" w:cs="Times New Roman"/>
          <w:sz w:val="24"/>
          <w:szCs w:val="24"/>
        </w:rPr>
      </w:pPr>
      <w:ins w:id="264" w:author="Benton, Deon [2]" w:date="2023-10-13T14:57:00Z">
        <w:r>
          <w:rPr>
            <w:rFonts w:ascii="Times New Roman" w:eastAsia="Times New Roman" w:hAnsi="Times New Roman" w:cs="Times New Roman"/>
            <w:sz w:val="24"/>
            <w:szCs w:val="24"/>
          </w:rPr>
          <w:t xml:space="preserve">A third criticism concerns the logic behind our model fitting. Our model fits were based on aggregating a group of children’s yes/no responses and fitting those averages to a model’s stochastic predictions. Previous studies on children’s causal inferences used such an approach. However, studies with adults asked them to make more graded inferences (e.g., rate on a scale of 1-10 how likely a particular object caused the machine to activate). Given that we investigated a slightly older sample than some other studies of retrospective reasoning in children, such a </w:t>
        </w:r>
        <w:r>
          <w:rPr>
            <w:rFonts w:ascii="Times New Roman" w:eastAsia="Times New Roman" w:hAnsi="Times New Roman" w:cs="Times New Roman"/>
            <w:sz w:val="24"/>
            <w:szCs w:val="24"/>
          </w:rPr>
          <w:lastRenderedPageBreak/>
          <w:t xml:space="preserve">graded response measure could be used in a reproduction of these studies. This could further help distinguish between the qualitative predictions of each model and the quantitative model fits. Relatedly, the logic behind our decision for the sample size of the studies was based on prior studies that demonstrated children’s reasoning that were better described by Bayesian models. The choice of aggregating children’s yes/no responses might not have been sufficiently powerful here to demonstrate some of the more subtle inferences predicted by a Bayesian account.           </w:t>
        </w:r>
      </w:ins>
    </w:p>
    <w:p w14:paraId="2B310E54" w14:textId="77777777" w:rsidR="009B41E4" w:rsidRDefault="009B41E4" w:rsidP="009B41E4">
      <w:pPr>
        <w:spacing w:after="0" w:line="480" w:lineRule="auto"/>
        <w:ind w:firstLine="720"/>
        <w:rPr>
          <w:ins w:id="265" w:author="Benton, Deon [2]" w:date="2023-10-13T14:57:00Z"/>
          <w:rFonts w:ascii="Times New Roman" w:eastAsia="Times New Roman" w:hAnsi="Times New Roman" w:cs="Times New Roman"/>
          <w:sz w:val="24"/>
          <w:szCs w:val="24"/>
        </w:rPr>
      </w:pPr>
      <w:ins w:id="266" w:author="Benton, Deon [2]" w:date="2023-10-13T14:57:00Z">
        <w:r>
          <w:rPr>
            <w:rFonts w:ascii="Times New Roman" w:eastAsia="Times New Roman" w:hAnsi="Times New Roman" w:cs="Times New Roman"/>
            <w:sz w:val="24"/>
            <w:szCs w:val="24"/>
          </w:rPr>
          <w:t xml:space="preserve">A fourth potential criticism concerns the absence of developmental change in children’s retrospective reevaluations: Children’s backwards blocking and indirect screening-off inferences were unrelated to age in both experiments. Although we failed to observe an age effect, the current results do have developmental implications. If we are correct that children resort to more associative forms of processing when their information-processing capacities are stretched, then these results suggests that if younger children are tested in a replication of the current study their inferences should be even more associative than the 5- and 6-year-olds tested here. This is because younger children presumably possess less robust information-processing abilities than older children and thus should be more affected by the increase in the number of objects used (relative to past studies on retrospective reevaluation) than the 5- and 6-year-olds tested here. Conversely, if children older than that tested here or even adults are tested in a replication of the current study, then not only should they be less affected by the increase in the number of objects presumably because they possess more information-processing abilities than the children tested here, but their inferences should also better align with the predictions of the Bayesian model than the associative model. </w:t>
        </w:r>
      </w:ins>
    </w:p>
    <w:p w14:paraId="13FF6670" w14:textId="77777777" w:rsidR="009B41E4" w:rsidRDefault="009B41E4" w:rsidP="009B41E4">
      <w:pPr>
        <w:spacing w:after="0" w:line="480" w:lineRule="auto"/>
        <w:ind w:firstLine="720"/>
        <w:rPr>
          <w:ins w:id="267" w:author="Benton, Deon [2]" w:date="2023-10-13T14:57:00Z"/>
          <w:rFonts w:ascii="Times New Roman" w:eastAsia="Times New Roman" w:hAnsi="Times New Roman" w:cs="Times New Roman"/>
          <w:sz w:val="24"/>
          <w:szCs w:val="24"/>
        </w:rPr>
      </w:pPr>
      <w:ins w:id="268" w:author="Benton, Deon [2]" w:date="2023-10-13T14:57:00Z">
        <w:r>
          <w:rPr>
            <w:rFonts w:ascii="Times New Roman" w:eastAsia="Times New Roman" w:hAnsi="Times New Roman" w:cs="Times New Roman"/>
            <w:sz w:val="24"/>
            <w:szCs w:val="24"/>
          </w:rPr>
          <w:t xml:space="preserve">Although it remains to be seen whether these predictions will hold in younger children, recent data by Benton and Rakison (2023) do support these predictions: In a study that was </w:t>
        </w:r>
        <w:r>
          <w:rPr>
            <w:rFonts w:ascii="Times New Roman" w:eastAsia="Times New Roman" w:hAnsi="Times New Roman" w:cs="Times New Roman"/>
            <w:sz w:val="24"/>
            <w:szCs w:val="24"/>
          </w:rPr>
          <w:lastRenderedPageBreak/>
          <w:t>similar to the current one—including in the use of three and four objects—adults’ backwards blocking inferences better aligned with Bayesian processes than associative ones. When one considers this finding given the current results, a clearer developmental picture emerges: They not only suggest that cognitive processing evolves from a more associative approach in younger children to a more Bayesian-oriented strategy in adults but that this developmental shift may be supported by increases in underlying information-processing. Nonetheless, future research will want to test younger children than that tested here to better assess the viability of the current information-processing account.</w:t>
        </w:r>
      </w:ins>
    </w:p>
    <w:p w14:paraId="480999D3" w14:textId="77777777" w:rsidR="009B41E4" w:rsidRDefault="009B41E4" w:rsidP="009B41E4">
      <w:pPr>
        <w:spacing w:after="0" w:line="480" w:lineRule="auto"/>
        <w:rPr>
          <w:ins w:id="269" w:author="Benton, Deon [2]" w:date="2023-10-13T14:57:00Z"/>
          <w:rFonts w:ascii="Times New Roman" w:eastAsia="Times New Roman" w:hAnsi="Times New Roman" w:cs="Times New Roman"/>
          <w:b/>
          <w:color w:val="000000"/>
          <w:sz w:val="24"/>
          <w:szCs w:val="24"/>
        </w:rPr>
      </w:pPr>
      <w:ins w:id="270" w:author="Benton, Deon [2]" w:date="2023-10-13T14:57:00Z">
        <w:r>
          <w:rPr>
            <w:rFonts w:ascii="Times New Roman" w:eastAsia="Times New Roman" w:hAnsi="Times New Roman" w:cs="Times New Roman"/>
            <w:b/>
            <w:color w:val="000000"/>
            <w:sz w:val="24"/>
            <w:szCs w:val="24"/>
          </w:rPr>
          <w:t>Conclusion</w:t>
        </w:r>
      </w:ins>
    </w:p>
    <w:p w14:paraId="335F03E7" w14:textId="77777777" w:rsidR="009B41E4" w:rsidRDefault="009B41E4" w:rsidP="009B41E4">
      <w:pPr>
        <w:spacing w:after="0" w:line="480" w:lineRule="auto"/>
        <w:ind w:firstLine="720"/>
        <w:rPr>
          <w:ins w:id="271" w:author="Benton, Deon [2]" w:date="2023-10-13T14:57:00Z"/>
          <w:rFonts w:ascii="Times New Roman" w:eastAsia="Times New Roman" w:hAnsi="Times New Roman" w:cs="Times New Roman"/>
          <w:color w:val="000000"/>
          <w:sz w:val="24"/>
          <w:szCs w:val="24"/>
        </w:rPr>
      </w:pPr>
      <w:ins w:id="272" w:author="Benton, Deon [2]" w:date="2023-10-13T14:57:00Z">
        <w:r>
          <w:rPr>
            <w:rFonts w:ascii="Times New Roman" w:eastAsia="Times New Roman" w:hAnsi="Times New Roman" w:cs="Times New Roman"/>
            <w:color w:val="000000"/>
            <w:sz w:val="24"/>
            <w:szCs w:val="24"/>
          </w:rPr>
          <w:t xml:space="preserve">This study constitutes one of the first systematic attempts to examine retrospective reasoning in human children in the context of multiple candidate causes. A longstanding view has been that the cognitive mechanism by which people reason about causal events is Bayesian inference rather than associative processes. The experiments reported here support a different conclusion: </w:t>
        </w:r>
        <w:r>
          <w:rPr>
            <w:rFonts w:ascii="Times New Roman" w:eastAsia="Times New Roman" w:hAnsi="Times New Roman" w:cs="Times New Roman"/>
            <w:sz w:val="24"/>
            <w:szCs w:val="24"/>
          </w:rPr>
          <w:t xml:space="preserve">Under information processing demands, children rely more on associative learning than Bayesian inference. </w:t>
        </w:r>
      </w:ins>
    </w:p>
    <w:p w14:paraId="5F257CFF" w14:textId="77777777" w:rsidR="009B41E4" w:rsidRDefault="009B41E4" w:rsidP="009B41E4">
      <w:pPr>
        <w:rPr>
          <w:ins w:id="273" w:author="Benton, Deon [2]" w:date="2023-10-13T14:57:00Z"/>
          <w:rFonts w:ascii="Times New Roman" w:eastAsia="Times New Roman" w:hAnsi="Times New Roman" w:cs="Times New Roman"/>
          <w:color w:val="000000"/>
          <w:sz w:val="24"/>
          <w:szCs w:val="24"/>
        </w:rPr>
      </w:pPr>
      <w:ins w:id="274" w:author="Benton, Deon [2]" w:date="2023-10-13T14:57:00Z">
        <w:r>
          <w:br w:type="page"/>
        </w:r>
      </w:ins>
    </w:p>
    <w:p w14:paraId="3C3938CD" w14:textId="77777777" w:rsidR="009B41E4" w:rsidRDefault="009B41E4" w:rsidP="009B41E4">
      <w:pPr>
        <w:spacing w:after="0" w:line="480" w:lineRule="auto"/>
        <w:ind w:firstLine="720"/>
        <w:jc w:val="center"/>
        <w:rPr>
          <w:ins w:id="275" w:author="Benton, Deon [2]" w:date="2023-10-13T14:57:00Z"/>
          <w:rFonts w:ascii="Times New Roman" w:eastAsia="Times New Roman" w:hAnsi="Times New Roman" w:cs="Times New Roman"/>
          <w:color w:val="000000"/>
          <w:sz w:val="24"/>
          <w:szCs w:val="24"/>
        </w:rPr>
      </w:pPr>
      <w:ins w:id="276" w:author="Benton, Deon [2]" w:date="2023-10-13T14:57:00Z">
        <w:r>
          <w:rPr>
            <w:rFonts w:ascii="Times New Roman" w:eastAsia="Times New Roman" w:hAnsi="Times New Roman" w:cs="Times New Roman"/>
            <w:color w:val="000000"/>
            <w:sz w:val="24"/>
            <w:szCs w:val="24"/>
          </w:rPr>
          <w:lastRenderedPageBreak/>
          <w:t>References</w:t>
        </w:r>
      </w:ins>
    </w:p>
    <w:p w14:paraId="7A44D51B" w14:textId="77777777" w:rsidR="009B41E4" w:rsidRDefault="009B41E4" w:rsidP="009B41E4">
      <w:pPr>
        <w:spacing w:after="0" w:line="480" w:lineRule="auto"/>
        <w:ind w:left="720" w:hanging="720"/>
        <w:rPr>
          <w:ins w:id="277" w:author="Benton, Deon [2]" w:date="2023-10-13T14:57:00Z"/>
          <w:rFonts w:ascii="Times New Roman" w:eastAsia="Times New Roman" w:hAnsi="Times New Roman" w:cs="Times New Roman"/>
          <w:color w:val="222222"/>
          <w:sz w:val="24"/>
          <w:szCs w:val="24"/>
          <w:highlight w:val="white"/>
        </w:rPr>
      </w:pPr>
      <w:ins w:id="278" w:author="Benton, Deon [2]" w:date="2023-10-13T14:57:00Z">
        <w:r>
          <w:rPr>
            <w:rFonts w:ascii="Times New Roman" w:eastAsia="Times New Roman" w:hAnsi="Times New Roman" w:cs="Times New Roman"/>
            <w:color w:val="222222"/>
            <w:sz w:val="24"/>
            <w:szCs w:val="24"/>
            <w:highlight w:val="white"/>
          </w:rPr>
          <w:t>Beckers, T., Vandorpe, S., Debeys, I., &amp; De Houwer, J. (2009). Three-year-olds’ retrospective revaluation in the blicket detector task: Backward blocking or recovery from overshadowing?.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ins>
    </w:p>
    <w:p w14:paraId="3DB05556" w14:textId="77777777" w:rsidR="009B41E4" w:rsidRDefault="009B41E4" w:rsidP="009B41E4">
      <w:pPr>
        <w:spacing w:after="0" w:line="480" w:lineRule="auto"/>
        <w:ind w:left="720" w:hanging="720"/>
        <w:rPr>
          <w:ins w:id="279" w:author="Benton, Deon [2]" w:date="2023-10-13T14:57:00Z"/>
          <w:rFonts w:ascii="Times New Roman" w:eastAsia="Times New Roman" w:hAnsi="Times New Roman" w:cs="Times New Roman"/>
          <w:color w:val="222222"/>
          <w:sz w:val="24"/>
          <w:szCs w:val="24"/>
          <w:highlight w:val="white"/>
        </w:rPr>
      </w:pPr>
      <w:ins w:id="280" w:author="Benton, Deon [2]" w:date="2023-10-13T14:57:00Z">
        <w:r>
          <w:rPr>
            <w:rFonts w:ascii="Times New Roman" w:eastAsia="Times New Roman" w:hAnsi="Times New Roman" w:cs="Times New Roman"/>
            <w:color w:val="222222"/>
            <w:sz w:val="24"/>
            <w:szCs w:val="24"/>
            <w:highlight w:val="white"/>
          </w:rPr>
          <w:t xml:space="preserve">Benton, D.T., &amp; Rakison, D.H. (in press). Associative learning or Bayesian inference: Revisiting backwards blocking reasoning in human adults. Cognition. </w:t>
        </w:r>
      </w:ins>
    </w:p>
    <w:p w14:paraId="30C686B4" w14:textId="77777777" w:rsidR="009B41E4" w:rsidRDefault="009B41E4" w:rsidP="009B41E4">
      <w:pPr>
        <w:spacing w:after="0" w:line="480" w:lineRule="auto"/>
        <w:ind w:left="720" w:hanging="720"/>
        <w:rPr>
          <w:ins w:id="281" w:author="Benton, Deon [2]" w:date="2023-10-13T14:57:00Z"/>
          <w:rFonts w:ascii="Times New Roman" w:eastAsia="Times New Roman" w:hAnsi="Times New Roman" w:cs="Times New Roman"/>
          <w:color w:val="222222"/>
          <w:sz w:val="24"/>
          <w:szCs w:val="24"/>
          <w:highlight w:val="white"/>
        </w:rPr>
      </w:pPr>
      <w:ins w:id="282" w:author="Benton, Deon [2]" w:date="2023-10-13T14:57:00Z">
        <w:r>
          <w:rPr>
            <w:rFonts w:ascii="Times New Roman" w:eastAsia="Times New Roman" w:hAnsi="Times New Roman" w:cs="Times New Roman"/>
            <w:color w:val="222222"/>
            <w:sz w:val="24"/>
            <w:szCs w:val="24"/>
            <w:highlight w:val="white"/>
          </w:rPr>
          <w:t>Benton, D. T., Rakison, D. H., &amp; Sobel, D. M. (2021). When correlation equals causation: A behavioral and computational account of second-order correlation learning in children. Journal of Experimental Child Psychology, 202, 105008.</w:t>
        </w:r>
      </w:ins>
    </w:p>
    <w:p w14:paraId="4B2A85A6" w14:textId="77777777" w:rsidR="009B41E4" w:rsidRDefault="009B41E4" w:rsidP="009B41E4">
      <w:pPr>
        <w:spacing w:after="0" w:line="480" w:lineRule="auto"/>
        <w:ind w:left="720" w:hanging="720"/>
        <w:rPr>
          <w:ins w:id="283" w:author="Benton, Deon [2]" w:date="2023-10-13T14:57:00Z"/>
          <w:rFonts w:ascii="Times New Roman" w:eastAsia="Times New Roman" w:hAnsi="Times New Roman" w:cs="Times New Roman"/>
          <w:color w:val="222222"/>
          <w:sz w:val="24"/>
          <w:szCs w:val="24"/>
          <w:highlight w:val="white"/>
        </w:rPr>
      </w:pPr>
      <w:ins w:id="284" w:author="Benton, Deon [2]" w:date="2023-10-13T14:57:00Z">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ins>
    </w:p>
    <w:p w14:paraId="39561E7A" w14:textId="77777777" w:rsidR="009B41E4" w:rsidRDefault="009B41E4" w:rsidP="009B41E4">
      <w:pPr>
        <w:spacing w:after="0" w:line="480" w:lineRule="auto"/>
        <w:ind w:left="720" w:hanging="720"/>
        <w:rPr>
          <w:ins w:id="285" w:author="Benton, Deon [2]" w:date="2023-10-13T14:57:00Z"/>
          <w:rFonts w:ascii="Times New Roman" w:eastAsia="Times New Roman" w:hAnsi="Times New Roman" w:cs="Times New Roman"/>
          <w:color w:val="222222"/>
          <w:sz w:val="24"/>
          <w:szCs w:val="24"/>
          <w:highlight w:val="white"/>
        </w:rPr>
      </w:pPr>
      <w:ins w:id="286" w:author="Benton, Deon [2]" w:date="2023-10-13T14:57:00Z">
        <w:r>
          <w:rPr>
            <w:rFonts w:ascii="Times New Roman" w:eastAsia="Times New Roman" w:hAnsi="Times New Roman" w:cs="Times New Roman"/>
            <w:color w:val="222222"/>
            <w:sz w:val="24"/>
            <w:szCs w:val="24"/>
            <w:highlight w:val="white"/>
          </w:rPr>
          <w:t>Bonawitz, E., Denison, S., Gopnik, A., &amp; Griffiths, T. L. (2014). Win-Stay, Lose-Sample: A simple sequential algorithm for approximating Bayesian inference. Cognitive psychology, 74, 35-65.</w:t>
        </w:r>
      </w:ins>
    </w:p>
    <w:p w14:paraId="37DBFABF" w14:textId="77777777" w:rsidR="009B41E4" w:rsidRDefault="009B41E4" w:rsidP="009B41E4">
      <w:pPr>
        <w:spacing w:after="0" w:line="480" w:lineRule="auto"/>
        <w:ind w:left="720" w:hanging="720"/>
        <w:rPr>
          <w:ins w:id="287" w:author="Benton, Deon [2]" w:date="2023-10-13T14:57:00Z"/>
          <w:rFonts w:ascii="Times New Roman" w:eastAsia="Times New Roman" w:hAnsi="Times New Roman" w:cs="Times New Roman"/>
          <w:color w:val="222222"/>
          <w:sz w:val="24"/>
          <w:szCs w:val="24"/>
          <w:highlight w:val="white"/>
        </w:rPr>
      </w:pPr>
      <w:ins w:id="288" w:author="Benton, Deon [2]" w:date="2023-10-13T14:57:00Z">
        <w:r>
          <w:rPr>
            <w:rFonts w:ascii="Times New Roman" w:eastAsia="Times New Roman" w:hAnsi="Times New Roman" w:cs="Times New Roman"/>
            <w:color w:val="222222"/>
            <w:sz w:val="24"/>
            <w:szCs w:val="24"/>
            <w:highlight w:val="white"/>
          </w:rPr>
          <w:t>Bonawitz, E. B., &amp; Lombrozo, T. (2012). Occam's rattle: children's use of simplicity and probability to constrain inference. Developmental psychology, 48(4), 1156.</w:t>
        </w:r>
      </w:ins>
    </w:p>
    <w:p w14:paraId="0D2F55B8" w14:textId="77777777" w:rsidR="009B41E4" w:rsidRDefault="009B41E4" w:rsidP="009B41E4">
      <w:pPr>
        <w:spacing w:after="0" w:line="480" w:lineRule="auto"/>
        <w:ind w:left="720" w:hanging="720"/>
        <w:rPr>
          <w:ins w:id="289" w:author="Benton, Deon [2]" w:date="2023-10-13T14:57:00Z"/>
          <w:rFonts w:ascii="Times New Roman" w:eastAsia="Times New Roman" w:hAnsi="Times New Roman" w:cs="Times New Roman"/>
          <w:color w:val="222222"/>
          <w:sz w:val="24"/>
          <w:szCs w:val="24"/>
          <w:highlight w:val="white"/>
        </w:rPr>
      </w:pPr>
      <w:ins w:id="290" w:author="Benton, Deon [2]" w:date="2023-10-13T14:57:00Z">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ins>
    </w:p>
    <w:p w14:paraId="6BF82FA2" w14:textId="77777777" w:rsidR="009B41E4" w:rsidRDefault="009B41E4" w:rsidP="009B41E4">
      <w:pPr>
        <w:spacing w:after="0" w:line="480" w:lineRule="auto"/>
        <w:ind w:left="720" w:hanging="720"/>
        <w:rPr>
          <w:ins w:id="291" w:author="Benton, Deon [2]" w:date="2023-10-13T14:57:00Z"/>
          <w:rFonts w:ascii="Times New Roman" w:eastAsia="Times New Roman" w:hAnsi="Times New Roman" w:cs="Times New Roman"/>
          <w:color w:val="222222"/>
          <w:sz w:val="24"/>
          <w:szCs w:val="24"/>
          <w:highlight w:val="white"/>
        </w:rPr>
      </w:pPr>
      <w:ins w:id="292" w:author="Benton, Deon [2]" w:date="2023-10-13T14:57:00Z">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ins>
    </w:p>
    <w:p w14:paraId="2B48581B" w14:textId="77777777" w:rsidR="009B41E4" w:rsidRDefault="009B41E4" w:rsidP="009B41E4">
      <w:pPr>
        <w:spacing w:after="0" w:line="480" w:lineRule="auto"/>
        <w:ind w:left="720" w:hanging="720"/>
        <w:rPr>
          <w:ins w:id="293" w:author="Benton, Deon [2]" w:date="2023-10-13T14:57:00Z"/>
          <w:rFonts w:ascii="Times New Roman" w:eastAsia="Times New Roman" w:hAnsi="Times New Roman" w:cs="Times New Roman"/>
          <w:color w:val="222222"/>
          <w:sz w:val="24"/>
          <w:szCs w:val="24"/>
          <w:highlight w:val="white"/>
        </w:rPr>
      </w:pPr>
      <w:ins w:id="294" w:author="Benton, Deon [2]" w:date="2023-10-13T14:57:00Z">
        <w:r>
          <w:rPr>
            <w:rFonts w:ascii="Times New Roman" w:eastAsia="Times New Roman" w:hAnsi="Times New Roman" w:cs="Times New Roman"/>
            <w:color w:val="222222"/>
            <w:sz w:val="24"/>
            <w:szCs w:val="24"/>
            <w:highlight w:val="white"/>
          </w:rPr>
          <w:lastRenderedPageBreak/>
          <w:t>Butler, L. P., Gibbs, H. M., &amp; Tavassolie, N. S. (2020). Children’s developing understanding that even reliable sources need to verify their claims. Cognitive Development, 54, 100871.</w:t>
        </w:r>
      </w:ins>
    </w:p>
    <w:p w14:paraId="1168E033" w14:textId="77777777" w:rsidR="009B41E4" w:rsidRDefault="009B41E4" w:rsidP="009B41E4">
      <w:pPr>
        <w:spacing w:after="0" w:line="480" w:lineRule="auto"/>
        <w:ind w:left="720" w:hanging="720"/>
        <w:rPr>
          <w:ins w:id="295" w:author="Benton, Deon [2]" w:date="2023-10-13T14:57:00Z"/>
          <w:rFonts w:ascii="Times New Roman" w:eastAsia="Times New Roman" w:hAnsi="Times New Roman" w:cs="Times New Roman"/>
          <w:color w:val="222222"/>
          <w:sz w:val="24"/>
          <w:szCs w:val="24"/>
          <w:highlight w:val="white"/>
        </w:rPr>
      </w:pPr>
      <w:ins w:id="296" w:author="Benton, Deon [2]" w:date="2023-10-13T14:57:00Z">
        <w:r>
          <w:rPr>
            <w:rFonts w:ascii="Times New Roman" w:eastAsia="Times New Roman" w:hAnsi="Times New Roman" w:cs="Times New Roman"/>
            <w:color w:val="222222"/>
            <w:sz w:val="24"/>
            <w:szCs w:val="24"/>
            <w:highlight w:val="white"/>
          </w:rPr>
          <w:t>Caporaso, J. S., &amp; Marcovitch,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ins>
    </w:p>
    <w:p w14:paraId="7F6DB693" w14:textId="77777777" w:rsidR="009B41E4" w:rsidRDefault="009B41E4" w:rsidP="009B41E4">
      <w:pPr>
        <w:spacing w:after="0" w:line="480" w:lineRule="auto"/>
        <w:ind w:left="720" w:hanging="720"/>
        <w:rPr>
          <w:ins w:id="297" w:author="Benton, Deon [2]" w:date="2023-10-13T14:57:00Z"/>
          <w:rFonts w:ascii="Times New Roman" w:eastAsia="Times New Roman" w:hAnsi="Times New Roman" w:cs="Times New Roman"/>
          <w:color w:val="222222"/>
          <w:sz w:val="24"/>
          <w:szCs w:val="24"/>
          <w:highlight w:val="white"/>
        </w:rPr>
      </w:pPr>
      <w:ins w:id="298" w:author="Benton, Deon [2]" w:date="2023-10-13T14:57:00Z">
        <w:r>
          <w:rPr>
            <w:rFonts w:ascii="Times New Roman" w:eastAsia="Times New Roman" w:hAnsi="Times New Roman" w:cs="Times New Roman"/>
            <w:color w:val="222222"/>
            <w:sz w:val="24"/>
            <w:szCs w:val="24"/>
            <w:highlight w:val="white"/>
          </w:rPr>
          <w:t>Cohen, L.B. (1988). An information processing approach to infant cognitive development. In L. Weiskrantz (Ed.), Thought without language, (pp. 211-228). Oxford: Oxford University Press.</w:t>
        </w:r>
      </w:ins>
    </w:p>
    <w:p w14:paraId="2F02327E" w14:textId="77777777" w:rsidR="009B41E4" w:rsidRDefault="009B41E4" w:rsidP="009B41E4">
      <w:pPr>
        <w:spacing w:after="0" w:line="480" w:lineRule="auto"/>
        <w:ind w:left="720" w:hanging="720"/>
        <w:rPr>
          <w:ins w:id="299" w:author="Benton, Deon [2]" w:date="2023-10-13T14:57:00Z"/>
          <w:rFonts w:ascii="Times New Roman" w:eastAsia="Times New Roman" w:hAnsi="Times New Roman" w:cs="Times New Roman"/>
          <w:color w:val="222222"/>
          <w:sz w:val="24"/>
          <w:szCs w:val="24"/>
          <w:highlight w:val="white"/>
        </w:rPr>
      </w:pPr>
      <w:ins w:id="300" w:author="Benton, Deon [2]" w:date="2023-10-13T14:57:00Z">
        <w:r>
          <w:rPr>
            <w:rFonts w:ascii="Times New Roman" w:eastAsia="Times New Roman" w:hAnsi="Times New Roman" w:cs="Times New Roman"/>
            <w:color w:val="222222"/>
            <w:sz w:val="24"/>
            <w:szCs w:val="24"/>
            <w:highlight w:val="white"/>
          </w:rPr>
          <w:t>Cohen, L. B., Chaput, H. H., &amp; Cashon, C. H. (2002). A constructivist model of infant cognition. Cognitive Development, 17(3-4), 1323-1343.</w:t>
        </w:r>
      </w:ins>
    </w:p>
    <w:p w14:paraId="0257E6D1" w14:textId="77777777" w:rsidR="009B41E4" w:rsidRDefault="009B41E4" w:rsidP="009B41E4">
      <w:pPr>
        <w:spacing w:after="0" w:line="480" w:lineRule="auto"/>
        <w:ind w:left="720" w:hanging="720"/>
        <w:rPr>
          <w:ins w:id="301" w:author="Benton, Deon [2]" w:date="2023-10-13T14:57:00Z"/>
          <w:rFonts w:ascii="Times New Roman" w:eastAsia="Times New Roman" w:hAnsi="Times New Roman" w:cs="Times New Roman"/>
          <w:color w:val="222222"/>
          <w:sz w:val="24"/>
          <w:szCs w:val="24"/>
          <w:highlight w:val="white"/>
        </w:rPr>
      </w:pPr>
      <w:ins w:id="302" w:author="Benton, Deon [2]" w:date="2023-10-13T14:57:00Z">
        <w:r>
          <w:rPr>
            <w:rFonts w:ascii="Times New Roman" w:eastAsia="Times New Roman" w:hAnsi="Times New Roman" w:cs="Times New Roman"/>
            <w:color w:val="222222"/>
            <w:sz w:val="24"/>
            <w:szCs w:val="24"/>
            <w:highlight w:val="white"/>
          </w:rPr>
          <w:t>Danks, D. (2003). Equilibria of the Rescorla–Wagner model. Journal of Mathematical Psychology, 47(2), 109-121.</w:t>
        </w:r>
      </w:ins>
    </w:p>
    <w:p w14:paraId="013E87A4" w14:textId="77777777" w:rsidR="009B41E4" w:rsidRDefault="009B41E4" w:rsidP="009B41E4">
      <w:pPr>
        <w:spacing w:after="0" w:line="480" w:lineRule="auto"/>
        <w:ind w:left="720" w:hanging="720"/>
        <w:rPr>
          <w:ins w:id="303" w:author="Benton, Deon [2]" w:date="2023-10-13T14:57:00Z"/>
          <w:rFonts w:ascii="Times New Roman" w:eastAsia="Times New Roman" w:hAnsi="Times New Roman" w:cs="Times New Roman"/>
          <w:color w:val="222222"/>
          <w:sz w:val="24"/>
          <w:szCs w:val="24"/>
          <w:highlight w:val="white"/>
        </w:rPr>
      </w:pPr>
      <w:ins w:id="304" w:author="Benton, Deon [2]" w:date="2023-10-13T14:57:00Z">
        <w:r>
          <w:rPr>
            <w:rFonts w:ascii="Times New Roman" w:eastAsia="Times New Roman" w:hAnsi="Times New Roman" w:cs="Times New Roman"/>
            <w:color w:val="222222"/>
            <w:sz w:val="24"/>
            <w:szCs w:val="24"/>
            <w:highlight w:val="white"/>
          </w:rPr>
          <w:t>Doebel, S., &amp; Zelazo,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ins>
    </w:p>
    <w:p w14:paraId="56E65C65" w14:textId="77777777" w:rsidR="009B41E4" w:rsidRDefault="009B41E4" w:rsidP="009B41E4">
      <w:pPr>
        <w:spacing w:after="0" w:line="480" w:lineRule="auto"/>
        <w:ind w:left="720" w:hanging="720"/>
        <w:rPr>
          <w:ins w:id="305" w:author="Benton, Deon [2]" w:date="2023-10-13T14:57:00Z"/>
          <w:rFonts w:ascii="Times New Roman" w:eastAsia="Times New Roman" w:hAnsi="Times New Roman" w:cs="Times New Roman"/>
          <w:color w:val="222222"/>
          <w:sz w:val="24"/>
          <w:szCs w:val="24"/>
          <w:highlight w:val="white"/>
        </w:rPr>
      </w:pPr>
      <w:ins w:id="306" w:author="Benton, Deon [2]" w:date="2023-10-13T14:57:00Z">
        <w:r>
          <w:rPr>
            <w:rFonts w:ascii="Times New Roman" w:eastAsia="Times New Roman" w:hAnsi="Times New Roman" w:cs="Times New Roman"/>
            <w:color w:val="222222"/>
            <w:sz w:val="24"/>
            <w:szCs w:val="24"/>
            <w:highlight w:val="white"/>
          </w:rPr>
          <w:t>Erb, C. D., &amp; Sobel, D. M. (2014). The development of diagnostic reasoning about uncertain events between ages 4–7. PloS one, 9(3), e92285.</w:t>
        </w:r>
      </w:ins>
    </w:p>
    <w:p w14:paraId="5E7379E8" w14:textId="77777777" w:rsidR="009B41E4" w:rsidRDefault="009B41E4" w:rsidP="009B41E4">
      <w:pPr>
        <w:spacing w:after="0" w:line="480" w:lineRule="auto"/>
        <w:ind w:left="720" w:hanging="720"/>
        <w:rPr>
          <w:ins w:id="307" w:author="Benton, Deon [2]" w:date="2023-10-13T14:57:00Z"/>
          <w:rFonts w:ascii="Times New Roman" w:eastAsia="Times New Roman" w:hAnsi="Times New Roman" w:cs="Times New Roman"/>
          <w:color w:val="222222"/>
          <w:sz w:val="24"/>
          <w:szCs w:val="24"/>
          <w:highlight w:val="white"/>
        </w:rPr>
      </w:pPr>
      <w:ins w:id="308" w:author="Benton, Deon [2]" w:date="2023-10-13T14:57:00Z">
        <w:r>
          <w:rPr>
            <w:rFonts w:ascii="Times New Roman" w:eastAsia="Times New Roman" w:hAnsi="Times New Roman" w:cs="Times New Roman"/>
            <w:color w:val="222222"/>
            <w:sz w:val="24"/>
            <w:szCs w:val="24"/>
          </w:rPr>
          <w:t>Fernbach, P. M., Macris, D. M., &amp; Sobel, D. M. (2012). Which one made it go? The emergence of diagnostic reasoning in preschoolers. Cognitive Development, 27(1), 39-53.</w:t>
        </w:r>
      </w:ins>
    </w:p>
    <w:p w14:paraId="0F18A39C" w14:textId="77777777" w:rsidR="009B41E4" w:rsidRDefault="009B41E4" w:rsidP="009B41E4">
      <w:pPr>
        <w:spacing w:after="0" w:line="480" w:lineRule="auto"/>
        <w:ind w:left="720" w:hanging="720"/>
        <w:rPr>
          <w:ins w:id="309" w:author="Benton, Deon [2]" w:date="2023-10-13T14:57:00Z"/>
          <w:rFonts w:ascii="Times New Roman" w:eastAsia="Times New Roman" w:hAnsi="Times New Roman" w:cs="Times New Roman"/>
          <w:color w:val="222222"/>
          <w:sz w:val="24"/>
          <w:szCs w:val="24"/>
          <w:highlight w:val="white"/>
        </w:rPr>
      </w:pPr>
      <w:ins w:id="310" w:author="Benton, Deon [2]" w:date="2023-10-13T14:57:00Z">
        <w:r>
          <w:rPr>
            <w:rFonts w:ascii="Times New Roman" w:eastAsia="Times New Roman" w:hAnsi="Times New Roman" w:cs="Times New Roman"/>
            <w:color w:val="222222"/>
            <w:sz w:val="24"/>
            <w:szCs w:val="24"/>
            <w:highlight w:val="white"/>
          </w:rPr>
          <w:t>Frye, D., Zelazo, P. D., &amp; Palfai,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ins>
    </w:p>
    <w:p w14:paraId="3F49417B" w14:textId="77777777" w:rsidR="009B41E4" w:rsidRDefault="009B41E4" w:rsidP="009B41E4">
      <w:pPr>
        <w:spacing w:after="0" w:line="480" w:lineRule="auto"/>
        <w:ind w:left="720" w:hanging="720"/>
        <w:rPr>
          <w:ins w:id="311" w:author="Benton, Deon [2]" w:date="2023-10-13T14:57:00Z"/>
          <w:rFonts w:ascii="Times New Roman" w:eastAsia="Times New Roman" w:hAnsi="Times New Roman" w:cs="Times New Roman"/>
          <w:color w:val="222222"/>
          <w:sz w:val="24"/>
          <w:szCs w:val="24"/>
          <w:highlight w:val="white"/>
        </w:rPr>
      </w:pPr>
      <w:ins w:id="312" w:author="Benton, Deon [2]" w:date="2023-10-13T14:57:00Z">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ins>
    </w:p>
    <w:p w14:paraId="7861F328" w14:textId="77777777" w:rsidR="009B41E4" w:rsidRDefault="009B41E4" w:rsidP="009B41E4">
      <w:pPr>
        <w:spacing w:after="0" w:line="480" w:lineRule="auto"/>
        <w:ind w:left="720" w:hanging="720"/>
        <w:rPr>
          <w:ins w:id="313" w:author="Benton, Deon [2]" w:date="2023-10-13T14:57:00Z"/>
          <w:rFonts w:ascii="Times New Roman" w:eastAsia="Times New Roman" w:hAnsi="Times New Roman" w:cs="Times New Roman"/>
          <w:color w:val="222222"/>
          <w:sz w:val="24"/>
          <w:szCs w:val="24"/>
          <w:highlight w:val="white"/>
        </w:rPr>
      </w:pPr>
      <w:ins w:id="314" w:author="Benton, Deon [2]" w:date="2023-10-13T14:57:00Z">
        <w:r>
          <w:rPr>
            <w:rFonts w:ascii="Times New Roman" w:eastAsia="Times New Roman" w:hAnsi="Times New Roman" w:cs="Times New Roman"/>
            <w:color w:val="222222"/>
            <w:sz w:val="24"/>
            <w:szCs w:val="24"/>
            <w:highlight w:val="white"/>
          </w:rPr>
          <w:lastRenderedPageBreak/>
          <w:t>Gomez, R. L. (2002). Variability and detection of invariant structure. Psychological Science, 13(5), 431-436.</w:t>
        </w:r>
      </w:ins>
    </w:p>
    <w:p w14:paraId="60BA3FD0" w14:textId="77777777" w:rsidR="009B41E4" w:rsidRDefault="009B41E4" w:rsidP="009B41E4">
      <w:pPr>
        <w:spacing w:after="0" w:line="480" w:lineRule="auto"/>
        <w:ind w:left="720" w:hanging="720"/>
        <w:rPr>
          <w:ins w:id="315" w:author="Benton, Deon [2]" w:date="2023-10-13T14:57:00Z"/>
          <w:rFonts w:ascii="Times New Roman" w:eastAsia="Times New Roman" w:hAnsi="Times New Roman" w:cs="Times New Roman"/>
          <w:color w:val="222222"/>
          <w:sz w:val="24"/>
          <w:szCs w:val="24"/>
          <w:highlight w:val="white"/>
        </w:rPr>
      </w:pPr>
      <w:ins w:id="316" w:author="Benton, Deon [2]" w:date="2023-10-13T14:57:00Z">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ins>
    </w:p>
    <w:p w14:paraId="642EF92F" w14:textId="77777777" w:rsidR="009B41E4" w:rsidRDefault="009B41E4" w:rsidP="009B41E4">
      <w:pPr>
        <w:spacing w:after="0" w:line="480" w:lineRule="auto"/>
        <w:ind w:left="720" w:hanging="720"/>
        <w:rPr>
          <w:ins w:id="317" w:author="Benton, Deon [2]" w:date="2023-10-13T14:57:00Z"/>
          <w:rFonts w:ascii="Times New Roman" w:eastAsia="Times New Roman" w:hAnsi="Times New Roman" w:cs="Times New Roman"/>
          <w:color w:val="222222"/>
          <w:sz w:val="24"/>
          <w:szCs w:val="24"/>
          <w:highlight w:val="white"/>
        </w:rPr>
      </w:pPr>
      <w:ins w:id="318" w:author="Benton, Deon [2]" w:date="2023-10-13T14:57:00Z">
        <w:r>
          <w:rPr>
            <w:rFonts w:ascii="Times New Roman" w:eastAsia="Times New Roman" w:hAnsi="Times New Roman" w:cs="Times New Roman"/>
            <w:color w:val="222222"/>
            <w:sz w:val="24"/>
            <w:szCs w:val="24"/>
            <w:highlight w:val="white"/>
          </w:rPr>
          <w:t>Gopnik, A., Sobel, D. M., Schulz, L. E., &amp; Glymour,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ins>
    </w:p>
    <w:p w14:paraId="791A6C1E" w14:textId="77777777" w:rsidR="009B41E4" w:rsidRDefault="009B41E4" w:rsidP="009B41E4">
      <w:pPr>
        <w:spacing w:after="0" w:line="480" w:lineRule="auto"/>
        <w:ind w:left="720" w:hanging="720"/>
        <w:rPr>
          <w:ins w:id="319" w:author="Benton, Deon [2]" w:date="2023-10-13T14:57:00Z"/>
          <w:rFonts w:ascii="Times New Roman" w:eastAsia="Times New Roman" w:hAnsi="Times New Roman" w:cs="Times New Roman"/>
          <w:color w:val="222222"/>
          <w:sz w:val="24"/>
          <w:szCs w:val="24"/>
          <w:highlight w:val="white"/>
        </w:rPr>
      </w:pPr>
      <w:ins w:id="320" w:author="Benton, Deon [2]" w:date="2023-10-13T14:57:00Z">
        <w:r>
          <w:rPr>
            <w:rFonts w:ascii="Times New Roman" w:eastAsia="Times New Roman" w:hAnsi="Times New Roman" w:cs="Times New Roman"/>
            <w:color w:val="222222"/>
            <w:sz w:val="24"/>
            <w:szCs w:val="24"/>
            <w:highlight w:val="white"/>
          </w:rPr>
          <w:t>Gopnik, A., &amp; Wellman, H. M. (2012). Reconstructing constructivism: causal models, Bayesian learning mechanisms, and the theory theory.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ins>
    </w:p>
    <w:p w14:paraId="05B2B842" w14:textId="77777777" w:rsidR="009B41E4" w:rsidRDefault="009B41E4" w:rsidP="009B41E4">
      <w:pPr>
        <w:spacing w:after="0" w:line="480" w:lineRule="auto"/>
        <w:ind w:left="720" w:hanging="720"/>
        <w:rPr>
          <w:ins w:id="321" w:author="Benton, Deon [2]" w:date="2023-10-13T14:57:00Z"/>
          <w:rFonts w:ascii="Times New Roman" w:eastAsia="Times New Roman" w:hAnsi="Times New Roman" w:cs="Times New Roman"/>
          <w:color w:val="222222"/>
          <w:sz w:val="24"/>
          <w:szCs w:val="24"/>
          <w:highlight w:val="white"/>
        </w:rPr>
      </w:pPr>
      <w:ins w:id="322" w:author="Benton, Deon [2]" w:date="2023-10-13T14:57:00Z">
        <w:r>
          <w:rPr>
            <w:rFonts w:ascii="Times New Roman" w:eastAsia="Times New Roman" w:hAnsi="Times New Roman" w:cs="Times New Roman"/>
            <w:color w:val="222222"/>
            <w:sz w:val="24"/>
            <w:szCs w:val="24"/>
            <w:highlight w:val="white"/>
          </w:rPr>
          <w:t>Greco, C., Hayne, H., &amp; Rovee-Collier, C. (1990). Roles of function, reminding, and variability in categorization by 3-month-old infants. Journal of Experimental Psychology: Learning, memory, and cognition, 16(4), 617.</w:t>
        </w:r>
      </w:ins>
    </w:p>
    <w:p w14:paraId="34536B1C" w14:textId="77777777" w:rsidR="009B41E4" w:rsidRDefault="009B41E4" w:rsidP="009B41E4">
      <w:pPr>
        <w:spacing w:after="0" w:line="480" w:lineRule="auto"/>
        <w:ind w:left="720" w:hanging="720"/>
        <w:rPr>
          <w:ins w:id="323" w:author="Benton, Deon [2]" w:date="2023-10-13T14:57:00Z"/>
          <w:rFonts w:ascii="Times New Roman" w:eastAsia="Times New Roman" w:hAnsi="Times New Roman" w:cs="Times New Roman"/>
          <w:color w:val="222222"/>
          <w:sz w:val="24"/>
          <w:szCs w:val="24"/>
          <w:highlight w:val="white"/>
        </w:rPr>
      </w:pPr>
      <w:ins w:id="324" w:author="Benton, Deon [2]" w:date="2023-10-13T14:57:00Z">
        <w:r>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ins>
    </w:p>
    <w:p w14:paraId="7F40CE4F" w14:textId="77777777" w:rsidR="009B41E4" w:rsidRDefault="009B41E4" w:rsidP="009B41E4">
      <w:pPr>
        <w:spacing w:after="0" w:line="480" w:lineRule="auto"/>
        <w:ind w:left="720" w:hanging="720"/>
        <w:rPr>
          <w:ins w:id="325" w:author="Benton, Deon [2]" w:date="2023-10-13T14:57:00Z"/>
          <w:rFonts w:ascii="Times New Roman" w:eastAsia="Times New Roman" w:hAnsi="Times New Roman" w:cs="Times New Roman"/>
          <w:color w:val="222222"/>
          <w:sz w:val="24"/>
          <w:szCs w:val="24"/>
          <w:highlight w:val="white"/>
        </w:rPr>
      </w:pPr>
      <w:ins w:id="326" w:author="Benton, Deon [2]" w:date="2023-10-13T14:57:00Z">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ins>
    </w:p>
    <w:p w14:paraId="7437B54A" w14:textId="77777777" w:rsidR="009B41E4" w:rsidRDefault="009B41E4" w:rsidP="009B41E4">
      <w:pPr>
        <w:spacing w:after="0" w:line="480" w:lineRule="auto"/>
        <w:ind w:left="720" w:hanging="720"/>
        <w:rPr>
          <w:ins w:id="327" w:author="Benton, Deon [2]" w:date="2023-10-13T14:57:00Z"/>
          <w:rFonts w:ascii="Times New Roman" w:eastAsia="Times New Roman" w:hAnsi="Times New Roman" w:cs="Times New Roman"/>
          <w:color w:val="222222"/>
          <w:sz w:val="24"/>
          <w:szCs w:val="24"/>
          <w:highlight w:val="white"/>
        </w:rPr>
      </w:pPr>
      <w:ins w:id="328" w:author="Benton, Deon [2]" w:date="2023-10-13T14:57:00Z">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ins>
    </w:p>
    <w:p w14:paraId="1832DD2F" w14:textId="77777777" w:rsidR="009B41E4" w:rsidRDefault="009B41E4" w:rsidP="009B41E4">
      <w:pPr>
        <w:spacing w:after="0" w:line="480" w:lineRule="auto"/>
        <w:ind w:left="720" w:hanging="720"/>
        <w:rPr>
          <w:ins w:id="329" w:author="Benton, Deon [2]" w:date="2023-10-13T14:57:00Z"/>
          <w:rFonts w:ascii="Times New Roman" w:eastAsia="Times New Roman" w:hAnsi="Times New Roman" w:cs="Times New Roman"/>
          <w:color w:val="222222"/>
          <w:sz w:val="24"/>
          <w:szCs w:val="24"/>
          <w:highlight w:val="white"/>
        </w:rPr>
      </w:pPr>
      <w:ins w:id="330" w:author="Benton, Deon [2]" w:date="2023-10-13T14:57:00Z">
        <w:r>
          <w:rPr>
            <w:rFonts w:ascii="Times New Roman" w:eastAsia="Times New Roman" w:hAnsi="Times New Roman" w:cs="Times New Roman"/>
            <w:color w:val="222222"/>
            <w:sz w:val="24"/>
            <w:szCs w:val="24"/>
            <w:highlight w:val="white"/>
          </w:rPr>
          <w:t>Griffiths, T. L., &amp; Tenenbaum, J. B. (2007). From mere coincidences to meaningful discoveries. Cognition, 103(2), 180-226.</w:t>
        </w:r>
      </w:ins>
    </w:p>
    <w:p w14:paraId="725C0CF1" w14:textId="77777777" w:rsidR="009B41E4" w:rsidRDefault="009B41E4" w:rsidP="009B41E4">
      <w:pPr>
        <w:spacing w:after="0" w:line="480" w:lineRule="auto"/>
        <w:ind w:left="720" w:hanging="720"/>
        <w:rPr>
          <w:ins w:id="331" w:author="Benton, Deon [2]" w:date="2023-10-13T14:57:00Z"/>
          <w:rFonts w:ascii="Times New Roman" w:eastAsia="Times New Roman" w:hAnsi="Times New Roman" w:cs="Times New Roman"/>
          <w:color w:val="222222"/>
          <w:sz w:val="24"/>
          <w:szCs w:val="24"/>
          <w:highlight w:val="white"/>
        </w:rPr>
      </w:pPr>
      <w:ins w:id="332" w:author="Benton, Deon [2]" w:date="2023-10-13T14:57:00Z">
        <w:r>
          <w:rPr>
            <w:rFonts w:ascii="Times New Roman" w:eastAsia="Times New Roman" w:hAnsi="Times New Roman" w:cs="Times New Roman"/>
            <w:color w:val="222222"/>
            <w:sz w:val="24"/>
            <w:szCs w:val="24"/>
            <w:highlight w:val="white"/>
          </w:rPr>
          <w:lastRenderedPageBreak/>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ins>
    </w:p>
    <w:p w14:paraId="50697495" w14:textId="77777777" w:rsidR="009B41E4" w:rsidRDefault="009B41E4" w:rsidP="009B41E4">
      <w:pPr>
        <w:spacing w:after="0" w:line="480" w:lineRule="auto"/>
        <w:ind w:left="720" w:hanging="720"/>
        <w:rPr>
          <w:ins w:id="333" w:author="Benton, Deon [2]" w:date="2023-10-13T14:57:00Z"/>
          <w:rFonts w:ascii="Times New Roman" w:eastAsia="Times New Roman" w:hAnsi="Times New Roman" w:cs="Times New Roman"/>
          <w:color w:val="222222"/>
          <w:sz w:val="24"/>
          <w:szCs w:val="24"/>
          <w:highlight w:val="white"/>
        </w:rPr>
      </w:pPr>
      <w:ins w:id="334" w:author="Benton, Deon [2]" w:date="2023-10-13T14:57:00Z">
        <w:r>
          <w:rPr>
            <w:rFonts w:ascii="Times New Roman" w:eastAsia="Times New Roman" w:hAnsi="Times New Roman" w:cs="Times New Roman"/>
            <w:color w:val="222222"/>
            <w:sz w:val="24"/>
            <w:szCs w:val="24"/>
          </w:rPr>
          <w:t>Hermes, J., Behne, T., Bich, A. E., Thielert, C., &amp; Rakoczy, H. (2018). Children's selective trust decisions: Rational competence and limiting performance factors. Developmental science, 21(2), e12527.</w:t>
        </w:r>
      </w:ins>
    </w:p>
    <w:p w14:paraId="78AA5BDB" w14:textId="77777777" w:rsidR="009B41E4" w:rsidRDefault="009B41E4" w:rsidP="009B41E4">
      <w:pPr>
        <w:spacing w:after="0" w:line="480" w:lineRule="auto"/>
        <w:ind w:left="720" w:hanging="720"/>
        <w:rPr>
          <w:ins w:id="335" w:author="Benton, Deon [2]" w:date="2023-10-13T14:57:00Z"/>
          <w:rFonts w:ascii="Times New Roman" w:eastAsia="Times New Roman" w:hAnsi="Times New Roman" w:cs="Times New Roman"/>
          <w:color w:val="222222"/>
          <w:sz w:val="24"/>
          <w:szCs w:val="24"/>
          <w:highlight w:val="white"/>
        </w:rPr>
      </w:pPr>
      <w:ins w:id="336" w:author="Benton, Deon [2]" w:date="2023-10-13T14:57:00Z">
        <w:r>
          <w:rPr>
            <w:rFonts w:ascii="Times New Roman" w:eastAsia="Times New Roman" w:hAnsi="Times New Roman" w:cs="Times New Roman"/>
            <w:color w:val="222222"/>
            <w:sz w:val="24"/>
            <w:szCs w:val="24"/>
            <w:highlight w:val="white"/>
          </w:rPr>
          <w:t>Heyes, C. (2012). Simple minds: a qualified defence of associative learning. Philosophical Transactions of the Royal Society B: Biological Sciences, 367(1603), 2695-2703.</w:t>
        </w:r>
      </w:ins>
    </w:p>
    <w:p w14:paraId="3A92D7B2" w14:textId="77777777" w:rsidR="009B41E4" w:rsidRDefault="009B41E4" w:rsidP="009B41E4">
      <w:pPr>
        <w:spacing w:after="0" w:line="480" w:lineRule="auto"/>
        <w:ind w:left="720" w:hanging="720"/>
        <w:rPr>
          <w:ins w:id="337" w:author="Benton, Deon [2]" w:date="2023-10-13T14:57:00Z"/>
          <w:rFonts w:ascii="Times New Roman" w:eastAsia="Times New Roman" w:hAnsi="Times New Roman" w:cs="Times New Roman"/>
          <w:color w:val="222222"/>
          <w:sz w:val="24"/>
          <w:szCs w:val="24"/>
          <w:highlight w:val="white"/>
        </w:rPr>
      </w:pPr>
      <w:ins w:id="338" w:author="Benton, Deon [2]" w:date="2023-10-13T14:57:00Z">
        <w:r>
          <w:rPr>
            <w:rFonts w:ascii="Times New Roman" w:eastAsia="Times New Roman" w:hAnsi="Times New Roman" w:cs="Times New Roman"/>
            <w:color w:val="222222"/>
            <w:sz w:val="24"/>
            <w:szCs w:val="24"/>
            <w:highlight w:val="white"/>
          </w:rPr>
          <w:t>Houwer, J. D., Beckers, T., &amp; Glautier,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ins>
    </w:p>
    <w:p w14:paraId="2E699A50" w14:textId="77777777" w:rsidR="009B41E4" w:rsidRDefault="009B41E4" w:rsidP="009B41E4">
      <w:pPr>
        <w:spacing w:after="0" w:line="480" w:lineRule="auto"/>
        <w:ind w:left="720" w:hanging="720"/>
        <w:rPr>
          <w:ins w:id="339" w:author="Benton, Deon [2]" w:date="2023-10-13T14:57:00Z"/>
          <w:rFonts w:ascii="Times New Roman" w:eastAsia="Times New Roman" w:hAnsi="Times New Roman" w:cs="Times New Roman"/>
          <w:color w:val="222222"/>
          <w:sz w:val="24"/>
          <w:szCs w:val="24"/>
          <w:highlight w:val="white"/>
        </w:rPr>
      </w:pPr>
      <w:ins w:id="340" w:author="Benton, Deon [2]" w:date="2023-10-13T14:57:00Z">
        <w:r>
          <w:rPr>
            <w:rFonts w:ascii="Times New Roman" w:eastAsia="Times New Roman" w:hAnsi="Times New Roman" w:cs="Times New Roman"/>
            <w:color w:val="222222"/>
            <w:sz w:val="24"/>
            <w:szCs w:val="24"/>
            <w:highlight w:val="white"/>
          </w:rPr>
          <w:t>Kenderla,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ins>
    </w:p>
    <w:p w14:paraId="2451AFF4" w14:textId="77777777" w:rsidR="009B41E4" w:rsidRDefault="009B41E4" w:rsidP="009B41E4">
      <w:pPr>
        <w:spacing w:after="0" w:line="480" w:lineRule="auto"/>
        <w:ind w:left="720" w:hanging="720"/>
        <w:rPr>
          <w:ins w:id="341" w:author="Benton, Deon [2]" w:date="2023-10-13T14:57:00Z"/>
          <w:rFonts w:ascii="Times New Roman" w:eastAsia="Times New Roman" w:hAnsi="Times New Roman" w:cs="Times New Roman"/>
          <w:color w:val="222222"/>
          <w:sz w:val="24"/>
          <w:szCs w:val="24"/>
          <w:highlight w:val="white"/>
        </w:rPr>
      </w:pPr>
      <w:ins w:id="342" w:author="Benton, Deon [2]" w:date="2023-10-13T14:57:00Z">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ins>
    </w:p>
    <w:p w14:paraId="6CD7E2A7" w14:textId="77777777" w:rsidR="009B41E4" w:rsidRDefault="009B41E4" w:rsidP="009B41E4">
      <w:pPr>
        <w:spacing w:after="0" w:line="480" w:lineRule="auto"/>
        <w:ind w:left="720" w:hanging="720"/>
        <w:rPr>
          <w:ins w:id="343" w:author="Benton, Deon [2]" w:date="2023-10-13T14:57:00Z"/>
          <w:rFonts w:ascii="Times New Roman" w:eastAsia="Times New Roman" w:hAnsi="Times New Roman" w:cs="Times New Roman"/>
          <w:color w:val="222222"/>
          <w:sz w:val="24"/>
          <w:szCs w:val="24"/>
          <w:highlight w:val="white"/>
        </w:rPr>
      </w:pPr>
      <w:ins w:id="344" w:author="Benton, Deon [2]" w:date="2023-10-13T14:57:00Z">
        <w:r>
          <w:rPr>
            <w:rFonts w:ascii="Times New Roman" w:eastAsia="Times New Roman" w:hAnsi="Times New Roman" w:cs="Times New Roman"/>
            <w:color w:val="222222"/>
            <w:sz w:val="24"/>
            <w:szCs w:val="24"/>
            <w:highlight w:val="white"/>
          </w:rPr>
          <w:t>Kirkham, N. Z., Slemmer, J. A., &amp; Johnson, S. P. (2002). Visual statistical learning in infancy: Evidence for a domain general learning mechanism. Cognition, 83(2), B35-B42.</w:t>
        </w:r>
      </w:ins>
    </w:p>
    <w:p w14:paraId="311F17A8" w14:textId="77777777" w:rsidR="009B41E4" w:rsidRDefault="009B41E4" w:rsidP="009B41E4">
      <w:pPr>
        <w:spacing w:after="0" w:line="480" w:lineRule="auto"/>
        <w:ind w:left="720" w:hanging="720"/>
        <w:rPr>
          <w:ins w:id="345" w:author="Benton, Deon [2]" w:date="2023-10-13T14:57:00Z"/>
          <w:rFonts w:ascii="Times New Roman" w:eastAsia="Times New Roman" w:hAnsi="Times New Roman" w:cs="Times New Roman"/>
          <w:color w:val="222222"/>
          <w:sz w:val="24"/>
          <w:szCs w:val="24"/>
          <w:highlight w:val="white"/>
        </w:rPr>
      </w:pPr>
      <w:ins w:id="346" w:author="Benton, Deon [2]" w:date="2023-10-13T14:57:00Z">
        <w:r>
          <w:rPr>
            <w:rFonts w:ascii="Times New Roman" w:eastAsia="Times New Roman" w:hAnsi="Times New Roman" w:cs="Times New Roman"/>
            <w:color w:val="222222"/>
            <w:sz w:val="24"/>
            <w:szCs w:val="24"/>
            <w:highlight w:val="white"/>
          </w:rPr>
          <w:t>Kruschke, J. K. (1992). ALCOVE: an exemplar-based connectionist model of category learning. Psychological review, 99(1), 22.</w:t>
        </w:r>
      </w:ins>
    </w:p>
    <w:p w14:paraId="10DB4C98" w14:textId="77777777" w:rsidR="009B41E4" w:rsidRDefault="009B41E4" w:rsidP="009B41E4">
      <w:pPr>
        <w:spacing w:after="0" w:line="480" w:lineRule="auto"/>
        <w:ind w:left="720" w:hanging="720"/>
        <w:rPr>
          <w:ins w:id="347" w:author="Benton, Deon [2]" w:date="2023-10-13T14:57:00Z"/>
          <w:rFonts w:ascii="Times New Roman" w:eastAsia="Times New Roman" w:hAnsi="Times New Roman" w:cs="Times New Roman"/>
          <w:color w:val="222222"/>
          <w:sz w:val="24"/>
          <w:szCs w:val="24"/>
          <w:highlight w:val="white"/>
        </w:rPr>
      </w:pPr>
      <w:ins w:id="348" w:author="Benton, Deon [2]" w:date="2023-10-13T14:57:00Z">
        <w:r>
          <w:rPr>
            <w:rFonts w:ascii="Times New Roman" w:eastAsia="Times New Roman" w:hAnsi="Times New Roman" w:cs="Times New Roman"/>
            <w:color w:val="222222"/>
            <w:sz w:val="24"/>
            <w:szCs w:val="24"/>
            <w:highlight w:val="white"/>
          </w:rPr>
          <w:t>Kruschke,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ins>
    </w:p>
    <w:p w14:paraId="48161E69" w14:textId="77777777" w:rsidR="009B41E4" w:rsidRDefault="009B41E4" w:rsidP="009B41E4">
      <w:pPr>
        <w:spacing w:after="0" w:line="480" w:lineRule="auto"/>
        <w:ind w:left="720" w:hanging="720"/>
        <w:rPr>
          <w:ins w:id="349" w:author="Benton, Deon [2]" w:date="2023-10-13T14:57:00Z"/>
          <w:rFonts w:ascii="Times New Roman" w:eastAsia="Times New Roman" w:hAnsi="Times New Roman" w:cs="Times New Roman"/>
          <w:color w:val="222222"/>
          <w:sz w:val="24"/>
          <w:szCs w:val="24"/>
          <w:highlight w:val="white"/>
        </w:rPr>
      </w:pPr>
      <w:ins w:id="350" w:author="Benton, Deon [2]" w:date="2023-10-13T14:57:00Z">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ins>
    </w:p>
    <w:p w14:paraId="13998F05" w14:textId="77777777" w:rsidR="009B41E4" w:rsidRDefault="009B41E4" w:rsidP="009B41E4">
      <w:pPr>
        <w:spacing w:after="0" w:line="480" w:lineRule="auto"/>
        <w:ind w:left="720" w:hanging="720"/>
        <w:rPr>
          <w:ins w:id="351" w:author="Benton, Deon [2]" w:date="2023-10-13T14:57:00Z"/>
          <w:rFonts w:ascii="Times New Roman" w:eastAsia="Times New Roman" w:hAnsi="Times New Roman" w:cs="Times New Roman"/>
          <w:color w:val="222222"/>
          <w:sz w:val="24"/>
          <w:szCs w:val="24"/>
          <w:highlight w:val="white"/>
        </w:rPr>
      </w:pPr>
      <w:ins w:id="352" w:author="Benton, Deon [2]" w:date="2023-10-13T14:57:00Z">
        <w:r>
          <w:rPr>
            <w:rFonts w:ascii="Times New Roman" w:eastAsia="Times New Roman" w:hAnsi="Times New Roman" w:cs="Times New Roman"/>
            <w:color w:val="222222"/>
            <w:sz w:val="24"/>
            <w:szCs w:val="24"/>
            <w:highlight w:val="white"/>
          </w:rPr>
          <w:lastRenderedPageBreak/>
          <w:t>Legare, C. H., Gelman, S. A., &amp; Wellman, H. M. (2010). Inconsistency with prior knowledge triggers children’s causal explanatory reasoning. Child development, 81(3), 929-944.</w:t>
        </w:r>
      </w:ins>
    </w:p>
    <w:p w14:paraId="05106360" w14:textId="77777777" w:rsidR="009B41E4" w:rsidRDefault="009B41E4" w:rsidP="009B41E4">
      <w:pPr>
        <w:spacing w:after="0" w:line="480" w:lineRule="auto"/>
        <w:ind w:left="720" w:hanging="720"/>
        <w:rPr>
          <w:ins w:id="353" w:author="Benton, Deon [2]" w:date="2023-10-13T14:57:00Z"/>
          <w:rFonts w:ascii="Times New Roman" w:eastAsia="Times New Roman" w:hAnsi="Times New Roman" w:cs="Times New Roman"/>
          <w:color w:val="222222"/>
          <w:sz w:val="24"/>
          <w:szCs w:val="24"/>
          <w:highlight w:val="white"/>
        </w:rPr>
      </w:pPr>
      <w:ins w:id="354" w:author="Benton, Deon [2]" w:date="2023-10-13T14:57:00Z">
        <w:r>
          <w:rPr>
            <w:rFonts w:ascii="Times New Roman" w:eastAsia="Times New Roman" w:hAnsi="Times New Roman" w:cs="Times New Roman"/>
            <w:color w:val="222222"/>
            <w:sz w:val="24"/>
            <w:szCs w:val="24"/>
            <w:highlight w:val="white"/>
          </w:rPr>
          <w:t>Leslie, A. M., &amp; Keeble, S. (1987). Do six-month-old infants perceive causality?.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ins>
    </w:p>
    <w:p w14:paraId="60C101F6" w14:textId="77777777" w:rsidR="009B41E4" w:rsidRDefault="009B41E4" w:rsidP="009B41E4">
      <w:pPr>
        <w:spacing w:after="0" w:line="480" w:lineRule="auto"/>
        <w:ind w:left="720" w:hanging="720"/>
        <w:rPr>
          <w:ins w:id="355" w:author="Benton, Deon [2]" w:date="2023-10-13T14:57:00Z"/>
          <w:rFonts w:ascii="Times New Roman" w:eastAsia="Times New Roman" w:hAnsi="Times New Roman" w:cs="Times New Roman"/>
          <w:color w:val="222222"/>
          <w:sz w:val="24"/>
          <w:szCs w:val="24"/>
          <w:highlight w:val="white"/>
        </w:rPr>
      </w:pPr>
      <w:ins w:id="356" w:author="Benton, Deon [2]" w:date="2023-10-13T14:57:00Z">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ins>
    </w:p>
    <w:p w14:paraId="67751B06" w14:textId="77777777" w:rsidR="009B41E4" w:rsidRDefault="009B41E4" w:rsidP="009B41E4">
      <w:pPr>
        <w:spacing w:after="0" w:line="480" w:lineRule="auto"/>
        <w:ind w:left="720" w:hanging="720"/>
        <w:rPr>
          <w:ins w:id="357" w:author="Benton, Deon [2]" w:date="2023-10-13T14:57:00Z"/>
          <w:rFonts w:ascii="Times New Roman" w:eastAsia="Times New Roman" w:hAnsi="Times New Roman" w:cs="Times New Roman"/>
          <w:color w:val="222222"/>
          <w:sz w:val="24"/>
          <w:szCs w:val="24"/>
          <w:highlight w:val="white"/>
        </w:rPr>
      </w:pPr>
      <w:ins w:id="358" w:author="Benton, Deon [2]" w:date="2023-10-13T14:57:00Z">
        <w:r>
          <w:rPr>
            <w:rFonts w:ascii="Times New Roman" w:eastAsia="Times New Roman" w:hAnsi="Times New Roman" w:cs="Times New Roman"/>
            <w:color w:val="222222"/>
            <w:sz w:val="24"/>
            <w:szCs w:val="24"/>
            <w:highlight w:val="white"/>
          </w:rPr>
          <w:t>Marcus, G. F., Vijayan, S., Bandi Rao, S., &amp; Vishton, P. M. (1999). Rule learning by seven-month-old infants. Science, 283(5398), 77-80.</w:t>
        </w:r>
      </w:ins>
    </w:p>
    <w:p w14:paraId="129A9B29" w14:textId="77777777" w:rsidR="009B41E4" w:rsidRDefault="009B41E4" w:rsidP="009B41E4">
      <w:pPr>
        <w:spacing w:after="0" w:line="480" w:lineRule="auto"/>
        <w:ind w:left="720" w:hanging="720"/>
        <w:rPr>
          <w:ins w:id="359" w:author="Benton, Deon [2]" w:date="2023-10-13T14:57:00Z"/>
          <w:rFonts w:ascii="Times New Roman" w:eastAsia="Times New Roman" w:hAnsi="Times New Roman" w:cs="Times New Roman"/>
          <w:color w:val="222222"/>
          <w:sz w:val="24"/>
          <w:szCs w:val="24"/>
          <w:highlight w:val="white"/>
        </w:rPr>
      </w:pPr>
      <w:ins w:id="360" w:author="Benton, Deon [2]" w:date="2023-10-13T14:57:00Z">
        <w:r>
          <w:rPr>
            <w:rFonts w:ascii="Times New Roman" w:eastAsia="Times New Roman" w:hAnsi="Times New Roman" w:cs="Times New Roman"/>
            <w:color w:val="222222"/>
            <w:sz w:val="24"/>
            <w:szCs w:val="24"/>
          </w:rPr>
          <w:t>Marr, D. (1982). Vision: A Computational Investigation into the Human Representation and Processing of Visual Information. New York, NY, USA: Henry Holt and Co., Inc.. ISBN: 0716715678</w:t>
        </w:r>
      </w:ins>
    </w:p>
    <w:p w14:paraId="503F2F89" w14:textId="77777777" w:rsidR="009B41E4" w:rsidRDefault="009B41E4" w:rsidP="009B41E4">
      <w:pPr>
        <w:spacing w:after="0" w:line="480" w:lineRule="auto"/>
        <w:ind w:left="720" w:hanging="720"/>
        <w:rPr>
          <w:ins w:id="361" w:author="Benton, Deon [2]" w:date="2023-10-13T14:57:00Z"/>
          <w:rFonts w:ascii="Times New Roman" w:eastAsia="Times New Roman" w:hAnsi="Times New Roman" w:cs="Times New Roman"/>
          <w:color w:val="222222"/>
          <w:sz w:val="24"/>
          <w:szCs w:val="24"/>
          <w:highlight w:val="white"/>
        </w:rPr>
      </w:pPr>
      <w:ins w:id="362" w:author="Benton, Deon [2]" w:date="2023-10-13T14:57:00Z">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ins>
    </w:p>
    <w:p w14:paraId="230F8B17" w14:textId="77777777" w:rsidR="009B41E4" w:rsidRDefault="009B41E4" w:rsidP="009B41E4">
      <w:pPr>
        <w:spacing w:after="0" w:line="480" w:lineRule="auto"/>
        <w:ind w:left="720" w:hanging="720"/>
        <w:rPr>
          <w:ins w:id="363" w:author="Benton, Deon [2]" w:date="2023-10-13T14:57:00Z"/>
          <w:rFonts w:ascii="Times New Roman" w:eastAsia="Times New Roman" w:hAnsi="Times New Roman" w:cs="Times New Roman"/>
          <w:color w:val="222222"/>
          <w:sz w:val="24"/>
          <w:szCs w:val="24"/>
          <w:highlight w:val="white"/>
        </w:rPr>
      </w:pPr>
      <w:ins w:id="364" w:author="Benton, Deon [2]" w:date="2023-10-13T14:57:00Z">
        <w:r>
          <w:rPr>
            <w:rFonts w:ascii="Times New Roman" w:eastAsia="Times New Roman" w:hAnsi="Times New Roman" w:cs="Times New Roman"/>
            <w:color w:val="222222"/>
            <w:sz w:val="24"/>
            <w:szCs w:val="24"/>
            <w:highlight w:val="white"/>
          </w:rPr>
          <w:t>McCormack, T., Butterfill, S., Hoerl,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ins>
    </w:p>
    <w:p w14:paraId="2657AF8C" w14:textId="77777777" w:rsidR="009B41E4" w:rsidRDefault="009B41E4" w:rsidP="009B41E4">
      <w:pPr>
        <w:spacing w:after="0" w:line="480" w:lineRule="auto"/>
        <w:ind w:left="720" w:hanging="720"/>
        <w:rPr>
          <w:ins w:id="365" w:author="Benton, Deon [2]" w:date="2023-10-13T14:57:00Z"/>
          <w:rFonts w:ascii="Times New Roman" w:eastAsia="Times New Roman" w:hAnsi="Times New Roman" w:cs="Times New Roman"/>
          <w:color w:val="222222"/>
          <w:sz w:val="24"/>
          <w:szCs w:val="24"/>
          <w:highlight w:val="white"/>
        </w:rPr>
      </w:pPr>
      <w:ins w:id="366" w:author="Benton, Deon [2]" w:date="2023-10-13T14:57:00Z">
        <w:r>
          <w:rPr>
            <w:rFonts w:ascii="Times New Roman" w:eastAsia="Times New Roman" w:hAnsi="Times New Roman" w:cs="Times New Roman"/>
            <w:color w:val="222222"/>
            <w:sz w:val="24"/>
            <w:szCs w:val="24"/>
            <w:highlight w:val="white"/>
          </w:rPr>
          <w:t>Meltzoff, A. N., Waismeyer,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ins>
    </w:p>
    <w:p w14:paraId="0CF65E90" w14:textId="77777777" w:rsidR="009B41E4" w:rsidRDefault="009B41E4" w:rsidP="009B41E4">
      <w:pPr>
        <w:spacing w:after="0" w:line="480" w:lineRule="auto"/>
        <w:ind w:left="720" w:hanging="720"/>
        <w:rPr>
          <w:ins w:id="367" w:author="Benton, Deon [2]" w:date="2023-10-13T14:57:00Z"/>
          <w:rFonts w:ascii="Times New Roman" w:eastAsia="Times New Roman" w:hAnsi="Times New Roman" w:cs="Times New Roman"/>
          <w:color w:val="222222"/>
          <w:sz w:val="24"/>
          <w:szCs w:val="24"/>
          <w:highlight w:val="white"/>
        </w:rPr>
      </w:pPr>
      <w:ins w:id="368" w:author="Benton, Deon [2]" w:date="2023-10-13T14:57:00Z">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ins>
    </w:p>
    <w:p w14:paraId="62965F7A" w14:textId="77777777" w:rsidR="009B41E4" w:rsidRDefault="009B41E4" w:rsidP="009B41E4">
      <w:pPr>
        <w:spacing w:after="0" w:line="480" w:lineRule="auto"/>
        <w:ind w:left="720" w:hanging="720"/>
        <w:rPr>
          <w:ins w:id="369" w:author="Benton, Deon [2]" w:date="2023-10-13T14:57:00Z"/>
          <w:rFonts w:ascii="Times New Roman" w:eastAsia="Times New Roman" w:hAnsi="Times New Roman" w:cs="Times New Roman"/>
          <w:color w:val="222222"/>
          <w:sz w:val="24"/>
          <w:szCs w:val="24"/>
          <w:highlight w:val="white"/>
        </w:rPr>
      </w:pPr>
      <w:ins w:id="370" w:author="Benton, Deon [2]" w:date="2023-10-13T14:57:00Z">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ins>
    </w:p>
    <w:p w14:paraId="3DD9A8C2" w14:textId="77777777" w:rsidR="009B41E4" w:rsidRDefault="009B41E4" w:rsidP="009B41E4">
      <w:pPr>
        <w:spacing w:after="0" w:line="480" w:lineRule="auto"/>
        <w:ind w:left="720" w:hanging="720"/>
        <w:rPr>
          <w:ins w:id="371" w:author="Benton, Deon [2]" w:date="2023-10-13T14:57:00Z"/>
          <w:rFonts w:ascii="Times New Roman" w:eastAsia="Times New Roman" w:hAnsi="Times New Roman" w:cs="Times New Roman"/>
          <w:color w:val="000000"/>
          <w:sz w:val="24"/>
          <w:szCs w:val="24"/>
        </w:rPr>
      </w:pPr>
      <w:ins w:id="372" w:author="Benton, Deon [2]" w:date="2023-10-13T14:57:00Z">
        <w:r>
          <w:rPr>
            <w:rFonts w:ascii="Times New Roman" w:eastAsia="Times New Roman" w:hAnsi="Times New Roman" w:cs="Times New Roman"/>
            <w:color w:val="000000"/>
            <w:sz w:val="24"/>
            <w:szCs w:val="24"/>
          </w:rPr>
          <w:lastRenderedPageBreak/>
          <w:t>Rescorla, R. A., &amp; Wagner, A. R. (1972). A theory of Pavlovian conditioning: Variations in the effectiveness of reinforcement and nonreinforcement. Classical conditioning II: Current research and theory, 2, 64-99.</w:t>
        </w:r>
      </w:ins>
    </w:p>
    <w:p w14:paraId="622BE15B" w14:textId="77777777" w:rsidR="009B41E4" w:rsidRDefault="009B41E4" w:rsidP="009B41E4">
      <w:pPr>
        <w:spacing w:after="0" w:line="480" w:lineRule="auto"/>
        <w:ind w:left="720" w:hanging="720"/>
        <w:rPr>
          <w:ins w:id="373" w:author="Benton, Deon [2]" w:date="2023-10-13T14:57:00Z"/>
          <w:rFonts w:ascii="Times New Roman" w:eastAsia="Times New Roman" w:hAnsi="Times New Roman" w:cs="Times New Roman"/>
          <w:color w:val="222222"/>
          <w:sz w:val="24"/>
          <w:szCs w:val="24"/>
          <w:highlight w:val="white"/>
        </w:rPr>
      </w:pPr>
      <w:ins w:id="374" w:author="Benton, Deon [2]" w:date="2023-10-13T14:57:00Z">
        <w:r>
          <w:rPr>
            <w:rFonts w:ascii="Times New Roman" w:eastAsia="Times New Roman" w:hAnsi="Times New Roman" w:cs="Times New Roman"/>
            <w:color w:val="222222"/>
            <w:sz w:val="24"/>
            <w:szCs w:val="24"/>
            <w:highlight w:val="white"/>
          </w:rPr>
          <w:t>Richland, L. E., Morrison, R. G., &amp; Holyoak,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ins>
    </w:p>
    <w:p w14:paraId="487159D1" w14:textId="77777777" w:rsidR="009B41E4" w:rsidRDefault="009B41E4" w:rsidP="009B41E4">
      <w:pPr>
        <w:spacing w:after="0" w:line="480" w:lineRule="auto"/>
        <w:ind w:left="720" w:hanging="720"/>
        <w:rPr>
          <w:ins w:id="375" w:author="Benton, Deon [2]" w:date="2023-10-13T14:57:00Z"/>
          <w:rFonts w:ascii="Times New Roman" w:eastAsia="Times New Roman" w:hAnsi="Times New Roman" w:cs="Times New Roman"/>
          <w:color w:val="222222"/>
          <w:sz w:val="24"/>
          <w:szCs w:val="24"/>
          <w:highlight w:val="white"/>
        </w:rPr>
      </w:pPr>
      <w:ins w:id="376" w:author="Benton, Deon [2]" w:date="2023-10-13T14:57:00Z">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ins>
    </w:p>
    <w:p w14:paraId="3F8F8722" w14:textId="77777777" w:rsidR="009B41E4" w:rsidRPr="00072C22" w:rsidRDefault="009B41E4" w:rsidP="009B41E4">
      <w:pPr>
        <w:spacing w:after="0" w:line="480" w:lineRule="auto"/>
        <w:ind w:left="720" w:hanging="720"/>
        <w:rPr>
          <w:ins w:id="377" w:author="Benton, Deon [2]" w:date="2023-10-13T14:57:00Z"/>
          <w:rFonts w:ascii="Times New Roman" w:hAnsi="Times New Roman"/>
          <w:color w:val="222222"/>
          <w:sz w:val="24"/>
          <w:highlight w:val="white"/>
          <w:lang w:val="fr-FR"/>
        </w:rPr>
      </w:pPr>
      <w:ins w:id="378" w:author="Benton, Deon [2]" w:date="2023-10-13T14:57:00Z">
        <w:r>
          <w:rPr>
            <w:rFonts w:ascii="Times New Roman" w:eastAsia="Times New Roman" w:hAnsi="Times New Roman" w:cs="Times New Roman"/>
            <w:color w:val="222222"/>
            <w:sz w:val="24"/>
            <w:szCs w:val="24"/>
            <w:highlight w:val="white"/>
          </w:rPr>
          <w:t xml:space="preserve">Rovee-Collier, C. (1999). The development of infant memory. </w:t>
        </w:r>
        <w:r w:rsidRPr="00072C22">
          <w:rPr>
            <w:rFonts w:ascii="Times New Roman" w:hAnsi="Times New Roman"/>
            <w:color w:val="222222"/>
            <w:sz w:val="24"/>
            <w:highlight w:val="white"/>
            <w:lang w:val="fr-FR"/>
          </w:rPr>
          <w:t>Current directions in psychological science, 8(3), 80-85.</w:t>
        </w:r>
      </w:ins>
    </w:p>
    <w:p w14:paraId="004005E3" w14:textId="77777777" w:rsidR="009B41E4" w:rsidRDefault="009B41E4" w:rsidP="009B41E4">
      <w:pPr>
        <w:spacing w:after="0" w:line="480" w:lineRule="auto"/>
        <w:ind w:left="720" w:hanging="720"/>
        <w:rPr>
          <w:ins w:id="379" w:author="Benton, Deon [2]" w:date="2023-10-13T14:57:00Z"/>
          <w:rFonts w:ascii="Times New Roman" w:eastAsia="Times New Roman" w:hAnsi="Times New Roman" w:cs="Times New Roman"/>
          <w:color w:val="222222"/>
          <w:sz w:val="24"/>
          <w:szCs w:val="24"/>
          <w:highlight w:val="white"/>
        </w:rPr>
      </w:pPr>
      <w:ins w:id="380" w:author="Benton, Deon [2]" w:date="2023-10-13T14:57:00Z">
        <w:r>
          <w:rPr>
            <w:rFonts w:ascii="Times New Roman" w:eastAsia="Times New Roman" w:hAnsi="Times New Roman" w:cs="Times New Roman"/>
            <w:color w:val="222222"/>
            <w:sz w:val="24"/>
            <w:szCs w:val="24"/>
            <w:highlight w:val="white"/>
          </w:rPr>
          <w:t>Saffran, J. R., Aslin, R. N., &amp; Newport, E. L. (1996). Statistical learning by 8-month-old infants. Science, 274(5294), 1926-1928.</w:t>
        </w:r>
      </w:ins>
    </w:p>
    <w:p w14:paraId="332E8379" w14:textId="77777777" w:rsidR="009B41E4" w:rsidRDefault="009B41E4" w:rsidP="009B41E4">
      <w:pPr>
        <w:spacing w:after="0" w:line="480" w:lineRule="auto"/>
        <w:ind w:left="720" w:hanging="720"/>
        <w:rPr>
          <w:ins w:id="381" w:author="Benton, Deon [2]" w:date="2023-10-13T14:57:00Z"/>
          <w:rFonts w:ascii="Times New Roman" w:eastAsia="Times New Roman" w:hAnsi="Times New Roman" w:cs="Times New Roman"/>
          <w:color w:val="222222"/>
          <w:sz w:val="24"/>
          <w:szCs w:val="24"/>
          <w:highlight w:val="white"/>
        </w:rPr>
      </w:pPr>
      <w:ins w:id="382" w:author="Benton, Deon [2]" w:date="2023-10-13T14:57:00Z">
        <w:r>
          <w:rPr>
            <w:rFonts w:ascii="Times New Roman" w:eastAsia="Times New Roman" w:hAnsi="Times New Roman" w:cs="Times New Roman"/>
            <w:color w:val="222222"/>
            <w:sz w:val="24"/>
            <w:szCs w:val="24"/>
            <w:highlight w:val="white"/>
          </w:rPr>
          <w:t>Schulz, L. E., Gopnik, A., &amp; Glymour, C. (2007). Preschool children learn about causal structure from conditional interventions. Developmental science, 10(3), 322-332.</w:t>
        </w:r>
      </w:ins>
    </w:p>
    <w:p w14:paraId="1A7680AB" w14:textId="77777777" w:rsidR="009B41E4" w:rsidRDefault="009B41E4" w:rsidP="009B41E4">
      <w:pPr>
        <w:spacing w:after="0" w:line="480" w:lineRule="auto"/>
        <w:ind w:left="720" w:hanging="720"/>
        <w:rPr>
          <w:ins w:id="383" w:author="Benton, Deon [2]" w:date="2023-10-13T14:57:00Z"/>
          <w:rFonts w:ascii="Times New Roman" w:eastAsia="Times New Roman" w:hAnsi="Times New Roman" w:cs="Times New Roman"/>
          <w:color w:val="222222"/>
          <w:sz w:val="24"/>
          <w:szCs w:val="24"/>
          <w:highlight w:val="white"/>
        </w:rPr>
      </w:pPr>
      <w:ins w:id="384" w:author="Benton, Deon [2]" w:date="2023-10-13T14:57:00Z">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ins>
    </w:p>
    <w:p w14:paraId="4F32DB77" w14:textId="77777777" w:rsidR="009B41E4" w:rsidRDefault="009B41E4" w:rsidP="009B41E4">
      <w:pPr>
        <w:spacing w:after="0" w:line="480" w:lineRule="auto"/>
        <w:ind w:left="720" w:hanging="720"/>
        <w:rPr>
          <w:ins w:id="385" w:author="Benton, Deon [2]" w:date="2023-10-13T14:57:00Z"/>
          <w:rFonts w:ascii="Times New Roman" w:eastAsia="Times New Roman" w:hAnsi="Times New Roman" w:cs="Times New Roman"/>
          <w:color w:val="222222"/>
          <w:sz w:val="24"/>
          <w:szCs w:val="24"/>
          <w:highlight w:val="white"/>
        </w:rPr>
      </w:pPr>
    </w:p>
    <w:p w14:paraId="6D1A38AC" w14:textId="77777777" w:rsidR="009B41E4" w:rsidRDefault="009B41E4" w:rsidP="009B41E4">
      <w:pPr>
        <w:spacing w:after="0" w:line="480" w:lineRule="auto"/>
        <w:ind w:left="720" w:hanging="720"/>
        <w:rPr>
          <w:ins w:id="386" w:author="Benton, Deon [2]" w:date="2023-10-13T14:57:00Z"/>
          <w:rFonts w:ascii="Times New Roman" w:eastAsia="Times New Roman" w:hAnsi="Times New Roman" w:cs="Times New Roman"/>
          <w:color w:val="222222"/>
          <w:sz w:val="24"/>
          <w:szCs w:val="24"/>
          <w:highlight w:val="white"/>
        </w:rPr>
      </w:pPr>
      <w:ins w:id="387" w:author="Benton, Deon [2]" w:date="2023-10-13T14:57:00Z">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ins>
    </w:p>
    <w:p w14:paraId="21FD1386" w14:textId="77777777" w:rsidR="009B41E4" w:rsidRDefault="009B41E4" w:rsidP="009B41E4">
      <w:pPr>
        <w:spacing w:after="0" w:line="480" w:lineRule="auto"/>
        <w:ind w:left="720" w:hanging="720"/>
        <w:rPr>
          <w:ins w:id="388" w:author="Benton, Deon [2]" w:date="2023-10-13T14:57:00Z"/>
          <w:rFonts w:ascii="Times New Roman" w:eastAsia="Times New Roman" w:hAnsi="Times New Roman" w:cs="Times New Roman"/>
          <w:color w:val="222222"/>
          <w:sz w:val="24"/>
          <w:szCs w:val="24"/>
          <w:highlight w:val="white"/>
        </w:rPr>
      </w:pPr>
      <w:ins w:id="389" w:author="Benton, Deon [2]" w:date="2023-10-13T14:57:00Z">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ins>
    </w:p>
    <w:p w14:paraId="04E2CB08" w14:textId="77777777" w:rsidR="009B41E4" w:rsidRDefault="009B41E4" w:rsidP="009B41E4">
      <w:pPr>
        <w:spacing w:after="0" w:line="480" w:lineRule="auto"/>
        <w:ind w:left="720" w:hanging="720"/>
        <w:rPr>
          <w:ins w:id="390" w:author="Benton, Deon [2]" w:date="2023-10-13T14:57:00Z"/>
          <w:rFonts w:ascii="Times New Roman" w:eastAsia="Times New Roman" w:hAnsi="Times New Roman" w:cs="Times New Roman"/>
          <w:color w:val="222222"/>
          <w:sz w:val="24"/>
          <w:szCs w:val="24"/>
          <w:highlight w:val="white"/>
        </w:rPr>
      </w:pPr>
      <w:ins w:id="391" w:author="Benton, Deon [2]" w:date="2023-10-13T14:57:00Z">
        <w:r>
          <w:rPr>
            <w:rFonts w:ascii="Times New Roman" w:eastAsia="Times New Roman" w:hAnsi="Times New Roman" w:cs="Times New Roman"/>
            <w:color w:val="222222"/>
            <w:sz w:val="24"/>
            <w:szCs w:val="24"/>
          </w:rPr>
          <w:lastRenderedPageBreak/>
          <w:t>Sobel, D. M., Erb, C. D., Tassin, T., &amp; Weisberg, D. S. (2017). The development of diagnostic inference about uncertain causes. Journal of Cognition and Development, 18(5), 556-576.</w:t>
        </w:r>
      </w:ins>
    </w:p>
    <w:p w14:paraId="0B93B319" w14:textId="77777777" w:rsidR="009B41E4" w:rsidRDefault="009B41E4" w:rsidP="009B41E4">
      <w:pPr>
        <w:spacing w:after="0" w:line="480" w:lineRule="auto"/>
        <w:ind w:left="720" w:hanging="720"/>
        <w:rPr>
          <w:ins w:id="392" w:author="Benton, Deon [2]" w:date="2023-10-13T14:57:00Z"/>
          <w:rFonts w:ascii="Times New Roman" w:eastAsia="Times New Roman" w:hAnsi="Times New Roman" w:cs="Times New Roman"/>
          <w:color w:val="222222"/>
          <w:sz w:val="24"/>
          <w:szCs w:val="24"/>
          <w:highlight w:val="white"/>
        </w:rPr>
      </w:pPr>
      <w:ins w:id="393" w:author="Benton, Deon [2]" w:date="2023-10-13T14:57:00Z">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ins>
    </w:p>
    <w:p w14:paraId="3C4A7A9B" w14:textId="77777777" w:rsidR="009B41E4" w:rsidRDefault="009B41E4" w:rsidP="009B41E4">
      <w:pPr>
        <w:spacing w:after="0" w:line="480" w:lineRule="auto"/>
        <w:ind w:left="720" w:hanging="720"/>
        <w:rPr>
          <w:ins w:id="394" w:author="Benton, Deon [2]" w:date="2023-10-13T14:57:00Z"/>
          <w:rFonts w:ascii="Times New Roman" w:eastAsia="Times New Roman" w:hAnsi="Times New Roman" w:cs="Times New Roman"/>
          <w:color w:val="222222"/>
          <w:sz w:val="24"/>
          <w:szCs w:val="24"/>
          <w:highlight w:val="white"/>
        </w:rPr>
      </w:pPr>
      <w:ins w:id="395" w:author="Benton, Deon [2]" w:date="2023-10-13T14:57:00Z">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ins>
    </w:p>
    <w:p w14:paraId="104E72D0" w14:textId="77777777" w:rsidR="009B41E4" w:rsidRDefault="009B41E4" w:rsidP="009B41E4">
      <w:pPr>
        <w:spacing w:after="0" w:line="480" w:lineRule="auto"/>
        <w:ind w:left="720" w:hanging="720"/>
        <w:rPr>
          <w:ins w:id="396" w:author="Benton, Deon [2]" w:date="2023-10-13T14:57:00Z"/>
          <w:rFonts w:ascii="Times New Roman" w:eastAsia="Times New Roman" w:hAnsi="Times New Roman" w:cs="Times New Roman"/>
          <w:color w:val="222222"/>
          <w:sz w:val="24"/>
          <w:szCs w:val="24"/>
          <w:highlight w:val="white"/>
        </w:rPr>
      </w:pPr>
      <w:ins w:id="397" w:author="Benton, Deon [2]" w:date="2023-10-13T14:57:00Z">
        <w:r>
          <w:rPr>
            <w:rFonts w:ascii="Times New Roman" w:eastAsia="Times New Roman" w:hAnsi="Times New Roman" w:cs="Times New Roman"/>
            <w:color w:val="222222"/>
            <w:sz w:val="24"/>
            <w:szCs w:val="24"/>
            <w:highlight w:val="white"/>
          </w:rPr>
          <w:t>Spencer, J. P., Ross‐Sheehy, S., &amp; Eschman, B. (2022). Testing predictions of a neural process model of visual attention in infancy across competitive and non‐competitive contexts. Infancy, 27(2), 389-411.</w:t>
        </w:r>
      </w:ins>
    </w:p>
    <w:p w14:paraId="2C975B9F" w14:textId="77777777" w:rsidR="009B41E4" w:rsidRDefault="009B41E4" w:rsidP="009B41E4">
      <w:pPr>
        <w:spacing w:after="0" w:line="480" w:lineRule="auto"/>
        <w:ind w:left="720" w:hanging="720"/>
        <w:rPr>
          <w:ins w:id="398" w:author="Benton, Deon [2]" w:date="2023-10-13T14:57:00Z"/>
          <w:rFonts w:ascii="Times New Roman" w:eastAsia="Times New Roman" w:hAnsi="Times New Roman" w:cs="Times New Roman"/>
          <w:color w:val="222222"/>
          <w:sz w:val="24"/>
          <w:szCs w:val="24"/>
          <w:highlight w:val="white"/>
        </w:rPr>
      </w:pPr>
      <w:ins w:id="399" w:author="Benton, Deon [2]" w:date="2023-10-13T14:57:00Z">
        <w:r>
          <w:rPr>
            <w:rFonts w:ascii="Times New Roman" w:eastAsia="Times New Roman" w:hAnsi="Times New Roman" w:cs="Times New Roman"/>
            <w:color w:val="222222"/>
            <w:sz w:val="24"/>
            <w:szCs w:val="24"/>
            <w:highlight w:val="white"/>
          </w:rPr>
          <w:t>Steinbeis,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ins>
    </w:p>
    <w:p w14:paraId="45A2B63B" w14:textId="77777777" w:rsidR="009B41E4" w:rsidRDefault="009B41E4" w:rsidP="009B41E4">
      <w:pPr>
        <w:spacing w:after="0" w:line="480" w:lineRule="auto"/>
        <w:ind w:left="720" w:hanging="720"/>
        <w:rPr>
          <w:ins w:id="400" w:author="Benton, Deon [2]" w:date="2023-10-13T14:57:00Z"/>
          <w:rFonts w:ascii="Times New Roman" w:eastAsia="Times New Roman" w:hAnsi="Times New Roman" w:cs="Times New Roman"/>
          <w:color w:val="222222"/>
          <w:sz w:val="24"/>
          <w:szCs w:val="24"/>
          <w:highlight w:val="white"/>
        </w:rPr>
      </w:pPr>
      <w:ins w:id="401" w:author="Benton, Deon [2]" w:date="2023-10-13T14:57:00Z">
        <w:r>
          <w:rPr>
            <w:rFonts w:ascii="Times New Roman" w:eastAsia="Times New Roman" w:hAnsi="Times New Roman" w:cs="Times New Roman"/>
            <w:color w:val="222222"/>
            <w:sz w:val="24"/>
            <w:szCs w:val="24"/>
          </w:rPr>
          <w:t>Steyvers, M., Tenenbaum, J. B., Wagenmakers, E. J., &amp; Blum, B. (2003). Inferring causal networks from observations and interventions. Cognitive science, 27(3), 453-489.</w:t>
        </w:r>
      </w:ins>
    </w:p>
    <w:p w14:paraId="0E35DC9D" w14:textId="77777777" w:rsidR="009B41E4" w:rsidRDefault="009B41E4" w:rsidP="009B41E4">
      <w:pPr>
        <w:spacing w:after="0" w:line="480" w:lineRule="auto"/>
        <w:ind w:left="720" w:hanging="720"/>
        <w:rPr>
          <w:ins w:id="402" w:author="Benton, Deon [2]" w:date="2023-10-13T14:57:00Z"/>
          <w:rFonts w:ascii="Times New Roman" w:eastAsia="Times New Roman" w:hAnsi="Times New Roman" w:cs="Times New Roman"/>
          <w:color w:val="222222"/>
          <w:sz w:val="24"/>
          <w:szCs w:val="24"/>
          <w:highlight w:val="white"/>
        </w:rPr>
      </w:pPr>
      <w:ins w:id="403" w:author="Benton, Deon [2]" w:date="2023-10-13T14:57:00Z">
        <w:r>
          <w:rPr>
            <w:rFonts w:ascii="Times New Roman" w:eastAsia="Times New Roman" w:hAnsi="Times New Roman" w:cs="Times New Roman"/>
            <w:color w:val="222222"/>
            <w:sz w:val="24"/>
            <w:szCs w:val="24"/>
            <w:highlight w:val="white"/>
          </w:rPr>
          <w:t>Stojnić, G., Gandhi, K., Yasuda, S., Lake, B. M., &amp; Dillon, M. R. (2023). Commonsense psychology in human infants and machines. Cognition, 235, 105406.</w:t>
        </w:r>
      </w:ins>
    </w:p>
    <w:p w14:paraId="435D2B15" w14:textId="77777777" w:rsidR="009B41E4" w:rsidRDefault="009B41E4" w:rsidP="009B41E4">
      <w:pPr>
        <w:spacing w:after="0" w:line="480" w:lineRule="auto"/>
        <w:ind w:left="720" w:hanging="720"/>
        <w:rPr>
          <w:ins w:id="404" w:author="Benton, Deon [2]" w:date="2023-10-13T14:57:00Z"/>
          <w:rFonts w:ascii="Times New Roman" w:eastAsia="Times New Roman" w:hAnsi="Times New Roman" w:cs="Times New Roman"/>
          <w:color w:val="222222"/>
          <w:sz w:val="24"/>
          <w:szCs w:val="24"/>
          <w:highlight w:val="white"/>
        </w:rPr>
      </w:pPr>
      <w:ins w:id="405" w:author="Benton, Deon [2]" w:date="2023-10-13T14:57:00Z">
        <w:r>
          <w:rPr>
            <w:rFonts w:ascii="Times New Roman" w:eastAsia="Times New Roman" w:hAnsi="Times New Roman" w:cs="Times New Roman"/>
            <w:color w:val="222222"/>
            <w:sz w:val="24"/>
            <w:szCs w:val="24"/>
            <w:highlight w:val="white"/>
          </w:rPr>
          <w:t>Van Hamme, L. J., &amp; Wasserman, E. A. (1994). Cue competition in causality judgments: The role of nonpresentation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ins>
    </w:p>
    <w:p w14:paraId="684A995F" w14:textId="77777777" w:rsidR="009B41E4" w:rsidRDefault="009B41E4" w:rsidP="009B41E4">
      <w:pPr>
        <w:spacing w:after="0" w:line="480" w:lineRule="auto"/>
        <w:ind w:left="720" w:hanging="720"/>
        <w:rPr>
          <w:ins w:id="406" w:author="Benton, Deon [2]" w:date="2023-10-13T14:57:00Z"/>
          <w:rFonts w:ascii="Times New Roman" w:eastAsia="Times New Roman" w:hAnsi="Times New Roman" w:cs="Times New Roman"/>
          <w:color w:val="222222"/>
          <w:sz w:val="24"/>
          <w:szCs w:val="24"/>
          <w:highlight w:val="white"/>
        </w:rPr>
      </w:pPr>
      <w:ins w:id="407" w:author="Benton, Deon [2]" w:date="2023-10-13T14:57:00Z">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ins>
    </w:p>
    <w:p w14:paraId="10EABC10" w14:textId="77777777" w:rsidR="009B41E4" w:rsidRDefault="009B41E4" w:rsidP="009B41E4">
      <w:pPr>
        <w:spacing w:after="0" w:line="480" w:lineRule="auto"/>
        <w:ind w:left="720" w:hanging="720"/>
        <w:rPr>
          <w:ins w:id="408" w:author="Benton, Deon [2]" w:date="2023-10-13T14:57:00Z"/>
          <w:rFonts w:ascii="Times New Roman" w:eastAsia="Times New Roman" w:hAnsi="Times New Roman" w:cs="Times New Roman"/>
          <w:color w:val="222222"/>
          <w:sz w:val="24"/>
          <w:szCs w:val="24"/>
          <w:highlight w:val="white"/>
        </w:rPr>
      </w:pPr>
      <w:ins w:id="409" w:author="Benton, Deon [2]" w:date="2023-10-13T14:57:00Z">
        <w:r>
          <w:rPr>
            <w:rFonts w:ascii="Times New Roman" w:eastAsia="Times New Roman" w:hAnsi="Times New Roman" w:cs="Times New Roman"/>
            <w:color w:val="222222"/>
            <w:sz w:val="24"/>
            <w:szCs w:val="24"/>
            <w:highlight w:val="white"/>
          </w:rPr>
          <w:lastRenderedPageBreak/>
          <w:t>Walker, C. M., &amp; Nyhout, A. (2020). Asking “why?” and “what if?”: The influence of questions on children’s inferences. The questioning child: Insights from psychology and education, 252-280.</w:t>
        </w:r>
      </w:ins>
    </w:p>
    <w:p w14:paraId="183D7088" w14:textId="77777777" w:rsidR="009B41E4" w:rsidRDefault="009B41E4" w:rsidP="009B41E4">
      <w:pPr>
        <w:spacing w:after="0" w:line="480" w:lineRule="auto"/>
        <w:ind w:left="720" w:hanging="720"/>
        <w:rPr>
          <w:ins w:id="410" w:author="Benton, Deon [2]" w:date="2023-10-13T14:57:00Z"/>
          <w:rFonts w:ascii="Times New Roman" w:eastAsia="Times New Roman" w:hAnsi="Times New Roman" w:cs="Times New Roman"/>
          <w:color w:val="222222"/>
          <w:sz w:val="24"/>
          <w:szCs w:val="24"/>
          <w:highlight w:val="white"/>
        </w:rPr>
      </w:pPr>
      <w:ins w:id="411" w:author="Benton, Deon [2]" w:date="2023-10-13T14:57:00Z">
        <w:r>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ins>
    </w:p>
    <w:p w14:paraId="0812C629" w14:textId="77777777" w:rsidR="009B41E4" w:rsidRDefault="009B41E4" w:rsidP="009B41E4">
      <w:pPr>
        <w:spacing w:after="0" w:line="480" w:lineRule="auto"/>
        <w:ind w:left="720" w:hanging="720"/>
        <w:rPr>
          <w:ins w:id="412" w:author="Benton, Deon [2]" w:date="2023-10-13T14:57:00Z"/>
          <w:rFonts w:ascii="Times New Roman" w:eastAsia="Times New Roman" w:hAnsi="Times New Roman" w:cs="Times New Roman"/>
          <w:color w:val="222222"/>
          <w:sz w:val="24"/>
          <w:szCs w:val="24"/>
          <w:highlight w:val="white"/>
        </w:rPr>
      </w:pPr>
      <w:ins w:id="413" w:author="Benton, Deon [2]" w:date="2023-10-13T14:57:00Z">
        <w:r>
          <w:rPr>
            <w:rFonts w:ascii="Times New Roman" w:eastAsia="Times New Roman" w:hAnsi="Times New Roman" w:cs="Times New Roman"/>
            <w:color w:val="222222"/>
            <w:sz w:val="24"/>
            <w:szCs w:val="24"/>
            <w:highlight w:val="white"/>
          </w:rPr>
          <w:t>Widrow, B., &amp; Hoff, M. E. (1960). Adaptive switching circuits. Stanford Univ Ca Stanford Electronics Labs.</w:t>
        </w:r>
      </w:ins>
    </w:p>
    <w:p w14:paraId="5348C193" w14:textId="77777777" w:rsidR="009B41E4" w:rsidRDefault="009B41E4" w:rsidP="009B41E4">
      <w:pPr>
        <w:spacing w:after="0" w:line="480" w:lineRule="auto"/>
        <w:ind w:left="720" w:hanging="720"/>
        <w:rPr>
          <w:ins w:id="414" w:author="Benton, Deon [2]" w:date="2023-10-13T14:57:00Z"/>
          <w:rFonts w:ascii="Times New Roman" w:eastAsia="Times New Roman" w:hAnsi="Times New Roman" w:cs="Times New Roman"/>
          <w:color w:val="222222"/>
          <w:sz w:val="24"/>
          <w:szCs w:val="24"/>
          <w:highlight w:val="white"/>
        </w:rPr>
      </w:pPr>
      <w:ins w:id="415" w:author="Benton, Deon [2]" w:date="2023-10-13T14:57:00Z">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ins>
    </w:p>
    <w:p w14:paraId="29370476" w14:textId="77777777" w:rsidR="009B41E4" w:rsidRDefault="009B41E4" w:rsidP="009B41E4">
      <w:pPr>
        <w:spacing w:after="0" w:line="480" w:lineRule="auto"/>
        <w:ind w:left="720" w:hanging="720"/>
        <w:rPr>
          <w:ins w:id="416" w:author="Benton, Deon [2]" w:date="2023-10-13T14:57:00Z"/>
          <w:rFonts w:ascii="Times New Roman" w:eastAsia="Times New Roman" w:hAnsi="Times New Roman" w:cs="Times New Roman"/>
          <w:color w:val="222222"/>
          <w:sz w:val="24"/>
          <w:szCs w:val="24"/>
          <w:highlight w:val="white"/>
        </w:rPr>
      </w:pPr>
      <w:ins w:id="417" w:author="Benton, Deon [2]" w:date="2023-10-13T14:57:00Z">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ins>
    </w:p>
    <w:p w14:paraId="3EB2F776" w14:textId="77777777" w:rsidR="009B41E4" w:rsidRDefault="009B41E4" w:rsidP="009B41E4">
      <w:pPr>
        <w:spacing w:after="0" w:line="480" w:lineRule="auto"/>
        <w:ind w:left="720" w:hanging="720"/>
        <w:rPr>
          <w:ins w:id="418" w:author="Benton, Deon [2]" w:date="2023-10-13T14:57:00Z"/>
          <w:rFonts w:ascii="Times New Roman" w:eastAsia="Times New Roman" w:hAnsi="Times New Roman" w:cs="Times New Roman"/>
          <w:color w:val="222222"/>
          <w:sz w:val="24"/>
          <w:szCs w:val="24"/>
          <w:highlight w:val="white"/>
        </w:rPr>
      </w:pPr>
      <w:ins w:id="419" w:author="Benton, Deon [2]" w:date="2023-10-13T14:57:00Z">
        <w:r>
          <w:rPr>
            <w:rFonts w:ascii="Times New Roman" w:eastAsia="Times New Roman" w:hAnsi="Times New Roman" w:cs="Times New Roman"/>
            <w:color w:val="222222"/>
            <w:sz w:val="24"/>
            <w:szCs w:val="24"/>
            <w:highlight w:val="white"/>
          </w:rPr>
          <w:t>Zelazo, P. D., Müller, U., Frye, D., Marcovitch, S., Argitis, G., Boseovski,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ins>
    </w:p>
    <w:p w14:paraId="72CC467A" w14:textId="77777777" w:rsidR="009B41E4" w:rsidRDefault="009B41E4" w:rsidP="009B41E4">
      <w:pPr>
        <w:spacing w:after="0" w:line="480" w:lineRule="auto"/>
        <w:ind w:left="720" w:hanging="720"/>
        <w:rPr>
          <w:ins w:id="420" w:author="Benton, Deon [2]" w:date="2023-10-13T14:57:00Z"/>
          <w:rFonts w:ascii="Times New Roman" w:eastAsia="Times New Roman" w:hAnsi="Times New Roman" w:cs="Times New Roman"/>
          <w:color w:val="222222"/>
          <w:sz w:val="24"/>
          <w:szCs w:val="24"/>
          <w:highlight w:val="white"/>
        </w:rPr>
      </w:pPr>
      <w:ins w:id="421" w:author="Benton, Deon [2]" w:date="2023-10-13T14:57:00Z">
        <w:r>
          <w:rPr>
            <w:rFonts w:ascii="Times New Roman" w:eastAsia="Times New Roman" w:hAnsi="Times New Roman" w:cs="Times New Roman"/>
            <w:color w:val="222222"/>
            <w:sz w:val="24"/>
            <w:szCs w:val="24"/>
          </w:rPr>
          <w:t>E. J., &amp; Blum, B. (2003). Inferring causal networks from observations and interventions. Cognitive science, 27(3), 453-489.</w:t>
        </w:r>
      </w:ins>
    </w:p>
    <w:p w14:paraId="21B8A3A5" w14:textId="77777777" w:rsidR="009B41E4" w:rsidRDefault="009B41E4" w:rsidP="009B41E4">
      <w:pPr>
        <w:spacing w:after="0" w:line="480" w:lineRule="auto"/>
        <w:ind w:left="720" w:hanging="720"/>
        <w:rPr>
          <w:ins w:id="422" w:author="Benton, Deon [2]" w:date="2023-10-13T14:57:00Z"/>
          <w:rFonts w:ascii="Times New Roman" w:eastAsia="Times New Roman" w:hAnsi="Times New Roman" w:cs="Times New Roman"/>
          <w:color w:val="222222"/>
          <w:sz w:val="24"/>
          <w:szCs w:val="24"/>
          <w:highlight w:val="white"/>
        </w:rPr>
      </w:pPr>
      <w:ins w:id="423" w:author="Benton, Deon [2]" w:date="2023-10-13T14:57:00Z">
        <w:r>
          <w:rPr>
            <w:rFonts w:ascii="Times New Roman" w:eastAsia="Times New Roman" w:hAnsi="Times New Roman" w:cs="Times New Roman"/>
            <w:color w:val="222222"/>
            <w:sz w:val="24"/>
            <w:szCs w:val="24"/>
            <w:highlight w:val="white"/>
          </w:rPr>
          <w:t>Stojnić, G., Gandhi, K., Yasuda, S., Lake, B. M., &amp; Dillon, M. R. (2023). Commonsense psychology in human infants and machines. Cognition, 235, 105406.</w:t>
        </w:r>
      </w:ins>
    </w:p>
    <w:p w14:paraId="436AA504" w14:textId="77777777" w:rsidR="009B41E4" w:rsidRDefault="009B41E4" w:rsidP="009B41E4">
      <w:pPr>
        <w:spacing w:after="0" w:line="480" w:lineRule="auto"/>
        <w:ind w:left="720" w:hanging="720"/>
        <w:rPr>
          <w:ins w:id="424" w:author="Benton, Deon [2]" w:date="2023-10-13T14:57:00Z"/>
          <w:rFonts w:ascii="Times New Roman" w:eastAsia="Times New Roman" w:hAnsi="Times New Roman" w:cs="Times New Roman"/>
          <w:color w:val="222222"/>
          <w:sz w:val="24"/>
          <w:szCs w:val="24"/>
          <w:highlight w:val="white"/>
        </w:rPr>
      </w:pPr>
      <w:ins w:id="425" w:author="Benton, Deon [2]" w:date="2023-10-13T14:57:00Z">
        <w:r>
          <w:rPr>
            <w:rFonts w:ascii="Times New Roman" w:eastAsia="Times New Roman" w:hAnsi="Times New Roman" w:cs="Times New Roman"/>
            <w:color w:val="222222"/>
            <w:sz w:val="24"/>
            <w:szCs w:val="24"/>
            <w:highlight w:val="white"/>
          </w:rPr>
          <w:t>Van Hamme, L. J., &amp; Wasserman, E. A. (1994). Cue competition in causality judgments: The role of nonpresentation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ins>
    </w:p>
    <w:p w14:paraId="6D496D82" w14:textId="77777777" w:rsidR="009B41E4" w:rsidRDefault="009B41E4" w:rsidP="009B41E4">
      <w:pPr>
        <w:spacing w:after="0" w:line="480" w:lineRule="auto"/>
        <w:ind w:left="720" w:hanging="720"/>
        <w:rPr>
          <w:ins w:id="426" w:author="Benton, Deon [2]" w:date="2023-10-13T14:57:00Z"/>
          <w:rFonts w:ascii="Times New Roman" w:eastAsia="Times New Roman" w:hAnsi="Times New Roman" w:cs="Times New Roman"/>
          <w:color w:val="222222"/>
          <w:sz w:val="24"/>
          <w:szCs w:val="24"/>
          <w:highlight w:val="white"/>
        </w:rPr>
      </w:pPr>
      <w:ins w:id="427" w:author="Benton, Deon [2]" w:date="2023-10-13T14:57:00Z">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ins>
    </w:p>
    <w:p w14:paraId="34FAF303" w14:textId="77777777" w:rsidR="009B41E4" w:rsidRDefault="009B41E4" w:rsidP="009B41E4">
      <w:pPr>
        <w:spacing w:after="0" w:line="480" w:lineRule="auto"/>
        <w:ind w:left="720" w:hanging="720"/>
        <w:rPr>
          <w:ins w:id="428" w:author="Benton, Deon [2]" w:date="2023-10-13T14:57:00Z"/>
          <w:rFonts w:ascii="Times New Roman" w:eastAsia="Times New Roman" w:hAnsi="Times New Roman" w:cs="Times New Roman"/>
          <w:color w:val="222222"/>
          <w:sz w:val="24"/>
          <w:szCs w:val="24"/>
          <w:highlight w:val="white"/>
        </w:rPr>
      </w:pPr>
      <w:ins w:id="429" w:author="Benton, Deon [2]" w:date="2023-10-13T14:57:00Z">
        <w:r>
          <w:rPr>
            <w:rFonts w:ascii="Times New Roman" w:eastAsia="Times New Roman" w:hAnsi="Times New Roman" w:cs="Times New Roman"/>
            <w:color w:val="222222"/>
            <w:sz w:val="24"/>
            <w:szCs w:val="24"/>
            <w:highlight w:val="white"/>
          </w:rPr>
          <w:lastRenderedPageBreak/>
          <w:t>Walker, C. M., &amp; Nyhout, A. (2020). Asking “why?” and “what if?”: The influence of questions on children’s inferences. The questioning child: Insights from psychology and education, 252-280.</w:t>
        </w:r>
      </w:ins>
    </w:p>
    <w:p w14:paraId="1A498B64" w14:textId="77777777" w:rsidR="009B41E4" w:rsidRDefault="009B41E4" w:rsidP="009B41E4">
      <w:pPr>
        <w:spacing w:after="0" w:line="480" w:lineRule="auto"/>
        <w:ind w:left="720" w:hanging="720"/>
        <w:rPr>
          <w:ins w:id="430" w:author="Benton, Deon [2]" w:date="2023-10-13T14:57:00Z"/>
          <w:rFonts w:ascii="Times New Roman" w:eastAsia="Times New Roman" w:hAnsi="Times New Roman" w:cs="Times New Roman"/>
          <w:color w:val="222222"/>
          <w:sz w:val="24"/>
          <w:szCs w:val="24"/>
          <w:highlight w:val="white"/>
        </w:rPr>
      </w:pPr>
      <w:ins w:id="431" w:author="Benton, Deon [2]" w:date="2023-10-13T14:57:00Z">
        <w:r>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ins>
    </w:p>
    <w:p w14:paraId="127531E1" w14:textId="77777777" w:rsidR="009B41E4" w:rsidRDefault="009B41E4" w:rsidP="009B41E4">
      <w:pPr>
        <w:spacing w:after="0" w:line="480" w:lineRule="auto"/>
        <w:ind w:left="720" w:hanging="720"/>
        <w:rPr>
          <w:ins w:id="432" w:author="Benton, Deon [2]" w:date="2023-10-13T14:57:00Z"/>
          <w:rFonts w:ascii="Times New Roman" w:eastAsia="Times New Roman" w:hAnsi="Times New Roman" w:cs="Times New Roman"/>
          <w:color w:val="222222"/>
          <w:sz w:val="24"/>
          <w:szCs w:val="24"/>
          <w:highlight w:val="white"/>
        </w:rPr>
      </w:pPr>
      <w:ins w:id="433" w:author="Benton, Deon [2]" w:date="2023-10-13T14:57:00Z">
        <w:r>
          <w:rPr>
            <w:rFonts w:ascii="Times New Roman" w:eastAsia="Times New Roman" w:hAnsi="Times New Roman" w:cs="Times New Roman"/>
            <w:color w:val="222222"/>
            <w:sz w:val="24"/>
            <w:szCs w:val="24"/>
            <w:highlight w:val="white"/>
          </w:rPr>
          <w:t>Widrow, B., &amp; Hoff, M. E. (1960). Adaptive switching circuits. Stanford Univ Ca Stanford Electronics Labs.</w:t>
        </w:r>
      </w:ins>
    </w:p>
    <w:p w14:paraId="35074135" w14:textId="77777777" w:rsidR="009B41E4" w:rsidRDefault="009B41E4" w:rsidP="009B41E4">
      <w:pPr>
        <w:spacing w:after="0" w:line="480" w:lineRule="auto"/>
        <w:ind w:left="720" w:hanging="720"/>
        <w:rPr>
          <w:ins w:id="434" w:author="Benton, Deon [2]" w:date="2023-10-13T14:57:00Z"/>
          <w:rFonts w:ascii="Times New Roman" w:eastAsia="Times New Roman" w:hAnsi="Times New Roman" w:cs="Times New Roman"/>
          <w:color w:val="222222"/>
          <w:sz w:val="24"/>
          <w:szCs w:val="24"/>
          <w:highlight w:val="white"/>
        </w:rPr>
      </w:pPr>
      <w:ins w:id="435" w:author="Benton, Deon [2]" w:date="2023-10-13T14:57:00Z">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ins>
    </w:p>
    <w:p w14:paraId="725D5821" w14:textId="77777777" w:rsidR="009B41E4" w:rsidRDefault="009B41E4" w:rsidP="009B41E4">
      <w:pPr>
        <w:spacing w:after="0" w:line="480" w:lineRule="auto"/>
        <w:ind w:left="720" w:hanging="720"/>
        <w:rPr>
          <w:ins w:id="436" w:author="Benton, Deon [2]" w:date="2023-10-13T14:57:00Z"/>
          <w:rFonts w:ascii="Times New Roman" w:eastAsia="Times New Roman" w:hAnsi="Times New Roman" w:cs="Times New Roman"/>
          <w:color w:val="222222"/>
          <w:sz w:val="24"/>
          <w:szCs w:val="24"/>
          <w:highlight w:val="white"/>
        </w:rPr>
      </w:pPr>
      <w:ins w:id="437" w:author="Benton, Deon [2]" w:date="2023-10-13T14:57:00Z">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ins>
    </w:p>
    <w:p w14:paraId="020AEDF1" w14:textId="77777777" w:rsidR="009B41E4" w:rsidRDefault="009B41E4" w:rsidP="009B41E4">
      <w:pPr>
        <w:spacing w:after="0" w:line="480" w:lineRule="auto"/>
        <w:ind w:left="720" w:hanging="720"/>
        <w:rPr>
          <w:ins w:id="438" w:author="Benton, Deon [2]" w:date="2023-10-13T14:57:00Z"/>
          <w:rFonts w:ascii="Times New Roman" w:eastAsia="Times New Roman" w:hAnsi="Times New Roman" w:cs="Times New Roman"/>
          <w:color w:val="222222"/>
          <w:sz w:val="24"/>
          <w:szCs w:val="24"/>
          <w:highlight w:val="white"/>
        </w:rPr>
      </w:pPr>
      <w:ins w:id="439" w:author="Benton, Deon [2]" w:date="2023-10-13T14:57:00Z">
        <w:r>
          <w:rPr>
            <w:rFonts w:ascii="Times New Roman" w:eastAsia="Times New Roman" w:hAnsi="Times New Roman" w:cs="Times New Roman"/>
            <w:color w:val="222222"/>
            <w:sz w:val="24"/>
            <w:szCs w:val="24"/>
            <w:highlight w:val="white"/>
          </w:rPr>
          <w:t>Zelazo, P. D., Müller, U., Frye, D., Marcovitch, S., Argitis, G., Boseovski,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ins>
    </w:p>
    <w:p w14:paraId="7856E514" w14:textId="77777777" w:rsidR="009B41E4" w:rsidRDefault="009B41E4" w:rsidP="009B41E4">
      <w:pPr>
        <w:rPr>
          <w:ins w:id="440" w:author="Benton, Deon [2]" w:date="2023-10-13T14:57:00Z"/>
          <w:rFonts w:ascii="Times New Roman" w:eastAsia="Times New Roman" w:hAnsi="Times New Roman" w:cs="Times New Roman"/>
          <w:color w:val="222222"/>
          <w:sz w:val="24"/>
          <w:szCs w:val="24"/>
          <w:highlight w:val="white"/>
        </w:rPr>
      </w:pPr>
    </w:p>
    <w:p w14:paraId="389F28C1" w14:textId="77777777" w:rsidR="009B41E4" w:rsidRDefault="009B41E4" w:rsidP="009B41E4">
      <w:pPr>
        <w:rPr>
          <w:ins w:id="441" w:author="Benton, Deon [2]" w:date="2023-10-13T14:57:00Z"/>
          <w:rFonts w:ascii="Times New Roman" w:eastAsia="Times New Roman" w:hAnsi="Times New Roman" w:cs="Times New Roman"/>
          <w:color w:val="222222"/>
          <w:sz w:val="24"/>
          <w:szCs w:val="24"/>
          <w:highlight w:val="white"/>
        </w:rPr>
      </w:pPr>
      <w:ins w:id="442" w:author="Benton, Deon [2]" w:date="2023-10-13T14:57:00Z">
        <w:r>
          <w:rPr>
            <w:rFonts w:ascii="Times New Roman" w:eastAsia="Times New Roman" w:hAnsi="Times New Roman" w:cs="Times New Roman"/>
            <w:color w:val="222222"/>
            <w:sz w:val="24"/>
            <w:szCs w:val="24"/>
            <w:highlight w:val="white"/>
          </w:rPr>
          <w:br w:type="page"/>
        </w:r>
      </w:ins>
    </w:p>
    <w:p w14:paraId="4CEB41AA" w14:textId="77777777" w:rsidR="009B41E4" w:rsidRPr="00DF0C8A" w:rsidRDefault="009B41E4" w:rsidP="009B41E4">
      <w:pPr>
        <w:keepNext/>
        <w:spacing w:line="480" w:lineRule="auto"/>
        <w:rPr>
          <w:ins w:id="443" w:author="Benton, Deon [2]" w:date="2023-10-13T14:57:00Z"/>
          <w:rFonts w:ascii="Times New Roman" w:hAnsi="Times New Roman" w:cs="Times New Roman"/>
          <w:b/>
          <w:bCs/>
          <w:sz w:val="24"/>
          <w:szCs w:val="24"/>
        </w:rPr>
      </w:pPr>
      <w:ins w:id="444" w:author="Benton, Deon [2]" w:date="2023-10-13T14:57:00Z">
        <w:r w:rsidRPr="00DF0C8A">
          <w:rPr>
            <w:rFonts w:ascii="Times New Roman" w:hAnsi="Times New Roman" w:cs="Times New Roman"/>
            <w:b/>
            <w:bCs/>
            <w:sz w:val="24"/>
            <w:szCs w:val="24"/>
          </w:rPr>
          <w:lastRenderedPageBreak/>
          <w:t>Tables</w:t>
        </w:r>
      </w:ins>
    </w:p>
    <w:tbl>
      <w:tblPr>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2689"/>
        <w:gridCol w:w="2981"/>
      </w:tblGrid>
      <w:tr w:rsidR="009B41E4" w14:paraId="72450641" w14:textId="77777777" w:rsidTr="00135552">
        <w:trPr>
          <w:ins w:id="445" w:author="Benton, Deon [2]" w:date="2023-10-13T14:57:00Z"/>
        </w:trPr>
        <w:tc>
          <w:tcPr>
            <w:tcW w:w="3544" w:type="dxa"/>
            <w:tcBorders>
              <w:top w:val="single" w:sz="4" w:space="0" w:color="000000"/>
              <w:left w:val="nil"/>
              <w:bottom w:val="single" w:sz="4" w:space="0" w:color="000000"/>
              <w:right w:val="nil"/>
            </w:tcBorders>
          </w:tcPr>
          <w:p w14:paraId="7842F085" w14:textId="77777777" w:rsidR="009B41E4" w:rsidRDefault="009B41E4" w:rsidP="00135552">
            <w:pPr>
              <w:rPr>
                <w:ins w:id="446" w:author="Benton, Deon [2]" w:date="2023-10-13T14:57:00Z"/>
                <w:rFonts w:ascii="Times New Roman" w:eastAsia="Times New Roman" w:hAnsi="Times New Roman" w:cs="Times New Roman"/>
                <w:sz w:val="24"/>
                <w:szCs w:val="24"/>
              </w:rPr>
            </w:pPr>
            <w:ins w:id="447" w:author="Benton, Deon [2]" w:date="2023-10-13T14:57:00Z">
              <w:r>
                <w:rPr>
                  <w:rFonts w:ascii="Times New Roman" w:eastAsia="Times New Roman" w:hAnsi="Times New Roman" w:cs="Times New Roman"/>
                  <w:sz w:val="24"/>
                  <w:szCs w:val="24"/>
                </w:rPr>
                <w:t>Condition</w:t>
              </w:r>
            </w:ins>
          </w:p>
        </w:tc>
        <w:tc>
          <w:tcPr>
            <w:tcW w:w="2689" w:type="dxa"/>
            <w:tcBorders>
              <w:top w:val="single" w:sz="4" w:space="0" w:color="000000"/>
              <w:left w:val="nil"/>
              <w:bottom w:val="single" w:sz="4" w:space="0" w:color="000000"/>
              <w:right w:val="nil"/>
            </w:tcBorders>
          </w:tcPr>
          <w:p w14:paraId="3B120F62" w14:textId="77777777" w:rsidR="009B41E4" w:rsidRDefault="009B41E4" w:rsidP="00135552">
            <w:pPr>
              <w:rPr>
                <w:ins w:id="448" w:author="Benton, Deon [2]" w:date="2023-10-13T14:57:00Z"/>
                <w:rFonts w:ascii="Times New Roman" w:eastAsia="Times New Roman" w:hAnsi="Times New Roman" w:cs="Times New Roman"/>
                <w:sz w:val="24"/>
                <w:szCs w:val="24"/>
              </w:rPr>
            </w:pPr>
            <w:ins w:id="449" w:author="Benton, Deon [2]" w:date="2023-10-13T14:57:00Z">
              <w:r>
                <w:rPr>
                  <w:rFonts w:ascii="Times New Roman" w:eastAsia="Times New Roman" w:hAnsi="Times New Roman" w:cs="Times New Roman"/>
                  <w:sz w:val="24"/>
                  <w:szCs w:val="24"/>
                </w:rPr>
                <w:t>First learning phase</w:t>
              </w:r>
            </w:ins>
          </w:p>
        </w:tc>
        <w:tc>
          <w:tcPr>
            <w:tcW w:w="2981" w:type="dxa"/>
            <w:tcBorders>
              <w:top w:val="single" w:sz="4" w:space="0" w:color="000000"/>
              <w:left w:val="nil"/>
              <w:bottom w:val="single" w:sz="4" w:space="0" w:color="000000"/>
              <w:right w:val="nil"/>
            </w:tcBorders>
          </w:tcPr>
          <w:p w14:paraId="3EE50030" w14:textId="77777777" w:rsidR="009B41E4" w:rsidRDefault="009B41E4" w:rsidP="00135552">
            <w:pPr>
              <w:rPr>
                <w:ins w:id="450" w:author="Benton, Deon [2]" w:date="2023-10-13T14:57:00Z"/>
                <w:rFonts w:ascii="Times New Roman" w:eastAsia="Times New Roman" w:hAnsi="Times New Roman" w:cs="Times New Roman"/>
                <w:sz w:val="24"/>
                <w:szCs w:val="24"/>
              </w:rPr>
            </w:pPr>
            <w:ins w:id="451" w:author="Benton, Deon [2]" w:date="2023-10-13T14:57:00Z">
              <w:r>
                <w:rPr>
                  <w:rFonts w:ascii="Times New Roman" w:eastAsia="Times New Roman" w:hAnsi="Times New Roman" w:cs="Times New Roman"/>
                  <w:sz w:val="24"/>
                  <w:szCs w:val="24"/>
                </w:rPr>
                <w:t>Second learning phase</w:t>
              </w:r>
            </w:ins>
          </w:p>
        </w:tc>
      </w:tr>
      <w:tr w:rsidR="009B41E4" w14:paraId="18CA20FC" w14:textId="77777777" w:rsidTr="00135552">
        <w:trPr>
          <w:ins w:id="452" w:author="Benton, Deon [2]" w:date="2023-10-13T14:57:00Z"/>
        </w:trPr>
        <w:tc>
          <w:tcPr>
            <w:tcW w:w="3544" w:type="dxa"/>
            <w:tcBorders>
              <w:top w:val="single" w:sz="4" w:space="0" w:color="000000"/>
              <w:left w:val="nil"/>
              <w:bottom w:val="nil"/>
              <w:right w:val="nil"/>
            </w:tcBorders>
          </w:tcPr>
          <w:p w14:paraId="5D0DDD21" w14:textId="77777777" w:rsidR="009B41E4" w:rsidRDefault="009B41E4" w:rsidP="00135552">
            <w:pPr>
              <w:rPr>
                <w:ins w:id="453" w:author="Benton, Deon [2]" w:date="2023-10-13T14:57:00Z"/>
                <w:rFonts w:ascii="Times New Roman" w:eastAsia="Times New Roman" w:hAnsi="Times New Roman" w:cs="Times New Roman"/>
                <w:sz w:val="24"/>
                <w:szCs w:val="24"/>
              </w:rPr>
            </w:pPr>
            <w:ins w:id="454" w:author="Benton, Deon [2]" w:date="2023-10-13T14:57:00Z">
              <w:r>
                <w:rPr>
                  <w:rFonts w:ascii="Times New Roman" w:eastAsia="Times New Roman" w:hAnsi="Times New Roman" w:cs="Times New Roman"/>
                  <w:sz w:val="24"/>
                  <w:szCs w:val="24"/>
                </w:rPr>
                <w:t>Backwards blocking (experimental)</w:t>
              </w:r>
            </w:ins>
          </w:p>
        </w:tc>
        <w:tc>
          <w:tcPr>
            <w:tcW w:w="2689" w:type="dxa"/>
            <w:tcBorders>
              <w:top w:val="single" w:sz="4" w:space="0" w:color="000000"/>
              <w:left w:val="nil"/>
              <w:bottom w:val="nil"/>
              <w:right w:val="nil"/>
            </w:tcBorders>
          </w:tcPr>
          <w:p w14:paraId="77E91C04" w14:textId="77777777" w:rsidR="009B41E4" w:rsidRDefault="009B41E4" w:rsidP="00135552">
            <w:pPr>
              <w:rPr>
                <w:ins w:id="455" w:author="Benton, Deon [2]" w:date="2023-10-13T14:57:00Z"/>
                <w:rFonts w:ascii="Times New Roman" w:eastAsia="Times New Roman" w:hAnsi="Times New Roman" w:cs="Times New Roman"/>
                <w:sz w:val="24"/>
                <w:szCs w:val="24"/>
              </w:rPr>
            </w:pPr>
            <w:ins w:id="456" w:author="Benton, Deon [2]" w:date="2023-10-13T14:57:00Z">
              <w:r>
                <w:rPr>
                  <w:rFonts w:ascii="Times New Roman" w:eastAsia="Times New Roman" w:hAnsi="Times New Roman" w:cs="Times New Roman"/>
                  <w:sz w:val="24"/>
                  <w:szCs w:val="24"/>
                </w:rPr>
                <w:t>ABC+</w:t>
              </w:r>
            </w:ins>
          </w:p>
        </w:tc>
        <w:tc>
          <w:tcPr>
            <w:tcW w:w="2981" w:type="dxa"/>
            <w:tcBorders>
              <w:top w:val="single" w:sz="4" w:space="0" w:color="000000"/>
              <w:left w:val="nil"/>
              <w:bottom w:val="nil"/>
              <w:right w:val="nil"/>
            </w:tcBorders>
          </w:tcPr>
          <w:p w14:paraId="44E4CE46" w14:textId="77777777" w:rsidR="009B41E4" w:rsidRDefault="009B41E4" w:rsidP="00135552">
            <w:pPr>
              <w:rPr>
                <w:ins w:id="457" w:author="Benton, Deon [2]" w:date="2023-10-13T14:57:00Z"/>
                <w:rFonts w:ascii="Times New Roman" w:eastAsia="Times New Roman" w:hAnsi="Times New Roman" w:cs="Times New Roman"/>
                <w:sz w:val="24"/>
                <w:szCs w:val="24"/>
              </w:rPr>
            </w:pPr>
            <w:ins w:id="458" w:author="Benton, Deon [2]" w:date="2023-10-13T14:57:00Z">
              <w:r>
                <w:rPr>
                  <w:rFonts w:ascii="Times New Roman" w:eastAsia="Times New Roman" w:hAnsi="Times New Roman" w:cs="Times New Roman"/>
                  <w:sz w:val="24"/>
                  <w:szCs w:val="24"/>
                </w:rPr>
                <w:t>A+</w:t>
              </w:r>
            </w:ins>
          </w:p>
        </w:tc>
      </w:tr>
      <w:tr w:rsidR="009B41E4" w14:paraId="39B00E84" w14:textId="77777777" w:rsidTr="00135552">
        <w:trPr>
          <w:ins w:id="459" w:author="Benton, Deon [2]" w:date="2023-10-13T14:57:00Z"/>
        </w:trPr>
        <w:tc>
          <w:tcPr>
            <w:tcW w:w="3544" w:type="dxa"/>
            <w:tcBorders>
              <w:top w:val="nil"/>
              <w:left w:val="nil"/>
              <w:bottom w:val="nil"/>
              <w:right w:val="nil"/>
            </w:tcBorders>
          </w:tcPr>
          <w:p w14:paraId="1D6016F3" w14:textId="77777777" w:rsidR="009B41E4" w:rsidRDefault="009B41E4" w:rsidP="00135552">
            <w:pPr>
              <w:rPr>
                <w:ins w:id="460" w:author="Benton, Deon [2]" w:date="2023-10-13T14:57:00Z"/>
                <w:rFonts w:ascii="Times New Roman" w:eastAsia="Times New Roman" w:hAnsi="Times New Roman" w:cs="Times New Roman"/>
                <w:sz w:val="24"/>
                <w:szCs w:val="24"/>
              </w:rPr>
            </w:pPr>
            <w:ins w:id="461" w:author="Benton, Deon [2]" w:date="2023-10-13T14:57:00Z">
              <w:r>
                <w:rPr>
                  <w:rFonts w:ascii="Times New Roman" w:eastAsia="Times New Roman" w:hAnsi="Times New Roman" w:cs="Times New Roman"/>
                  <w:sz w:val="24"/>
                  <w:szCs w:val="24"/>
                </w:rPr>
                <w:t>Backwards blocking (control)</w:t>
              </w:r>
            </w:ins>
          </w:p>
        </w:tc>
        <w:tc>
          <w:tcPr>
            <w:tcW w:w="2689" w:type="dxa"/>
            <w:tcBorders>
              <w:top w:val="nil"/>
              <w:left w:val="nil"/>
              <w:bottom w:val="nil"/>
              <w:right w:val="nil"/>
            </w:tcBorders>
          </w:tcPr>
          <w:p w14:paraId="0A5D32FC" w14:textId="77777777" w:rsidR="009B41E4" w:rsidRDefault="009B41E4" w:rsidP="00135552">
            <w:pPr>
              <w:rPr>
                <w:ins w:id="462" w:author="Benton, Deon [2]" w:date="2023-10-13T14:57:00Z"/>
                <w:rFonts w:ascii="Times New Roman" w:eastAsia="Times New Roman" w:hAnsi="Times New Roman" w:cs="Times New Roman"/>
                <w:sz w:val="24"/>
                <w:szCs w:val="24"/>
              </w:rPr>
            </w:pPr>
            <w:ins w:id="463" w:author="Benton, Deon [2]" w:date="2023-10-13T14:57:00Z">
              <w:r>
                <w:rPr>
                  <w:rFonts w:ascii="Times New Roman" w:eastAsia="Times New Roman" w:hAnsi="Times New Roman" w:cs="Times New Roman"/>
                  <w:sz w:val="24"/>
                  <w:szCs w:val="24"/>
                </w:rPr>
                <w:t>ABC+</w:t>
              </w:r>
            </w:ins>
          </w:p>
        </w:tc>
        <w:tc>
          <w:tcPr>
            <w:tcW w:w="2981" w:type="dxa"/>
            <w:tcBorders>
              <w:top w:val="nil"/>
              <w:left w:val="nil"/>
              <w:bottom w:val="nil"/>
              <w:right w:val="nil"/>
            </w:tcBorders>
          </w:tcPr>
          <w:p w14:paraId="3479A4B2" w14:textId="77777777" w:rsidR="009B41E4" w:rsidRDefault="009B41E4" w:rsidP="00135552">
            <w:pPr>
              <w:rPr>
                <w:ins w:id="464" w:author="Benton, Deon [2]" w:date="2023-10-13T14:57:00Z"/>
                <w:rFonts w:ascii="Times New Roman" w:eastAsia="Times New Roman" w:hAnsi="Times New Roman" w:cs="Times New Roman"/>
                <w:sz w:val="24"/>
                <w:szCs w:val="24"/>
              </w:rPr>
            </w:pPr>
            <w:ins w:id="465" w:author="Benton, Deon [2]" w:date="2023-10-13T14:57:00Z">
              <w:r>
                <w:rPr>
                  <w:rFonts w:ascii="Times New Roman" w:eastAsia="Times New Roman" w:hAnsi="Times New Roman" w:cs="Times New Roman"/>
                  <w:sz w:val="24"/>
                  <w:szCs w:val="24"/>
                </w:rPr>
                <w:t>D+</w:t>
              </w:r>
            </w:ins>
          </w:p>
        </w:tc>
      </w:tr>
      <w:tr w:rsidR="009B41E4" w14:paraId="17DD3DFA" w14:textId="77777777" w:rsidTr="00135552">
        <w:trPr>
          <w:ins w:id="466" w:author="Benton, Deon [2]" w:date="2023-10-13T14:57:00Z"/>
        </w:trPr>
        <w:tc>
          <w:tcPr>
            <w:tcW w:w="3544" w:type="dxa"/>
            <w:tcBorders>
              <w:top w:val="nil"/>
              <w:left w:val="nil"/>
              <w:bottom w:val="nil"/>
              <w:right w:val="nil"/>
            </w:tcBorders>
          </w:tcPr>
          <w:p w14:paraId="3229AD3A" w14:textId="77777777" w:rsidR="009B41E4" w:rsidRDefault="009B41E4" w:rsidP="00135552">
            <w:pPr>
              <w:rPr>
                <w:ins w:id="467" w:author="Benton, Deon [2]" w:date="2023-10-13T14:57:00Z"/>
                <w:rFonts w:ascii="Times New Roman" w:eastAsia="Times New Roman" w:hAnsi="Times New Roman" w:cs="Times New Roman"/>
                <w:sz w:val="24"/>
                <w:szCs w:val="24"/>
              </w:rPr>
            </w:pPr>
            <w:ins w:id="468" w:author="Benton, Deon [2]" w:date="2023-10-13T14:57:00Z">
              <w:r>
                <w:rPr>
                  <w:rFonts w:ascii="Times New Roman" w:eastAsia="Times New Roman" w:hAnsi="Times New Roman" w:cs="Times New Roman"/>
                  <w:sz w:val="24"/>
                  <w:szCs w:val="24"/>
                </w:rPr>
                <w:t>Indirect screening-off (experimental)</w:t>
              </w:r>
            </w:ins>
          </w:p>
        </w:tc>
        <w:tc>
          <w:tcPr>
            <w:tcW w:w="2689" w:type="dxa"/>
            <w:tcBorders>
              <w:top w:val="nil"/>
              <w:left w:val="nil"/>
              <w:bottom w:val="nil"/>
              <w:right w:val="nil"/>
            </w:tcBorders>
          </w:tcPr>
          <w:p w14:paraId="03E76AA8" w14:textId="77777777" w:rsidR="009B41E4" w:rsidRDefault="009B41E4" w:rsidP="00135552">
            <w:pPr>
              <w:rPr>
                <w:ins w:id="469" w:author="Benton, Deon [2]" w:date="2023-10-13T14:57:00Z"/>
                <w:rFonts w:ascii="Times New Roman" w:eastAsia="Times New Roman" w:hAnsi="Times New Roman" w:cs="Times New Roman"/>
                <w:sz w:val="24"/>
                <w:szCs w:val="24"/>
              </w:rPr>
            </w:pPr>
            <w:ins w:id="470" w:author="Benton, Deon [2]" w:date="2023-10-13T14:57:00Z">
              <w:r>
                <w:rPr>
                  <w:rFonts w:ascii="Times New Roman" w:eastAsia="Times New Roman" w:hAnsi="Times New Roman" w:cs="Times New Roman"/>
                  <w:sz w:val="24"/>
                  <w:szCs w:val="24"/>
                </w:rPr>
                <w:t>ABC+</w:t>
              </w:r>
            </w:ins>
          </w:p>
        </w:tc>
        <w:tc>
          <w:tcPr>
            <w:tcW w:w="2981" w:type="dxa"/>
            <w:tcBorders>
              <w:top w:val="nil"/>
              <w:left w:val="nil"/>
              <w:bottom w:val="nil"/>
              <w:right w:val="nil"/>
            </w:tcBorders>
          </w:tcPr>
          <w:p w14:paraId="5FF367AD" w14:textId="77777777" w:rsidR="009B41E4" w:rsidRDefault="009B41E4" w:rsidP="00135552">
            <w:pPr>
              <w:rPr>
                <w:ins w:id="471" w:author="Benton, Deon [2]" w:date="2023-10-13T14:57:00Z"/>
                <w:rFonts w:ascii="Times New Roman" w:eastAsia="Times New Roman" w:hAnsi="Times New Roman" w:cs="Times New Roman"/>
                <w:sz w:val="24"/>
                <w:szCs w:val="24"/>
              </w:rPr>
            </w:pPr>
            <w:ins w:id="472" w:author="Benton, Deon [2]" w:date="2023-10-13T14:57:00Z">
              <w:r>
                <w:rPr>
                  <w:rFonts w:ascii="Times New Roman" w:eastAsia="Times New Roman" w:hAnsi="Times New Roman" w:cs="Times New Roman"/>
                  <w:sz w:val="24"/>
                  <w:szCs w:val="24"/>
                </w:rPr>
                <w:t>A-</w:t>
              </w:r>
            </w:ins>
          </w:p>
        </w:tc>
      </w:tr>
      <w:tr w:rsidR="009B41E4" w14:paraId="67F1A7E6" w14:textId="77777777" w:rsidTr="00135552">
        <w:trPr>
          <w:ins w:id="473" w:author="Benton, Deon [2]" w:date="2023-10-13T14:57:00Z"/>
        </w:trPr>
        <w:tc>
          <w:tcPr>
            <w:tcW w:w="3544" w:type="dxa"/>
            <w:tcBorders>
              <w:top w:val="nil"/>
              <w:left w:val="nil"/>
              <w:bottom w:val="single" w:sz="4" w:space="0" w:color="000000"/>
              <w:right w:val="nil"/>
            </w:tcBorders>
          </w:tcPr>
          <w:p w14:paraId="1D9F6967" w14:textId="77777777" w:rsidR="009B41E4" w:rsidRDefault="009B41E4" w:rsidP="00135552">
            <w:pPr>
              <w:rPr>
                <w:ins w:id="474" w:author="Benton, Deon [2]" w:date="2023-10-13T14:57:00Z"/>
                <w:rFonts w:ascii="Times New Roman" w:eastAsia="Times New Roman" w:hAnsi="Times New Roman" w:cs="Times New Roman"/>
                <w:sz w:val="24"/>
                <w:szCs w:val="24"/>
              </w:rPr>
            </w:pPr>
            <w:ins w:id="475" w:author="Benton, Deon [2]" w:date="2023-10-13T14:57:00Z">
              <w:r>
                <w:rPr>
                  <w:rFonts w:ascii="Times New Roman" w:eastAsia="Times New Roman" w:hAnsi="Times New Roman" w:cs="Times New Roman"/>
                  <w:sz w:val="24"/>
                  <w:szCs w:val="24"/>
                </w:rPr>
                <w:t>Indirect screening-off (control)</w:t>
              </w:r>
            </w:ins>
          </w:p>
        </w:tc>
        <w:tc>
          <w:tcPr>
            <w:tcW w:w="2689" w:type="dxa"/>
            <w:tcBorders>
              <w:top w:val="nil"/>
              <w:left w:val="nil"/>
              <w:bottom w:val="single" w:sz="4" w:space="0" w:color="000000"/>
              <w:right w:val="nil"/>
            </w:tcBorders>
          </w:tcPr>
          <w:p w14:paraId="079B5622" w14:textId="77777777" w:rsidR="009B41E4" w:rsidRDefault="009B41E4" w:rsidP="00135552">
            <w:pPr>
              <w:rPr>
                <w:ins w:id="476" w:author="Benton, Deon [2]" w:date="2023-10-13T14:57:00Z"/>
                <w:rFonts w:ascii="Times New Roman" w:eastAsia="Times New Roman" w:hAnsi="Times New Roman" w:cs="Times New Roman"/>
                <w:sz w:val="24"/>
                <w:szCs w:val="24"/>
              </w:rPr>
            </w:pPr>
            <w:ins w:id="477" w:author="Benton, Deon [2]" w:date="2023-10-13T14:57:00Z">
              <w:r>
                <w:rPr>
                  <w:rFonts w:ascii="Times New Roman" w:eastAsia="Times New Roman" w:hAnsi="Times New Roman" w:cs="Times New Roman"/>
                  <w:sz w:val="24"/>
                  <w:szCs w:val="24"/>
                </w:rPr>
                <w:t>ABC+</w:t>
              </w:r>
            </w:ins>
          </w:p>
        </w:tc>
        <w:tc>
          <w:tcPr>
            <w:tcW w:w="2981" w:type="dxa"/>
            <w:tcBorders>
              <w:top w:val="nil"/>
              <w:left w:val="nil"/>
              <w:bottom w:val="single" w:sz="4" w:space="0" w:color="000000"/>
              <w:right w:val="nil"/>
            </w:tcBorders>
          </w:tcPr>
          <w:p w14:paraId="6D44154A" w14:textId="77777777" w:rsidR="009B41E4" w:rsidRDefault="009B41E4" w:rsidP="00135552">
            <w:pPr>
              <w:keepNext/>
              <w:rPr>
                <w:ins w:id="478" w:author="Benton, Deon [2]" w:date="2023-10-13T14:57:00Z"/>
                <w:rFonts w:ascii="Times New Roman" w:eastAsia="Times New Roman" w:hAnsi="Times New Roman" w:cs="Times New Roman"/>
                <w:sz w:val="24"/>
                <w:szCs w:val="24"/>
              </w:rPr>
            </w:pPr>
            <w:ins w:id="479" w:author="Benton, Deon [2]" w:date="2023-10-13T14:57:00Z">
              <w:r>
                <w:rPr>
                  <w:rFonts w:ascii="Times New Roman" w:eastAsia="Times New Roman" w:hAnsi="Times New Roman" w:cs="Times New Roman"/>
                  <w:sz w:val="24"/>
                  <w:szCs w:val="24"/>
                </w:rPr>
                <w:t>D-</w:t>
              </w:r>
            </w:ins>
          </w:p>
        </w:tc>
      </w:tr>
    </w:tbl>
    <w:p w14:paraId="3CC311AD" w14:textId="77777777" w:rsidR="009B41E4" w:rsidRDefault="009B41E4" w:rsidP="009B41E4">
      <w:pPr>
        <w:pBdr>
          <w:top w:val="nil"/>
          <w:left w:val="nil"/>
          <w:bottom w:val="nil"/>
          <w:right w:val="nil"/>
          <w:between w:val="nil"/>
        </w:pBdr>
        <w:spacing w:line="240" w:lineRule="auto"/>
        <w:rPr>
          <w:ins w:id="480" w:author="Benton, Deon [2]" w:date="2023-10-13T14:57:00Z"/>
          <w:rFonts w:ascii="Times New Roman" w:eastAsia="Times New Roman" w:hAnsi="Times New Roman" w:cs="Times New Roman"/>
          <w:color w:val="000000"/>
          <w:sz w:val="18"/>
          <w:szCs w:val="18"/>
        </w:rPr>
      </w:pPr>
      <w:ins w:id="481" w:author="Benton, Deon [2]" w:date="2023-10-13T14:57:00Z">
        <w:r>
          <w:rPr>
            <w:rFonts w:ascii="Times New Roman" w:eastAsia="Times New Roman" w:hAnsi="Times New Roman" w:cs="Times New Roman"/>
            <w:color w:val="000000"/>
            <w:sz w:val="18"/>
            <w:szCs w:val="18"/>
          </w:rPr>
          <w:t xml:space="preserve">Table 1. Schematic of the task structure for the backwards blocking and indirect screening-off experimental and control trials. </w:t>
        </w:r>
      </w:ins>
    </w:p>
    <w:p w14:paraId="2289DBA3" w14:textId="77777777" w:rsidR="009B41E4" w:rsidRDefault="009B41E4" w:rsidP="009B41E4">
      <w:pPr>
        <w:keepNext/>
        <w:spacing w:line="480" w:lineRule="auto"/>
        <w:rPr>
          <w:ins w:id="482" w:author="Benton, Deon [2]" w:date="2023-10-13T14:57:00Z"/>
        </w:rPr>
      </w:pPr>
    </w:p>
    <w:tbl>
      <w:tblPr>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2689"/>
        <w:gridCol w:w="3265"/>
      </w:tblGrid>
      <w:tr w:rsidR="009B41E4" w14:paraId="525203F0" w14:textId="77777777" w:rsidTr="00135552">
        <w:trPr>
          <w:ins w:id="483" w:author="Benton, Deon [2]" w:date="2023-10-13T14:57:00Z"/>
        </w:trPr>
        <w:tc>
          <w:tcPr>
            <w:tcW w:w="3828" w:type="dxa"/>
            <w:tcBorders>
              <w:top w:val="single" w:sz="4" w:space="0" w:color="000000"/>
              <w:left w:val="nil"/>
              <w:bottom w:val="single" w:sz="4" w:space="0" w:color="000000"/>
              <w:right w:val="nil"/>
            </w:tcBorders>
          </w:tcPr>
          <w:p w14:paraId="1DBBC220" w14:textId="77777777" w:rsidR="009B41E4" w:rsidRDefault="009B41E4" w:rsidP="00135552">
            <w:pPr>
              <w:rPr>
                <w:ins w:id="484" w:author="Benton, Deon [2]" w:date="2023-10-13T14:57:00Z"/>
                <w:rFonts w:ascii="Times New Roman" w:eastAsia="Times New Roman" w:hAnsi="Times New Roman" w:cs="Times New Roman"/>
                <w:sz w:val="24"/>
                <w:szCs w:val="24"/>
              </w:rPr>
            </w:pPr>
            <w:ins w:id="485" w:author="Benton, Deon [2]" w:date="2023-10-13T14:57:00Z">
              <w:r>
                <w:rPr>
                  <w:rFonts w:ascii="Times New Roman" w:eastAsia="Times New Roman" w:hAnsi="Times New Roman" w:cs="Times New Roman"/>
                  <w:sz w:val="24"/>
                  <w:szCs w:val="24"/>
                </w:rPr>
                <w:t>Condition</w:t>
              </w:r>
            </w:ins>
          </w:p>
        </w:tc>
        <w:tc>
          <w:tcPr>
            <w:tcW w:w="2689" w:type="dxa"/>
            <w:tcBorders>
              <w:top w:val="single" w:sz="4" w:space="0" w:color="000000"/>
              <w:left w:val="nil"/>
              <w:bottom w:val="single" w:sz="4" w:space="0" w:color="000000"/>
              <w:right w:val="nil"/>
            </w:tcBorders>
          </w:tcPr>
          <w:p w14:paraId="47130B29" w14:textId="77777777" w:rsidR="009B41E4" w:rsidRDefault="009B41E4" w:rsidP="00135552">
            <w:pPr>
              <w:rPr>
                <w:ins w:id="486" w:author="Benton, Deon [2]" w:date="2023-10-13T14:57:00Z"/>
                <w:rFonts w:ascii="Times New Roman" w:eastAsia="Times New Roman" w:hAnsi="Times New Roman" w:cs="Times New Roman"/>
                <w:sz w:val="24"/>
                <w:szCs w:val="24"/>
              </w:rPr>
            </w:pPr>
            <w:ins w:id="487" w:author="Benton, Deon [2]" w:date="2023-10-13T14:57:00Z">
              <w:r>
                <w:rPr>
                  <w:rFonts w:ascii="Times New Roman" w:eastAsia="Times New Roman" w:hAnsi="Times New Roman" w:cs="Times New Roman"/>
                  <w:sz w:val="24"/>
                  <w:szCs w:val="24"/>
                </w:rPr>
                <w:t>First learning phase</w:t>
              </w:r>
            </w:ins>
          </w:p>
        </w:tc>
        <w:tc>
          <w:tcPr>
            <w:tcW w:w="3265" w:type="dxa"/>
            <w:tcBorders>
              <w:top w:val="single" w:sz="4" w:space="0" w:color="000000"/>
              <w:left w:val="nil"/>
              <w:bottom w:val="single" w:sz="4" w:space="0" w:color="000000"/>
              <w:right w:val="nil"/>
            </w:tcBorders>
          </w:tcPr>
          <w:p w14:paraId="409FECF3" w14:textId="77777777" w:rsidR="009B41E4" w:rsidRDefault="009B41E4" w:rsidP="00135552">
            <w:pPr>
              <w:rPr>
                <w:ins w:id="488" w:author="Benton, Deon [2]" w:date="2023-10-13T14:57:00Z"/>
                <w:rFonts w:ascii="Times New Roman" w:eastAsia="Times New Roman" w:hAnsi="Times New Roman" w:cs="Times New Roman"/>
                <w:sz w:val="24"/>
                <w:szCs w:val="24"/>
              </w:rPr>
            </w:pPr>
            <w:ins w:id="489" w:author="Benton, Deon [2]" w:date="2023-10-13T14:57:00Z">
              <w:r>
                <w:rPr>
                  <w:rFonts w:ascii="Times New Roman" w:eastAsia="Times New Roman" w:hAnsi="Times New Roman" w:cs="Times New Roman"/>
                  <w:sz w:val="24"/>
                  <w:szCs w:val="24"/>
                </w:rPr>
                <w:t>Second learning phase</w:t>
              </w:r>
            </w:ins>
          </w:p>
        </w:tc>
      </w:tr>
      <w:tr w:rsidR="009B41E4" w14:paraId="081D6103" w14:textId="77777777" w:rsidTr="00135552">
        <w:trPr>
          <w:ins w:id="490" w:author="Benton, Deon [2]" w:date="2023-10-13T14:57:00Z"/>
        </w:trPr>
        <w:tc>
          <w:tcPr>
            <w:tcW w:w="3828" w:type="dxa"/>
            <w:tcBorders>
              <w:top w:val="single" w:sz="4" w:space="0" w:color="000000"/>
              <w:left w:val="nil"/>
              <w:bottom w:val="nil"/>
              <w:right w:val="nil"/>
            </w:tcBorders>
          </w:tcPr>
          <w:p w14:paraId="2F6DE9FA" w14:textId="77777777" w:rsidR="009B41E4" w:rsidRDefault="009B41E4" w:rsidP="00135552">
            <w:pPr>
              <w:rPr>
                <w:ins w:id="491" w:author="Benton, Deon [2]" w:date="2023-10-13T14:57:00Z"/>
                <w:rFonts w:ascii="Times New Roman" w:eastAsia="Times New Roman" w:hAnsi="Times New Roman" w:cs="Times New Roman"/>
                <w:sz w:val="24"/>
                <w:szCs w:val="24"/>
              </w:rPr>
            </w:pPr>
            <w:ins w:id="492" w:author="Benton, Deon [2]" w:date="2023-10-13T14:57:00Z">
              <w:r>
                <w:rPr>
                  <w:rFonts w:ascii="Times New Roman" w:eastAsia="Times New Roman" w:hAnsi="Times New Roman" w:cs="Times New Roman"/>
                  <w:sz w:val="24"/>
                  <w:szCs w:val="24"/>
                </w:rPr>
                <w:t>Backwards blocking (experimental)</w:t>
              </w:r>
            </w:ins>
          </w:p>
        </w:tc>
        <w:tc>
          <w:tcPr>
            <w:tcW w:w="2689" w:type="dxa"/>
            <w:tcBorders>
              <w:top w:val="single" w:sz="4" w:space="0" w:color="000000"/>
              <w:left w:val="nil"/>
              <w:bottom w:val="nil"/>
              <w:right w:val="nil"/>
            </w:tcBorders>
          </w:tcPr>
          <w:p w14:paraId="26B5E2DB" w14:textId="77777777" w:rsidR="009B41E4" w:rsidRDefault="009B41E4" w:rsidP="00135552">
            <w:pPr>
              <w:rPr>
                <w:ins w:id="493" w:author="Benton, Deon [2]" w:date="2023-10-13T14:57:00Z"/>
                <w:rFonts w:ascii="Times New Roman" w:eastAsia="Times New Roman" w:hAnsi="Times New Roman" w:cs="Times New Roman"/>
                <w:sz w:val="24"/>
                <w:szCs w:val="24"/>
              </w:rPr>
            </w:pPr>
            <w:ins w:id="494" w:author="Benton, Deon [2]" w:date="2023-10-13T14:57:00Z">
              <w:r>
                <w:rPr>
                  <w:rFonts w:ascii="Times New Roman" w:eastAsia="Times New Roman" w:hAnsi="Times New Roman" w:cs="Times New Roman"/>
                  <w:sz w:val="24"/>
                  <w:szCs w:val="24"/>
                </w:rPr>
                <w:t>ABC+</w:t>
              </w:r>
            </w:ins>
          </w:p>
        </w:tc>
        <w:tc>
          <w:tcPr>
            <w:tcW w:w="3265" w:type="dxa"/>
            <w:tcBorders>
              <w:top w:val="single" w:sz="4" w:space="0" w:color="000000"/>
              <w:left w:val="nil"/>
              <w:bottom w:val="nil"/>
              <w:right w:val="nil"/>
            </w:tcBorders>
          </w:tcPr>
          <w:p w14:paraId="2ACCA687" w14:textId="77777777" w:rsidR="009B41E4" w:rsidRDefault="009B41E4" w:rsidP="00135552">
            <w:pPr>
              <w:rPr>
                <w:ins w:id="495" w:author="Benton, Deon [2]" w:date="2023-10-13T14:57:00Z"/>
                <w:rFonts w:ascii="Times New Roman" w:eastAsia="Times New Roman" w:hAnsi="Times New Roman" w:cs="Times New Roman"/>
                <w:sz w:val="24"/>
                <w:szCs w:val="24"/>
              </w:rPr>
            </w:pPr>
            <w:ins w:id="496" w:author="Benton, Deon [2]" w:date="2023-10-13T14:57:00Z">
              <w:r>
                <w:rPr>
                  <w:rFonts w:ascii="Times New Roman" w:eastAsia="Times New Roman" w:hAnsi="Times New Roman" w:cs="Times New Roman"/>
                  <w:sz w:val="24"/>
                  <w:szCs w:val="24"/>
                </w:rPr>
                <w:t>AB+</w:t>
              </w:r>
            </w:ins>
          </w:p>
        </w:tc>
      </w:tr>
      <w:tr w:rsidR="009B41E4" w14:paraId="6AA5EEFA" w14:textId="77777777" w:rsidTr="00135552">
        <w:trPr>
          <w:ins w:id="497" w:author="Benton, Deon [2]" w:date="2023-10-13T14:57:00Z"/>
        </w:trPr>
        <w:tc>
          <w:tcPr>
            <w:tcW w:w="3828" w:type="dxa"/>
            <w:tcBorders>
              <w:top w:val="nil"/>
              <w:left w:val="nil"/>
              <w:bottom w:val="nil"/>
              <w:right w:val="nil"/>
            </w:tcBorders>
          </w:tcPr>
          <w:p w14:paraId="6A1F6D01" w14:textId="77777777" w:rsidR="009B41E4" w:rsidRDefault="009B41E4" w:rsidP="00135552">
            <w:pPr>
              <w:rPr>
                <w:ins w:id="498" w:author="Benton, Deon [2]" w:date="2023-10-13T14:57:00Z"/>
                <w:rFonts w:ascii="Times New Roman" w:eastAsia="Times New Roman" w:hAnsi="Times New Roman" w:cs="Times New Roman"/>
                <w:sz w:val="24"/>
                <w:szCs w:val="24"/>
              </w:rPr>
            </w:pPr>
            <w:ins w:id="499" w:author="Benton, Deon [2]" w:date="2023-10-13T14:57:00Z">
              <w:r>
                <w:rPr>
                  <w:rFonts w:ascii="Times New Roman" w:eastAsia="Times New Roman" w:hAnsi="Times New Roman" w:cs="Times New Roman"/>
                  <w:sz w:val="24"/>
                  <w:szCs w:val="24"/>
                </w:rPr>
                <w:t>Backwards blocking (control)</w:t>
              </w:r>
            </w:ins>
          </w:p>
        </w:tc>
        <w:tc>
          <w:tcPr>
            <w:tcW w:w="2689" w:type="dxa"/>
            <w:tcBorders>
              <w:top w:val="nil"/>
              <w:left w:val="nil"/>
              <w:bottom w:val="nil"/>
              <w:right w:val="nil"/>
            </w:tcBorders>
          </w:tcPr>
          <w:p w14:paraId="52A5B30D" w14:textId="77777777" w:rsidR="009B41E4" w:rsidRDefault="009B41E4" w:rsidP="00135552">
            <w:pPr>
              <w:rPr>
                <w:ins w:id="500" w:author="Benton, Deon [2]" w:date="2023-10-13T14:57:00Z"/>
                <w:rFonts w:ascii="Times New Roman" w:eastAsia="Times New Roman" w:hAnsi="Times New Roman" w:cs="Times New Roman"/>
                <w:sz w:val="24"/>
                <w:szCs w:val="24"/>
              </w:rPr>
            </w:pPr>
            <w:ins w:id="501" w:author="Benton, Deon [2]" w:date="2023-10-13T14:57:00Z">
              <w:r>
                <w:rPr>
                  <w:rFonts w:ascii="Times New Roman" w:eastAsia="Times New Roman" w:hAnsi="Times New Roman" w:cs="Times New Roman"/>
                  <w:sz w:val="24"/>
                  <w:szCs w:val="24"/>
                </w:rPr>
                <w:t>ABC+</w:t>
              </w:r>
            </w:ins>
          </w:p>
        </w:tc>
        <w:tc>
          <w:tcPr>
            <w:tcW w:w="3265" w:type="dxa"/>
            <w:tcBorders>
              <w:top w:val="nil"/>
              <w:left w:val="nil"/>
              <w:bottom w:val="nil"/>
              <w:right w:val="nil"/>
            </w:tcBorders>
          </w:tcPr>
          <w:p w14:paraId="39D2E4F2" w14:textId="77777777" w:rsidR="009B41E4" w:rsidRDefault="009B41E4" w:rsidP="00135552">
            <w:pPr>
              <w:rPr>
                <w:ins w:id="502" w:author="Benton, Deon [2]" w:date="2023-10-13T14:57:00Z"/>
                <w:rFonts w:ascii="Times New Roman" w:eastAsia="Times New Roman" w:hAnsi="Times New Roman" w:cs="Times New Roman"/>
                <w:sz w:val="24"/>
                <w:szCs w:val="24"/>
              </w:rPr>
            </w:pPr>
            <w:ins w:id="503" w:author="Benton, Deon [2]" w:date="2023-10-13T14:57:00Z">
              <w:r>
                <w:rPr>
                  <w:rFonts w:ascii="Times New Roman" w:eastAsia="Times New Roman" w:hAnsi="Times New Roman" w:cs="Times New Roman"/>
                  <w:sz w:val="24"/>
                  <w:szCs w:val="24"/>
                </w:rPr>
                <w:t>DE+</w:t>
              </w:r>
            </w:ins>
          </w:p>
        </w:tc>
      </w:tr>
      <w:tr w:rsidR="009B41E4" w14:paraId="3174339D" w14:textId="77777777" w:rsidTr="00135552">
        <w:trPr>
          <w:ins w:id="504" w:author="Benton, Deon [2]" w:date="2023-10-13T14:57:00Z"/>
        </w:trPr>
        <w:tc>
          <w:tcPr>
            <w:tcW w:w="3828" w:type="dxa"/>
            <w:tcBorders>
              <w:top w:val="nil"/>
              <w:left w:val="nil"/>
              <w:bottom w:val="nil"/>
              <w:right w:val="nil"/>
            </w:tcBorders>
          </w:tcPr>
          <w:p w14:paraId="7ACDEF91" w14:textId="77777777" w:rsidR="009B41E4" w:rsidRDefault="009B41E4" w:rsidP="00135552">
            <w:pPr>
              <w:rPr>
                <w:ins w:id="505" w:author="Benton, Deon [2]" w:date="2023-10-13T14:57:00Z"/>
                <w:rFonts w:ascii="Times New Roman" w:eastAsia="Times New Roman" w:hAnsi="Times New Roman" w:cs="Times New Roman"/>
                <w:sz w:val="24"/>
                <w:szCs w:val="24"/>
              </w:rPr>
            </w:pPr>
            <w:ins w:id="506" w:author="Benton, Deon [2]" w:date="2023-10-13T14:57:00Z">
              <w:r>
                <w:rPr>
                  <w:rFonts w:ascii="Times New Roman" w:eastAsia="Times New Roman" w:hAnsi="Times New Roman" w:cs="Times New Roman"/>
                  <w:sz w:val="24"/>
                  <w:szCs w:val="24"/>
                </w:rPr>
                <w:t>Indirect screening-off (experimental)</w:t>
              </w:r>
            </w:ins>
          </w:p>
        </w:tc>
        <w:tc>
          <w:tcPr>
            <w:tcW w:w="2689" w:type="dxa"/>
            <w:tcBorders>
              <w:top w:val="nil"/>
              <w:left w:val="nil"/>
              <w:bottom w:val="nil"/>
              <w:right w:val="nil"/>
            </w:tcBorders>
          </w:tcPr>
          <w:p w14:paraId="496C8C74" w14:textId="77777777" w:rsidR="009B41E4" w:rsidRDefault="009B41E4" w:rsidP="00135552">
            <w:pPr>
              <w:rPr>
                <w:ins w:id="507" w:author="Benton, Deon [2]" w:date="2023-10-13T14:57:00Z"/>
                <w:rFonts w:ascii="Times New Roman" w:eastAsia="Times New Roman" w:hAnsi="Times New Roman" w:cs="Times New Roman"/>
                <w:sz w:val="24"/>
                <w:szCs w:val="24"/>
              </w:rPr>
            </w:pPr>
            <w:ins w:id="508" w:author="Benton, Deon [2]" w:date="2023-10-13T14:57:00Z">
              <w:r>
                <w:rPr>
                  <w:rFonts w:ascii="Times New Roman" w:eastAsia="Times New Roman" w:hAnsi="Times New Roman" w:cs="Times New Roman"/>
                  <w:sz w:val="24"/>
                  <w:szCs w:val="24"/>
                </w:rPr>
                <w:t>ABC+</w:t>
              </w:r>
            </w:ins>
          </w:p>
        </w:tc>
        <w:tc>
          <w:tcPr>
            <w:tcW w:w="3265" w:type="dxa"/>
            <w:tcBorders>
              <w:top w:val="nil"/>
              <w:left w:val="nil"/>
              <w:bottom w:val="nil"/>
              <w:right w:val="nil"/>
            </w:tcBorders>
          </w:tcPr>
          <w:p w14:paraId="645524DE" w14:textId="77777777" w:rsidR="009B41E4" w:rsidRDefault="009B41E4" w:rsidP="00135552">
            <w:pPr>
              <w:rPr>
                <w:ins w:id="509" w:author="Benton, Deon [2]" w:date="2023-10-13T14:57:00Z"/>
                <w:rFonts w:ascii="Times New Roman" w:eastAsia="Times New Roman" w:hAnsi="Times New Roman" w:cs="Times New Roman"/>
                <w:sz w:val="24"/>
                <w:szCs w:val="24"/>
              </w:rPr>
            </w:pPr>
            <w:ins w:id="510" w:author="Benton, Deon [2]" w:date="2023-10-13T14:57:00Z">
              <w:r>
                <w:rPr>
                  <w:rFonts w:ascii="Times New Roman" w:eastAsia="Times New Roman" w:hAnsi="Times New Roman" w:cs="Times New Roman"/>
                  <w:sz w:val="24"/>
                  <w:szCs w:val="24"/>
                </w:rPr>
                <w:t>AB-</w:t>
              </w:r>
            </w:ins>
          </w:p>
        </w:tc>
      </w:tr>
      <w:tr w:rsidR="009B41E4" w14:paraId="6A0E7048" w14:textId="77777777" w:rsidTr="00135552">
        <w:trPr>
          <w:ins w:id="511" w:author="Benton, Deon [2]" w:date="2023-10-13T14:57:00Z"/>
        </w:trPr>
        <w:tc>
          <w:tcPr>
            <w:tcW w:w="3828" w:type="dxa"/>
            <w:tcBorders>
              <w:top w:val="nil"/>
              <w:left w:val="nil"/>
              <w:bottom w:val="single" w:sz="4" w:space="0" w:color="000000"/>
              <w:right w:val="nil"/>
            </w:tcBorders>
          </w:tcPr>
          <w:p w14:paraId="51ECD524" w14:textId="77777777" w:rsidR="009B41E4" w:rsidRDefault="009B41E4" w:rsidP="00135552">
            <w:pPr>
              <w:rPr>
                <w:ins w:id="512" w:author="Benton, Deon [2]" w:date="2023-10-13T14:57:00Z"/>
                <w:rFonts w:ascii="Times New Roman" w:eastAsia="Times New Roman" w:hAnsi="Times New Roman" w:cs="Times New Roman"/>
                <w:sz w:val="24"/>
                <w:szCs w:val="24"/>
              </w:rPr>
            </w:pPr>
            <w:ins w:id="513" w:author="Benton, Deon [2]" w:date="2023-10-13T14:57:00Z">
              <w:r>
                <w:rPr>
                  <w:rFonts w:ascii="Times New Roman" w:eastAsia="Times New Roman" w:hAnsi="Times New Roman" w:cs="Times New Roman"/>
                  <w:sz w:val="24"/>
                  <w:szCs w:val="24"/>
                </w:rPr>
                <w:t>Indirect screening-off (control)</w:t>
              </w:r>
            </w:ins>
          </w:p>
        </w:tc>
        <w:tc>
          <w:tcPr>
            <w:tcW w:w="2689" w:type="dxa"/>
            <w:tcBorders>
              <w:top w:val="nil"/>
              <w:left w:val="nil"/>
              <w:bottom w:val="single" w:sz="4" w:space="0" w:color="000000"/>
              <w:right w:val="nil"/>
            </w:tcBorders>
          </w:tcPr>
          <w:p w14:paraId="05B9AE62" w14:textId="77777777" w:rsidR="009B41E4" w:rsidRDefault="009B41E4" w:rsidP="00135552">
            <w:pPr>
              <w:rPr>
                <w:ins w:id="514" w:author="Benton, Deon [2]" w:date="2023-10-13T14:57:00Z"/>
                <w:rFonts w:ascii="Times New Roman" w:eastAsia="Times New Roman" w:hAnsi="Times New Roman" w:cs="Times New Roman"/>
                <w:sz w:val="24"/>
                <w:szCs w:val="24"/>
              </w:rPr>
            </w:pPr>
            <w:ins w:id="515" w:author="Benton, Deon [2]" w:date="2023-10-13T14:57:00Z">
              <w:r>
                <w:rPr>
                  <w:rFonts w:ascii="Times New Roman" w:eastAsia="Times New Roman" w:hAnsi="Times New Roman" w:cs="Times New Roman"/>
                  <w:sz w:val="24"/>
                  <w:szCs w:val="24"/>
                </w:rPr>
                <w:t>ABC+</w:t>
              </w:r>
            </w:ins>
          </w:p>
        </w:tc>
        <w:tc>
          <w:tcPr>
            <w:tcW w:w="3265" w:type="dxa"/>
            <w:tcBorders>
              <w:top w:val="nil"/>
              <w:left w:val="nil"/>
              <w:bottom w:val="single" w:sz="4" w:space="0" w:color="000000"/>
              <w:right w:val="nil"/>
            </w:tcBorders>
          </w:tcPr>
          <w:p w14:paraId="3F639315" w14:textId="77777777" w:rsidR="009B41E4" w:rsidRDefault="009B41E4" w:rsidP="00135552">
            <w:pPr>
              <w:keepNext/>
              <w:rPr>
                <w:ins w:id="516" w:author="Benton, Deon [2]" w:date="2023-10-13T14:57:00Z"/>
                <w:rFonts w:ascii="Times New Roman" w:eastAsia="Times New Roman" w:hAnsi="Times New Roman" w:cs="Times New Roman"/>
                <w:sz w:val="24"/>
                <w:szCs w:val="24"/>
              </w:rPr>
            </w:pPr>
            <w:ins w:id="517" w:author="Benton, Deon [2]" w:date="2023-10-13T14:57:00Z">
              <w:r>
                <w:rPr>
                  <w:rFonts w:ascii="Times New Roman" w:eastAsia="Times New Roman" w:hAnsi="Times New Roman" w:cs="Times New Roman"/>
                  <w:sz w:val="24"/>
                  <w:szCs w:val="24"/>
                </w:rPr>
                <w:t>DE-</w:t>
              </w:r>
            </w:ins>
          </w:p>
        </w:tc>
      </w:tr>
    </w:tbl>
    <w:p w14:paraId="46F66A53" w14:textId="77777777" w:rsidR="009B41E4" w:rsidRDefault="009B41E4" w:rsidP="009B41E4">
      <w:pPr>
        <w:pBdr>
          <w:top w:val="nil"/>
          <w:left w:val="nil"/>
          <w:bottom w:val="nil"/>
          <w:right w:val="nil"/>
          <w:between w:val="nil"/>
        </w:pBdr>
        <w:spacing w:line="240" w:lineRule="auto"/>
        <w:rPr>
          <w:ins w:id="518" w:author="Benton, Deon [2]" w:date="2023-10-13T14:57:00Z"/>
          <w:rFonts w:ascii="Times New Roman" w:eastAsia="Times New Roman" w:hAnsi="Times New Roman" w:cs="Times New Roman"/>
          <w:color w:val="000000"/>
          <w:sz w:val="18"/>
          <w:szCs w:val="18"/>
        </w:rPr>
      </w:pPr>
      <w:ins w:id="519" w:author="Benton, Deon [2]" w:date="2023-10-13T14:57:00Z">
        <w:r>
          <w:rPr>
            <w:rFonts w:ascii="Times New Roman" w:eastAsia="Times New Roman" w:hAnsi="Times New Roman" w:cs="Times New Roman"/>
            <w:color w:val="000000"/>
            <w:sz w:val="18"/>
            <w:szCs w:val="18"/>
          </w:rPr>
          <w:t xml:space="preserve">Table 2. Schematic of the task structure for the backwards blocking and indirect screening-off experimental and control trials. </w:t>
        </w:r>
      </w:ins>
    </w:p>
    <w:p w14:paraId="7659C8C4" w14:textId="77777777" w:rsidR="009B41E4" w:rsidRDefault="009B41E4" w:rsidP="009B41E4">
      <w:pPr>
        <w:rPr>
          <w:ins w:id="520" w:author="Benton, Deon [2]" w:date="2023-10-13T14:57:00Z"/>
        </w:rPr>
      </w:pPr>
    </w:p>
    <w:p w14:paraId="6D780681" w14:textId="77777777" w:rsidR="009B41E4" w:rsidRDefault="009B41E4" w:rsidP="009B41E4">
      <w:pPr>
        <w:rPr>
          <w:ins w:id="521" w:author="Benton, Deon [2]" w:date="2023-10-13T14:57:00Z"/>
        </w:rPr>
      </w:pPr>
      <w:ins w:id="522" w:author="Benton, Deon [2]" w:date="2023-10-13T14:57:00Z">
        <w:r>
          <w:br w:type="page"/>
        </w:r>
      </w:ins>
    </w:p>
    <w:tbl>
      <w:tblPr>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9B41E4" w14:paraId="49D80ECA" w14:textId="77777777" w:rsidTr="00135552">
        <w:trPr>
          <w:trHeight w:val="406"/>
          <w:jc w:val="center"/>
          <w:ins w:id="523" w:author="Benton, Deon [2]" w:date="2023-10-13T14:57:00Z"/>
        </w:trPr>
        <w:tc>
          <w:tcPr>
            <w:tcW w:w="8885" w:type="dxa"/>
            <w:gridSpan w:val="8"/>
            <w:tcBorders>
              <w:left w:val="nil"/>
              <w:right w:val="nil"/>
            </w:tcBorders>
          </w:tcPr>
          <w:p w14:paraId="309E7415" w14:textId="77777777" w:rsidR="009B41E4" w:rsidRDefault="009B41E4" w:rsidP="00135552">
            <w:pPr>
              <w:spacing w:line="480" w:lineRule="auto"/>
              <w:jc w:val="center"/>
              <w:rPr>
                <w:ins w:id="524" w:author="Benton, Deon [2]" w:date="2023-10-13T14:57:00Z"/>
                <w:rFonts w:ascii="Times New Roman" w:eastAsia="Times New Roman" w:hAnsi="Times New Roman" w:cs="Times New Roman"/>
                <w:sz w:val="24"/>
                <w:szCs w:val="24"/>
              </w:rPr>
            </w:pPr>
            <w:ins w:id="525" w:author="Benton, Deon [2]" w:date="2023-10-13T14:57:00Z">
              <w:r>
                <w:rPr>
                  <w:rFonts w:ascii="Times New Roman" w:eastAsia="Times New Roman" w:hAnsi="Times New Roman" w:cs="Times New Roman"/>
                  <w:sz w:val="24"/>
                  <w:szCs w:val="24"/>
                </w:rPr>
                <w:lastRenderedPageBreak/>
                <w:t xml:space="preserve">(A) Model fit to the data overall </w:t>
              </w:r>
            </w:ins>
          </w:p>
        </w:tc>
      </w:tr>
      <w:tr w:rsidR="009B41E4" w14:paraId="70BD34FB" w14:textId="77777777" w:rsidTr="00135552">
        <w:trPr>
          <w:trHeight w:val="418"/>
          <w:jc w:val="center"/>
          <w:ins w:id="526" w:author="Benton, Deon [2]" w:date="2023-10-13T14:57:00Z"/>
        </w:trPr>
        <w:tc>
          <w:tcPr>
            <w:tcW w:w="4495" w:type="dxa"/>
            <w:gridSpan w:val="4"/>
            <w:tcBorders>
              <w:left w:val="nil"/>
              <w:bottom w:val="single" w:sz="4" w:space="0" w:color="000000"/>
              <w:right w:val="nil"/>
            </w:tcBorders>
          </w:tcPr>
          <w:p w14:paraId="00BC27F7" w14:textId="77777777" w:rsidR="009B41E4" w:rsidRDefault="009B41E4" w:rsidP="00135552">
            <w:pPr>
              <w:spacing w:line="480" w:lineRule="auto"/>
              <w:jc w:val="center"/>
              <w:rPr>
                <w:ins w:id="527" w:author="Benton, Deon [2]" w:date="2023-10-13T14:57:00Z"/>
                <w:rFonts w:ascii="Times New Roman" w:eastAsia="Times New Roman" w:hAnsi="Times New Roman" w:cs="Times New Roman"/>
                <w:sz w:val="24"/>
                <w:szCs w:val="24"/>
              </w:rPr>
            </w:pPr>
            <w:ins w:id="528" w:author="Benton, Deon [2]" w:date="2023-10-13T14:57:00Z">
              <w:r>
                <w:rPr>
                  <w:rFonts w:ascii="Times New Roman" w:eastAsia="Times New Roman" w:hAnsi="Times New Roman" w:cs="Times New Roman"/>
                  <w:sz w:val="24"/>
                  <w:szCs w:val="24"/>
                </w:rPr>
                <w:t>Experiment 1</w:t>
              </w:r>
            </w:ins>
          </w:p>
        </w:tc>
        <w:tc>
          <w:tcPr>
            <w:tcW w:w="4390" w:type="dxa"/>
            <w:gridSpan w:val="4"/>
            <w:tcBorders>
              <w:left w:val="nil"/>
              <w:bottom w:val="single" w:sz="4" w:space="0" w:color="000000"/>
              <w:right w:val="nil"/>
            </w:tcBorders>
          </w:tcPr>
          <w:p w14:paraId="4D55D445" w14:textId="77777777" w:rsidR="009B41E4" w:rsidRDefault="009B41E4" w:rsidP="00135552">
            <w:pPr>
              <w:spacing w:line="480" w:lineRule="auto"/>
              <w:jc w:val="center"/>
              <w:rPr>
                <w:ins w:id="529" w:author="Benton, Deon [2]" w:date="2023-10-13T14:57:00Z"/>
                <w:rFonts w:ascii="Times New Roman" w:eastAsia="Times New Roman" w:hAnsi="Times New Roman" w:cs="Times New Roman"/>
                <w:sz w:val="24"/>
                <w:szCs w:val="24"/>
              </w:rPr>
            </w:pPr>
            <w:ins w:id="530" w:author="Benton, Deon [2]" w:date="2023-10-13T14:57:00Z">
              <w:r>
                <w:rPr>
                  <w:rFonts w:ascii="Times New Roman" w:eastAsia="Times New Roman" w:hAnsi="Times New Roman" w:cs="Times New Roman"/>
                  <w:sz w:val="24"/>
                  <w:szCs w:val="24"/>
                </w:rPr>
                <w:t>Experiment 2</w:t>
              </w:r>
            </w:ins>
          </w:p>
        </w:tc>
      </w:tr>
      <w:tr w:rsidR="009B41E4" w14:paraId="4B9D09E4" w14:textId="77777777" w:rsidTr="00135552">
        <w:trPr>
          <w:trHeight w:val="406"/>
          <w:jc w:val="center"/>
          <w:ins w:id="531" w:author="Benton, Deon [2]" w:date="2023-10-13T14:57:00Z"/>
        </w:trPr>
        <w:tc>
          <w:tcPr>
            <w:tcW w:w="2165" w:type="dxa"/>
            <w:gridSpan w:val="2"/>
            <w:tcBorders>
              <w:top w:val="single" w:sz="4" w:space="0" w:color="000000"/>
              <w:left w:val="nil"/>
              <w:bottom w:val="single" w:sz="4" w:space="0" w:color="000000"/>
              <w:right w:val="nil"/>
            </w:tcBorders>
          </w:tcPr>
          <w:p w14:paraId="25A6654A" w14:textId="77777777" w:rsidR="009B41E4" w:rsidRDefault="009B41E4" w:rsidP="00135552">
            <w:pPr>
              <w:spacing w:line="480" w:lineRule="auto"/>
              <w:jc w:val="center"/>
              <w:rPr>
                <w:ins w:id="532" w:author="Benton, Deon [2]" w:date="2023-10-13T14:57:00Z"/>
                <w:rFonts w:ascii="Times New Roman" w:eastAsia="Times New Roman" w:hAnsi="Times New Roman" w:cs="Times New Roman"/>
                <w:sz w:val="24"/>
                <w:szCs w:val="24"/>
              </w:rPr>
            </w:pPr>
            <w:ins w:id="533" w:author="Benton, Deon [2]" w:date="2023-10-13T14:57:00Z">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ins>
          </w:p>
        </w:tc>
        <w:tc>
          <w:tcPr>
            <w:tcW w:w="2330" w:type="dxa"/>
            <w:gridSpan w:val="2"/>
            <w:tcBorders>
              <w:top w:val="single" w:sz="4" w:space="0" w:color="000000"/>
              <w:left w:val="nil"/>
              <w:bottom w:val="single" w:sz="4" w:space="0" w:color="000000"/>
              <w:right w:val="nil"/>
            </w:tcBorders>
          </w:tcPr>
          <w:p w14:paraId="7B889521" w14:textId="77777777" w:rsidR="009B41E4" w:rsidRDefault="009B41E4" w:rsidP="00135552">
            <w:pPr>
              <w:spacing w:line="480" w:lineRule="auto"/>
              <w:jc w:val="center"/>
              <w:rPr>
                <w:ins w:id="534" w:author="Benton, Deon [2]" w:date="2023-10-13T14:57:00Z"/>
                <w:rFonts w:ascii="Times New Roman" w:eastAsia="Times New Roman" w:hAnsi="Times New Roman" w:cs="Times New Roman"/>
                <w:sz w:val="24"/>
                <w:szCs w:val="24"/>
              </w:rPr>
            </w:pPr>
            <w:ins w:id="535" w:author="Benton, Deon [2]" w:date="2023-10-13T14:57:00Z">
              <w:r>
                <w:rPr>
                  <w:rFonts w:ascii="Times New Roman" w:eastAsia="Times New Roman" w:hAnsi="Times New Roman" w:cs="Times New Roman"/>
                  <w:sz w:val="24"/>
                  <w:szCs w:val="24"/>
                </w:rPr>
                <w:t>Bayesian Model</w:t>
              </w:r>
            </w:ins>
          </w:p>
        </w:tc>
        <w:tc>
          <w:tcPr>
            <w:tcW w:w="2154" w:type="dxa"/>
            <w:gridSpan w:val="2"/>
            <w:tcBorders>
              <w:top w:val="single" w:sz="4" w:space="0" w:color="000000"/>
              <w:left w:val="nil"/>
              <w:bottom w:val="single" w:sz="4" w:space="0" w:color="000000"/>
              <w:right w:val="nil"/>
            </w:tcBorders>
          </w:tcPr>
          <w:p w14:paraId="41CE1D9B" w14:textId="77777777" w:rsidR="009B41E4" w:rsidRDefault="009B41E4" w:rsidP="00135552">
            <w:pPr>
              <w:spacing w:line="480" w:lineRule="auto"/>
              <w:jc w:val="center"/>
              <w:rPr>
                <w:ins w:id="536" w:author="Benton, Deon [2]" w:date="2023-10-13T14:57:00Z"/>
                <w:rFonts w:ascii="Times New Roman" w:eastAsia="Times New Roman" w:hAnsi="Times New Roman" w:cs="Times New Roman"/>
                <w:sz w:val="24"/>
                <w:szCs w:val="24"/>
              </w:rPr>
            </w:pPr>
            <w:ins w:id="537" w:author="Benton, Deon [2]" w:date="2023-10-13T14:57:00Z">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ins>
          </w:p>
        </w:tc>
        <w:tc>
          <w:tcPr>
            <w:tcW w:w="2236" w:type="dxa"/>
            <w:gridSpan w:val="2"/>
            <w:tcBorders>
              <w:top w:val="single" w:sz="4" w:space="0" w:color="000000"/>
              <w:left w:val="nil"/>
              <w:bottom w:val="single" w:sz="4" w:space="0" w:color="000000"/>
              <w:right w:val="nil"/>
            </w:tcBorders>
          </w:tcPr>
          <w:p w14:paraId="1B529EA6" w14:textId="77777777" w:rsidR="009B41E4" w:rsidRDefault="009B41E4" w:rsidP="00135552">
            <w:pPr>
              <w:spacing w:line="480" w:lineRule="auto"/>
              <w:jc w:val="center"/>
              <w:rPr>
                <w:ins w:id="538" w:author="Benton, Deon [2]" w:date="2023-10-13T14:57:00Z"/>
                <w:rFonts w:ascii="Times New Roman" w:eastAsia="Times New Roman" w:hAnsi="Times New Roman" w:cs="Times New Roman"/>
                <w:sz w:val="24"/>
                <w:szCs w:val="24"/>
              </w:rPr>
            </w:pPr>
            <w:ins w:id="539" w:author="Benton, Deon [2]" w:date="2023-10-13T14:57:00Z">
              <w:r>
                <w:rPr>
                  <w:rFonts w:ascii="Times New Roman" w:eastAsia="Times New Roman" w:hAnsi="Times New Roman" w:cs="Times New Roman"/>
                  <w:sz w:val="24"/>
                  <w:szCs w:val="24"/>
                </w:rPr>
                <w:t>Bayesian Model</w:t>
              </w:r>
            </w:ins>
          </w:p>
        </w:tc>
      </w:tr>
      <w:tr w:rsidR="009B41E4" w14:paraId="59506C35" w14:textId="77777777" w:rsidTr="00135552">
        <w:trPr>
          <w:trHeight w:val="418"/>
          <w:jc w:val="center"/>
          <w:ins w:id="540" w:author="Benton, Deon [2]" w:date="2023-10-13T14:57:00Z"/>
        </w:trPr>
        <w:tc>
          <w:tcPr>
            <w:tcW w:w="1168" w:type="dxa"/>
            <w:tcBorders>
              <w:top w:val="single" w:sz="4" w:space="0" w:color="000000"/>
              <w:left w:val="nil"/>
              <w:bottom w:val="nil"/>
              <w:right w:val="nil"/>
            </w:tcBorders>
          </w:tcPr>
          <w:p w14:paraId="62914385" w14:textId="77777777" w:rsidR="009B41E4" w:rsidRDefault="009B41E4" w:rsidP="00135552">
            <w:pPr>
              <w:spacing w:line="480" w:lineRule="auto"/>
              <w:rPr>
                <w:ins w:id="541" w:author="Benton, Deon [2]" w:date="2023-10-13T14:57:00Z"/>
                <w:rFonts w:ascii="Times New Roman" w:eastAsia="Times New Roman" w:hAnsi="Times New Roman" w:cs="Times New Roman"/>
                <w:sz w:val="24"/>
                <w:szCs w:val="24"/>
              </w:rPr>
            </w:pPr>
            <w:ins w:id="542" w:author="Benton, Deon [2]" w:date="2023-10-13T14:57:00Z">
              <w:r>
                <w:rPr>
                  <w:rFonts w:ascii="Times New Roman" w:eastAsia="Times New Roman" w:hAnsi="Times New Roman" w:cs="Times New Roman"/>
                  <w:sz w:val="24"/>
                  <w:szCs w:val="24"/>
                </w:rPr>
                <w:t>RMSE</w:t>
              </w:r>
            </w:ins>
          </w:p>
        </w:tc>
        <w:tc>
          <w:tcPr>
            <w:tcW w:w="997" w:type="dxa"/>
            <w:tcBorders>
              <w:top w:val="single" w:sz="4" w:space="0" w:color="000000"/>
              <w:left w:val="nil"/>
              <w:bottom w:val="nil"/>
              <w:right w:val="nil"/>
            </w:tcBorders>
          </w:tcPr>
          <w:p w14:paraId="79D84165" w14:textId="77777777" w:rsidR="009B41E4" w:rsidRDefault="009B41E4" w:rsidP="00135552">
            <w:pPr>
              <w:spacing w:line="480" w:lineRule="auto"/>
              <w:rPr>
                <w:ins w:id="543" w:author="Benton, Deon [2]" w:date="2023-10-13T14:57:00Z"/>
                <w:rFonts w:ascii="Times New Roman" w:eastAsia="Times New Roman" w:hAnsi="Times New Roman" w:cs="Times New Roman"/>
                <w:sz w:val="24"/>
                <w:szCs w:val="24"/>
              </w:rPr>
            </w:pPr>
            <w:ins w:id="544" w:author="Benton, Deon [2]" w:date="2023-10-13T14:57:00Z">
              <w:r>
                <w:rPr>
                  <w:rFonts w:ascii="Times New Roman" w:eastAsia="Times New Roman" w:hAnsi="Times New Roman" w:cs="Times New Roman"/>
                  <w:sz w:val="24"/>
                  <w:szCs w:val="24"/>
                </w:rPr>
                <w:t>MAE</w:t>
              </w:r>
            </w:ins>
          </w:p>
        </w:tc>
        <w:tc>
          <w:tcPr>
            <w:tcW w:w="1073" w:type="dxa"/>
            <w:tcBorders>
              <w:top w:val="single" w:sz="4" w:space="0" w:color="000000"/>
              <w:left w:val="nil"/>
              <w:bottom w:val="nil"/>
              <w:right w:val="nil"/>
            </w:tcBorders>
          </w:tcPr>
          <w:p w14:paraId="7851B819" w14:textId="77777777" w:rsidR="009B41E4" w:rsidRDefault="009B41E4" w:rsidP="00135552">
            <w:pPr>
              <w:spacing w:line="480" w:lineRule="auto"/>
              <w:rPr>
                <w:ins w:id="545" w:author="Benton, Deon [2]" w:date="2023-10-13T14:57:00Z"/>
                <w:rFonts w:ascii="Times New Roman" w:eastAsia="Times New Roman" w:hAnsi="Times New Roman" w:cs="Times New Roman"/>
                <w:sz w:val="24"/>
                <w:szCs w:val="24"/>
              </w:rPr>
            </w:pPr>
            <w:ins w:id="546" w:author="Benton, Deon [2]" w:date="2023-10-13T14:57:00Z">
              <w:r>
                <w:rPr>
                  <w:rFonts w:ascii="Times New Roman" w:eastAsia="Times New Roman" w:hAnsi="Times New Roman" w:cs="Times New Roman"/>
                  <w:sz w:val="24"/>
                  <w:szCs w:val="24"/>
                </w:rPr>
                <w:t>RMSE</w:t>
              </w:r>
            </w:ins>
          </w:p>
        </w:tc>
        <w:tc>
          <w:tcPr>
            <w:tcW w:w="1257" w:type="dxa"/>
            <w:tcBorders>
              <w:top w:val="single" w:sz="4" w:space="0" w:color="000000"/>
              <w:left w:val="nil"/>
              <w:bottom w:val="nil"/>
              <w:right w:val="nil"/>
            </w:tcBorders>
          </w:tcPr>
          <w:p w14:paraId="72109363" w14:textId="77777777" w:rsidR="009B41E4" w:rsidRDefault="009B41E4" w:rsidP="00135552">
            <w:pPr>
              <w:spacing w:line="480" w:lineRule="auto"/>
              <w:rPr>
                <w:ins w:id="547" w:author="Benton, Deon [2]" w:date="2023-10-13T14:57:00Z"/>
                <w:rFonts w:ascii="Times New Roman" w:eastAsia="Times New Roman" w:hAnsi="Times New Roman" w:cs="Times New Roman"/>
                <w:sz w:val="24"/>
                <w:szCs w:val="24"/>
              </w:rPr>
            </w:pPr>
            <w:ins w:id="548" w:author="Benton, Deon [2]" w:date="2023-10-13T14:57:00Z">
              <w:r>
                <w:rPr>
                  <w:rFonts w:ascii="Times New Roman" w:eastAsia="Times New Roman" w:hAnsi="Times New Roman" w:cs="Times New Roman"/>
                  <w:sz w:val="24"/>
                  <w:szCs w:val="24"/>
                </w:rPr>
                <w:t>MAE</w:t>
              </w:r>
            </w:ins>
          </w:p>
        </w:tc>
        <w:tc>
          <w:tcPr>
            <w:tcW w:w="1168" w:type="dxa"/>
            <w:tcBorders>
              <w:top w:val="single" w:sz="4" w:space="0" w:color="000000"/>
              <w:left w:val="nil"/>
              <w:bottom w:val="nil"/>
              <w:right w:val="nil"/>
            </w:tcBorders>
          </w:tcPr>
          <w:p w14:paraId="00F323FF" w14:textId="77777777" w:rsidR="009B41E4" w:rsidRDefault="009B41E4" w:rsidP="00135552">
            <w:pPr>
              <w:spacing w:line="480" w:lineRule="auto"/>
              <w:rPr>
                <w:ins w:id="549" w:author="Benton, Deon [2]" w:date="2023-10-13T14:57:00Z"/>
                <w:rFonts w:ascii="Times New Roman" w:eastAsia="Times New Roman" w:hAnsi="Times New Roman" w:cs="Times New Roman"/>
                <w:sz w:val="24"/>
                <w:szCs w:val="24"/>
              </w:rPr>
            </w:pPr>
            <w:ins w:id="550" w:author="Benton, Deon [2]" w:date="2023-10-13T14:57:00Z">
              <w:r>
                <w:rPr>
                  <w:rFonts w:ascii="Times New Roman" w:eastAsia="Times New Roman" w:hAnsi="Times New Roman" w:cs="Times New Roman"/>
                  <w:sz w:val="24"/>
                  <w:szCs w:val="24"/>
                </w:rPr>
                <w:t>RMSE</w:t>
              </w:r>
            </w:ins>
          </w:p>
        </w:tc>
        <w:tc>
          <w:tcPr>
            <w:tcW w:w="986" w:type="dxa"/>
            <w:tcBorders>
              <w:top w:val="single" w:sz="4" w:space="0" w:color="000000"/>
              <w:left w:val="nil"/>
              <w:bottom w:val="nil"/>
              <w:right w:val="nil"/>
            </w:tcBorders>
          </w:tcPr>
          <w:p w14:paraId="0AB897D3" w14:textId="77777777" w:rsidR="009B41E4" w:rsidRDefault="009B41E4" w:rsidP="00135552">
            <w:pPr>
              <w:spacing w:line="480" w:lineRule="auto"/>
              <w:rPr>
                <w:ins w:id="551" w:author="Benton, Deon [2]" w:date="2023-10-13T14:57:00Z"/>
                <w:rFonts w:ascii="Times New Roman" w:eastAsia="Times New Roman" w:hAnsi="Times New Roman" w:cs="Times New Roman"/>
                <w:sz w:val="24"/>
                <w:szCs w:val="24"/>
              </w:rPr>
            </w:pPr>
            <w:ins w:id="552" w:author="Benton, Deon [2]" w:date="2023-10-13T14:57:00Z">
              <w:r>
                <w:rPr>
                  <w:rFonts w:ascii="Times New Roman" w:eastAsia="Times New Roman" w:hAnsi="Times New Roman" w:cs="Times New Roman"/>
                  <w:sz w:val="24"/>
                  <w:szCs w:val="24"/>
                </w:rPr>
                <w:t>MAE</w:t>
              </w:r>
            </w:ins>
          </w:p>
        </w:tc>
        <w:tc>
          <w:tcPr>
            <w:tcW w:w="1119" w:type="dxa"/>
            <w:tcBorders>
              <w:top w:val="single" w:sz="4" w:space="0" w:color="000000"/>
              <w:left w:val="nil"/>
              <w:bottom w:val="nil"/>
              <w:right w:val="nil"/>
            </w:tcBorders>
          </w:tcPr>
          <w:p w14:paraId="66A5373E" w14:textId="77777777" w:rsidR="009B41E4" w:rsidRDefault="009B41E4" w:rsidP="00135552">
            <w:pPr>
              <w:spacing w:line="480" w:lineRule="auto"/>
              <w:rPr>
                <w:ins w:id="553" w:author="Benton, Deon [2]" w:date="2023-10-13T14:57:00Z"/>
                <w:rFonts w:ascii="Times New Roman" w:eastAsia="Times New Roman" w:hAnsi="Times New Roman" w:cs="Times New Roman"/>
                <w:sz w:val="24"/>
                <w:szCs w:val="24"/>
              </w:rPr>
            </w:pPr>
            <w:ins w:id="554" w:author="Benton, Deon [2]" w:date="2023-10-13T14:57:00Z">
              <w:r>
                <w:rPr>
                  <w:rFonts w:ascii="Times New Roman" w:eastAsia="Times New Roman" w:hAnsi="Times New Roman" w:cs="Times New Roman"/>
                  <w:sz w:val="24"/>
                  <w:szCs w:val="24"/>
                </w:rPr>
                <w:t>RMSE</w:t>
              </w:r>
            </w:ins>
          </w:p>
        </w:tc>
        <w:tc>
          <w:tcPr>
            <w:tcW w:w="1117" w:type="dxa"/>
            <w:tcBorders>
              <w:top w:val="single" w:sz="4" w:space="0" w:color="000000"/>
              <w:left w:val="nil"/>
              <w:bottom w:val="nil"/>
              <w:right w:val="nil"/>
            </w:tcBorders>
          </w:tcPr>
          <w:p w14:paraId="6B4536B3" w14:textId="77777777" w:rsidR="009B41E4" w:rsidRDefault="009B41E4" w:rsidP="00135552">
            <w:pPr>
              <w:spacing w:line="480" w:lineRule="auto"/>
              <w:rPr>
                <w:ins w:id="555" w:author="Benton, Deon [2]" w:date="2023-10-13T14:57:00Z"/>
                <w:rFonts w:ascii="Times New Roman" w:eastAsia="Times New Roman" w:hAnsi="Times New Roman" w:cs="Times New Roman"/>
                <w:sz w:val="24"/>
                <w:szCs w:val="24"/>
              </w:rPr>
            </w:pPr>
            <w:ins w:id="556" w:author="Benton, Deon [2]" w:date="2023-10-13T14:57:00Z">
              <w:r>
                <w:rPr>
                  <w:rFonts w:ascii="Times New Roman" w:eastAsia="Times New Roman" w:hAnsi="Times New Roman" w:cs="Times New Roman"/>
                  <w:sz w:val="24"/>
                  <w:szCs w:val="24"/>
                </w:rPr>
                <w:t>MAE</w:t>
              </w:r>
            </w:ins>
          </w:p>
        </w:tc>
      </w:tr>
      <w:tr w:rsidR="009B41E4" w14:paraId="7F9F5D08" w14:textId="77777777" w:rsidTr="00135552">
        <w:trPr>
          <w:trHeight w:val="418"/>
          <w:jc w:val="center"/>
          <w:ins w:id="557" w:author="Benton, Deon [2]" w:date="2023-10-13T14:57:00Z"/>
        </w:trPr>
        <w:tc>
          <w:tcPr>
            <w:tcW w:w="1168" w:type="dxa"/>
            <w:tcBorders>
              <w:top w:val="nil"/>
              <w:left w:val="nil"/>
              <w:bottom w:val="nil"/>
              <w:right w:val="nil"/>
            </w:tcBorders>
          </w:tcPr>
          <w:p w14:paraId="7D541EC4" w14:textId="77777777" w:rsidR="009B41E4" w:rsidRDefault="009B41E4" w:rsidP="00135552">
            <w:pPr>
              <w:spacing w:line="480" w:lineRule="auto"/>
              <w:rPr>
                <w:ins w:id="558" w:author="Benton, Deon [2]" w:date="2023-10-13T14:57:00Z"/>
                <w:rFonts w:ascii="Times New Roman" w:eastAsia="Times New Roman" w:hAnsi="Times New Roman" w:cs="Times New Roman"/>
                <w:sz w:val="24"/>
                <w:szCs w:val="24"/>
              </w:rPr>
            </w:pPr>
            <w:ins w:id="559" w:author="Benton, Deon [2]" w:date="2023-10-13T14:57:00Z">
              <w:r>
                <w:rPr>
                  <w:rFonts w:ascii="Times New Roman" w:eastAsia="Times New Roman" w:hAnsi="Times New Roman" w:cs="Times New Roman"/>
                  <w:sz w:val="24"/>
                  <w:szCs w:val="24"/>
                </w:rPr>
                <w:t>.15</w:t>
              </w:r>
            </w:ins>
          </w:p>
        </w:tc>
        <w:tc>
          <w:tcPr>
            <w:tcW w:w="997" w:type="dxa"/>
            <w:tcBorders>
              <w:top w:val="nil"/>
              <w:left w:val="nil"/>
              <w:bottom w:val="nil"/>
              <w:right w:val="nil"/>
            </w:tcBorders>
          </w:tcPr>
          <w:p w14:paraId="1F2D4C87" w14:textId="77777777" w:rsidR="009B41E4" w:rsidRDefault="009B41E4" w:rsidP="00135552">
            <w:pPr>
              <w:spacing w:line="480" w:lineRule="auto"/>
              <w:rPr>
                <w:ins w:id="560" w:author="Benton, Deon [2]" w:date="2023-10-13T14:57:00Z"/>
                <w:rFonts w:ascii="Times New Roman" w:eastAsia="Times New Roman" w:hAnsi="Times New Roman" w:cs="Times New Roman"/>
                <w:sz w:val="24"/>
                <w:szCs w:val="24"/>
              </w:rPr>
            </w:pPr>
            <w:ins w:id="561" w:author="Benton, Deon [2]" w:date="2023-10-13T14:57:00Z">
              <w:r>
                <w:rPr>
                  <w:rFonts w:ascii="Times New Roman" w:eastAsia="Times New Roman" w:hAnsi="Times New Roman" w:cs="Times New Roman"/>
                  <w:sz w:val="24"/>
                  <w:szCs w:val="24"/>
                </w:rPr>
                <w:t>.11</w:t>
              </w:r>
            </w:ins>
          </w:p>
        </w:tc>
        <w:tc>
          <w:tcPr>
            <w:tcW w:w="1073" w:type="dxa"/>
            <w:tcBorders>
              <w:top w:val="nil"/>
              <w:left w:val="nil"/>
              <w:bottom w:val="nil"/>
              <w:right w:val="nil"/>
            </w:tcBorders>
          </w:tcPr>
          <w:p w14:paraId="27DD8C52" w14:textId="77777777" w:rsidR="009B41E4" w:rsidRDefault="009B41E4" w:rsidP="00135552">
            <w:pPr>
              <w:spacing w:line="480" w:lineRule="auto"/>
              <w:rPr>
                <w:ins w:id="562" w:author="Benton, Deon [2]" w:date="2023-10-13T14:57:00Z"/>
                <w:rFonts w:ascii="Times New Roman" w:eastAsia="Times New Roman" w:hAnsi="Times New Roman" w:cs="Times New Roman"/>
                <w:sz w:val="24"/>
                <w:szCs w:val="24"/>
              </w:rPr>
            </w:pPr>
            <w:ins w:id="563" w:author="Benton, Deon [2]" w:date="2023-10-13T14:57:00Z">
              <w:r>
                <w:rPr>
                  <w:rFonts w:ascii="Times New Roman" w:eastAsia="Times New Roman" w:hAnsi="Times New Roman" w:cs="Times New Roman"/>
                  <w:sz w:val="24"/>
                  <w:szCs w:val="24"/>
                </w:rPr>
                <w:t>.17</w:t>
              </w:r>
            </w:ins>
          </w:p>
        </w:tc>
        <w:tc>
          <w:tcPr>
            <w:tcW w:w="1257" w:type="dxa"/>
            <w:tcBorders>
              <w:top w:val="nil"/>
              <w:left w:val="nil"/>
              <w:bottom w:val="nil"/>
              <w:right w:val="nil"/>
            </w:tcBorders>
          </w:tcPr>
          <w:p w14:paraId="795CDEE2" w14:textId="77777777" w:rsidR="009B41E4" w:rsidRDefault="009B41E4" w:rsidP="00135552">
            <w:pPr>
              <w:spacing w:line="480" w:lineRule="auto"/>
              <w:rPr>
                <w:ins w:id="564" w:author="Benton, Deon [2]" w:date="2023-10-13T14:57:00Z"/>
                <w:rFonts w:ascii="Times New Roman" w:eastAsia="Times New Roman" w:hAnsi="Times New Roman" w:cs="Times New Roman"/>
                <w:sz w:val="24"/>
                <w:szCs w:val="24"/>
              </w:rPr>
            </w:pPr>
            <w:ins w:id="565" w:author="Benton, Deon [2]" w:date="2023-10-13T14:57:00Z">
              <w:r>
                <w:rPr>
                  <w:rFonts w:ascii="Times New Roman" w:eastAsia="Times New Roman" w:hAnsi="Times New Roman" w:cs="Times New Roman"/>
                  <w:sz w:val="24"/>
                  <w:szCs w:val="24"/>
                </w:rPr>
                <w:t>.17</w:t>
              </w:r>
            </w:ins>
          </w:p>
        </w:tc>
        <w:tc>
          <w:tcPr>
            <w:tcW w:w="1168" w:type="dxa"/>
            <w:tcBorders>
              <w:top w:val="nil"/>
              <w:left w:val="nil"/>
              <w:bottom w:val="nil"/>
              <w:right w:val="nil"/>
            </w:tcBorders>
          </w:tcPr>
          <w:p w14:paraId="7ADF6DAC" w14:textId="77777777" w:rsidR="009B41E4" w:rsidRDefault="009B41E4" w:rsidP="00135552">
            <w:pPr>
              <w:spacing w:line="480" w:lineRule="auto"/>
              <w:rPr>
                <w:ins w:id="566" w:author="Benton, Deon [2]" w:date="2023-10-13T14:57:00Z"/>
                <w:rFonts w:ascii="Times New Roman" w:eastAsia="Times New Roman" w:hAnsi="Times New Roman" w:cs="Times New Roman"/>
                <w:sz w:val="24"/>
                <w:szCs w:val="24"/>
              </w:rPr>
            </w:pPr>
            <w:ins w:id="567" w:author="Benton, Deon [2]" w:date="2023-10-13T14:57:00Z">
              <w:r>
                <w:rPr>
                  <w:rFonts w:ascii="Times New Roman" w:eastAsia="Times New Roman" w:hAnsi="Times New Roman" w:cs="Times New Roman"/>
                  <w:sz w:val="24"/>
                  <w:szCs w:val="24"/>
                </w:rPr>
                <w:t>.13</w:t>
              </w:r>
            </w:ins>
          </w:p>
        </w:tc>
        <w:tc>
          <w:tcPr>
            <w:tcW w:w="986" w:type="dxa"/>
            <w:tcBorders>
              <w:top w:val="nil"/>
              <w:left w:val="nil"/>
              <w:bottom w:val="nil"/>
              <w:right w:val="nil"/>
            </w:tcBorders>
          </w:tcPr>
          <w:p w14:paraId="687F5D23" w14:textId="77777777" w:rsidR="009B41E4" w:rsidRDefault="009B41E4" w:rsidP="00135552">
            <w:pPr>
              <w:spacing w:line="480" w:lineRule="auto"/>
              <w:rPr>
                <w:ins w:id="568" w:author="Benton, Deon [2]" w:date="2023-10-13T14:57:00Z"/>
                <w:rFonts w:ascii="Times New Roman" w:eastAsia="Times New Roman" w:hAnsi="Times New Roman" w:cs="Times New Roman"/>
                <w:sz w:val="24"/>
                <w:szCs w:val="24"/>
              </w:rPr>
            </w:pPr>
            <w:ins w:id="569" w:author="Benton, Deon [2]" w:date="2023-10-13T14:57:00Z">
              <w:r>
                <w:rPr>
                  <w:rFonts w:ascii="Times New Roman" w:eastAsia="Times New Roman" w:hAnsi="Times New Roman" w:cs="Times New Roman"/>
                  <w:sz w:val="24"/>
                  <w:szCs w:val="24"/>
                </w:rPr>
                <w:t>.11</w:t>
              </w:r>
            </w:ins>
          </w:p>
        </w:tc>
        <w:tc>
          <w:tcPr>
            <w:tcW w:w="1119" w:type="dxa"/>
            <w:tcBorders>
              <w:top w:val="nil"/>
              <w:left w:val="nil"/>
              <w:bottom w:val="nil"/>
              <w:right w:val="nil"/>
            </w:tcBorders>
          </w:tcPr>
          <w:p w14:paraId="7924F914" w14:textId="77777777" w:rsidR="009B41E4" w:rsidRDefault="009B41E4" w:rsidP="00135552">
            <w:pPr>
              <w:spacing w:line="480" w:lineRule="auto"/>
              <w:rPr>
                <w:ins w:id="570" w:author="Benton, Deon [2]" w:date="2023-10-13T14:57:00Z"/>
                <w:rFonts w:ascii="Times New Roman" w:eastAsia="Times New Roman" w:hAnsi="Times New Roman" w:cs="Times New Roman"/>
                <w:sz w:val="24"/>
                <w:szCs w:val="24"/>
              </w:rPr>
            </w:pPr>
            <w:ins w:id="571" w:author="Benton, Deon [2]" w:date="2023-10-13T14:57:00Z">
              <w:r>
                <w:rPr>
                  <w:rFonts w:ascii="Times New Roman" w:eastAsia="Times New Roman" w:hAnsi="Times New Roman" w:cs="Times New Roman"/>
                  <w:sz w:val="24"/>
                  <w:szCs w:val="24"/>
                </w:rPr>
                <w:t>.16</w:t>
              </w:r>
            </w:ins>
          </w:p>
        </w:tc>
        <w:tc>
          <w:tcPr>
            <w:tcW w:w="1117" w:type="dxa"/>
            <w:tcBorders>
              <w:top w:val="nil"/>
              <w:left w:val="nil"/>
              <w:bottom w:val="nil"/>
              <w:right w:val="nil"/>
            </w:tcBorders>
          </w:tcPr>
          <w:p w14:paraId="1A746DA7" w14:textId="77777777" w:rsidR="009B41E4" w:rsidRDefault="009B41E4" w:rsidP="00135552">
            <w:pPr>
              <w:spacing w:line="480" w:lineRule="auto"/>
              <w:rPr>
                <w:ins w:id="572" w:author="Benton, Deon [2]" w:date="2023-10-13T14:57:00Z"/>
                <w:rFonts w:ascii="Times New Roman" w:eastAsia="Times New Roman" w:hAnsi="Times New Roman" w:cs="Times New Roman"/>
                <w:sz w:val="24"/>
                <w:szCs w:val="24"/>
              </w:rPr>
            </w:pPr>
            <w:ins w:id="573" w:author="Benton, Deon [2]" w:date="2023-10-13T14:57:00Z">
              <w:r>
                <w:rPr>
                  <w:rFonts w:ascii="Times New Roman" w:eastAsia="Times New Roman" w:hAnsi="Times New Roman" w:cs="Times New Roman"/>
                  <w:sz w:val="24"/>
                  <w:szCs w:val="24"/>
                </w:rPr>
                <w:t>.13</w:t>
              </w:r>
            </w:ins>
          </w:p>
        </w:tc>
      </w:tr>
      <w:tr w:rsidR="009B41E4" w14:paraId="5713AE57" w14:textId="77777777" w:rsidTr="00135552">
        <w:trPr>
          <w:trHeight w:val="406"/>
          <w:jc w:val="center"/>
          <w:ins w:id="574" w:author="Benton, Deon [2]" w:date="2023-10-13T14:57:00Z"/>
        </w:trPr>
        <w:tc>
          <w:tcPr>
            <w:tcW w:w="1168" w:type="dxa"/>
            <w:tcBorders>
              <w:top w:val="nil"/>
              <w:left w:val="nil"/>
              <w:bottom w:val="single" w:sz="4" w:space="0" w:color="000000"/>
              <w:right w:val="nil"/>
            </w:tcBorders>
          </w:tcPr>
          <w:p w14:paraId="1FC0F30B" w14:textId="77777777" w:rsidR="009B41E4" w:rsidRDefault="009B41E4" w:rsidP="00135552">
            <w:pPr>
              <w:spacing w:line="480" w:lineRule="auto"/>
              <w:rPr>
                <w:ins w:id="575" w:author="Benton, Deon [2]" w:date="2023-10-13T14:57:00Z"/>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4838BFA4" w14:textId="77777777" w:rsidR="009B41E4" w:rsidRDefault="009B41E4" w:rsidP="00135552">
            <w:pPr>
              <w:spacing w:line="480" w:lineRule="auto"/>
              <w:rPr>
                <w:ins w:id="576" w:author="Benton, Deon [2]" w:date="2023-10-13T14:57:00Z"/>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441CDDD4" w14:textId="77777777" w:rsidR="009B41E4" w:rsidRDefault="009B41E4" w:rsidP="00135552">
            <w:pPr>
              <w:spacing w:line="480" w:lineRule="auto"/>
              <w:rPr>
                <w:ins w:id="577" w:author="Benton, Deon [2]" w:date="2023-10-13T14:57:00Z"/>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2276F365" w14:textId="77777777" w:rsidR="009B41E4" w:rsidRDefault="009B41E4" w:rsidP="00135552">
            <w:pPr>
              <w:spacing w:line="480" w:lineRule="auto"/>
              <w:rPr>
                <w:ins w:id="578" w:author="Benton, Deon [2]" w:date="2023-10-13T14:57:00Z"/>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48643A50" w14:textId="77777777" w:rsidR="009B41E4" w:rsidRDefault="009B41E4" w:rsidP="00135552">
            <w:pPr>
              <w:spacing w:line="480" w:lineRule="auto"/>
              <w:rPr>
                <w:ins w:id="579" w:author="Benton, Deon [2]" w:date="2023-10-13T14:57:00Z"/>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481DF9FC" w14:textId="77777777" w:rsidR="009B41E4" w:rsidRDefault="009B41E4" w:rsidP="00135552">
            <w:pPr>
              <w:spacing w:line="480" w:lineRule="auto"/>
              <w:rPr>
                <w:ins w:id="580" w:author="Benton, Deon [2]" w:date="2023-10-13T14:57:00Z"/>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410C1A1B" w14:textId="77777777" w:rsidR="009B41E4" w:rsidRDefault="009B41E4" w:rsidP="00135552">
            <w:pPr>
              <w:spacing w:line="480" w:lineRule="auto"/>
              <w:rPr>
                <w:ins w:id="581" w:author="Benton, Deon [2]" w:date="2023-10-13T14:57:00Z"/>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08524452" w14:textId="77777777" w:rsidR="009B41E4" w:rsidRDefault="009B41E4" w:rsidP="00135552">
            <w:pPr>
              <w:spacing w:line="480" w:lineRule="auto"/>
              <w:rPr>
                <w:ins w:id="582" w:author="Benton, Deon [2]" w:date="2023-10-13T14:57:00Z"/>
                <w:rFonts w:ascii="Times New Roman" w:eastAsia="Times New Roman" w:hAnsi="Times New Roman" w:cs="Times New Roman"/>
                <w:sz w:val="24"/>
                <w:szCs w:val="24"/>
              </w:rPr>
            </w:pPr>
          </w:p>
        </w:tc>
      </w:tr>
      <w:tr w:rsidR="009B41E4" w14:paraId="072BCD88" w14:textId="77777777" w:rsidTr="00135552">
        <w:trPr>
          <w:trHeight w:val="418"/>
          <w:jc w:val="center"/>
          <w:ins w:id="583" w:author="Benton, Deon [2]" w:date="2023-10-13T14:57:00Z"/>
        </w:trPr>
        <w:tc>
          <w:tcPr>
            <w:tcW w:w="8885" w:type="dxa"/>
            <w:gridSpan w:val="8"/>
            <w:tcBorders>
              <w:top w:val="single" w:sz="4" w:space="0" w:color="000000"/>
              <w:left w:val="nil"/>
              <w:right w:val="nil"/>
            </w:tcBorders>
          </w:tcPr>
          <w:p w14:paraId="2914346C" w14:textId="77777777" w:rsidR="009B41E4" w:rsidRDefault="009B41E4" w:rsidP="00135552">
            <w:pPr>
              <w:spacing w:line="480" w:lineRule="auto"/>
              <w:jc w:val="center"/>
              <w:rPr>
                <w:ins w:id="584" w:author="Benton, Deon [2]" w:date="2023-10-13T14:57:00Z"/>
                <w:rFonts w:ascii="Times New Roman" w:eastAsia="Times New Roman" w:hAnsi="Times New Roman" w:cs="Times New Roman"/>
                <w:sz w:val="24"/>
                <w:szCs w:val="24"/>
              </w:rPr>
            </w:pPr>
            <w:ins w:id="585" w:author="Benton, Deon [2]" w:date="2023-10-13T14:57:00Z">
              <w:r>
                <w:rPr>
                  <w:rFonts w:ascii="Times New Roman" w:eastAsia="Times New Roman" w:hAnsi="Times New Roman" w:cs="Times New Roman"/>
                  <w:sz w:val="24"/>
                  <w:szCs w:val="24"/>
                </w:rPr>
                <w:t>(B) Model fit to the backwards blocking data only</w:t>
              </w:r>
            </w:ins>
          </w:p>
        </w:tc>
      </w:tr>
      <w:tr w:rsidR="009B41E4" w14:paraId="2968CF9C" w14:textId="77777777" w:rsidTr="00135552">
        <w:trPr>
          <w:trHeight w:val="406"/>
          <w:jc w:val="center"/>
          <w:ins w:id="586" w:author="Benton, Deon [2]" w:date="2023-10-13T14:57:00Z"/>
        </w:trPr>
        <w:tc>
          <w:tcPr>
            <w:tcW w:w="4495" w:type="dxa"/>
            <w:gridSpan w:val="4"/>
            <w:tcBorders>
              <w:left w:val="nil"/>
              <w:bottom w:val="single" w:sz="4" w:space="0" w:color="000000"/>
              <w:right w:val="nil"/>
            </w:tcBorders>
          </w:tcPr>
          <w:p w14:paraId="36789A05" w14:textId="77777777" w:rsidR="009B41E4" w:rsidRDefault="009B41E4" w:rsidP="00135552">
            <w:pPr>
              <w:spacing w:line="480" w:lineRule="auto"/>
              <w:jc w:val="center"/>
              <w:rPr>
                <w:ins w:id="587" w:author="Benton, Deon [2]" w:date="2023-10-13T14:57:00Z"/>
                <w:rFonts w:ascii="Times New Roman" w:eastAsia="Times New Roman" w:hAnsi="Times New Roman" w:cs="Times New Roman"/>
                <w:sz w:val="24"/>
                <w:szCs w:val="24"/>
              </w:rPr>
            </w:pPr>
            <w:ins w:id="588" w:author="Benton, Deon [2]" w:date="2023-10-13T14:57:00Z">
              <w:r>
                <w:rPr>
                  <w:rFonts w:ascii="Times New Roman" w:eastAsia="Times New Roman" w:hAnsi="Times New Roman" w:cs="Times New Roman"/>
                  <w:sz w:val="24"/>
                  <w:szCs w:val="24"/>
                </w:rPr>
                <w:t>Experiment 1</w:t>
              </w:r>
            </w:ins>
          </w:p>
        </w:tc>
        <w:tc>
          <w:tcPr>
            <w:tcW w:w="4390" w:type="dxa"/>
            <w:gridSpan w:val="4"/>
            <w:tcBorders>
              <w:left w:val="nil"/>
              <w:bottom w:val="single" w:sz="4" w:space="0" w:color="000000"/>
              <w:right w:val="nil"/>
            </w:tcBorders>
          </w:tcPr>
          <w:p w14:paraId="4BB993D2" w14:textId="77777777" w:rsidR="009B41E4" w:rsidRDefault="009B41E4" w:rsidP="00135552">
            <w:pPr>
              <w:spacing w:line="480" w:lineRule="auto"/>
              <w:jc w:val="center"/>
              <w:rPr>
                <w:ins w:id="589" w:author="Benton, Deon [2]" w:date="2023-10-13T14:57:00Z"/>
                <w:rFonts w:ascii="Times New Roman" w:eastAsia="Times New Roman" w:hAnsi="Times New Roman" w:cs="Times New Roman"/>
                <w:sz w:val="24"/>
                <w:szCs w:val="24"/>
              </w:rPr>
            </w:pPr>
            <w:ins w:id="590" w:author="Benton, Deon [2]" w:date="2023-10-13T14:57:00Z">
              <w:r>
                <w:rPr>
                  <w:rFonts w:ascii="Times New Roman" w:eastAsia="Times New Roman" w:hAnsi="Times New Roman" w:cs="Times New Roman"/>
                  <w:sz w:val="24"/>
                  <w:szCs w:val="24"/>
                </w:rPr>
                <w:t>Experiment 2</w:t>
              </w:r>
            </w:ins>
          </w:p>
        </w:tc>
      </w:tr>
      <w:tr w:rsidR="009B41E4" w14:paraId="2887FC90" w14:textId="77777777" w:rsidTr="00135552">
        <w:trPr>
          <w:trHeight w:val="418"/>
          <w:jc w:val="center"/>
          <w:ins w:id="591" w:author="Benton, Deon [2]" w:date="2023-10-13T14:57:00Z"/>
        </w:trPr>
        <w:tc>
          <w:tcPr>
            <w:tcW w:w="2165" w:type="dxa"/>
            <w:gridSpan w:val="2"/>
            <w:tcBorders>
              <w:top w:val="single" w:sz="4" w:space="0" w:color="000000"/>
              <w:left w:val="nil"/>
              <w:bottom w:val="single" w:sz="4" w:space="0" w:color="000000"/>
              <w:right w:val="nil"/>
            </w:tcBorders>
          </w:tcPr>
          <w:p w14:paraId="34F151DD" w14:textId="77777777" w:rsidR="009B41E4" w:rsidRDefault="009B41E4" w:rsidP="00135552">
            <w:pPr>
              <w:spacing w:line="480" w:lineRule="auto"/>
              <w:jc w:val="center"/>
              <w:rPr>
                <w:ins w:id="592" w:author="Benton, Deon [2]" w:date="2023-10-13T14:57:00Z"/>
                <w:rFonts w:ascii="Times New Roman" w:eastAsia="Times New Roman" w:hAnsi="Times New Roman" w:cs="Times New Roman"/>
                <w:sz w:val="24"/>
                <w:szCs w:val="24"/>
              </w:rPr>
            </w:pPr>
            <w:ins w:id="593" w:author="Benton, Deon [2]" w:date="2023-10-13T14:57:00Z">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ins>
          </w:p>
        </w:tc>
        <w:tc>
          <w:tcPr>
            <w:tcW w:w="2330" w:type="dxa"/>
            <w:gridSpan w:val="2"/>
            <w:tcBorders>
              <w:top w:val="single" w:sz="4" w:space="0" w:color="000000"/>
              <w:left w:val="nil"/>
              <w:bottom w:val="single" w:sz="4" w:space="0" w:color="000000"/>
              <w:right w:val="nil"/>
            </w:tcBorders>
          </w:tcPr>
          <w:p w14:paraId="28DE5BFC" w14:textId="77777777" w:rsidR="009B41E4" w:rsidRDefault="009B41E4" w:rsidP="00135552">
            <w:pPr>
              <w:spacing w:line="480" w:lineRule="auto"/>
              <w:jc w:val="center"/>
              <w:rPr>
                <w:ins w:id="594" w:author="Benton, Deon [2]" w:date="2023-10-13T14:57:00Z"/>
                <w:rFonts w:ascii="Times New Roman" w:eastAsia="Times New Roman" w:hAnsi="Times New Roman" w:cs="Times New Roman"/>
                <w:sz w:val="24"/>
                <w:szCs w:val="24"/>
              </w:rPr>
            </w:pPr>
            <w:ins w:id="595" w:author="Benton, Deon [2]" w:date="2023-10-13T14:57:00Z">
              <w:r>
                <w:rPr>
                  <w:rFonts w:ascii="Times New Roman" w:eastAsia="Times New Roman" w:hAnsi="Times New Roman" w:cs="Times New Roman"/>
                  <w:sz w:val="24"/>
                  <w:szCs w:val="24"/>
                </w:rPr>
                <w:t>Bayesian Model</w:t>
              </w:r>
            </w:ins>
          </w:p>
        </w:tc>
        <w:tc>
          <w:tcPr>
            <w:tcW w:w="2154" w:type="dxa"/>
            <w:gridSpan w:val="2"/>
            <w:tcBorders>
              <w:top w:val="single" w:sz="4" w:space="0" w:color="000000"/>
              <w:left w:val="nil"/>
              <w:bottom w:val="single" w:sz="4" w:space="0" w:color="000000"/>
              <w:right w:val="nil"/>
            </w:tcBorders>
          </w:tcPr>
          <w:p w14:paraId="757B9E12" w14:textId="77777777" w:rsidR="009B41E4" w:rsidRDefault="009B41E4" w:rsidP="00135552">
            <w:pPr>
              <w:spacing w:line="480" w:lineRule="auto"/>
              <w:jc w:val="center"/>
              <w:rPr>
                <w:ins w:id="596" w:author="Benton, Deon [2]" w:date="2023-10-13T14:57:00Z"/>
                <w:rFonts w:ascii="Times New Roman" w:eastAsia="Times New Roman" w:hAnsi="Times New Roman" w:cs="Times New Roman"/>
                <w:sz w:val="24"/>
                <w:szCs w:val="24"/>
              </w:rPr>
            </w:pPr>
            <w:ins w:id="597" w:author="Benton, Deon [2]" w:date="2023-10-13T14:57:00Z">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ins>
          </w:p>
        </w:tc>
        <w:tc>
          <w:tcPr>
            <w:tcW w:w="2236" w:type="dxa"/>
            <w:gridSpan w:val="2"/>
            <w:tcBorders>
              <w:top w:val="single" w:sz="4" w:space="0" w:color="000000"/>
              <w:left w:val="nil"/>
              <w:bottom w:val="single" w:sz="4" w:space="0" w:color="000000"/>
              <w:right w:val="nil"/>
            </w:tcBorders>
          </w:tcPr>
          <w:p w14:paraId="226C1C57" w14:textId="77777777" w:rsidR="009B41E4" w:rsidRDefault="009B41E4" w:rsidP="00135552">
            <w:pPr>
              <w:spacing w:line="480" w:lineRule="auto"/>
              <w:jc w:val="center"/>
              <w:rPr>
                <w:ins w:id="598" w:author="Benton, Deon [2]" w:date="2023-10-13T14:57:00Z"/>
                <w:rFonts w:ascii="Times New Roman" w:eastAsia="Times New Roman" w:hAnsi="Times New Roman" w:cs="Times New Roman"/>
                <w:sz w:val="24"/>
                <w:szCs w:val="24"/>
              </w:rPr>
            </w:pPr>
            <w:ins w:id="599" w:author="Benton, Deon [2]" w:date="2023-10-13T14:57:00Z">
              <w:r>
                <w:rPr>
                  <w:rFonts w:ascii="Times New Roman" w:eastAsia="Times New Roman" w:hAnsi="Times New Roman" w:cs="Times New Roman"/>
                  <w:sz w:val="24"/>
                  <w:szCs w:val="24"/>
                </w:rPr>
                <w:t>Bayesian Model</w:t>
              </w:r>
            </w:ins>
          </w:p>
        </w:tc>
      </w:tr>
      <w:tr w:rsidR="009B41E4" w14:paraId="0508B16E" w14:textId="77777777" w:rsidTr="00135552">
        <w:trPr>
          <w:trHeight w:val="406"/>
          <w:jc w:val="center"/>
          <w:ins w:id="600" w:author="Benton, Deon [2]" w:date="2023-10-13T14:57:00Z"/>
        </w:trPr>
        <w:tc>
          <w:tcPr>
            <w:tcW w:w="1168" w:type="dxa"/>
            <w:tcBorders>
              <w:top w:val="single" w:sz="4" w:space="0" w:color="000000"/>
              <w:left w:val="nil"/>
              <w:bottom w:val="nil"/>
              <w:right w:val="nil"/>
            </w:tcBorders>
          </w:tcPr>
          <w:p w14:paraId="03F0FAAE" w14:textId="77777777" w:rsidR="009B41E4" w:rsidRDefault="009B41E4" w:rsidP="00135552">
            <w:pPr>
              <w:spacing w:line="480" w:lineRule="auto"/>
              <w:rPr>
                <w:ins w:id="601" w:author="Benton, Deon [2]" w:date="2023-10-13T14:57:00Z"/>
                <w:rFonts w:ascii="Times New Roman" w:eastAsia="Times New Roman" w:hAnsi="Times New Roman" w:cs="Times New Roman"/>
                <w:sz w:val="24"/>
                <w:szCs w:val="24"/>
              </w:rPr>
            </w:pPr>
            <w:ins w:id="602" w:author="Benton, Deon [2]" w:date="2023-10-13T14:57:00Z">
              <w:r>
                <w:rPr>
                  <w:rFonts w:ascii="Times New Roman" w:eastAsia="Times New Roman" w:hAnsi="Times New Roman" w:cs="Times New Roman"/>
                  <w:sz w:val="24"/>
                  <w:szCs w:val="24"/>
                </w:rPr>
                <w:t>RMSE</w:t>
              </w:r>
            </w:ins>
          </w:p>
        </w:tc>
        <w:tc>
          <w:tcPr>
            <w:tcW w:w="997" w:type="dxa"/>
            <w:tcBorders>
              <w:top w:val="single" w:sz="4" w:space="0" w:color="000000"/>
              <w:left w:val="nil"/>
              <w:bottom w:val="nil"/>
              <w:right w:val="nil"/>
            </w:tcBorders>
          </w:tcPr>
          <w:p w14:paraId="4ECD9AEF" w14:textId="77777777" w:rsidR="009B41E4" w:rsidRDefault="009B41E4" w:rsidP="00135552">
            <w:pPr>
              <w:spacing w:line="480" w:lineRule="auto"/>
              <w:rPr>
                <w:ins w:id="603" w:author="Benton, Deon [2]" w:date="2023-10-13T14:57:00Z"/>
                <w:rFonts w:ascii="Times New Roman" w:eastAsia="Times New Roman" w:hAnsi="Times New Roman" w:cs="Times New Roman"/>
                <w:sz w:val="24"/>
                <w:szCs w:val="24"/>
              </w:rPr>
            </w:pPr>
            <w:ins w:id="604" w:author="Benton, Deon [2]" w:date="2023-10-13T14:57:00Z">
              <w:r>
                <w:rPr>
                  <w:rFonts w:ascii="Times New Roman" w:eastAsia="Times New Roman" w:hAnsi="Times New Roman" w:cs="Times New Roman"/>
                  <w:sz w:val="24"/>
                  <w:szCs w:val="24"/>
                </w:rPr>
                <w:t>MAE</w:t>
              </w:r>
            </w:ins>
          </w:p>
        </w:tc>
        <w:tc>
          <w:tcPr>
            <w:tcW w:w="1073" w:type="dxa"/>
            <w:tcBorders>
              <w:top w:val="single" w:sz="4" w:space="0" w:color="000000"/>
              <w:left w:val="nil"/>
              <w:bottom w:val="nil"/>
              <w:right w:val="nil"/>
            </w:tcBorders>
          </w:tcPr>
          <w:p w14:paraId="40BDA5BB" w14:textId="77777777" w:rsidR="009B41E4" w:rsidRDefault="009B41E4" w:rsidP="00135552">
            <w:pPr>
              <w:spacing w:line="480" w:lineRule="auto"/>
              <w:rPr>
                <w:ins w:id="605" w:author="Benton, Deon [2]" w:date="2023-10-13T14:57:00Z"/>
                <w:rFonts w:ascii="Times New Roman" w:eastAsia="Times New Roman" w:hAnsi="Times New Roman" w:cs="Times New Roman"/>
                <w:sz w:val="24"/>
                <w:szCs w:val="24"/>
              </w:rPr>
            </w:pPr>
            <w:ins w:id="606" w:author="Benton, Deon [2]" w:date="2023-10-13T14:57:00Z">
              <w:r>
                <w:rPr>
                  <w:rFonts w:ascii="Times New Roman" w:eastAsia="Times New Roman" w:hAnsi="Times New Roman" w:cs="Times New Roman"/>
                  <w:sz w:val="24"/>
                  <w:szCs w:val="24"/>
                </w:rPr>
                <w:t>RMSE</w:t>
              </w:r>
            </w:ins>
          </w:p>
        </w:tc>
        <w:tc>
          <w:tcPr>
            <w:tcW w:w="1257" w:type="dxa"/>
            <w:tcBorders>
              <w:top w:val="single" w:sz="4" w:space="0" w:color="000000"/>
              <w:left w:val="nil"/>
              <w:bottom w:val="nil"/>
              <w:right w:val="nil"/>
            </w:tcBorders>
          </w:tcPr>
          <w:p w14:paraId="468BC7C8" w14:textId="77777777" w:rsidR="009B41E4" w:rsidRDefault="009B41E4" w:rsidP="00135552">
            <w:pPr>
              <w:spacing w:line="480" w:lineRule="auto"/>
              <w:rPr>
                <w:ins w:id="607" w:author="Benton, Deon [2]" w:date="2023-10-13T14:57:00Z"/>
                <w:rFonts w:ascii="Times New Roman" w:eastAsia="Times New Roman" w:hAnsi="Times New Roman" w:cs="Times New Roman"/>
                <w:sz w:val="24"/>
                <w:szCs w:val="24"/>
              </w:rPr>
            </w:pPr>
            <w:ins w:id="608" w:author="Benton, Deon [2]" w:date="2023-10-13T14:57:00Z">
              <w:r>
                <w:rPr>
                  <w:rFonts w:ascii="Times New Roman" w:eastAsia="Times New Roman" w:hAnsi="Times New Roman" w:cs="Times New Roman"/>
                  <w:sz w:val="24"/>
                  <w:szCs w:val="24"/>
                </w:rPr>
                <w:t>MAE</w:t>
              </w:r>
            </w:ins>
          </w:p>
        </w:tc>
        <w:tc>
          <w:tcPr>
            <w:tcW w:w="1168" w:type="dxa"/>
            <w:tcBorders>
              <w:top w:val="single" w:sz="4" w:space="0" w:color="000000"/>
              <w:left w:val="nil"/>
              <w:bottom w:val="nil"/>
              <w:right w:val="nil"/>
            </w:tcBorders>
          </w:tcPr>
          <w:p w14:paraId="7B7C1D1E" w14:textId="77777777" w:rsidR="009B41E4" w:rsidRDefault="009B41E4" w:rsidP="00135552">
            <w:pPr>
              <w:spacing w:line="480" w:lineRule="auto"/>
              <w:rPr>
                <w:ins w:id="609" w:author="Benton, Deon [2]" w:date="2023-10-13T14:57:00Z"/>
                <w:rFonts w:ascii="Times New Roman" w:eastAsia="Times New Roman" w:hAnsi="Times New Roman" w:cs="Times New Roman"/>
                <w:sz w:val="24"/>
                <w:szCs w:val="24"/>
              </w:rPr>
            </w:pPr>
            <w:ins w:id="610" w:author="Benton, Deon [2]" w:date="2023-10-13T14:57:00Z">
              <w:r>
                <w:rPr>
                  <w:rFonts w:ascii="Times New Roman" w:eastAsia="Times New Roman" w:hAnsi="Times New Roman" w:cs="Times New Roman"/>
                  <w:sz w:val="24"/>
                  <w:szCs w:val="24"/>
                </w:rPr>
                <w:t>RMSE</w:t>
              </w:r>
            </w:ins>
          </w:p>
        </w:tc>
        <w:tc>
          <w:tcPr>
            <w:tcW w:w="986" w:type="dxa"/>
            <w:tcBorders>
              <w:top w:val="single" w:sz="4" w:space="0" w:color="000000"/>
              <w:left w:val="nil"/>
              <w:bottom w:val="nil"/>
              <w:right w:val="nil"/>
            </w:tcBorders>
          </w:tcPr>
          <w:p w14:paraId="63760374" w14:textId="77777777" w:rsidR="009B41E4" w:rsidRDefault="009B41E4" w:rsidP="00135552">
            <w:pPr>
              <w:spacing w:line="480" w:lineRule="auto"/>
              <w:rPr>
                <w:ins w:id="611" w:author="Benton, Deon [2]" w:date="2023-10-13T14:57:00Z"/>
                <w:rFonts w:ascii="Times New Roman" w:eastAsia="Times New Roman" w:hAnsi="Times New Roman" w:cs="Times New Roman"/>
                <w:sz w:val="24"/>
                <w:szCs w:val="24"/>
              </w:rPr>
            </w:pPr>
            <w:ins w:id="612" w:author="Benton, Deon [2]" w:date="2023-10-13T14:57:00Z">
              <w:r>
                <w:rPr>
                  <w:rFonts w:ascii="Times New Roman" w:eastAsia="Times New Roman" w:hAnsi="Times New Roman" w:cs="Times New Roman"/>
                  <w:sz w:val="24"/>
                  <w:szCs w:val="24"/>
                </w:rPr>
                <w:t>MAE</w:t>
              </w:r>
            </w:ins>
          </w:p>
        </w:tc>
        <w:tc>
          <w:tcPr>
            <w:tcW w:w="1119" w:type="dxa"/>
            <w:tcBorders>
              <w:top w:val="single" w:sz="4" w:space="0" w:color="000000"/>
              <w:left w:val="nil"/>
              <w:bottom w:val="nil"/>
              <w:right w:val="nil"/>
            </w:tcBorders>
          </w:tcPr>
          <w:p w14:paraId="416F6736" w14:textId="77777777" w:rsidR="009B41E4" w:rsidRDefault="009B41E4" w:rsidP="00135552">
            <w:pPr>
              <w:spacing w:line="480" w:lineRule="auto"/>
              <w:rPr>
                <w:ins w:id="613" w:author="Benton, Deon [2]" w:date="2023-10-13T14:57:00Z"/>
                <w:rFonts w:ascii="Times New Roman" w:eastAsia="Times New Roman" w:hAnsi="Times New Roman" w:cs="Times New Roman"/>
                <w:sz w:val="24"/>
                <w:szCs w:val="24"/>
              </w:rPr>
            </w:pPr>
            <w:ins w:id="614" w:author="Benton, Deon [2]" w:date="2023-10-13T14:57:00Z">
              <w:r>
                <w:rPr>
                  <w:rFonts w:ascii="Times New Roman" w:eastAsia="Times New Roman" w:hAnsi="Times New Roman" w:cs="Times New Roman"/>
                  <w:sz w:val="24"/>
                  <w:szCs w:val="24"/>
                </w:rPr>
                <w:t>RMSE</w:t>
              </w:r>
            </w:ins>
          </w:p>
        </w:tc>
        <w:tc>
          <w:tcPr>
            <w:tcW w:w="1117" w:type="dxa"/>
            <w:tcBorders>
              <w:top w:val="single" w:sz="4" w:space="0" w:color="000000"/>
              <w:left w:val="nil"/>
              <w:bottom w:val="nil"/>
              <w:right w:val="nil"/>
            </w:tcBorders>
          </w:tcPr>
          <w:p w14:paraId="69D755EF" w14:textId="77777777" w:rsidR="009B41E4" w:rsidRDefault="009B41E4" w:rsidP="00135552">
            <w:pPr>
              <w:spacing w:line="480" w:lineRule="auto"/>
              <w:rPr>
                <w:ins w:id="615" w:author="Benton, Deon [2]" w:date="2023-10-13T14:57:00Z"/>
                <w:rFonts w:ascii="Times New Roman" w:eastAsia="Times New Roman" w:hAnsi="Times New Roman" w:cs="Times New Roman"/>
                <w:sz w:val="24"/>
                <w:szCs w:val="24"/>
              </w:rPr>
            </w:pPr>
            <w:ins w:id="616" w:author="Benton, Deon [2]" w:date="2023-10-13T14:57:00Z">
              <w:r>
                <w:rPr>
                  <w:rFonts w:ascii="Times New Roman" w:eastAsia="Times New Roman" w:hAnsi="Times New Roman" w:cs="Times New Roman"/>
                  <w:sz w:val="24"/>
                  <w:szCs w:val="24"/>
                </w:rPr>
                <w:t>MAE</w:t>
              </w:r>
            </w:ins>
          </w:p>
        </w:tc>
      </w:tr>
      <w:tr w:rsidR="009B41E4" w14:paraId="5DA1F075" w14:textId="77777777" w:rsidTr="00135552">
        <w:trPr>
          <w:trHeight w:val="418"/>
          <w:jc w:val="center"/>
          <w:ins w:id="617" w:author="Benton, Deon [2]" w:date="2023-10-13T14:57:00Z"/>
        </w:trPr>
        <w:tc>
          <w:tcPr>
            <w:tcW w:w="1168" w:type="dxa"/>
            <w:tcBorders>
              <w:top w:val="nil"/>
              <w:left w:val="nil"/>
              <w:bottom w:val="nil"/>
              <w:right w:val="nil"/>
            </w:tcBorders>
          </w:tcPr>
          <w:p w14:paraId="398B8940" w14:textId="77777777" w:rsidR="009B41E4" w:rsidRDefault="009B41E4" w:rsidP="00135552">
            <w:pPr>
              <w:spacing w:line="480" w:lineRule="auto"/>
              <w:rPr>
                <w:ins w:id="618" w:author="Benton, Deon [2]" w:date="2023-10-13T14:57:00Z"/>
                <w:rFonts w:ascii="Times New Roman" w:eastAsia="Times New Roman" w:hAnsi="Times New Roman" w:cs="Times New Roman"/>
                <w:sz w:val="24"/>
                <w:szCs w:val="24"/>
              </w:rPr>
            </w:pPr>
            <w:ins w:id="619" w:author="Benton, Deon [2]" w:date="2023-10-13T14:57:00Z">
              <w:r>
                <w:rPr>
                  <w:rFonts w:ascii="Times New Roman" w:eastAsia="Times New Roman" w:hAnsi="Times New Roman" w:cs="Times New Roman"/>
                  <w:sz w:val="24"/>
                  <w:szCs w:val="24"/>
                </w:rPr>
                <w:t>.19</w:t>
              </w:r>
            </w:ins>
          </w:p>
        </w:tc>
        <w:tc>
          <w:tcPr>
            <w:tcW w:w="997" w:type="dxa"/>
            <w:tcBorders>
              <w:top w:val="nil"/>
              <w:left w:val="nil"/>
              <w:bottom w:val="nil"/>
              <w:right w:val="nil"/>
            </w:tcBorders>
          </w:tcPr>
          <w:p w14:paraId="391D303F" w14:textId="77777777" w:rsidR="009B41E4" w:rsidRDefault="009B41E4" w:rsidP="00135552">
            <w:pPr>
              <w:spacing w:line="480" w:lineRule="auto"/>
              <w:rPr>
                <w:ins w:id="620" w:author="Benton, Deon [2]" w:date="2023-10-13T14:57:00Z"/>
                <w:rFonts w:ascii="Times New Roman" w:eastAsia="Times New Roman" w:hAnsi="Times New Roman" w:cs="Times New Roman"/>
                <w:sz w:val="24"/>
                <w:szCs w:val="24"/>
              </w:rPr>
            </w:pPr>
            <w:ins w:id="621" w:author="Benton, Deon [2]" w:date="2023-10-13T14:57:00Z">
              <w:r>
                <w:rPr>
                  <w:rFonts w:ascii="Times New Roman" w:eastAsia="Times New Roman" w:hAnsi="Times New Roman" w:cs="Times New Roman"/>
                  <w:sz w:val="24"/>
                  <w:szCs w:val="24"/>
                </w:rPr>
                <w:t>.16</w:t>
              </w:r>
            </w:ins>
          </w:p>
        </w:tc>
        <w:tc>
          <w:tcPr>
            <w:tcW w:w="1073" w:type="dxa"/>
            <w:tcBorders>
              <w:top w:val="nil"/>
              <w:left w:val="nil"/>
              <w:bottom w:val="nil"/>
              <w:right w:val="nil"/>
            </w:tcBorders>
          </w:tcPr>
          <w:p w14:paraId="2FD0AC1E" w14:textId="77777777" w:rsidR="009B41E4" w:rsidRDefault="009B41E4" w:rsidP="00135552">
            <w:pPr>
              <w:spacing w:line="480" w:lineRule="auto"/>
              <w:rPr>
                <w:ins w:id="622" w:author="Benton, Deon [2]" w:date="2023-10-13T14:57:00Z"/>
                <w:rFonts w:ascii="Times New Roman" w:eastAsia="Times New Roman" w:hAnsi="Times New Roman" w:cs="Times New Roman"/>
                <w:sz w:val="24"/>
                <w:szCs w:val="24"/>
              </w:rPr>
            </w:pPr>
            <w:ins w:id="623" w:author="Benton, Deon [2]" w:date="2023-10-13T14:57:00Z">
              <w:r>
                <w:rPr>
                  <w:rFonts w:ascii="Times New Roman" w:eastAsia="Times New Roman" w:hAnsi="Times New Roman" w:cs="Times New Roman"/>
                  <w:sz w:val="24"/>
                  <w:szCs w:val="24"/>
                </w:rPr>
                <w:t>.20</w:t>
              </w:r>
            </w:ins>
          </w:p>
        </w:tc>
        <w:tc>
          <w:tcPr>
            <w:tcW w:w="1257" w:type="dxa"/>
            <w:tcBorders>
              <w:top w:val="nil"/>
              <w:left w:val="nil"/>
              <w:bottom w:val="nil"/>
              <w:right w:val="nil"/>
            </w:tcBorders>
          </w:tcPr>
          <w:p w14:paraId="7367BC75" w14:textId="77777777" w:rsidR="009B41E4" w:rsidRDefault="009B41E4" w:rsidP="00135552">
            <w:pPr>
              <w:spacing w:line="480" w:lineRule="auto"/>
              <w:rPr>
                <w:ins w:id="624" w:author="Benton, Deon [2]" w:date="2023-10-13T14:57:00Z"/>
                <w:rFonts w:ascii="Times New Roman" w:eastAsia="Times New Roman" w:hAnsi="Times New Roman" w:cs="Times New Roman"/>
                <w:sz w:val="24"/>
                <w:szCs w:val="24"/>
              </w:rPr>
            </w:pPr>
            <w:ins w:id="625" w:author="Benton, Deon [2]" w:date="2023-10-13T14:57:00Z">
              <w:r>
                <w:rPr>
                  <w:rFonts w:ascii="Times New Roman" w:eastAsia="Times New Roman" w:hAnsi="Times New Roman" w:cs="Times New Roman"/>
                  <w:sz w:val="24"/>
                  <w:szCs w:val="24"/>
                </w:rPr>
                <w:t>.18</w:t>
              </w:r>
            </w:ins>
          </w:p>
        </w:tc>
        <w:tc>
          <w:tcPr>
            <w:tcW w:w="1168" w:type="dxa"/>
            <w:tcBorders>
              <w:top w:val="nil"/>
              <w:left w:val="nil"/>
              <w:bottom w:val="nil"/>
              <w:right w:val="nil"/>
            </w:tcBorders>
          </w:tcPr>
          <w:p w14:paraId="6DB5D23B" w14:textId="77777777" w:rsidR="009B41E4" w:rsidRDefault="009B41E4" w:rsidP="00135552">
            <w:pPr>
              <w:spacing w:line="480" w:lineRule="auto"/>
              <w:rPr>
                <w:ins w:id="626" w:author="Benton, Deon [2]" w:date="2023-10-13T14:57:00Z"/>
                <w:rFonts w:ascii="Times New Roman" w:eastAsia="Times New Roman" w:hAnsi="Times New Roman" w:cs="Times New Roman"/>
                <w:sz w:val="24"/>
                <w:szCs w:val="24"/>
              </w:rPr>
            </w:pPr>
            <w:ins w:id="627" w:author="Benton, Deon [2]" w:date="2023-10-13T14:57:00Z">
              <w:r>
                <w:rPr>
                  <w:rFonts w:ascii="Times New Roman" w:eastAsia="Times New Roman" w:hAnsi="Times New Roman" w:cs="Times New Roman"/>
                  <w:sz w:val="24"/>
                  <w:szCs w:val="24"/>
                </w:rPr>
                <w:t>.13</w:t>
              </w:r>
            </w:ins>
          </w:p>
        </w:tc>
        <w:tc>
          <w:tcPr>
            <w:tcW w:w="986" w:type="dxa"/>
            <w:tcBorders>
              <w:top w:val="nil"/>
              <w:left w:val="nil"/>
              <w:bottom w:val="nil"/>
              <w:right w:val="nil"/>
            </w:tcBorders>
          </w:tcPr>
          <w:p w14:paraId="734F19D7" w14:textId="77777777" w:rsidR="009B41E4" w:rsidRDefault="009B41E4" w:rsidP="00135552">
            <w:pPr>
              <w:spacing w:line="480" w:lineRule="auto"/>
              <w:rPr>
                <w:ins w:id="628" w:author="Benton, Deon [2]" w:date="2023-10-13T14:57:00Z"/>
                <w:rFonts w:ascii="Times New Roman" w:eastAsia="Times New Roman" w:hAnsi="Times New Roman" w:cs="Times New Roman"/>
                <w:sz w:val="24"/>
                <w:szCs w:val="24"/>
              </w:rPr>
            </w:pPr>
            <w:ins w:id="629" w:author="Benton, Deon [2]" w:date="2023-10-13T14:57:00Z">
              <w:r>
                <w:rPr>
                  <w:rFonts w:ascii="Times New Roman" w:eastAsia="Times New Roman" w:hAnsi="Times New Roman" w:cs="Times New Roman"/>
                  <w:sz w:val="24"/>
                  <w:szCs w:val="24"/>
                </w:rPr>
                <w:t>.11</w:t>
              </w:r>
            </w:ins>
          </w:p>
        </w:tc>
        <w:tc>
          <w:tcPr>
            <w:tcW w:w="1119" w:type="dxa"/>
            <w:tcBorders>
              <w:top w:val="nil"/>
              <w:left w:val="nil"/>
              <w:bottom w:val="nil"/>
              <w:right w:val="nil"/>
            </w:tcBorders>
          </w:tcPr>
          <w:p w14:paraId="3C9F4969" w14:textId="77777777" w:rsidR="009B41E4" w:rsidRDefault="009B41E4" w:rsidP="00135552">
            <w:pPr>
              <w:spacing w:line="480" w:lineRule="auto"/>
              <w:rPr>
                <w:ins w:id="630" w:author="Benton, Deon [2]" w:date="2023-10-13T14:57:00Z"/>
                <w:rFonts w:ascii="Times New Roman" w:eastAsia="Times New Roman" w:hAnsi="Times New Roman" w:cs="Times New Roman"/>
                <w:sz w:val="24"/>
                <w:szCs w:val="24"/>
              </w:rPr>
            </w:pPr>
            <w:ins w:id="631" w:author="Benton, Deon [2]" w:date="2023-10-13T14:57:00Z">
              <w:r>
                <w:rPr>
                  <w:rFonts w:ascii="Times New Roman" w:eastAsia="Times New Roman" w:hAnsi="Times New Roman" w:cs="Times New Roman"/>
                  <w:sz w:val="24"/>
                  <w:szCs w:val="24"/>
                </w:rPr>
                <w:t>.15</w:t>
              </w:r>
            </w:ins>
          </w:p>
        </w:tc>
        <w:tc>
          <w:tcPr>
            <w:tcW w:w="1117" w:type="dxa"/>
            <w:tcBorders>
              <w:top w:val="nil"/>
              <w:left w:val="nil"/>
              <w:bottom w:val="nil"/>
              <w:right w:val="nil"/>
            </w:tcBorders>
          </w:tcPr>
          <w:p w14:paraId="45D0282C" w14:textId="77777777" w:rsidR="009B41E4" w:rsidRDefault="009B41E4" w:rsidP="00135552">
            <w:pPr>
              <w:spacing w:line="480" w:lineRule="auto"/>
              <w:rPr>
                <w:ins w:id="632" w:author="Benton, Deon [2]" w:date="2023-10-13T14:57:00Z"/>
                <w:rFonts w:ascii="Times New Roman" w:eastAsia="Times New Roman" w:hAnsi="Times New Roman" w:cs="Times New Roman"/>
                <w:sz w:val="24"/>
                <w:szCs w:val="24"/>
              </w:rPr>
            </w:pPr>
            <w:ins w:id="633" w:author="Benton, Deon [2]" w:date="2023-10-13T14:57:00Z">
              <w:r>
                <w:rPr>
                  <w:rFonts w:ascii="Times New Roman" w:eastAsia="Times New Roman" w:hAnsi="Times New Roman" w:cs="Times New Roman"/>
                  <w:sz w:val="24"/>
                  <w:szCs w:val="24"/>
                </w:rPr>
                <w:t>.14</w:t>
              </w:r>
            </w:ins>
          </w:p>
        </w:tc>
      </w:tr>
      <w:tr w:rsidR="009B41E4" w14:paraId="28D5117B" w14:textId="77777777" w:rsidTr="00135552">
        <w:trPr>
          <w:trHeight w:val="418"/>
          <w:jc w:val="center"/>
          <w:ins w:id="634" w:author="Benton, Deon [2]" w:date="2023-10-13T14:57:00Z"/>
        </w:trPr>
        <w:tc>
          <w:tcPr>
            <w:tcW w:w="1168" w:type="dxa"/>
            <w:tcBorders>
              <w:top w:val="nil"/>
              <w:left w:val="nil"/>
              <w:bottom w:val="single" w:sz="4" w:space="0" w:color="000000"/>
              <w:right w:val="nil"/>
            </w:tcBorders>
          </w:tcPr>
          <w:p w14:paraId="2892957E" w14:textId="77777777" w:rsidR="009B41E4" w:rsidRDefault="009B41E4" w:rsidP="00135552">
            <w:pPr>
              <w:spacing w:line="480" w:lineRule="auto"/>
              <w:rPr>
                <w:ins w:id="635" w:author="Benton, Deon [2]" w:date="2023-10-13T14:57:00Z"/>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1A7DC636" w14:textId="77777777" w:rsidR="009B41E4" w:rsidRDefault="009B41E4" w:rsidP="00135552">
            <w:pPr>
              <w:spacing w:line="480" w:lineRule="auto"/>
              <w:rPr>
                <w:ins w:id="636" w:author="Benton, Deon [2]" w:date="2023-10-13T14:57:00Z"/>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6629CB60" w14:textId="77777777" w:rsidR="009B41E4" w:rsidRDefault="009B41E4" w:rsidP="00135552">
            <w:pPr>
              <w:spacing w:line="480" w:lineRule="auto"/>
              <w:rPr>
                <w:ins w:id="637" w:author="Benton, Deon [2]" w:date="2023-10-13T14:57:00Z"/>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6C6BFFD5" w14:textId="77777777" w:rsidR="009B41E4" w:rsidRDefault="009B41E4" w:rsidP="00135552">
            <w:pPr>
              <w:spacing w:line="480" w:lineRule="auto"/>
              <w:rPr>
                <w:ins w:id="638" w:author="Benton, Deon [2]" w:date="2023-10-13T14:57:00Z"/>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0642860B" w14:textId="77777777" w:rsidR="009B41E4" w:rsidRDefault="009B41E4" w:rsidP="00135552">
            <w:pPr>
              <w:spacing w:line="480" w:lineRule="auto"/>
              <w:rPr>
                <w:ins w:id="639" w:author="Benton, Deon [2]" w:date="2023-10-13T14:57:00Z"/>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411D0A9E" w14:textId="77777777" w:rsidR="009B41E4" w:rsidRDefault="009B41E4" w:rsidP="00135552">
            <w:pPr>
              <w:spacing w:line="480" w:lineRule="auto"/>
              <w:rPr>
                <w:ins w:id="640" w:author="Benton, Deon [2]" w:date="2023-10-13T14:57:00Z"/>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22D3933" w14:textId="77777777" w:rsidR="009B41E4" w:rsidRDefault="009B41E4" w:rsidP="00135552">
            <w:pPr>
              <w:spacing w:line="480" w:lineRule="auto"/>
              <w:rPr>
                <w:ins w:id="641" w:author="Benton, Deon [2]" w:date="2023-10-13T14:57:00Z"/>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6BF81F49" w14:textId="77777777" w:rsidR="009B41E4" w:rsidRDefault="009B41E4" w:rsidP="00135552">
            <w:pPr>
              <w:spacing w:line="480" w:lineRule="auto"/>
              <w:rPr>
                <w:ins w:id="642" w:author="Benton, Deon [2]" w:date="2023-10-13T14:57:00Z"/>
                <w:rFonts w:ascii="Times New Roman" w:eastAsia="Times New Roman" w:hAnsi="Times New Roman" w:cs="Times New Roman"/>
                <w:sz w:val="24"/>
                <w:szCs w:val="24"/>
              </w:rPr>
            </w:pPr>
          </w:p>
        </w:tc>
      </w:tr>
      <w:tr w:rsidR="009B41E4" w14:paraId="24C375D7" w14:textId="77777777" w:rsidTr="00135552">
        <w:trPr>
          <w:trHeight w:val="406"/>
          <w:jc w:val="center"/>
          <w:ins w:id="643" w:author="Benton, Deon [2]" w:date="2023-10-13T14:57:00Z"/>
        </w:trPr>
        <w:tc>
          <w:tcPr>
            <w:tcW w:w="8885" w:type="dxa"/>
            <w:gridSpan w:val="8"/>
            <w:tcBorders>
              <w:top w:val="single" w:sz="4" w:space="0" w:color="000000"/>
              <w:left w:val="nil"/>
              <w:bottom w:val="single" w:sz="4" w:space="0" w:color="000000"/>
              <w:right w:val="nil"/>
            </w:tcBorders>
          </w:tcPr>
          <w:p w14:paraId="110C6D22" w14:textId="77777777" w:rsidR="009B41E4" w:rsidRDefault="009B41E4" w:rsidP="00135552">
            <w:pPr>
              <w:spacing w:line="480" w:lineRule="auto"/>
              <w:jc w:val="center"/>
              <w:rPr>
                <w:ins w:id="644" w:author="Benton, Deon [2]" w:date="2023-10-13T14:57:00Z"/>
                <w:rFonts w:ascii="Times New Roman" w:eastAsia="Times New Roman" w:hAnsi="Times New Roman" w:cs="Times New Roman"/>
                <w:sz w:val="24"/>
                <w:szCs w:val="24"/>
              </w:rPr>
            </w:pPr>
            <w:ins w:id="645" w:author="Benton, Deon [2]" w:date="2023-10-13T14:57:00Z">
              <w:r>
                <w:rPr>
                  <w:rFonts w:ascii="Times New Roman" w:eastAsia="Times New Roman" w:hAnsi="Times New Roman" w:cs="Times New Roman"/>
                  <w:sz w:val="24"/>
                  <w:szCs w:val="24"/>
                </w:rPr>
                <w:t>(C) Model fit to the indirect screening-off data only</w:t>
              </w:r>
            </w:ins>
          </w:p>
        </w:tc>
      </w:tr>
      <w:tr w:rsidR="009B41E4" w14:paraId="2C2AF1C5" w14:textId="77777777" w:rsidTr="00135552">
        <w:trPr>
          <w:trHeight w:val="418"/>
          <w:jc w:val="center"/>
          <w:ins w:id="646" w:author="Benton, Deon [2]" w:date="2023-10-13T14:57:00Z"/>
        </w:trPr>
        <w:tc>
          <w:tcPr>
            <w:tcW w:w="4495" w:type="dxa"/>
            <w:gridSpan w:val="4"/>
            <w:tcBorders>
              <w:top w:val="single" w:sz="4" w:space="0" w:color="000000"/>
              <w:left w:val="nil"/>
              <w:bottom w:val="single" w:sz="4" w:space="0" w:color="000000"/>
              <w:right w:val="nil"/>
            </w:tcBorders>
          </w:tcPr>
          <w:p w14:paraId="798C6D54" w14:textId="77777777" w:rsidR="009B41E4" w:rsidRDefault="009B41E4" w:rsidP="00135552">
            <w:pPr>
              <w:spacing w:line="480" w:lineRule="auto"/>
              <w:jc w:val="center"/>
              <w:rPr>
                <w:ins w:id="647" w:author="Benton, Deon [2]" w:date="2023-10-13T14:57:00Z"/>
                <w:rFonts w:ascii="Times New Roman" w:eastAsia="Times New Roman" w:hAnsi="Times New Roman" w:cs="Times New Roman"/>
                <w:sz w:val="24"/>
                <w:szCs w:val="24"/>
              </w:rPr>
            </w:pPr>
            <w:ins w:id="648" w:author="Benton, Deon [2]" w:date="2023-10-13T14:57:00Z">
              <w:r>
                <w:rPr>
                  <w:rFonts w:ascii="Times New Roman" w:eastAsia="Times New Roman" w:hAnsi="Times New Roman" w:cs="Times New Roman"/>
                  <w:sz w:val="24"/>
                  <w:szCs w:val="24"/>
                </w:rPr>
                <w:t>Experiment 1</w:t>
              </w:r>
            </w:ins>
          </w:p>
        </w:tc>
        <w:tc>
          <w:tcPr>
            <w:tcW w:w="4390" w:type="dxa"/>
            <w:gridSpan w:val="4"/>
            <w:tcBorders>
              <w:top w:val="single" w:sz="4" w:space="0" w:color="000000"/>
              <w:left w:val="nil"/>
              <w:bottom w:val="single" w:sz="4" w:space="0" w:color="000000"/>
              <w:right w:val="nil"/>
            </w:tcBorders>
          </w:tcPr>
          <w:p w14:paraId="1B4B2083" w14:textId="77777777" w:rsidR="009B41E4" w:rsidRDefault="009B41E4" w:rsidP="00135552">
            <w:pPr>
              <w:spacing w:line="480" w:lineRule="auto"/>
              <w:jc w:val="center"/>
              <w:rPr>
                <w:ins w:id="649" w:author="Benton, Deon [2]" w:date="2023-10-13T14:57:00Z"/>
                <w:rFonts w:ascii="Times New Roman" w:eastAsia="Times New Roman" w:hAnsi="Times New Roman" w:cs="Times New Roman"/>
                <w:sz w:val="24"/>
                <w:szCs w:val="24"/>
              </w:rPr>
            </w:pPr>
            <w:ins w:id="650" w:author="Benton, Deon [2]" w:date="2023-10-13T14:57:00Z">
              <w:r>
                <w:rPr>
                  <w:rFonts w:ascii="Times New Roman" w:eastAsia="Times New Roman" w:hAnsi="Times New Roman" w:cs="Times New Roman"/>
                  <w:sz w:val="24"/>
                  <w:szCs w:val="24"/>
                </w:rPr>
                <w:t>Experiment 2</w:t>
              </w:r>
            </w:ins>
          </w:p>
        </w:tc>
      </w:tr>
      <w:tr w:rsidR="009B41E4" w14:paraId="3E13D1EF" w14:textId="77777777" w:rsidTr="00135552">
        <w:trPr>
          <w:trHeight w:val="406"/>
          <w:jc w:val="center"/>
          <w:ins w:id="651" w:author="Benton, Deon [2]" w:date="2023-10-13T14:57:00Z"/>
        </w:trPr>
        <w:tc>
          <w:tcPr>
            <w:tcW w:w="2165" w:type="dxa"/>
            <w:gridSpan w:val="2"/>
            <w:tcBorders>
              <w:top w:val="single" w:sz="4" w:space="0" w:color="000000"/>
              <w:left w:val="nil"/>
              <w:bottom w:val="single" w:sz="4" w:space="0" w:color="000000"/>
              <w:right w:val="nil"/>
            </w:tcBorders>
          </w:tcPr>
          <w:p w14:paraId="0689E48B" w14:textId="77777777" w:rsidR="009B41E4" w:rsidRDefault="009B41E4" w:rsidP="00135552">
            <w:pPr>
              <w:spacing w:line="480" w:lineRule="auto"/>
              <w:jc w:val="center"/>
              <w:rPr>
                <w:ins w:id="652" w:author="Benton, Deon [2]" w:date="2023-10-13T14:57:00Z"/>
                <w:rFonts w:ascii="Times New Roman" w:eastAsia="Times New Roman" w:hAnsi="Times New Roman" w:cs="Times New Roman"/>
                <w:sz w:val="24"/>
                <w:szCs w:val="24"/>
              </w:rPr>
            </w:pPr>
            <w:ins w:id="653" w:author="Benton, Deon [2]" w:date="2023-10-13T14:57:00Z">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ins>
          </w:p>
        </w:tc>
        <w:tc>
          <w:tcPr>
            <w:tcW w:w="2330" w:type="dxa"/>
            <w:gridSpan w:val="2"/>
            <w:tcBorders>
              <w:top w:val="single" w:sz="4" w:space="0" w:color="000000"/>
              <w:left w:val="nil"/>
              <w:bottom w:val="single" w:sz="4" w:space="0" w:color="000000"/>
              <w:right w:val="nil"/>
            </w:tcBorders>
          </w:tcPr>
          <w:p w14:paraId="73115108" w14:textId="77777777" w:rsidR="009B41E4" w:rsidRDefault="009B41E4" w:rsidP="00135552">
            <w:pPr>
              <w:spacing w:line="480" w:lineRule="auto"/>
              <w:jc w:val="center"/>
              <w:rPr>
                <w:ins w:id="654" w:author="Benton, Deon [2]" w:date="2023-10-13T14:57:00Z"/>
                <w:rFonts w:ascii="Times New Roman" w:eastAsia="Times New Roman" w:hAnsi="Times New Roman" w:cs="Times New Roman"/>
                <w:sz w:val="24"/>
                <w:szCs w:val="24"/>
              </w:rPr>
            </w:pPr>
            <w:ins w:id="655" w:author="Benton, Deon [2]" w:date="2023-10-13T14:57:00Z">
              <w:r>
                <w:rPr>
                  <w:rFonts w:ascii="Times New Roman" w:eastAsia="Times New Roman" w:hAnsi="Times New Roman" w:cs="Times New Roman"/>
                  <w:sz w:val="24"/>
                  <w:szCs w:val="24"/>
                </w:rPr>
                <w:t>Bayesian Model</w:t>
              </w:r>
            </w:ins>
          </w:p>
        </w:tc>
        <w:tc>
          <w:tcPr>
            <w:tcW w:w="2154" w:type="dxa"/>
            <w:gridSpan w:val="2"/>
            <w:tcBorders>
              <w:top w:val="single" w:sz="4" w:space="0" w:color="000000"/>
              <w:left w:val="nil"/>
              <w:bottom w:val="single" w:sz="4" w:space="0" w:color="000000"/>
              <w:right w:val="nil"/>
            </w:tcBorders>
          </w:tcPr>
          <w:p w14:paraId="7A5E8402" w14:textId="77777777" w:rsidR="009B41E4" w:rsidRDefault="009B41E4" w:rsidP="00135552">
            <w:pPr>
              <w:spacing w:line="480" w:lineRule="auto"/>
              <w:jc w:val="center"/>
              <w:rPr>
                <w:ins w:id="656" w:author="Benton, Deon [2]" w:date="2023-10-13T14:57:00Z"/>
                <w:rFonts w:ascii="Times New Roman" w:eastAsia="Times New Roman" w:hAnsi="Times New Roman" w:cs="Times New Roman"/>
                <w:sz w:val="24"/>
                <w:szCs w:val="24"/>
              </w:rPr>
            </w:pPr>
            <w:ins w:id="657" w:author="Benton, Deon [2]" w:date="2023-10-13T14:57:00Z">
              <w:r>
                <w:rPr>
                  <w:rFonts w:ascii="Times New Roman" w:eastAsia="Times New Roman" w:hAnsi="Times New Roman" w:cs="Times New Roman"/>
                  <w:sz w:val="24"/>
                  <w:szCs w:val="24"/>
                </w:rPr>
                <w:t>Connectionist</w:t>
              </w:r>
            </w:ins>
          </w:p>
        </w:tc>
        <w:tc>
          <w:tcPr>
            <w:tcW w:w="2236" w:type="dxa"/>
            <w:gridSpan w:val="2"/>
            <w:tcBorders>
              <w:top w:val="single" w:sz="4" w:space="0" w:color="000000"/>
              <w:left w:val="nil"/>
              <w:bottom w:val="single" w:sz="4" w:space="0" w:color="000000"/>
              <w:right w:val="nil"/>
            </w:tcBorders>
          </w:tcPr>
          <w:p w14:paraId="16FB3458" w14:textId="77777777" w:rsidR="009B41E4" w:rsidRDefault="009B41E4" w:rsidP="00135552">
            <w:pPr>
              <w:spacing w:line="480" w:lineRule="auto"/>
              <w:jc w:val="center"/>
              <w:rPr>
                <w:ins w:id="658" w:author="Benton, Deon [2]" w:date="2023-10-13T14:57:00Z"/>
                <w:rFonts w:ascii="Times New Roman" w:eastAsia="Times New Roman" w:hAnsi="Times New Roman" w:cs="Times New Roman"/>
                <w:sz w:val="24"/>
                <w:szCs w:val="24"/>
              </w:rPr>
            </w:pPr>
            <w:ins w:id="659" w:author="Benton, Deon [2]" w:date="2023-10-13T14:57:00Z">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ins>
          </w:p>
        </w:tc>
      </w:tr>
      <w:tr w:rsidR="009B41E4" w14:paraId="5012A3CA" w14:textId="77777777" w:rsidTr="00135552">
        <w:trPr>
          <w:trHeight w:val="418"/>
          <w:jc w:val="center"/>
          <w:ins w:id="660" w:author="Benton, Deon [2]" w:date="2023-10-13T14:57:00Z"/>
        </w:trPr>
        <w:tc>
          <w:tcPr>
            <w:tcW w:w="1168" w:type="dxa"/>
            <w:tcBorders>
              <w:top w:val="single" w:sz="4" w:space="0" w:color="000000"/>
              <w:left w:val="nil"/>
              <w:bottom w:val="nil"/>
              <w:right w:val="nil"/>
            </w:tcBorders>
          </w:tcPr>
          <w:p w14:paraId="19699FFC" w14:textId="77777777" w:rsidR="009B41E4" w:rsidRDefault="009B41E4" w:rsidP="00135552">
            <w:pPr>
              <w:spacing w:line="480" w:lineRule="auto"/>
              <w:rPr>
                <w:ins w:id="661" w:author="Benton, Deon [2]" w:date="2023-10-13T14:57:00Z"/>
                <w:rFonts w:ascii="Times New Roman" w:eastAsia="Times New Roman" w:hAnsi="Times New Roman" w:cs="Times New Roman"/>
                <w:sz w:val="24"/>
                <w:szCs w:val="24"/>
              </w:rPr>
            </w:pPr>
            <w:ins w:id="662" w:author="Benton, Deon [2]" w:date="2023-10-13T14:57:00Z">
              <w:r>
                <w:rPr>
                  <w:rFonts w:ascii="Times New Roman" w:eastAsia="Times New Roman" w:hAnsi="Times New Roman" w:cs="Times New Roman"/>
                  <w:sz w:val="24"/>
                  <w:szCs w:val="24"/>
                </w:rPr>
                <w:t>RMSE</w:t>
              </w:r>
            </w:ins>
          </w:p>
        </w:tc>
        <w:tc>
          <w:tcPr>
            <w:tcW w:w="997" w:type="dxa"/>
            <w:tcBorders>
              <w:top w:val="single" w:sz="4" w:space="0" w:color="000000"/>
              <w:left w:val="nil"/>
              <w:bottom w:val="nil"/>
              <w:right w:val="nil"/>
            </w:tcBorders>
          </w:tcPr>
          <w:p w14:paraId="042B3814" w14:textId="77777777" w:rsidR="009B41E4" w:rsidRDefault="009B41E4" w:rsidP="00135552">
            <w:pPr>
              <w:spacing w:line="480" w:lineRule="auto"/>
              <w:rPr>
                <w:ins w:id="663" w:author="Benton, Deon [2]" w:date="2023-10-13T14:57:00Z"/>
                <w:rFonts w:ascii="Times New Roman" w:eastAsia="Times New Roman" w:hAnsi="Times New Roman" w:cs="Times New Roman"/>
                <w:sz w:val="24"/>
                <w:szCs w:val="24"/>
              </w:rPr>
            </w:pPr>
            <w:ins w:id="664" w:author="Benton, Deon [2]" w:date="2023-10-13T14:57:00Z">
              <w:r>
                <w:rPr>
                  <w:rFonts w:ascii="Times New Roman" w:eastAsia="Times New Roman" w:hAnsi="Times New Roman" w:cs="Times New Roman"/>
                  <w:sz w:val="24"/>
                  <w:szCs w:val="24"/>
                </w:rPr>
                <w:t>MAE</w:t>
              </w:r>
            </w:ins>
          </w:p>
        </w:tc>
        <w:tc>
          <w:tcPr>
            <w:tcW w:w="1073" w:type="dxa"/>
            <w:tcBorders>
              <w:top w:val="single" w:sz="4" w:space="0" w:color="000000"/>
              <w:left w:val="nil"/>
              <w:bottom w:val="nil"/>
              <w:right w:val="nil"/>
            </w:tcBorders>
          </w:tcPr>
          <w:p w14:paraId="09130D38" w14:textId="77777777" w:rsidR="009B41E4" w:rsidRDefault="009B41E4" w:rsidP="00135552">
            <w:pPr>
              <w:spacing w:line="480" w:lineRule="auto"/>
              <w:rPr>
                <w:ins w:id="665" w:author="Benton, Deon [2]" w:date="2023-10-13T14:57:00Z"/>
                <w:rFonts w:ascii="Times New Roman" w:eastAsia="Times New Roman" w:hAnsi="Times New Roman" w:cs="Times New Roman"/>
                <w:sz w:val="24"/>
                <w:szCs w:val="24"/>
              </w:rPr>
            </w:pPr>
            <w:ins w:id="666" w:author="Benton, Deon [2]" w:date="2023-10-13T14:57:00Z">
              <w:r>
                <w:rPr>
                  <w:rFonts w:ascii="Times New Roman" w:eastAsia="Times New Roman" w:hAnsi="Times New Roman" w:cs="Times New Roman"/>
                  <w:sz w:val="24"/>
                  <w:szCs w:val="24"/>
                </w:rPr>
                <w:t>RMSE</w:t>
              </w:r>
            </w:ins>
          </w:p>
        </w:tc>
        <w:tc>
          <w:tcPr>
            <w:tcW w:w="1257" w:type="dxa"/>
            <w:tcBorders>
              <w:top w:val="single" w:sz="4" w:space="0" w:color="000000"/>
              <w:left w:val="nil"/>
              <w:bottom w:val="nil"/>
              <w:right w:val="nil"/>
            </w:tcBorders>
          </w:tcPr>
          <w:p w14:paraId="3AEEC86E" w14:textId="77777777" w:rsidR="009B41E4" w:rsidRDefault="009B41E4" w:rsidP="00135552">
            <w:pPr>
              <w:spacing w:line="480" w:lineRule="auto"/>
              <w:rPr>
                <w:ins w:id="667" w:author="Benton, Deon [2]" w:date="2023-10-13T14:57:00Z"/>
                <w:rFonts w:ascii="Times New Roman" w:eastAsia="Times New Roman" w:hAnsi="Times New Roman" w:cs="Times New Roman"/>
                <w:sz w:val="24"/>
                <w:szCs w:val="24"/>
              </w:rPr>
            </w:pPr>
            <w:ins w:id="668" w:author="Benton, Deon [2]" w:date="2023-10-13T14:57:00Z">
              <w:r>
                <w:rPr>
                  <w:rFonts w:ascii="Times New Roman" w:eastAsia="Times New Roman" w:hAnsi="Times New Roman" w:cs="Times New Roman"/>
                  <w:sz w:val="24"/>
                  <w:szCs w:val="24"/>
                </w:rPr>
                <w:t>MAE</w:t>
              </w:r>
            </w:ins>
          </w:p>
        </w:tc>
        <w:tc>
          <w:tcPr>
            <w:tcW w:w="1168" w:type="dxa"/>
            <w:tcBorders>
              <w:top w:val="single" w:sz="4" w:space="0" w:color="000000"/>
              <w:left w:val="nil"/>
              <w:bottom w:val="nil"/>
              <w:right w:val="nil"/>
            </w:tcBorders>
          </w:tcPr>
          <w:p w14:paraId="758BE871" w14:textId="77777777" w:rsidR="009B41E4" w:rsidRDefault="009B41E4" w:rsidP="00135552">
            <w:pPr>
              <w:spacing w:line="480" w:lineRule="auto"/>
              <w:rPr>
                <w:ins w:id="669" w:author="Benton, Deon [2]" w:date="2023-10-13T14:57:00Z"/>
                <w:rFonts w:ascii="Times New Roman" w:eastAsia="Times New Roman" w:hAnsi="Times New Roman" w:cs="Times New Roman"/>
                <w:sz w:val="24"/>
                <w:szCs w:val="24"/>
              </w:rPr>
            </w:pPr>
            <w:ins w:id="670" w:author="Benton, Deon [2]" w:date="2023-10-13T14:57:00Z">
              <w:r>
                <w:rPr>
                  <w:rFonts w:ascii="Times New Roman" w:eastAsia="Times New Roman" w:hAnsi="Times New Roman" w:cs="Times New Roman"/>
                  <w:sz w:val="24"/>
                  <w:szCs w:val="24"/>
                </w:rPr>
                <w:t>RMSE</w:t>
              </w:r>
            </w:ins>
          </w:p>
        </w:tc>
        <w:tc>
          <w:tcPr>
            <w:tcW w:w="986" w:type="dxa"/>
            <w:tcBorders>
              <w:top w:val="single" w:sz="4" w:space="0" w:color="000000"/>
              <w:left w:val="nil"/>
              <w:bottom w:val="nil"/>
              <w:right w:val="nil"/>
            </w:tcBorders>
          </w:tcPr>
          <w:p w14:paraId="13613801" w14:textId="77777777" w:rsidR="009B41E4" w:rsidRDefault="009B41E4" w:rsidP="00135552">
            <w:pPr>
              <w:spacing w:line="480" w:lineRule="auto"/>
              <w:rPr>
                <w:ins w:id="671" w:author="Benton, Deon [2]" w:date="2023-10-13T14:57:00Z"/>
                <w:rFonts w:ascii="Times New Roman" w:eastAsia="Times New Roman" w:hAnsi="Times New Roman" w:cs="Times New Roman"/>
                <w:sz w:val="24"/>
                <w:szCs w:val="24"/>
              </w:rPr>
            </w:pPr>
            <w:ins w:id="672" w:author="Benton, Deon [2]" w:date="2023-10-13T14:57:00Z">
              <w:r>
                <w:rPr>
                  <w:rFonts w:ascii="Times New Roman" w:eastAsia="Times New Roman" w:hAnsi="Times New Roman" w:cs="Times New Roman"/>
                  <w:sz w:val="24"/>
                  <w:szCs w:val="24"/>
                </w:rPr>
                <w:t>MAE</w:t>
              </w:r>
            </w:ins>
          </w:p>
        </w:tc>
        <w:tc>
          <w:tcPr>
            <w:tcW w:w="1119" w:type="dxa"/>
            <w:tcBorders>
              <w:top w:val="single" w:sz="4" w:space="0" w:color="000000"/>
              <w:left w:val="nil"/>
              <w:bottom w:val="nil"/>
              <w:right w:val="nil"/>
            </w:tcBorders>
          </w:tcPr>
          <w:p w14:paraId="13AE4912" w14:textId="77777777" w:rsidR="009B41E4" w:rsidRDefault="009B41E4" w:rsidP="00135552">
            <w:pPr>
              <w:spacing w:line="480" w:lineRule="auto"/>
              <w:rPr>
                <w:ins w:id="673" w:author="Benton, Deon [2]" w:date="2023-10-13T14:57:00Z"/>
                <w:rFonts w:ascii="Times New Roman" w:eastAsia="Times New Roman" w:hAnsi="Times New Roman" w:cs="Times New Roman"/>
                <w:sz w:val="24"/>
                <w:szCs w:val="24"/>
              </w:rPr>
            </w:pPr>
            <w:ins w:id="674" w:author="Benton, Deon [2]" w:date="2023-10-13T14:57:00Z">
              <w:r>
                <w:rPr>
                  <w:rFonts w:ascii="Times New Roman" w:eastAsia="Times New Roman" w:hAnsi="Times New Roman" w:cs="Times New Roman"/>
                  <w:sz w:val="24"/>
                  <w:szCs w:val="24"/>
                </w:rPr>
                <w:t>RMSE</w:t>
              </w:r>
            </w:ins>
          </w:p>
        </w:tc>
        <w:tc>
          <w:tcPr>
            <w:tcW w:w="1117" w:type="dxa"/>
            <w:tcBorders>
              <w:top w:val="single" w:sz="4" w:space="0" w:color="000000"/>
              <w:left w:val="nil"/>
              <w:bottom w:val="nil"/>
              <w:right w:val="nil"/>
            </w:tcBorders>
          </w:tcPr>
          <w:p w14:paraId="2035EEB0" w14:textId="77777777" w:rsidR="009B41E4" w:rsidRDefault="009B41E4" w:rsidP="00135552">
            <w:pPr>
              <w:spacing w:line="480" w:lineRule="auto"/>
              <w:rPr>
                <w:ins w:id="675" w:author="Benton, Deon [2]" w:date="2023-10-13T14:57:00Z"/>
                <w:rFonts w:ascii="Times New Roman" w:eastAsia="Times New Roman" w:hAnsi="Times New Roman" w:cs="Times New Roman"/>
                <w:sz w:val="24"/>
                <w:szCs w:val="24"/>
              </w:rPr>
            </w:pPr>
            <w:ins w:id="676" w:author="Benton, Deon [2]" w:date="2023-10-13T14:57:00Z">
              <w:r>
                <w:rPr>
                  <w:rFonts w:ascii="Times New Roman" w:eastAsia="Times New Roman" w:hAnsi="Times New Roman" w:cs="Times New Roman"/>
                  <w:sz w:val="24"/>
                  <w:szCs w:val="24"/>
                </w:rPr>
                <w:t>MAE</w:t>
              </w:r>
            </w:ins>
          </w:p>
        </w:tc>
      </w:tr>
      <w:tr w:rsidR="009B41E4" w14:paraId="231E44EF" w14:textId="77777777" w:rsidTr="00135552">
        <w:trPr>
          <w:trHeight w:val="418"/>
          <w:jc w:val="center"/>
          <w:ins w:id="677" w:author="Benton, Deon [2]" w:date="2023-10-13T14:57:00Z"/>
        </w:trPr>
        <w:tc>
          <w:tcPr>
            <w:tcW w:w="1168" w:type="dxa"/>
            <w:tcBorders>
              <w:top w:val="nil"/>
              <w:left w:val="nil"/>
              <w:bottom w:val="nil"/>
              <w:right w:val="nil"/>
            </w:tcBorders>
          </w:tcPr>
          <w:p w14:paraId="76224BA7" w14:textId="77777777" w:rsidR="009B41E4" w:rsidRDefault="009B41E4" w:rsidP="00135552">
            <w:pPr>
              <w:spacing w:line="480" w:lineRule="auto"/>
              <w:rPr>
                <w:ins w:id="678" w:author="Benton, Deon [2]" w:date="2023-10-13T14:57:00Z"/>
                <w:rFonts w:ascii="Times New Roman" w:eastAsia="Times New Roman" w:hAnsi="Times New Roman" w:cs="Times New Roman"/>
                <w:sz w:val="24"/>
                <w:szCs w:val="24"/>
              </w:rPr>
            </w:pPr>
            <w:ins w:id="679" w:author="Benton, Deon [2]" w:date="2023-10-13T14:57:00Z">
              <w:r>
                <w:rPr>
                  <w:rFonts w:ascii="Times New Roman" w:eastAsia="Times New Roman" w:hAnsi="Times New Roman" w:cs="Times New Roman"/>
                  <w:sz w:val="24"/>
                  <w:szCs w:val="24"/>
                </w:rPr>
                <w:t>.08</w:t>
              </w:r>
            </w:ins>
          </w:p>
        </w:tc>
        <w:tc>
          <w:tcPr>
            <w:tcW w:w="997" w:type="dxa"/>
            <w:tcBorders>
              <w:top w:val="nil"/>
              <w:left w:val="nil"/>
              <w:bottom w:val="nil"/>
              <w:right w:val="nil"/>
            </w:tcBorders>
          </w:tcPr>
          <w:p w14:paraId="1CBD4C9E" w14:textId="77777777" w:rsidR="009B41E4" w:rsidRDefault="009B41E4" w:rsidP="00135552">
            <w:pPr>
              <w:spacing w:line="480" w:lineRule="auto"/>
              <w:rPr>
                <w:ins w:id="680" w:author="Benton, Deon [2]" w:date="2023-10-13T14:57:00Z"/>
                <w:rFonts w:ascii="Times New Roman" w:eastAsia="Times New Roman" w:hAnsi="Times New Roman" w:cs="Times New Roman"/>
                <w:sz w:val="24"/>
                <w:szCs w:val="24"/>
              </w:rPr>
            </w:pPr>
            <w:ins w:id="681" w:author="Benton, Deon [2]" w:date="2023-10-13T14:57:00Z">
              <w:r>
                <w:rPr>
                  <w:rFonts w:ascii="Times New Roman" w:eastAsia="Times New Roman" w:hAnsi="Times New Roman" w:cs="Times New Roman"/>
                  <w:sz w:val="24"/>
                  <w:szCs w:val="24"/>
                </w:rPr>
                <w:t>.07</w:t>
              </w:r>
            </w:ins>
          </w:p>
        </w:tc>
        <w:tc>
          <w:tcPr>
            <w:tcW w:w="1073" w:type="dxa"/>
            <w:tcBorders>
              <w:top w:val="nil"/>
              <w:left w:val="nil"/>
              <w:bottom w:val="nil"/>
              <w:right w:val="nil"/>
            </w:tcBorders>
          </w:tcPr>
          <w:p w14:paraId="2531021F" w14:textId="77777777" w:rsidR="009B41E4" w:rsidRDefault="009B41E4" w:rsidP="00135552">
            <w:pPr>
              <w:spacing w:line="480" w:lineRule="auto"/>
              <w:rPr>
                <w:ins w:id="682" w:author="Benton, Deon [2]" w:date="2023-10-13T14:57:00Z"/>
                <w:rFonts w:ascii="Times New Roman" w:eastAsia="Times New Roman" w:hAnsi="Times New Roman" w:cs="Times New Roman"/>
                <w:sz w:val="24"/>
                <w:szCs w:val="24"/>
              </w:rPr>
            </w:pPr>
            <w:ins w:id="683" w:author="Benton, Deon [2]" w:date="2023-10-13T14:57:00Z">
              <w:r>
                <w:rPr>
                  <w:rFonts w:ascii="Times New Roman" w:eastAsia="Times New Roman" w:hAnsi="Times New Roman" w:cs="Times New Roman"/>
                  <w:sz w:val="24"/>
                  <w:szCs w:val="24"/>
                </w:rPr>
                <w:t>.18</w:t>
              </w:r>
            </w:ins>
          </w:p>
        </w:tc>
        <w:tc>
          <w:tcPr>
            <w:tcW w:w="1257" w:type="dxa"/>
            <w:tcBorders>
              <w:top w:val="nil"/>
              <w:left w:val="nil"/>
              <w:bottom w:val="nil"/>
              <w:right w:val="nil"/>
            </w:tcBorders>
          </w:tcPr>
          <w:p w14:paraId="642B25FE" w14:textId="77777777" w:rsidR="009B41E4" w:rsidRDefault="009B41E4" w:rsidP="00135552">
            <w:pPr>
              <w:spacing w:line="480" w:lineRule="auto"/>
              <w:rPr>
                <w:ins w:id="684" w:author="Benton, Deon [2]" w:date="2023-10-13T14:57:00Z"/>
                <w:rFonts w:ascii="Times New Roman" w:eastAsia="Times New Roman" w:hAnsi="Times New Roman" w:cs="Times New Roman"/>
                <w:sz w:val="24"/>
                <w:szCs w:val="24"/>
              </w:rPr>
            </w:pPr>
            <w:ins w:id="685" w:author="Benton, Deon [2]" w:date="2023-10-13T14:57:00Z">
              <w:r>
                <w:rPr>
                  <w:rFonts w:ascii="Times New Roman" w:eastAsia="Times New Roman" w:hAnsi="Times New Roman" w:cs="Times New Roman"/>
                  <w:sz w:val="24"/>
                  <w:szCs w:val="24"/>
                </w:rPr>
                <w:t>.16</w:t>
              </w:r>
            </w:ins>
          </w:p>
        </w:tc>
        <w:tc>
          <w:tcPr>
            <w:tcW w:w="1168" w:type="dxa"/>
            <w:tcBorders>
              <w:top w:val="nil"/>
              <w:left w:val="nil"/>
              <w:bottom w:val="nil"/>
              <w:right w:val="nil"/>
            </w:tcBorders>
          </w:tcPr>
          <w:p w14:paraId="665D6D18" w14:textId="77777777" w:rsidR="009B41E4" w:rsidRDefault="009B41E4" w:rsidP="00135552">
            <w:pPr>
              <w:spacing w:line="480" w:lineRule="auto"/>
              <w:rPr>
                <w:ins w:id="686" w:author="Benton, Deon [2]" w:date="2023-10-13T14:57:00Z"/>
                <w:rFonts w:ascii="Times New Roman" w:eastAsia="Times New Roman" w:hAnsi="Times New Roman" w:cs="Times New Roman"/>
                <w:sz w:val="24"/>
                <w:szCs w:val="24"/>
              </w:rPr>
            </w:pPr>
            <w:ins w:id="687" w:author="Benton, Deon [2]" w:date="2023-10-13T14:57:00Z">
              <w:r>
                <w:rPr>
                  <w:rFonts w:ascii="Times New Roman" w:eastAsia="Times New Roman" w:hAnsi="Times New Roman" w:cs="Times New Roman"/>
                  <w:sz w:val="24"/>
                  <w:szCs w:val="24"/>
                </w:rPr>
                <w:t>.11</w:t>
              </w:r>
            </w:ins>
          </w:p>
        </w:tc>
        <w:tc>
          <w:tcPr>
            <w:tcW w:w="986" w:type="dxa"/>
            <w:tcBorders>
              <w:top w:val="nil"/>
              <w:left w:val="nil"/>
              <w:bottom w:val="nil"/>
              <w:right w:val="nil"/>
            </w:tcBorders>
          </w:tcPr>
          <w:p w14:paraId="292F1A2C" w14:textId="77777777" w:rsidR="009B41E4" w:rsidRDefault="009B41E4" w:rsidP="00135552">
            <w:pPr>
              <w:spacing w:line="480" w:lineRule="auto"/>
              <w:rPr>
                <w:ins w:id="688" w:author="Benton, Deon [2]" w:date="2023-10-13T14:57:00Z"/>
                <w:rFonts w:ascii="Times New Roman" w:eastAsia="Times New Roman" w:hAnsi="Times New Roman" w:cs="Times New Roman"/>
                <w:sz w:val="24"/>
                <w:szCs w:val="24"/>
              </w:rPr>
            </w:pPr>
            <w:ins w:id="689" w:author="Benton, Deon [2]" w:date="2023-10-13T14:57:00Z">
              <w:r>
                <w:rPr>
                  <w:rFonts w:ascii="Times New Roman" w:eastAsia="Times New Roman" w:hAnsi="Times New Roman" w:cs="Times New Roman"/>
                  <w:sz w:val="24"/>
                  <w:szCs w:val="24"/>
                </w:rPr>
                <w:t>.11</w:t>
              </w:r>
            </w:ins>
          </w:p>
        </w:tc>
        <w:tc>
          <w:tcPr>
            <w:tcW w:w="1119" w:type="dxa"/>
            <w:tcBorders>
              <w:top w:val="nil"/>
              <w:left w:val="nil"/>
              <w:bottom w:val="nil"/>
              <w:right w:val="nil"/>
            </w:tcBorders>
          </w:tcPr>
          <w:p w14:paraId="0F0BC568" w14:textId="77777777" w:rsidR="009B41E4" w:rsidRDefault="009B41E4" w:rsidP="00135552">
            <w:pPr>
              <w:spacing w:line="480" w:lineRule="auto"/>
              <w:rPr>
                <w:ins w:id="690" w:author="Benton, Deon [2]" w:date="2023-10-13T14:57:00Z"/>
                <w:rFonts w:ascii="Times New Roman" w:eastAsia="Times New Roman" w:hAnsi="Times New Roman" w:cs="Times New Roman"/>
                <w:sz w:val="24"/>
                <w:szCs w:val="24"/>
              </w:rPr>
            </w:pPr>
            <w:ins w:id="691" w:author="Benton, Deon [2]" w:date="2023-10-13T14:57:00Z">
              <w:r>
                <w:rPr>
                  <w:rFonts w:ascii="Times New Roman" w:eastAsia="Times New Roman" w:hAnsi="Times New Roman" w:cs="Times New Roman"/>
                  <w:sz w:val="24"/>
                  <w:szCs w:val="24"/>
                </w:rPr>
                <w:t>.12</w:t>
              </w:r>
            </w:ins>
          </w:p>
        </w:tc>
        <w:tc>
          <w:tcPr>
            <w:tcW w:w="1117" w:type="dxa"/>
            <w:tcBorders>
              <w:top w:val="nil"/>
              <w:left w:val="nil"/>
              <w:bottom w:val="nil"/>
              <w:right w:val="nil"/>
            </w:tcBorders>
          </w:tcPr>
          <w:p w14:paraId="51A0DBD4" w14:textId="77777777" w:rsidR="009B41E4" w:rsidRDefault="009B41E4" w:rsidP="00135552">
            <w:pPr>
              <w:spacing w:line="480" w:lineRule="auto"/>
              <w:rPr>
                <w:ins w:id="692" w:author="Benton, Deon [2]" w:date="2023-10-13T14:57:00Z"/>
                <w:rFonts w:ascii="Times New Roman" w:eastAsia="Times New Roman" w:hAnsi="Times New Roman" w:cs="Times New Roman"/>
                <w:sz w:val="24"/>
                <w:szCs w:val="24"/>
              </w:rPr>
            </w:pPr>
            <w:ins w:id="693" w:author="Benton, Deon [2]" w:date="2023-10-13T14:57:00Z">
              <w:r>
                <w:rPr>
                  <w:rFonts w:ascii="Times New Roman" w:eastAsia="Times New Roman" w:hAnsi="Times New Roman" w:cs="Times New Roman"/>
                  <w:sz w:val="24"/>
                  <w:szCs w:val="24"/>
                </w:rPr>
                <w:t>.03</w:t>
              </w:r>
            </w:ins>
          </w:p>
        </w:tc>
      </w:tr>
      <w:tr w:rsidR="009B41E4" w14:paraId="71762CEC" w14:textId="77777777" w:rsidTr="00135552">
        <w:trPr>
          <w:trHeight w:val="406"/>
          <w:jc w:val="center"/>
          <w:ins w:id="694" w:author="Benton, Deon [2]" w:date="2023-10-13T14:57:00Z"/>
        </w:trPr>
        <w:tc>
          <w:tcPr>
            <w:tcW w:w="1168" w:type="dxa"/>
            <w:tcBorders>
              <w:top w:val="nil"/>
              <w:left w:val="nil"/>
              <w:bottom w:val="single" w:sz="4" w:space="0" w:color="000000"/>
              <w:right w:val="nil"/>
            </w:tcBorders>
          </w:tcPr>
          <w:p w14:paraId="5B475466" w14:textId="77777777" w:rsidR="009B41E4" w:rsidRDefault="009B41E4" w:rsidP="00135552">
            <w:pPr>
              <w:spacing w:line="480" w:lineRule="auto"/>
              <w:rPr>
                <w:ins w:id="695" w:author="Benton, Deon [2]" w:date="2023-10-13T14:57:00Z"/>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5A7DA325" w14:textId="77777777" w:rsidR="009B41E4" w:rsidRDefault="009B41E4" w:rsidP="00135552">
            <w:pPr>
              <w:spacing w:line="480" w:lineRule="auto"/>
              <w:rPr>
                <w:ins w:id="696" w:author="Benton, Deon [2]" w:date="2023-10-13T14:57:00Z"/>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20E8B755" w14:textId="77777777" w:rsidR="009B41E4" w:rsidRDefault="009B41E4" w:rsidP="00135552">
            <w:pPr>
              <w:spacing w:line="480" w:lineRule="auto"/>
              <w:rPr>
                <w:ins w:id="697" w:author="Benton, Deon [2]" w:date="2023-10-13T14:57:00Z"/>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1ACDF925" w14:textId="77777777" w:rsidR="009B41E4" w:rsidRDefault="009B41E4" w:rsidP="00135552">
            <w:pPr>
              <w:spacing w:line="480" w:lineRule="auto"/>
              <w:rPr>
                <w:ins w:id="698" w:author="Benton, Deon [2]" w:date="2023-10-13T14:57:00Z"/>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ADBBBEF" w14:textId="77777777" w:rsidR="009B41E4" w:rsidRDefault="009B41E4" w:rsidP="00135552">
            <w:pPr>
              <w:spacing w:line="480" w:lineRule="auto"/>
              <w:rPr>
                <w:ins w:id="699" w:author="Benton, Deon [2]" w:date="2023-10-13T14:57:00Z"/>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0AC5A235" w14:textId="77777777" w:rsidR="009B41E4" w:rsidRDefault="009B41E4" w:rsidP="00135552">
            <w:pPr>
              <w:spacing w:line="480" w:lineRule="auto"/>
              <w:rPr>
                <w:ins w:id="700" w:author="Benton, Deon [2]" w:date="2023-10-13T14:57:00Z"/>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5AEC91C3" w14:textId="77777777" w:rsidR="009B41E4" w:rsidRDefault="009B41E4" w:rsidP="00135552">
            <w:pPr>
              <w:spacing w:line="480" w:lineRule="auto"/>
              <w:rPr>
                <w:ins w:id="701" w:author="Benton, Deon [2]" w:date="2023-10-13T14:57:00Z"/>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40A0BCC2" w14:textId="77777777" w:rsidR="009B41E4" w:rsidRDefault="009B41E4" w:rsidP="00135552">
            <w:pPr>
              <w:spacing w:line="480" w:lineRule="auto"/>
              <w:rPr>
                <w:ins w:id="702" w:author="Benton, Deon [2]" w:date="2023-10-13T14:57:00Z"/>
                <w:rFonts w:ascii="Times New Roman" w:eastAsia="Times New Roman" w:hAnsi="Times New Roman" w:cs="Times New Roman"/>
                <w:sz w:val="24"/>
                <w:szCs w:val="24"/>
              </w:rPr>
            </w:pPr>
          </w:p>
        </w:tc>
      </w:tr>
      <w:tr w:rsidR="009B41E4" w14:paraId="52DAB23D" w14:textId="77777777" w:rsidTr="00135552">
        <w:trPr>
          <w:trHeight w:val="406"/>
          <w:jc w:val="center"/>
          <w:ins w:id="703" w:author="Benton, Deon [2]" w:date="2023-10-13T14:57:00Z"/>
        </w:trPr>
        <w:tc>
          <w:tcPr>
            <w:tcW w:w="8885" w:type="dxa"/>
            <w:gridSpan w:val="8"/>
            <w:tcBorders>
              <w:top w:val="single" w:sz="4" w:space="0" w:color="000000"/>
              <w:left w:val="nil"/>
              <w:bottom w:val="single" w:sz="4" w:space="0" w:color="000000"/>
              <w:right w:val="nil"/>
            </w:tcBorders>
          </w:tcPr>
          <w:p w14:paraId="5DA660C1" w14:textId="77777777" w:rsidR="009B41E4" w:rsidRDefault="009B41E4" w:rsidP="00135552">
            <w:pPr>
              <w:spacing w:line="480" w:lineRule="auto"/>
              <w:jc w:val="center"/>
              <w:rPr>
                <w:ins w:id="704" w:author="Benton, Deon [2]" w:date="2023-10-13T14:57:00Z"/>
                <w:rFonts w:ascii="Times New Roman" w:eastAsia="Times New Roman" w:hAnsi="Times New Roman" w:cs="Times New Roman"/>
                <w:sz w:val="24"/>
                <w:szCs w:val="24"/>
              </w:rPr>
            </w:pPr>
            <w:ins w:id="705" w:author="Benton, Deon [2]" w:date="2023-10-13T14:57:00Z">
              <w:r>
                <w:rPr>
                  <w:rFonts w:ascii="Times New Roman" w:eastAsia="Times New Roman" w:hAnsi="Times New Roman" w:cs="Times New Roman"/>
                  <w:sz w:val="24"/>
                  <w:szCs w:val="24"/>
                </w:rPr>
                <w:t>(D) Model fit to the experimental trials only</w:t>
              </w:r>
            </w:ins>
          </w:p>
        </w:tc>
      </w:tr>
      <w:tr w:rsidR="009B41E4" w14:paraId="1B187A9F" w14:textId="77777777" w:rsidTr="00135552">
        <w:trPr>
          <w:trHeight w:val="418"/>
          <w:jc w:val="center"/>
          <w:ins w:id="706" w:author="Benton, Deon [2]" w:date="2023-10-13T14:57:00Z"/>
        </w:trPr>
        <w:tc>
          <w:tcPr>
            <w:tcW w:w="4495" w:type="dxa"/>
            <w:gridSpan w:val="4"/>
            <w:tcBorders>
              <w:top w:val="single" w:sz="4" w:space="0" w:color="000000"/>
              <w:left w:val="nil"/>
              <w:bottom w:val="single" w:sz="4" w:space="0" w:color="000000"/>
              <w:right w:val="nil"/>
            </w:tcBorders>
          </w:tcPr>
          <w:p w14:paraId="2AF4BE1B" w14:textId="77777777" w:rsidR="009B41E4" w:rsidRDefault="009B41E4" w:rsidP="00135552">
            <w:pPr>
              <w:spacing w:line="480" w:lineRule="auto"/>
              <w:jc w:val="center"/>
              <w:rPr>
                <w:ins w:id="707" w:author="Benton, Deon [2]" w:date="2023-10-13T14:57:00Z"/>
                <w:rFonts w:ascii="Times New Roman" w:eastAsia="Times New Roman" w:hAnsi="Times New Roman" w:cs="Times New Roman"/>
                <w:sz w:val="24"/>
                <w:szCs w:val="24"/>
              </w:rPr>
            </w:pPr>
            <w:ins w:id="708" w:author="Benton, Deon [2]" w:date="2023-10-13T14:57:00Z">
              <w:r>
                <w:rPr>
                  <w:rFonts w:ascii="Times New Roman" w:eastAsia="Times New Roman" w:hAnsi="Times New Roman" w:cs="Times New Roman"/>
                  <w:sz w:val="24"/>
                  <w:szCs w:val="24"/>
                </w:rPr>
                <w:t>Experiment 1</w:t>
              </w:r>
            </w:ins>
          </w:p>
        </w:tc>
        <w:tc>
          <w:tcPr>
            <w:tcW w:w="4390" w:type="dxa"/>
            <w:gridSpan w:val="4"/>
            <w:tcBorders>
              <w:top w:val="single" w:sz="4" w:space="0" w:color="000000"/>
              <w:left w:val="nil"/>
              <w:bottom w:val="single" w:sz="4" w:space="0" w:color="000000"/>
              <w:right w:val="nil"/>
            </w:tcBorders>
          </w:tcPr>
          <w:p w14:paraId="0A2DD386" w14:textId="77777777" w:rsidR="009B41E4" w:rsidRDefault="009B41E4" w:rsidP="00135552">
            <w:pPr>
              <w:spacing w:line="480" w:lineRule="auto"/>
              <w:jc w:val="center"/>
              <w:rPr>
                <w:ins w:id="709" w:author="Benton, Deon [2]" w:date="2023-10-13T14:57:00Z"/>
                <w:rFonts w:ascii="Times New Roman" w:eastAsia="Times New Roman" w:hAnsi="Times New Roman" w:cs="Times New Roman"/>
                <w:sz w:val="24"/>
                <w:szCs w:val="24"/>
              </w:rPr>
            </w:pPr>
            <w:ins w:id="710" w:author="Benton, Deon [2]" w:date="2023-10-13T14:57:00Z">
              <w:r>
                <w:rPr>
                  <w:rFonts w:ascii="Times New Roman" w:eastAsia="Times New Roman" w:hAnsi="Times New Roman" w:cs="Times New Roman"/>
                  <w:sz w:val="24"/>
                  <w:szCs w:val="24"/>
                </w:rPr>
                <w:t>Experiment 2</w:t>
              </w:r>
            </w:ins>
          </w:p>
        </w:tc>
      </w:tr>
      <w:tr w:rsidR="009B41E4" w14:paraId="5EEA39B8" w14:textId="77777777" w:rsidTr="00135552">
        <w:trPr>
          <w:trHeight w:val="406"/>
          <w:jc w:val="center"/>
          <w:ins w:id="711" w:author="Benton, Deon [2]" w:date="2023-10-13T14:57:00Z"/>
        </w:trPr>
        <w:tc>
          <w:tcPr>
            <w:tcW w:w="2165" w:type="dxa"/>
            <w:gridSpan w:val="2"/>
            <w:tcBorders>
              <w:top w:val="single" w:sz="4" w:space="0" w:color="000000"/>
              <w:left w:val="nil"/>
              <w:bottom w:val="single" w:sz="4" w:space="0" w:color="000000"/>
              <w:right w:val="nil"/>
            </w:tcBorders>
          </w:tcPr>
          <w:p w14:paraId="1524EF6B" w14:textId="77777777" w:rsidR="009B41E4" w:rsidRDefault="009B41E4" w:rsidP="00135552">
            <w:pPr>
              <w:spacing w:line="480" w:lineRule="auto"/>
              <w:rPr>
                <w:ins w:id="712" w:author="Benton, Deon [2]" w:date="2023-10-13T14:57:00Z"/>
                <w:rFonts w:ascii="Times New Roman" w:eastAsia="Times New Roman" w:hAnsi="Times New Roman" w:cs="Times New Roman"/>
                <w:sz w:val="24"/>
                <w:szCs w:val="24"/>
              </w:rPr>
            </w:pPr>
            <w:ins w:id="713" w:author="Benton, Deon [2]" w:date="2023-10-13T14:57:00Z">
              <w:r>
                <w:rPr>
                  <w:rFonts w:ascii="Times New Roman" w:eastAsia="Times New Roman" w:hAnsi="Times New Roman" w:cs="Times New Roman"/>
                  <w:sz w:val="24"/>
                  <w:szCs w:val="24"/>
                </w:rPr>
                <w:t>Connectionist</w:t>
              </w:r>
            </w:ins>
          </w:p>
        </w:tc>
        <w:tc>
          <w:tcPr>
            <w:tcW w:w="2330" w:type="dxa"/>
            <w:gridSpan w:val="2"/>
            <w:tcBorders>
              <w:top w:val="single" w:sz="4" w:space="0" w:color="000000"/>
              <w:left w:val="nil"/>
              <w:bottom w:val="single" w:sz="4" w:space="0" w:color="000000"/>
              <w:right w:val="nil"/>
            </w:tcBorders>
          </w:tcPr>
          <w:p w14:paraId="4501A48D" w14:textId="77777777" w:rsidR="009B41E4" w:rsidRDefault="009B41E4" w:rsidP="00135552">
            <w:pPr>
              <w:spacing w:line="480" w:lineRule="auto"/>
              <w:rPr>
                <w:ins w:id="714" w:author="Benton, Deon [2]" w:date="2023-10-13T14:57:00Z"/>
                <w:rFonts w:ascii="Times New Roman" w:eastAsia="Times New Roman" w:hAnsi="Times New Roman" w:cs="Times New Roman"/>
                <w:sz w:val="24"/>
                <w:szCs w:val="24"/>
              </w:rPr>
            </w:pPr>
            <w:ins w:id="715" w:author="Benton, Deon [2]" w:date="2023-10-13T14:57:00Z">
              <w:r>
                <w:rPr>
                  <w:rFonts w:ascii="Times New Roman" w:eastAsia="Times New Roman" w:hAnsi="Times New Roman" w:cs="Times New Roman"/>
                  <w:sz w:val="24"/>
                  <w:szCs w:val="24"/>
                </w:rPr>
                <w:t>Bayesian Model</w:t>
              </w:r>
            </w:ins>
          </w:p>
        </w:tc>
        <w:tc>
          <w:tcPr>
            <w:tcW w:w="2154" w:type="dxa"/>
            <w:gridSpan w:val="2"/>
            <w:tcBorders>
              <w:top w:val="single" w:sz="4" w:space="0" w:color="000000"/>
              <w:left w:val="nil"/>
              <w:bottom w:val="single" w:sz="4" w:space="0" w:color="000000"/>
              <w:right w:val="nil"/>
            </w:tcBorders>
          </w:tcPr>
          <w:p w14:paraId="6B129667" w14:textId="77777777" w:rsidR="009B41E4" w:rsidRDefault="009B41E4" w:rsidP="00135552">
            <w:pPr>
              <w:spacing w:line="480" w:lineRule="auto"/>
              <w:rPr>
                <w:ins w:id="716" w:author="Benton, Deon [2]" w:date="2023-10-13T14:57:00Z"/>
                <w:rFonts w:ascii="Times New Roman" w:eastAsia="Times New Roman" w:hAnsi="Times New Roman" w:cs="Times New Roman"/>
                <w:sz w:val="24"/>
                <w:szCs w:val="24"/>
              </w:rPr>
            </w:pPr>
            <w:ins w:id="717" w:author="Benton, Deon [2]" w:date="2023-10-13T14:57:00Z">
              <w:r>
                <w:rPr>
                  <w:rFonts w:ascii="Times New Roman" w:eastAsia="Times New Roman" w:hAnsi="Times New Roman" w:cs="Times New Roman"/>
                  <w:sz w:val="24"/>
                  <w:szCs w:val="24"/>
                </w:rPr>
                <w:t>Connectionist</w:t>
              </w:r>
            </w:ins>
          </w:p>
        </w:tc>
        <w:tc>
          <w:tcPr>
            <w:tcW w:w="2236" w:type="dxa"/>
            <w:gridSpan w:val="2"/>
            <w:tcBorders>
              <w:top w:val="single" w:sz="4" w:space="0" w:color="000000"/>
              <w:left w:val="nil"/>
              <w:bottom w:val="single" w:sz="4" w:space="0" w:color="000000"/>
              <w:right w:val="nil"/>
            </w:tcBorders>
          </w:tcPr>
          <w:p w14:paraId="4320DDCF" w14:textId="77777777" w:rsidR="009B41E4" w:rsidRDefault="009B41E4" w:rsidP="00135552">
            <w:pPr>
              <w:spacing w:line="480" w:lineRule="auto"/>
              <w:rPr>
                <w:ins w:id="718" w:author="Benton, Deon [2]" w:date="2023-10-13T14:57:00Z"/>
                <w:rFonts w:ascii="Times New Roman" w:eastAsia="Times New Roman" w:hAnsi="Times New Roman" w:cs="Times New Roman"/>
                <w:sz w:val="24"/>
                <w:szCs w:val="24"/>
              </w:rPr>
            </w:pPr>
            <w:ins w:id="719" w:author="Benton, Deon [2]" w:date="2023-10-13T14:57:00Z">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ins>
          </w:p>
        </w:tc>
      </w:tr>
      <w:tr w:rsidR="009B41E4" w14:paraId="16C851C2" w14:textId="77777777" w:rsidTr="00135552">
        <w:trPr>
          <w:trHeight w:val="418"/>
          <w:jc w:val="center"/>
          <w:ins w:id="720" w:author="Benton, Deon [2]" w:date="2023-10-13T14:57:00Z"/>
        </w:trPr>
        <w:tc>
          <w:tcPr>
            <w:tcW w:w="1168" w:type="dxa"/>
            <w:tcBorders>
              <w:top w:val="single" w:sz="4" w:space="0" w:color="000000"/>
              <w:left w:val="nil"/>
              <w:bottom w:val="nil"/>
              <w:right w:val="nil"/>
            </w:tcBorders>
          </w:tcPr>
          <w:p w14:paraId="5AB53AC8" w14:textId="77777777" w:rsidR="009B41E4" w:rsidRDefault="009B41E4" w:rsidP="00135552">
            <w:pPr>
              <w:spacing w:line="480" w:lineRule="auto"/>
              <w:rPr>
                <w:ins w:id="721" w:author="Benton, Deon [2]" w:date="2023-10-13T14:57:00Z"/>
                <w:rFonts w:ascii="Times New Roman" w:eastAsia="Times New Roman" w:hAnsi="Times New Roman" w:cs="Times New Roman"/>
                <w:sz w:val="24"/>
                <w:szCs w:val="24"/>
              </w:rPr>
            </w:pPr>
            <w:ins w:id="722" w:author="Benton, Deon [2]" w:date="2023-10-13T14:57:00Z">
              <w:r>
                <w:rPr>
                  <w:rFonts w:ascii="Times New Roman" w:eastAsia="Times New Roman" w:hAnsi="Times New Roman" w:cs="Times New Roman"/>
                  <w:sz w:val="24"/>
                  <w:szCs w:val="24"/>
                </w:rPr>
                <w:t>RMSE</w:t>
              </w:r>
            </w:ins>
          </w:p>
        </w:tc>
        <w:tc>
          <w:tcPr>
            <w:tcW w:w="997" w:type="dxa"/>
            <w:tcBorders>
              <w:top w:val="single" w:sz="4" w:space="0" w:color="000000"/>
              <w:left w:val="nil"/>
              <w:bottom w:val="nil"/>
              <w:right w:val="nil"/>
            </w:tcBorders>
          </w:tcPr>
          <w:p w14:paraId="759CFCEB" w14:textId="77777777" w:rsidR="009B41E4" w:rsidRDefault="009B41E4" w:rsidP="00135552">
            <w:pPr>
              <w:spacing w:line="480" w:lineRule="auto"/>
              <w:rPr>
                <w:ins w:id="723" w:author="Benton, Deon [2]" w:date="2023-10-13T14:57:00Z"/>
                <w:rFonts w:ascii="Times New Roman" w:eastAsia="Times New Roman" w:hAnsi="Times New Roman" w:cs="Times New Roman"/>
                <w:sz w:val="24"/>
                <w:szCs w:val="24"/>
              </w:rPr>
            </w:pPr>
            <w:ins w:id="724" w:author="Benton, Deon [2]" w:date="2023-10-13T14:57:00Z">
              <w:r>
                <w:rPr>
                  <w:rFonts w:ascii="Times New Roman" w:eastAsia="Times New Roman" w:hAnsi="Times New Roman" w:cs="Times New Roman"/>
                  <w:sz w:val="24"/>
                  <w:szCs w:val="24"/>
                </w:rPr>
                <w:t>MAE</w:t>
              </w:r>
            </w:ins>
          </w:p>
        </w:tc>
        <w:tc>
          <w:tcPr>
            <w:tcW w:w="1073" w:type="dxa"/>
            <w:tcBorders>
              <w:top w:val="single" w:sz="4" w:space="0" w:color="000000"/>
              <w:left w:val="nil"/>
              <w:bottom w:val="nil"/>
              <w:right w:val="nil"/>
            </w:tcBorders>
          </w:tcPr>
          <w:p w14:paraId="229FC3A7" w14:textId="77777777" w:rsidR="009B41E4" w:rsidRDefault="009B41E4" w:rsidP="00135552">
            <w:pPr>
              <w:spacing w:line="480" w:lineRule="auto"/>
              <w:rPr>
                <w:ins w:id="725" w:author="Benton, Deon [2]" w:date="2023-10-13T14:57:00Z"/>
                <w:rFonts w:ascii="Times New Roman" w:eastAsia="Times New Roman" w:hAnsi="Times New Roman" w:cs="Times New Roman"/>
                <w:sz w:val="24"/>
                <w:szCs w:val="24"/>
              </w:rPr>
            </w:pPr>
            <w:ins w:id="726" w:author="Benton, Deon [2]" w:date="2023-10-13T14:57:00Z">
              <w:r>
                <w:rPr>
                  <w:rFonts w:ascii="Times New Roman" w:eastAsia="Times New Roman" w:hAnsi="Times New Roman" w:cs="Times New Roman"/>
                  <w:sz w:val="24"/>
                  <w:szCs w:val="24"/>
                </w:rPr>
                <w:t>RMSE</w:t>
              </w:r>
            </w:ins>
          </w:p>
        </w:tc>
        <w:tc>
          <w:tcPr>
            <w:tcW w:w="1257" w:type="dxa"/>
            <w:tcBorders>
              <w:top w:val="single" w:sz="4" w:space="0" w:color="000000"/>
              <w:left w:val="nil"/>
              <w:bottom w:val="nil"/>
              <w:right w:val="nil"/>
            </w:tcBorders>
          </w:tcPr>
          <w:p w14:paraId="66218FF1" w14:textId="77777777" w:rsidR="009B41E4" w:rsidRDefault="009B41E4" w:rsidP="00135552">
            <w:pPr>
              <w:spacing w:line="480" w:lineRule="auto"/>
              <w:rPr>
                <w:ins w:id="727" w:author="Benton, Deon [2]" w:date="2023-10-13T14:57:00Z"/>
                <w:rFonts w:ascii="Times New Roman" w:eastAsia="Times New Roman" w:hAnsi="Times New Roman" w:cs="Times New Roman"/>
                <w:sz w:val="24"/>
                <w:szCs w:val="24"/>
              </w:rPr>
            </w:pPr>
            <w:ins w:id="728" w:author="Benton, Deon [2]" w:date="2023-10-13T14:57:00Z">
              <w:r>
                <w:rPr>
                  <w:rFonts w:ascii="Times New Roman" w:eastAsia="Times New Roman" w:hAnsi="Times New Roman" w:cs="Times New Roman"/>
                  <w:sz w:val="24"/>
                  <w:szCs w:val="24"/>
                </w:rPr>
                <w:t>MAE</w:t>
              </w:r>
            </w:ins>
          </w:p>
        </w:tc>
        <w:tc>
          <w:tcPr>
            <w:tcW w:w="1168" w:type="dxa"/>
            <w:tcBorders>
              <w:top w:val="single" w:sz="4" w:space="0" w:color="000000"/>
              <w:left w:val="nil"/>
              <w:bottom w:val="nil"/>
              <w:right w:val="nil"/>
            </w:tcBorders>
          </w:tcPr>
          <w:p w14:paraId="309C0C2F" w14:textId="77777777" w:rsidR="009B41E4" w:rsidRDefault="009B41E4" w:rsidP="00135552">
            <w:pPr>
              <w:spacing w:line="480" w:lineRule="auto"/>
              <w:rPr>
                <w:ins w:id="729" w:author="Benton, Deon [2]" w:date="2023-10-13T14:57:00Z"/>
                <w:rFonts w:ascii="Times New Roman" w:eastAsia="Times New Roman" w:hAnsi="Times New Roman" w:cs="Times New Roman"/>
                <w:sz w:val="24"/>
                <w:szCs w:val="24"/>
              </w:rPr>
            </w:pPr>
            <w:ins w:id="730" w:author="Benton, Deon [2]" w:date="2023-10-13T14:57:00Z">
              <w:r>
                <w:rPr>
                  <w:rFonts w:ascii="Times New Roman" w:eastAsia="Times New Roman" w:hAnsi="Times New Roman" w:cs="Times New Roman"/>
                  <w:sz w:val="24"/>
                  <w:szCs w:val="24"/>
                </w:rPr>
                <w:t>RMSE</w:t>
              </w:r>
            </w:ins>
          </w:p>
        </w:tc>
        <w:tc>
          <w:tcPr>
            <w:tcW w:w="986" w:type="dxa"/>
            <w:tcBorders>
              <w:top w:val="single" w:sz="4" w:space="0" w:color="000000"/>
              <w:left w:val="nil"/>
              <w:bottom w:val="nil"/>
              <w:right w:val="nil"/>
            </w:tcBorders>
          </w:tcPr>
          <w:p w14:paraId="6D8C35AC" w14:textId="77777777" w:rsidR="009B41E4" w:rsidRDefault="009B41E4" w:rsidP="00135552">
            <w:pPr>
              <w:spacing w:line="480" w:lineRule="auto"/>
              <w:rPr>
                <w:ins w:id="731" w:author="Benton, Deon [2]" w:date="2023-10-13T14:57:00Z"/>
                <w:rFonts w:ascii="Times New Roman" w:eastAsia="Times New Roman" w:hAnsi="Times New Roman" w:cs="Times New Roman"/>
                <w:sz w:val="24"/>
                <w:szCs w:val="24"/>
              </w:rPr>
            </w:pPr>
            <w:ins w:id="732" w:author="Benton, Deon [2]" w:date="2023-10-13T14:57:00Z">
              <w:r>
                <w:rPr>
                  <w:rFonts w:ascii="Times New Roman" w:eastAsia="Times New Roman" w:hAnsi="Times New Roman" w:cs="Times New Roman"/>
                  <w:sz w:val="24"/>
                  <w:szCs w:val="24"/>
                </w:rPr>
                <w:t>MAE</w:t>
              </w:r>
            </w:ins>
          </w:p>
        </w:tc>
        <w:tc>
          <w:tcPr>
            <w:tcW w:w="1119" w:type="dxa"/>
            <w:tcBorders>
              <w:top w:val="single" w:sz="4" w:space="0" w:color="000000"/>
              <w:left w:val="nil"/>
              <w:bottom w:val="nil"/>
              <w:right w:val="nil"/>
            </w:tcBorders>
          </w:tcPr>
          <w:p w14:paraId="36F3F614" w14:textId="77777777" w:rsidR="009B41E4" w:rsidRDefault="009B41E4" w:rsidP="00135552">
            <w:pPr>
              <w:spacing w:line="480" w:lineRule="auto"/>
              <w:rPr>
                <w:ins w:id="733" w:author="Benton, Deon [2]" w:date="2023-10-13T14:57:00Z"/>
                <w:rFonts w:ascii="Times New Roman" w:eastAsia="Times New Roman" w:hAnsi="Times New Roman" w:cs="Times New Roman"/>
                <w:sz w:val="24"/>
                <w:szCs w:val="24"/>
              </w:rPr>
            </w:pPr>
            <w:ins w:id="734" w:author="Benton, Deon [2]" w:date="2023-10-13T14:57:00Z">
              <w:r>
                <w:rPr>
                  <w:rFonts w:ascii="Times New Roman" w:eastAsia="Times New Roman" w:hAnsi="Times New Roman" w:cs="Times New Roman"/>
                  <w:sz w:val="24"/>
                  <w:szCs w:val="24"/>
                </w:rPr>
                <w:t>RMSE</w:t>
              </w:r>
            </w:ins>
          </w:p>
        </w:tc>
        <w:tc>
          <w:tcPr>
            <w:tcW w:w="1117" w:type="dxa"/>
            <w:tcBorders>
              <w:top w:val="single" w:sz="4" w:space="0" w:color="000000"/>
              <w:left w:val="nil"/>
              <w:bottom w:val="nil"/>
              <w:right w:val="nil"/>
            </w:tcBorders>
          </w:tcPr>
          <w:p w14:paraId="48343B00" w14:textId="77777777" w:rsidR="009B41E4" w:rsidRDefault="009B41E4" w:rsidP="00135552">
            <w:pPr>
              <w:spacing w:line="480" w:lineRule="auto"/>
              <w:rPr>
                <w:ins w:id="735" w:author="Benton, Deon [2]" w:date="2023-10-13T14:57:00Z"/>
                <w:rFonts w:ascii="Times New Roman" w:eastAsia="Times New Roman" w:hAnsi="Times New Roman" w:cs="Times New Roman"/>
                <w:sz w:val="24"/>
                <w:szCs w:val="24"/>
              </w:rPr>
            </w:pPr>
            <w:ins w:id="736" w:author="Benton, Deon [2]" w:date="2023-10-13T14:57:00Z">
              <w:r>
                <w:rPr>
                  <w:rFonts w:ascii="Times New Roman" w:eastAsia="Times New Roman" w:hAnsi="Times New Roman" w:cs="Times New Roman"/>
                  <w:sz w:val="24"/>
                  <w:szCs w:val="24"/>
                </w:rPr>
                <w:t>MAE</w:t>
              </w:r>
            </w:ins>
          </w:p>
        </w:tc>
      </w:tr>
      <w:tr w:rsidR="009B41E4" w14:paraId="05D2B13D" w14:textId="77777777" w:rsidTr="00135552">
        <w:trPr>
          <w:trHeight w:val="418"/>
          <w:jc w:val="center"/>
          <w:ins w:id="737" w:author="Benton, Deon [2]" w:date="2023-10-13T14:57:00Z"/>
        </w:trPr>
        <w:tc>
          <w:tcPr>
            <w:tcW w:w="1168" w:type="dxa"/>
            <w:tcBorders>
              <w:top w:val="nil"/>
              <w:left w:val="nil"/>
              <w:bottom w:val="nil"/>
              <w:right w:val="nil"/>
            </w:tcBorders>
          </w:tcPr>
          <w:p w14:paraId="1DF54264" w14:textId="77777777" w:rsidR="009B41E4" w:rsidRDefault="009B41E4" w:rsidP="00135552">
            <w:pPr>
              <w:spacing w:line="480" w:lineRule="auto"/>
              <w:rPr>
                <w:ins w:id="738" w:author="Benton, Deon [2]" w:date="2023-10-13T14:57:00Z"/>
                <w:rFonts w:ascii="Times New Roman" w:eastAsia="Times New Roman" w:hAnsi="Times New Roman" w:cs="Times New Roman"/>
                <w:sz w:val="24"/>
                <w:szCs w:val="24"/>
              </w:rPr>
            </w:pPr>
            <w:ins w:id="739" w:author="Benton, Deon [2]" w:date="2023-10-13T14:57:00Z">
              <w:r>
                <w:rPr>
                  <w:rFonts w:ascii="Times New Roman" w:eastAsia="Times New Roman" w:hAnsi="Times New Roman" w:cs="Times New Roman"/>
                  <w:sz w:val="24"/>
                  <w:szCs w:val="24"/>
                </w:rPr>
                <w:t>.19</w:t>
              </w:r>
            </w:ins>
          </w:p>
        </w:tc>
        <w:tc>
          <w:tcPr>
            <w:tcW w:w="997" w:type="dxa"/>
            <w:tcBorders>
              <w:top w:val="nil"/>
              <w:left w:val="nil"/>
              <w:bottom w:val="nil"/>
              <w:right w:val="nil"/>
            </w:tcBorders>
          </w:tcPr>
          <w:p w14:paraId="6500B1AB" w14:textId="77777777" w:rsidR="009B41E4" w:rsidRDefault="009B41E4" w:rsidP="00135552">
            <w:pPr>
              <w:spacing w:line="480" w:lineRule="auto"/>
              <w:rPr>
                <w:ins w:id="740" w:author="Benton, Deon [2]" w:date="2023-10-13T14:57:00Z"/>
                <w:rFonts w:ascii="Times New Roman" w:eastAsia="Times New Roman" w:hAnsi="Times New Roman" w:cs="Times New Roman"/>
                <w:sz w:val="24"/>
                <w:szCs w:val="24"/>
              </w:rPr>
            </w:pPr>
            <w:ins w:id="741" w:author="Benton, Deon [2]" w:date="2023-10-13T14:57:00Z">
              <w:r>
                <w:rPr>
                  <w:rFonts w:ascii="Times New Roman" w:eastAsia="Times New Roman" w:hAnsi="Times New Roman" w:cs="Times New Roman"/>
                  <w:sz w:val="24"/>
                  <w:szCs w:val="24"/>
                </w:rPr>
                <w:t>.16</w:t>
              </w:r>
            </w:ins>
          </w:p>
        </w:tc>
        <w:tc>
          <w:tcPr>
            <w:tcW w:w="1073" w:type="dxa"/>
            <w:tcBorders>
              <w:top w:val="nil"/>
              <w:left w:val="nil"/>
              <w:bottom w:val="nil"/>
              <w:right w:val="nil"/>
            </w:tcBorders>
          </w:tcPr>
          <w:p w14:paraId="66ACE7ED" w14:textId="77777777" w:rsidR="009B41E4" w:rsidRDefault="009B41E4" w:rsidP="00135552">
            <w:pPr>
              <w:spacing w:line="480" w:lineRule="auto"/>
              <w:rPr>
                <w:ins w:id="742" w:author="Benton, Deon [2]" w:date="2023-10-13T14:57:00Z"/>
                <w:rFonts w:ascii="Times New Roman" w:eastAsia="Times New Roman" w:hAnsi="Times New Roman" w:cs="Times New Roman"/>
                <w:sz w:val="24"/>
                <w:szCs w:val="24"/>
              </w:rPr>
            </w:pPr>
            <w:ins w:id="743" w:author="Benton, Deon [2]" w:date="2023-10-13T14:57:00Z">
              <w:r>
                <w:rPr>
                  <w:rFonts w:ascii="Times New Roman" w:eastAsia="Times New Roman" w:hAnsi="Times New Roman" w:cs="Times New Roman"/>
                  <w:sz w:val="24"/>
                  <w:szCs w:val="24"/>
                </w:rPr>
                <w:t>.19</w:t>
              </w:r>
            </w:ins>
          </w:p>
        </w:tc>
        <w:tc>
          <w:tcPr>
            <w:tcW w:w="1257" w:type="dxa"/>
            <w:tcBorders>
              <w:top w:val="nil"/>
              <w:left w:val="nil"/>
              <w:bottom w:val="nil"/>
              <w:right w:val="nil"/>
            </w:tcBorders>
          </w:tcPr>
          <w:p w14:paraId="124A6424" w14:textId="77777777" w:rsidR="009B41E4" w:rsidRDefault="009B41E4" w:rsidP="00135552">
            <w:pPr>
              <w:spacing w:line="480" w:lineRule="auto"/>
              <w:rPr>
                <w:ins w:id="744" w:author="Benton, Deon [2]" w:date="2023-10-13T14:57:00Z"/>
                <w:rFonts w:ascii="Times New Roman" w:eastAsia="Times New Roman" w:hAnsi="Times New Roman" w:cs="Times New Roman"/>
                <w:sz w:val="24"/>
                <w:szCs w:val="24"/>
              </w:rPr>
            </w:pPr>
            <w:ins w:id="745" w:author="Benton, Deon [2]" w:date="2023-10-13T14:57:00Z">
              <w:r>
                <w:rPr>
                  <w:rFonts w:ascii="Times New Roman" w:eastAsia="Times New Roman" w:hAnsi="Times New Roman" w:cs="Times New Roman"/>
                  <w:sz w:val="24"/>
                  <w:szCs w:val="24"/>
                </w:rPr>
                <w:t>.16</w:t>
              </w:r>
            </w:ins>
          </w:p>
        </w:tc>
        <w:tc>
          <w:tcPr>
            <w:tcW w:w="1168" w:type="dxa"/>
            <w:tcBorders>
              <w:top w:val="nil"/>
              <w:left w:val="nil"/>
              <w:bottom w:val="nil"/>
              <w:right w:val="nil"/>
            </w:tcBorders>
          </w:tcPr>
          <w:p w14:paraId="4AF061EA" w14:textId="77777777" w:rsidR="009B41E4" w:rsidRDefault="009B41E4" w:rsidP="00135552">
            <w:pPr>
              <w:spacing w:line="480" w:lineRule="auto"/>
              <w:rPr>
                <w:ins w:id="746" w:author="Benton, Deon [2]" w:date="2023-10-13T14:57:00Z"/>
                <w:rFonts w:ascii="Times New Roman" w:eastAsia="Times New Roman" w:hAnsi="Times New Roman" w:cs="Times New Roman"/>
                <w:sz w:val="24"/>
                <w:szCs w:val="24"/>
              </w:rPr>
            </w:pPr>
            <w:ins w:id="747" w:author="Benton, Deon [2]" w:date="2023-10-13T14:57:00Z">
              <w:r>
                <w:rPr>
                  <w:rFonts w:ascii="Times New Roman" w:eastAsia="Times New Roman" w:hAnsi="Times New Roman" w:cs="Times New Roman"/>
                  <w:sz w:val="24"/>
                  <w:szCs w:val="24"/>
                </w:rPr>
                <w:t>.16</w:t>
              </w:r>
            </w:ins>
          </w:p>
        </w:tc>
        <w:tc>
          <w:tcPr>
            <w:tcW w:w="986" w:type="dxa"/>
            <w:tcBorders>
              <w:top w:val="nil"/>
              <w:left w:val="nil"/>
              <w:bottom w:val="nil"/>
              <w:right w:val="nil"/>
            </w:tcBorders>
          </w:tcPr>
          <w:p w14:paraId="02E927A0" w14:textId="77777777" w:rsidR="009B41E4" w:rsidRDefault="009B41E4" w:rsidP="00135552">
            <w:pPr>
              <w:spacing w:line="480" w:lineRule="auto"/>
              <w:rPr>
                <w:ins w:id="748" w:author="Benton, Deon [2]" w:date="2023-10-13T14:57:00Z"/>
                <w:rFonts w:ascii="Times New Roman" w:eastAsia="Times New Roman" w:hAnsi="Times New Roman" w:cs="Times New Roman"/>
                <w:sz w:val="24"/>
                <w:szCs w:val="24"/>
              </w:rPr>
            </w:pPr>
            <w:ins w:id="749" w:author="Benton, Deon [2]" w:date="2023-10-13T14:57:00Z">
              <w:r>
                <w:rPr>
                  <w:rFonts w:ascii="Times New Roman" w:eastAsia="Times New Roman" w:hAnsi="Times New Roman" w:cs="Times New Roman"/>
                  <w:sz w:val="24"/>
                  <w:szCs w:val="24"/>
                </w:rPr>
                <w:t>.14</w:t>
              </w:r>
            </w:ins>
          </w:p>
        </w:tc>
        <w:tc>
          <w:tcPr>
            <w:tcW w:w="1119" w:type="dxa"/>
            <w:tcBorders>
              <w:top w:val="nil"/>
              <w:left w:val="nil"/>
              <w:bottom w:val="nil"/>
              <w:right w:val="nil"/>
            </w:tcBorders>
          </w:tcPr>
          <w:p w14:paraId="45A1E1E4" w14:textId="77777777" w:rsidR="009B41E4" w:rsidRDefault="009B41E4" w:rsidP="00135552">
            <w:pPr>
              <w:spacing w:line="480" w:lineRule="auto"/>
              <w:rPr>
                <w:ins w:id="750" w:author="Benton, Deon [2]" w:date="2023-10-13T14:57:00Z"/>
                <w:rFonts w:ascii="Times New Roman" w:eastAsia="Times New Roman" w:hAnsi="Times New Roman" w:cs="Times New Roman"/>
                <w:sz w:val="24"/>
                <w:szCs w:val="24"/>
              </w:rPr>
            </w:pPr>
            <w:ins w:id="751" w:author="Benton, Deon [2]" w:date="2023-10-13T14:57:00Z">
              <w:r>
                <w:rPr>
                  <w:rFonts w:ascii="Times New Roman" w:eastAsia="Times New Roman" w:hAnsi="Times New Roman" w:cs="Times New Roman"/>
                  <w:sz w:val="24"/>
                  <w:szCs w:val="24"/>
                </w:rPr>
                <w:t>.14</w:t>
              </w:r>
            </w:ins>
          </w:p>
        </w:tc>
        <w:tc>
          <w:tcPr>
            <w:tcW w:w="1117" w:type="dxa"/>
            <w:tcBorders>
              <w:top w:val="nil"/>
              <w:left w:val="nil"/>
              <w:bottom w:val="nil"/>
              <w:right w:val="nil"/>
            </w:tcBorders>
          </w:tcPr>
          <w:p w14:paraId="6E63CD95" w14:textId="77777777" w:rsidR="009B41E4" w:rsidRDefault="009B41E4" w:rsidP="00135552">
            <w:pPr>
              <w:spacing w:line="480" w:lineRule="auto"/>
              <w:rPr>
                <w:ins w:id="752" w:author="Benton, Deon [2]" w:date="2023-10-13T14:57:00Z"/>
                <w:rFonts w:ascii="Times New Roman" w:eastAsia="Times New Roman" w:hAnsi="Times New Roman" w:cs="Times New Roman"/>
                <w:sz w:val="24"/>
                <w:szCs w:val="24"/>
              </w:rPr>
            </w:pPr>
            <w:ins w:id="753" w:author="Benton, Deon [2]" w:date="2023-10-13T14:57:00Z">
              <w:r>
                <w:rPr>
                  <w:rFonts w:ascii="Times New Roman" w:eastAsia="Times New Roman" w:hAnsi="Times New Roman" w:cs="Times New Roman"/>
                  <w:sz w:val="24"/>
                  <w:szCs w:val="24"/>
                </w:rPr>
                <w:t>.12</w:t>
              </w:r>
            </w:ins>
          </w:p>
        </w:tc>
      </w:tr>
      <w:tr w:rsidR="009B41E4" w14:paraId="5E8F0935" w14:textId="77777777" w:rsidTr="00135552">
        <w:trPr>
          <w:trHeight w:val="406"/>
          <w:jc w:val="center"/>
          <w:ins w:id="754" w:author="Benton, Deon [2]" w:date="2023-10-13T14:57:00Z"/>
        </w:trPr>
        <w:tc>
          <w:tcPr>
            <w:tcW w:w="1168" w:type="dxa"/>
            <w:tcBorders>
              <w:top w:val="nil"/>
              <w:left w:val="nil"/>
              <w:bottom w:val="single" w:sz="4" w:space="0" w:color="000000"/>
              <w:right w:val="nil"/>
            </w:tcBorders>
          </w:tcPr>
          <w:p w14:paraId="7EE6180B" w14:textId="77777777" w:rsidR="009B41E4" w:rsidRDefault="009B41E4" w:rsidP="00135552">
            <w:pPr>
              <w:spacing w:line="480" w:lineRule="auto"/>
              <w:rPr>
                <w:ins w:id="755" w:author="Benton, Deon [2]" w:date="2023-10-13T14:57:00Z"/>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5C35689D" w14:textId="77777777" w:rsidR="009B41E4" w:rsidRDefault="009B41E4" w:rsidP="00135552">
            <w:pPr>
              <w:spacing w:line="480" w:lineRule="auto"/>
              <w:rPr>
                <w:ins w:id="756" w:author="Benton, Deon [2]" w:date="2023-10-13T14:57:00Z"/>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07FB2A60" w14:textId="77777777" w:rsidR="009B41E4" w:rsidRDefault="009B41E4" w:rsidP="00135552">
            <w:pPr>
              <w:spacing w:line="480" w:lineRule="auto"/>
              <w:rPr>
                <w:ins w:id="757" w:author="Benton, Deon [2]" w:date="2023-10-13T14:57:00Z"/>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49956876" w14:textId="77777777" w:rsidR="009B41E4" w:rsidRDefault="009B41E4" w:rsidP="00135552">
            <w:pPr>
              <w:spacing w:line="480" w:lineRule="auto"/>
              <w:rPr>
                <w:ins w:id="758" w:author="Benton, Deon [2]" w:date="2023-10-13T14:57:00Z"/>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03D54A91" w14:textId="77777777" w:rsidR="009B41E4" w:rsidRDefault="009B41E4" w:rsidP="00135552">
            <w:pPr>
              <w:spacing w:line="480" w:lineRule="auto"/>
              <w:rPr>
                <w:ins w:id="759" w:author="Benton, Deon [2]" w:date="2023-10-13T14:57:00Z"/>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289A4C08" w14:textId="77777777" w:rsidR="009B41E4" w:rsidRDefault="009B41E4" w:rsidP="00135552">
            <w:pPr>
              <w:spacing w:line="480" w:lineRule="auto"/>
              <w:rPr>
                <w:ins w:id="760" w:author="Benton, Deon [2]" w:date="2023-10-13T14:57:00Z"/>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4263A0F4" w14:textId="77777777" w:rsidR="009B41E4" w:rsidRDefault="009B41E4" w:rsidP="00135552">
            <w:pPr>
              <w:spacing w:line="480" w:lineRule="auto"/>
              <w:rPr>
                <w:ins w:id="761" w:author="Benton, Deon [2]" w:date="2023-10-13T14:57:00Z"/>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03228683" w14:textId="77777777" w:rsidR="009B41E4" w:rsidRDefault="009B41E4" w:rsidP="00135552">
            <w:pPr>
              <w:spacing w:line="480" w:lineRule="auto"/>
              <w:rPr>
                <w:ins w:id="762" w:author="Benton, Deon [2]" w:date="2023-10-13T14:57:00Z"/>
                <w:rFonts w:ascii="Times New Roman" w:eastAsia="Times New Roman" w:hAnsi="Times New Roman" w:cs="Times New Roman"/>
                <w:sz w:val="24"/>
                <w:szCs w:val="24"/>
              </w:rPr>
            </w:pPr>
          </w:p>
        </w:tc>
      </w:tr>
      <w:tr w:rsidR="009B41E4" w14:paraId="1A9E8443" w14:textId="77777777" w:rsidTr="00135552">
        <w:trPr>
          <w:trHeight w:val="418"/>
          <w:jc w:val="center"/>
          <w:ins w:id="763" w:author="Benton, Deon [2]" w:date="2023-10-13T14:57:00Z"/>
        </w:trPr>
        <w:tc>
          <w:tcPr>
            <w:tcW w:w="8885" w:type="dxa"/>
            <w:gridSpan w:val="8"/>
            <w:tcBorders>
              <w:top w:val="single" w:sz="4" w:space="0" w:color="000000"/>
              <w:left w:val="nil"/>
              <w:bottom w:val="single" w:sz="4" w:space="0" w:color="000000"/>
              <w:right w:val="nil"/>
            </w:tcBorders>
          </w:tcPr>
          <w:p w14:paraId="30612A3F" w14:textId="77777777" w:rsidR="009B41E4" w:rsidRDefault="009B41E4" w:rsidP="00135552">
            <w:pPr>
              <w:spacing w:line="480" w:lineRule="auto"/>
              <w:jc w:val="center"/>
              <w:rPr>
                <w:ins w:id="764" w:author="Benton, Deon [2]" w:date="2023-10-13T14:57:00Z"/>
                <w:rFonts w:ascii="Times New Roman" w:eastAsia="Times New Roman" w:hAnsi="Times New Roman" w:cs="Times New Roman"/>
                <w:sz w:val="24"/>
                <w:szCs w:val="24"/>
              </w:rPr>
            </w:pPr>
            <w:ins w:id="765" w:author="Benton, Deon [2]" w:date="2023-10-13T14:57:00Z">
              <w:r>
                <w:rPr>
                  <w:rFonts w:ascii="Times New Roman" w:eastAsia="Times New Roman" w:hAnsi="Times New Roman" w:cs="Times New Roman"/>
                  <w:sz w:val="24"/>
                  <w:szCs w:val="24"/>
                </w:rPr>
                <w:t>(E) Model fit to the control trials only</w:t>
              </w:r>
            </w:ins>
          </w:p>
        </w:tc>
      </w:tr>
      <w:tr w:rsidR="009B41E4" w14:paraId="79D5E451" w14:textId="77777777" w:rsidTr="00135552">
        <w:trPr>
          <w:trHeight w:val="406"/>
          <w:jc w:val="center"/>
          <w:ins w:id="766" w:author="Benton, Deon [2]" w:date="2023-10-13T14:57:00Z"/>
        </w:trPr>
        <w:tc>
          <w:tcPr>
            <w:tcW w:w="4495" w:type="dxa"/>
            <w:gridSpan w:val="4"/>
            <w:tcBorders>
              <w:top w:val="single" w:sz="4" w:space="0" w:color="000000"/>
              <w:left w:val="nil"/>
              <w:bottom w:val="single" w:sz="4" w:space="0" w:color="000000"/>
              <w:right w:val="nil"/>
            </w:tcBorders>
          </w:tcPr>
          <w:p w14:paraId="4E44BBDB" w14:textId="77777777" w:rsidR="009B41E4" w:rsidRDefault="009B41E4" w:rsidP="00135552">
            <w:pPr>
              <w:spacing w:line="480" w:lineRule="auto"/>
              <w:jc w:val="center"/>
              <w:rPr>
                <w:ins w:id="767" w:author="Benton, Deon [2]" w:date="2023-10-13T14:57:00Z"/>
                <w:rFonts w:ascii="Times New Roman" w:eastAsia="Times New Roman" w:hAnsi="Times New Roman" w:cs="Times New Roman"/>
                <w:sz w:val="24"/>
                <w:szCs w:val="24"/>
              </w:rPr>
            </w:pPr>
            <w:ins w:id="768" w:author="Benton, Deon [2]" w:date="2023-10-13T14:57:00Z">
              <w:r>
                <w:rPr>
                  <w:rFonts w:ascii="Times New Roman" w:eastAsia="Times New Roman" w:hAnsi="Times New Roman" w:cs="Times New Roman"/>
                  <w:sz w:val="24"/>
                  <w:szCs w:val="24"/>
                </w:rPr>
                <w:t>Experiment 1</w:t>
              </w:r>
            </w:ins>
          </w:p>
        </w:tc>
        <w:tc>
          <w:tcPr>
            <w:tcW w:w="4390" w:type="dxa"/>
            <w:gridSpan w:val="4"/>
            <w:tcBorders>
              <w:top w:val="single" w:sz="4" w:space="0" w:color="000000"/>
              <w:left w:val="nil"/>
              <w:bottom w:val="single" w:sz="4" w:space="0" w:color="000000"/>
              <w:right w:val="nil"/>
            </w:tcBorders>
          </w:tcPr>
          <w:p w14:paraId="3DE79F45" w14:textId="77777777" w:rsidR="009B41E4" w:rsidRDefault="009B41E4" w:rsidP="00135552">
            <w:pPr>
              <w:spacing w:line="480" w:lineRule="auto"/>
              <w:jc w:val="center"/>
              <w:rPr>
                <w:ins w:id="769" w:author="Benton, Deon [2]" w:date="2023-10-13T14:57:00Z"/>
                <w:rFonts w:ascii="Times New Roman" w:eastAsia="Times New Roman" w:hAnsi="Times New Roman" w:cs="Times New Roman"/>
                <w:sz w:val="24"/>
                <w:szCs w:val="24"/>
              </w:rPr>
            </w:pPr>
            <w:ins w:id="770" w:author="Benton, Deon [2]" w:date="2023-10-13T14:57:00Z">
              <w:r>
                <w:rPr>
                  <w:rFonts w:ascii="Times New Roman" w:eastAsia="Times New Roman" w:hAnsi="Times New Roman" w:cs="Times New Roman"/>
                  <w:sz w:val="24"/>
                  <w:szCs w:val="24"/>
                </w:rPr>
                <w:t>Experiment 2</w:t>
              </w:r>
            </w:ins>
          </w:p>
        </w:tc>
      </w:tr>
      <w:tr w:rsidR="009B41E4" w14:paraId="2ABF66A7" w14:textId="77777777" w:rsidTr="00135552">
        <w:trPr>
          <w:trHeight w:val="418"/>
          <w:jc w:val="center"/>
          <w:ins w:id="771" w:author="Benton, Deon [2]" w:date="2023-10-13T14:57:00Z"/>
        </w:trPr>
        <w:tc>
          <w:tcPr>
            <w:tcW w:w="2165" w:type="dxa"/>
            <w:gridSpan w:val="2"/>
            <w:tcBorders>
              <w:top w:val="single" w:sz="4" w:space="0" w:color="000000"/>
              <w:left w:val="nil"/>
              <w:bottom w:val="single" w:sz="4" w:space="0" w:color="000000"/>
              <w:right w:val="nil"/>
            </w:tcBorders>
          </w:tcPr>
          <w:p w14:paraId="1DA4F7DB" w14:textId="77777777" w:rsidR="009B41E4" w:rsidRDefault="009B41E4" w:rsidP="00135552">
            <w:pPr>
              <w:spacing w:line="480" w:lineRule="auto"/>
              <w:jc w:val="center"/>
              <w:rPr>
                <w:ins w:id="772" w:author="Benton, Deon [2]" w:date="2023-10-13T14:57:00Z"/>
                <w:rFonts w:ascii="Times New Roman" w:eastAsia="Times New Roman" w:hAnsi="Times New Roman" w:cs="Times New Roman"/>
                <w:sz w:val="24"/>
                <w:szCs w:val="24"/>
              </w:rPr>
            </w:pPr>
            <w:ins w:id="773" w:author="Benton, Deon [2]" w:date="2023-10-13T14:57:00Z">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ins>
          </w:p>
        </w:tc>
        <w:tc>
          <w:tcPr>
            <w:tcW w:w="2330" w:type="dxa"/>
            <w:gridSpan w:val="2"/>
            <w:tcBorders>
              <w:top w:val="single" w:sz="4" w:space="0" w:color="000000"/>
              <w:left w:val="nil"/>
              <w:bottom w:val="single" w:sz="4" w:space="0" w:color="000000"/>
              <w:right w:val="nil"/>
            </w:tcBorders>
          </w:tcPr>
          <w:p w14:paraId="5CC54CEC" w14:textId="77777777" w:rsidR="009B41E4" w:rsidRDefault="009B41E4" w:rsidP="00135552">
            <w:pPr>
              <w:spacing w:line="480" w:lineRule="auto"/>
              <w:jc w:val="center"/>
              <w:rPr>
                <w:ins w:id="774" w:author="Benton, Deon [2]" w:date="2023-10-13T14:57:00Z"/>
                <w:rFonts w:ascii="Times New Roman" w:eastAsia="Times New Roman" w:hAnsi="Times New Roman" w:cs="Times New Roman"/>
                <w:sz w:val="24"/>
                <w:szCs w:val="24"/>
              </w:rPr>
            </w:pPr>
            <w:ins w:id="775" w:author="Benton, Deon [2]" w:date="2023-10-13T14:57:00Z">
              <w:r>
                <w:rPr>
                  <w:rFonts w:ascii="Times New Roman" w:eastAsia="Times New Roman" w:hAnsi="Times New Roman" w:cs="Times New Roman"/>
                  <w:sz w:val="24"/>
                  <w:szCs w:val="24"/>
                </w:rPr>
                <w:t>Bayesian Model</w:t>
              </w:r>
            </w:ins>
          </w:p>
        </w:tc>
        <w:tc>
          <w:tcPr>
            <w:tcW w:w="2154" w:type="dxa"/>
            <w:gridSpan w:val="2"/>
            <w:tcBorders>
              <w:top w:val="single" w:sz="4" w:space="0" w:color="000000"/>
              <w:left w:val="nil"/>
              <w:bottom w:val="single" w:sz="4" w:space="0" w:color="000000"/>
              <w:right w:val="nil"/>
            </w:tcBorders>
          </w:tcPr>
          <w:p w14:paraId="1824D4B3" w14:textId="77777777" w:rsidR="009B41E4" w:rsidRDefault="009B41E4" w:rsidP="00135552">
            <w:pPr>
              <w:spacing w:line="480" w:lineRule="auto"/>
              <w:jc w:val="center"/>
              <w:rPr>
                <w:ins w:id="776" w:author="Benton, Deon [2]" w:date="2023-10-13T14:57:00Z"/>
                <w:rFonts w:ascii="Times New Roman" w:eastAsia="Times New Roman" w:hAnsi="Times New Roman" w:cs="Times New Roman"/>
                <w:sz w:val="24"/>
                <w:szCs w:val="24"/>
              </w:rPr>
            </w:pPr>
            <w:ins w:id="777" w:author="Benton, Deon [2]" w:date="2023-10-13T14:57:00Z">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ins>
          </w:p>
        </w:tc>
        <w:tc>
          <w:tcPr>
            <w:tcW w:w="2236" w:type="dxa"/>
            <w:gridSpan w:val="2"/>
            <w:tcBorders>
              <w:top w:val="single" w:sz="4" w:space="0" w:color="000000"/>
              <w:left w:val="nil"/>
              <w:bottom w:val="single" w:sz="4" w:space="0" w:color="000000"/>
              <w:right w:val="nil"/>
            </w:tcBorders>
          </w:tcPr>
          <w:p w14:paraId="58009E22" w14:textId="77777777" w:rsidR="009B41E4" w:rsidRDefault="009B41E4" w:rsidP="00135552">
            <w:pPr>
              <w:spacing w:line="480" w:lineRule="auto"/>
              <w:jc w:val="center"/>
              <w:rPr>
                <w:ins w:id="778" w:author="Benton, Deon [2]" w:date="2023-10-13T14:57:00Z"/>
                <w:rFonts w:ascii="Times New Roman" w:eastAsia="Times New Roman" w:hAnsi="Times New Roman" w:cs="Times New Roman"/>
                <w:sz w:val="24"/>
                <w:szCs w:val="24"/>
              </w:rPr>
            </w:pPr>
            <w:ins w:id="779" w:author="Benton, Deon [2]" w:date="2023-10-13T14:57:00Z">
              <w:r>
                <w:rPr>
                  <w:rFonts w:ascii="Times New Roman" w:eastAsia="Times New Roman" w:hAnsi="Times New Roman" w:cs="Times New Roman"/>
                  <w:sz w:val="24"/>
                  <w:szCs w:val="24"/>
                </w:rPr>
                <w:t>Bayesian Model</w:t>
              </w:r>
            </w:ins>
          </w:p>
        </w:tc>
      </w:tr>
      <w:tr w:rsidR="009B41E4" w14:paraId="67095815" w14:textId="77777777" w:rsidTr="00135552">
        <w:trPr>
          <w:trHeight w:val="406"/>
          <w:jc w:val="center"/>
          <w:ins w:id="780" w:author="Benton, Deon [2]" w:date="2023-10-13T14:57:00Z"/>
        </w:trPr>
        <w:tc>
          <w:tcPr>
            <w:tcW w:w="1168" w:type="dxa"/>
            <w:tcBorders>
              <w:top w:val="single" w:sz="4" w:space="0" w:color="000000"/>
              <w:left w:val="nil"/>
              <w:bottom w:val="nil"/>
              <w:right w:val="nil"/>
            </w:tcBorders>
          </w:tcPr>
          <w:p w14:paraId="0BD1E884" w14:textId="77777777" w:rsidR="009B41E4" w:rsidRDefault="009B41E4" w:rsidP="00135552">
            <w:pPr>
              <w:spacing w:line="480" w:lineRule="auto"/>
              <w:rPr>
                <w:ins w:id="781" w:author="Benton, Deon [2]" w:date="2023-10-13T14:57:00Z"/>
                <w:rFonts w:ascii="Times New Roman" w:eastAsia="Times New Roman" w:hAnsi="Times New Roman" w:cs="Times New Roman"/>
                <w:sz w:val="24"/>
                <w:szCs w:val="24"/>
              </w:rPr>
            </w:pPr>
            <w:ins w:id="782" w:author="Benton, Deon [2]" w:date="2023-10-13T14:57:00Z">
              <w:r>
                <w:rPr>
                  <w:rFonts w:ascii="Times New Roman" w:eastAsia="Times New Roman" w:hAnsi="Times New Roman" w:cs="Times New Roman"/>
                  <w:sz w:val="24"/>
                  <w:szCs w:val="24"/>
                </w:rPr>
                <w:t>RMSE</w:t>
              </w:r>
            </w:ins>
          </w:p>
        </w:tc>
        <w:tc>
          <w:tcPr>
            <w:tcW w:w="997" w:type="dxa"/>
            <w:tcBorders>
              <w:top w:val="single" w:sz="4" w:space="0" w:color="000000"/>
              <w:left w:val="nil"/>
              <w:bottom w:val="nil"/>
              <w:right w:val="nil"/>
            </w:tcBorders>
          </w:tcPr>
          <w:p w14:paraId="0ED1CD3F" w14:textId="77777777" w:rsidR="009B41E4" w:rsidRDefault="009B41E4" w:rsidP="00135552">
            <w:pPr>
              <w:spacing w:line="480" w:lineRule="auto"/>
              <w:rPr>
                <w:ins w:id="783" w:author="Benton, Deon [2]" w:date="2023-10-13T14:57:00Z"/>
                <w:rFonts w:ascii="Times New Roman" w:eastAsia="Times New Roman" w:hAnsi="Times New Roman" w:cs="Times New Roman"/>
                <w:sz w:val="24"/>
                <w:szCs w:val="24"/>
              </w:rPr>
            </w:pPr>
            <w:ins w:id="784" w:author="Benton, Deon [2]" w:date="2023-10-13T14:57:00Z">
              <w:r>
                <w:rPr>
                  <w:rFonts w:ascii="Times New Roman" w:eastAsia="Times New Roman" w:hAnsi="Times New Roman" w:cs="Times New Roman"/>
                  <w:sz w:val="24"/>
                  <w:szCs w:val="24"/>
                </w:rPr>
                <w:t>MAE</w:t>
              </w:r>
            </w:ins>
          </w:p>
        </w:tc>
        <w:tc>
          <w:tcPr>
            <w:tcW w:w="1073" w:type="dxa"/>
            <w:tcBorders>
              <w:top w:val="single" w:sz="4" w:space="0" w:color="000000"/>
              <w:left w:val="nil"/>
              <w:bottom w:val="nil"/>
              <w:right w:val="nil"/>
            </w:tcBorders>
          </w:tcPr>
          <w:p w14:paraId="21BBB3B1" w14:textId="77777777" w:rsidR="009B41E4" w:rsidRDefault="009B41E4" w:rsidP="00135552">
            <w:pPr>
              <w:spacing w:line="480" w:lineRule="auto"/>
              <w:rPr>
                <w:ins w:id="785" w:author="Benton, Deon [2]" w:date="2023-10-13T14:57:00Z"/>
                <w:rFonts w:ascii="Times New Roman" w:eastAsia="Times New Roman" w:hAnsi="Times New Roman" w:cs="Times New Roman"/>
                <w:sz w:val="24"/>
                <w:szCs w:val="24"/>
              </w:rPr>
            </w:pPr>
            <w:ins w:id="786" w:author="Benton, Deon [2]" w:date="2023-10-13T14:57:00Z">
              <w:r>
                <w:rPr>
                  <w:rFonts w:ascii="Times New Roman" w:eastAsia="Times New Roman" w:hAnsi="Times New Roman" w:cs="Times New Roman"/>
                  <w:sz w:val="24"/>
                  <w:szCs w:val="24"/>
                </w:rPr>
                <w:t>RMSE</w:t>
              </w:r>
            </w:ins>
          </w:p>
        </w:tc>
        <w:tc>
          <w:tcPr>
            <w:tcW w:w="1257" w:type="dxa"/>
            <w:tcBorders>
              <w:top w:val="single" w:sz="4" w:space="0" w:color="000000"/>
              <w:left w:val="nil"/>
              <w:bottom w:val="nil"/>
              <w:right w:val="nil"/>
            </w:tcBorders>
          </w:tcPr>
          <w:p w14:paraId="38E963EB" w14:textId="77777777" w:rsidR="009B41E4" w:rsidRDefault="009B41E4" w:rsidP="00135552">
            <w:pPr>
              <w:spacing w:line="480" w:lineRule="auto"/>
              <w:rPr>
                <w:ins w:id="787" w:author="Benton, Deon [2]" w:date="2023-10-13T14:57:00Z"/>
                <w:rFonts w:ascii="Times New Roman" w:eastAsia="Times New Roman" w:hAnsi="Times New Roman" w:cs="Times New Roman"/>
                <w:sz w:val="24"/>
                <w:szCs w:val="24"/>
              </w:rPr>
            </w:pPr>
            <w:ins w:id="788" w:author="Benton, Deon [2]" w:date="2023-10-13T14:57:00Z">
              <w:r>
                <w:rPr>
                  <w:rFonts w:ascii="Times New Roman" w:eastAsia="Times New Roman" w:hAnsi="Times New Roman" w:cs="Times New Roman"/>
                  <w:sz w:val="24"/>
                  <w:szCs w:val="24"/>
                </w:rPr>
                <w:t>MAE</w:t>
              </w:r>
            </w:ins>
          </w:p>
        </w:tc>
        <w:tc>
          <w:tcPr>
            <w:tcW w:w="1168" w:type="dxa"/>
            <w:tcBorders>
              <w:top w:val="single" w:sz="4" w:space="0" w:color="000000"/>
              <w:left w:val="nil"/>
              <w:bottom w:val="nil"/>
              <w:right w:val="nil"/>
            </w:tcBorders>
          </w:tcPr>
          <w:p w14:paraId="6CAB074F" w14:textId="77777777" w:rsidR="009B41E4" w:rsidRDefault="009B41E4" w:rsidP="00135552">
            <w:pPr>
              <w:spacing w:line="480" w:lineRule="auto"/>
              <w:rPr>
                <w:ins w:id="789" w:author="Benton, Deon [2]" w:date="2023-10-13T14:57:00Z"/>
                <w:rFonts w:ascii="Times New Roman" w:eastAsia="Times New Roman" w:hAnsi="Times New Roman" w:cs="Times New Roman"/>
                <w:sz w:val="24"/>
                <w:szCs w:val="24"/>
              </w:rPr>
            </w:pPr>
            <w:ins w:id="790" w:author="Benton, Deon [2]" w:date="2023-10-13T14:57:00Z">
              <w:r>
                <w:rPr>
                  <w:rFonts w:ascii="Times New Roman" w:eastAsia="Times New Roman" w:hAnsi="Times New Roman" w:cs="Times New Roman"/>
                  <w:sz w:val="24"/>
                  <w:szCs w:val="24"/>
                </w:rPr>
                <w:t>RMSE</w:t>
              </w:r>
            </w:ins>
          </w:p>
        </w:tc>
        <w:tc>
          <w:tcPr>
            <w:tcW w:w="986" w:type="dxa"/>
            <w:tcBorders>
              <w:top w:val="single" w:sz="4" w:space="0" w:color="000000"/>
              <w:left w:val="nil"/>
              <w:bottom w:val="nil"/>
              <w:right w:val="nil"/>
            </w:tcBorders>
          </w:tcPr>
          <w:p w14:paraId="784452D6" w14:textId="77777777" w:rsidR="009B41E4" w:rsidRDefault="009B41E4" w:rsidP="00135552">
            <w:pPr>
              <w:spacing w:line="480" w:lineRule="auto"/>
              <w:rPr>
                <w:ins w:id="791" w:author="Benton, Deon [2]" w:date="2023-10-13T14:57:00Z"/>
                <w:rFonts w:ascii="Times New Roman" w:eastAsia="Times New Roman" w:hAnsi="Times New Roman" w:cs="Times New Roman"/>
                <w:sz w:val="24"/>
                <w:szCs w:val="24"/>
              </w:rPr>
            </w:pPr>
            <w:ins w:id="792" w:author="Benton, Deon [2]" w:date="2023-10-13T14:57:00Z">
              <w:r>
                <w:rPr>
                  <w:rFonts w:ascii="Times New Roman" w:eastAsia="Times New Roman" w:hAnsi="Times New Roman" w:cs="Times New Roman"/>
                  <w:sz w:val="24"/>
                  <w:szCs w:val="24"/>
                </w:rPr>
                <w:t>MAE</w:t>
              </w:r>
            </w:ins>
          </w:p>
        </w:tc>
        <w:tc>
          <w:tcPr>
            <w:tcW w:w="1119" w:type="dxa"/>
            <w:tcBorders>
              <w:top w:val="single" w:sz="4" w:space="0" w:color="000000"/>
              <w:left w:val="nil"/>
              <w:bottom w:val="nil"/>
              <w:right w:val="nil"/>
            </w:tcBorders>
          </w:tcPr>
          <w:p w14:paraId="702AE6BB" w14:textId="77777777" w:rsidR="009B41E4" w:rsidRDefault="009B41E4" w:rsidP="00135552">
            <w:pPr>
              <w:spacing w:line="480" w:lineRule="auto"/>
              <w:rPr>
                <w:ins w:id="793" w:author="Benton, Deon [2]" w:date="2023-10-13T14:57:00Z"/>
                <w:rFonts w:ascii="Times New Roman" w:eastAsia="Times New Roman" w:hAnsi="Times New Roman" w:cs="Times New Roman"/>
                <w:sz w:val="24"/>
                <w:szCs w:val="24"/>
              </w:rPr>
            </w:pPr>
            <w:ins w:id="794" w:author="Benton, Deon [2]" w:date="2023-10-13T14:57:00Z">
              <w:r>
                <w:rPr>
                  <w:rFonts w:ascii="Times New Roman" w:eastAsia="Times New Roman" w:hAnsi="Times New Roman" w:cs="Times New Roman"/>
                  <w:sz w:val="24"/>
                  <w:szCs w:val="24"/>
                </w:rPr>
                <w:t>RMSE</w:t>
              </w:r>
            </w:ins>
          </w:p>
        </w:tc>
        <w:tc>
          <w:tcPr>
            <w:tcW w:w="1117" w:type="dxa"/>
            <w:tcBorders>
              <w:top w:val="single" w:sz="4" w:space="0" w:color="000000"/>
              <w:left w:val="nil"/>
              <w:bottom w:val="nil"/>
              <w:right w:val="nil"/>
            </w:tcBorders>
          </w:tcPr>
          <w:p w14:paraId="38E2920A" w14:textId="77777777" w:rsidR="009B41E4" w:rsidRDefault="009B41E4" w:rsidP="00135552">
            <w:pPr>
              <w:spacing w:line="480" w:lineRule="auto"/>
              <w:rPr>
                <w:ins w:id="795" w:author="Benton, Deon [2]" w:date="2023-10-13T14:57:00Z"/>
                <w:rFonts w:ascii="Times New Roman" w:eastAsia="Times New Roman" w:hAnsi="Times New Roman" w:cs="Times New Roman"/>
                <w:sz w:val="24"/>
                <w:szCs w:val="24"/>
              </w:rPr>
            </w:pPr>
            <w:ins w:id="796" w:author="Benton, Deon [2]" w:date="2023-10-13T14:57:00Z">
              <w:r>
                <w:rPr>
                  <w:rFonts w:ascii="Times New Roman" w:eastAsia="Times New Roman" w:hAnsi="Times New Roman" w:cs="Times New Roman"/>
                  <w:sz w:val="24"/>
                  <w:szCs w:val="24"/>
                </w:rPr>
                <w:t>MAE</w:t>
              </w:r>
            </w:ins>
          </w:p>
        </w:tc>
      </w:tr>
      <w:tr w:rsidR="009B41E4" w14:paraId="6FD6EA6E" w14:textId="77777777" w:rsidTr="00135552">
        <w:trPr>
          <w:trHeight w:val="418"/>
          <w:jc w:val="center"/>
          <w:ins w:id="797" w:author="Benton, Deon [2]" w:date="2023-10-13T14:57:00Z"/>
        </w:trPr>
        <w:tc>
          <w:tcPr>
            <w:tcW w:w="1168" w:type="dxa"/>
            <w:tcBorders>
              <w:top w:val="nil"/>
              <w:left w:val="nil"/>
              <w:bottom w:val="single" w:sz="4" w:space="0" w:color="000000"/>
              <w:right w:val="nil"/>
            </w:tcBorders>
          </w:tcPr>
          <w:p w14:paraId="6C84FE49" w14:textId="77777777" w:rsidR="009B41E4" w:rsidRDefault="009B41E4" w:rsidP="00135552">
            <w:pPr>
              <w:spacing w:line="480" w:lineRule="auto"/>
              <w:rPr>
                <w:ins w:id="798" w:author="Benton, Deon [2]" w:date="2023-10-13T14:57:00Z"/>
                <w:rFonts w:ascii="Times New Roman" w:eastAsia="Times New Roman" w:hAnsi="Times New Roman" w:cs="Times New Roman"/>
                <w:sz w:val="24"/>
                <w:szCs w:val="24"/>
              </w:rPr>
            </w:pPr>
            <w:ins w:id="799" w:author="Benton, Deon [2]" w:date="2023-10-13T14:57:00Z">
              <w:r>
                <w:rPr>
                  <w:rFonts w:ascii="Times New Roman" w:eastAsia="Times New Roman" w:hAnsi="Times New Roman" w:cs="Times New Roman"/>
                  <w:sz w:val="24"/>
                  <w:szCs w:val="24"/>
                </w:rPr>
                <w:t>.10</w:t>
              </w:r>
            </w:ins>
          </w:p>
        </w:tc>
        <w:tc>
          <w:tcPr>
            <w:tcW w:w="997" w:type="dxa"/>
            <w:tcBorders>
              <w:top w:val="nil"/>
              <w:left w:val="nil"/>
              <w:bottom w:val="single" w:sz="4" w:space="0" w:color="000000"/>
              <w:right w:val="nil"/>
            </w:tcBorders>
          </w:tcPr>
          <w:p w14:paraId="451C1C7F" w14:textId="77777777" w:rsidR="009B41E4" w:rsidRDefault="009B41E4" w:rsidP="00135552">
            <w:pPr>
              <w:spacing w:line="480" w:lineRule="auto"/>
              <w:rPr>
                <w:ins w:id="800" w:author="Benton, Deon [2]" w:date="2023-10-13T14:57:00Z"/>
                <w:rFonts w:ascii="Times New Roman" w:eastAsia="Times New Roman" w:hAnsi="Times New Roman" w:cs="Times New Roman"/>
                <w:sz w:val="24"/>
                <w:szCs w:val="24"/>
              </w:rPr>
            </w:pPr>
            <w:ins w:id="801" w:author="Benton, Deon [2]" w:date="2023-10-13T14:57:00Z">
              <w:r>
                <w:rPr>
                  <w:rFonts w:ascii="Times New Roman" w:eastAsia="Times New Roman" w:hAnsi="Times New Roman" w:cs="Times New Roman"/>
                  <w:sz w:val="24"/>
                  <w:szCs w:val="24"/>
                </w:rPr>
                <w:t>.08</w:t>
              </w:r>
            </w:ins>
          </w:p>
        </w:tc>
        <w:tc>
          <w:tcPr>
            <w:tcW w:w="1073" w:type="dxa"/>
            <w:tcBorders>
              <w:top w:val="nil"/>
              <w:left w:val="nil"/>
              <w:bottom w:val="single" w:sz="4" w:space="0" w:color="000000"/>
              <w:right w:val="nil"/>
            </w:tcBorders>
          </w:tcPr>
          <w:p w14:paraId="627E1637" w14:textId="77777777" w:rsidR="009B41E4" w:rsidRDefault="009B41E4" w:rsidP="00135552">
            <w:pPr>
              <w:spacing w:line="480" w:lineRule="auto"/>
              <w:rPr>
                <w:ins w:id="802" w:author="Benton, Deon [2]" w:date="2023-10-13T14:57:00Z"/>
                <w:rFonts w:ascii="Times New Roman" w:eastAsia="Times New Roman" w:hAnsi="Times New Roman" w:cs="Times New Roman"/>
                <w:sz w:val="24"/>
                <w:szCs w:val="24"/>
              </w:rPr>
            </w:pPr>
            <w:ins w:id="803" w:author="Benton, Deon [2]" w:date="2023-10-13T14:57:00Z">
              <w:r>
                <w:rPr>
                  <w:rFonts w:ascii="Times New Roman" w:eastAsia="Times New Roman" w:hAnsi="Times New Roman" w:cs="Times New Roman"/>
                  <w:sz w:val="24"/>
                  <w:szCs w:val="24"/>
                </w:rPr>
                <w:t>.20</w:t>
              </w:r>
            </w:ins>
          </w:p>
        </w:tc>
        <w:tc>
          <w:tcPr>
            <w:tcW w:w="1257" w:type="dxa"/>
            <w:tcBorders>
              <w:top w:val="nil"/>
              <w:left w:val="nil"/>
              <w:bottom w:val="single" w:sz="4" w:space="0" w:color="000000"/>
              <w:right w:val="nil"/>
            </w:tcBorders>
          </w:tcPr>
          <w:p w14:paraId="1A273345" w14:textId="77777777" w:rsidR="009B41E4" w:rsidRDefault="009B41E4" w:rsidP="00135552">
            <w:pPr>
              <w:spacing w:line="480" w:lineRule="auto"/>
              <w:rPr>
                <w:ins w:id="804" w:author="Benton, Deon [2]" w:date="2023-10-13T14:57:00Z"/>
                <w:rFonts w:ascii="Times New Roman" w:eastAsia="Times New Roman" w:hAnsi="Times New Roman" w:cs="Times New Roman"/>
                <w:sz w:val="24"/>
                <w:szCs w:val="24"/>
              </w:rPr>
            </w:pPr>
            <w:ins w:id="805" w:author="Benton, Deon [2]" w:date="2023-10-13T14:57:00Z">
              <w:r>
                <w:rPr>
                  <w:rFonts w:ascii="Times New Roman" w:eastAsia="Times New Roman" w:hAnsi="Times New Roman" w:cs="Times New Roman"/>
                  <w:sz w:val="24"/>
                  <w:szCs w:val="24"/>
                </w:rPr>
                <w:t>.17</w:t>
              </w:r>
            </w:ins>
          </w:p>
        </w:tc>
        <w:tc>
          <w:tcPr>
            <w:tcW w:w="1168" w:type="dxa"/>
            <w:tcBorders>
              <w:top w:val="nil"/>
              <w:left w:val="nil"/>
              <w:bottom w:val="single" w:sz="4" w:space="0" w:color="000000"/>
              <w:right w:val="nil"/>
            </w:tcBorders>
          </w:tcPr>
          <w:p w14:paraId="6CE69822" w14:textId="77777777" w:rsidR="009B41E4" w:rsidRDefault="009B41E4" w:rsidP="00135552">
            <w:pPr>
              <w:spacing w:line="480" w:lineRule="auto"/>
              <w:rPr>
                <w:ins w:id="806" w:author="Benton, Deon [2]" w:date="2023-10-13T14:57:00Z"/>
                <w:rFonts w:ascii="Times New Roman" w:eastAsia="Times New Roman" w:hAnsi="Times New Roman" w:cs="Times New Roman"/>
                <w:sz w:val="24"/>
                <w:szCs w:val="24"/>
              </w:rPr>
            </w:pPr>
            <w:ins w:id="807" w:author="Benton, Deon [2]" w:date="2023-10-13T14:57:00Z">
              <w:r>
                <w:rPr>
                  <w:rFonts w:ascii="Times New Roman" w:eastAsia="Times New Roman" w:hAnsi="Times New Roman" w:cs="Times New Roman"/>
                  <w:sz w:val="24"/>
                  <w:szCs w:val="24"/>
                </w:rPr>
                <w:t>.11</w:t>
              </w:r>
            </w:ins>
          </w:p>
        </w:tc>
        <w:tc>
          <w:tcPr>
            <w:tcW w:w="986" w:type="dxa"/>
            <w:tcBorders>
              <w:top w:val="nil"/>
              <w:left w:val="nil"/>
              <w:bottom w:val="single" w:sz="4" w:space="0" w:color="000000"/>
              <w:right w:val="nil"/>
            </w:tcBorders>
          </w:tcPr>
          <w:p w14:paraId="656747C9" w14:textId="77777777" w:rsidR="009B41E4" w:rsidRDefault="009B41E4" w:rsidP="00135552">
            <w:pPr>
              <w:spacing w:line="480" w:lineRule="auto"/>
              <w:rPr>
                <w:ins w:id="808" w:author="Benton, Deon [2]" w:date="2023-10-13T14:57:00Z"/>
                <w:rFonts w:ascii="Times New Roman" w:eastAsia="Times New Roman" w:hAnsi="Times New Roman" w:cs="Times New Roman"/>
                <w:sz w:val="24"/>
                <w:szCs w:val="24"/>
              </w:rPr>
            </w:pPr>
            <w:ins w:id="809" w:author="Benton, Deon [2]" w:date="2023-10-13T14:57:00Z">
              <w:r>
                <w:rPr>
                  <w:rFonts w:ascii="Times New Roman" w:eastAsia="Times New Roman" w:hAnsi="Times New Roman" w:cs="Times New Roman"/>
                  <w:sz w:val="24"/>
                  <w:szCs w:val="24"/>
                </w:rPr>
                <w:t>.09</w:t>
              </w:r>
            </w:ins>
          </w:p>
        </w:tc>
        <w:tc>
          <w:tcPr>
            <w:tcW w:w="1119" w:type="dxa"/>
            <w:tcBorders>
              <w:top w:val="nil"/>
              <w:left w:val="nil"/>
              <w:bottom w:val="single" w:sz="4" w:space="0" w:color="000000"/>
              <w:right w:val="nil"/>
            </w:tcBorders>
          </w:tcPr>
          <w:p w14:paraId="4639D88A" w14:textId="77777777" w:rsidR="009B41E4" w:rsidRDefault="009B41E4" w:rsidP="00135552">
            <w:pPr>
              <w:spacing w:line="480" w:lineRule="auto"/>
              <w:rPr>
                <w:ins w:id="810" w:author="Benton, Deon [2]" w:date="2023-10-13T14:57:00Z"/>
                <w:rFonts w:ascii="Times New Roman" w:eastAsia="Times New Roman" w:hAnsi="Times New Roman" w:cs="Times New Roman"/>
                <w:sz w:val="24"/>
                <w:szCs w:val="24"/>
              </w:rPr>
            </w:pPr>
            <w:ins w:id="811" w:author="Benton, Deon [2]" w:date="2023-10-13T14:57:00Z">
              <w:r>
                <w:rPr>
                  <w:rFonts w:ascii="Times New Roman" w:eastAsia="Times New Roman" w:hAnsi="Times New Roman" w:cs="Times New Roman"/>
                  <w:sz w:val="24"/>
                  <w:szCs w:val="24"/>
                </w:rPr>
                <w:t>.17</w:t>
              </w:r>
            </w:ins>
          </w:p>
        </w:tc>
        <w:tc>
          <w:tcPr>
            <w:tcW w:w="1117" w:type="dxa"/>
            <w:tcBorders>
              <w:top w:val="nil"/>
              <w:left w:val="nil"/>
              <w:bottom w:val="single" w:sz="4" w:space="0" w:color="000000"/>
              <w:right w:val="nil"/>
            </w:tcBorders>
          </w:tcPr>
          <w:p w14:paraId="3434FCE7" w14:textId="77777777" w:rsidR="009B41E4" w:rsidRDefault="009B41E4" w:rsidP="00135552">
            <w:pPr>
              <w:keepNext/>
              <w:spacing w:line="480" w:lineRule="auto"/>
              <w:rPr>
                <w:ins w:id="812" w:author="Benton, Deon [2]" w:date="2023-10-13T14:57:00Z"/>
                <w:rFonts w:ascii="Times New Roman" w:eastAsia="Times New Roman" w:hAnsi="Times New Roman" w:cs="Times New Roman"/>
                <w:sz w:val="24"/>
                <w:szCs w:val="24"/>
              </w:rPr>
            </w:pPr>
            <w:ins w:id="813" w:author="Benton, Deon [2]" w:date="2023-10-13T14:57:00Z">
              <w:r>
                <w:rPr>
                  <w:rFonts w:ascii="Times New Roman" w:eastAsia="Times New Roman" w:hAnsi="Times New Roman" w:cs="Times New Roman"/>
                  <w:sz w:val="24"/>
                  <w:szCs w:val="24"/>
                </w:rPr>
                <w:t>.17</w:t>
              </w:r>
            </w:ins>
          </w:p>
        </w:tc>
      </w:tr>
    </w:tbl>
    <w:p w14:paraId="22EC66DD" w14:textId="77777777" w:rsidR="009B41E4" w:rsidRDefault="009B41E4" w:rsidP="009B41E4">
      <w:pPr>
        <w:pBdr>
          <w:top w:val="nil"/>
          <w:left w:val="nil"/>
          <w:bottom w:val="nil"/>
          <w:right w:val="nil"/>
          <w:between w:val="nil"/>
        </w:pBdr>
        <w:spacing w:line="240" w:lineRule="auto"/>
        <w:rPr>
          <w:ins w:id="814" w:author="Benton, Deon [2]" w:date="2023-10-13T14:57:00Z"/>
          <w:rFonts w:ascii="Times New Roman" w:eastAsia="Times New Roman" w:hAnsi="Times New Roman" w:cs="Times New Roman"/>
          <w:color w:val="000000"/>
          <w:sz w:val="24"/>
          <w:szCs w:val="24"/>
        </w:rPr>
      </w:pPr>
      <w:ins w:id="815" w:author="Benton, Deon [2]" w:date="2023-10-13T14:57:00Z">
        <w:r>
          <w:rPr>
            <w:rFonts w:ascii="Times New Roman" w:eastAsia="Times New Roman" w:hAnsi="Times New Roman" w:cs="Times New Roman"/>
            <w:color w:val="000000"/>
            <w:sz w:val="18"/>
            <w:szCs w:val="18"/>
          </w:rPr>
          <w:t xml:space="preserve">Table 3.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better fitting overall model based on average RMSE and MAE.</w:t>
        </w:r>
      </w:ins>
    </w:p>
    <w:p w14:paraId="6232EB26" w14:textId="77777777" w:rsidR="009B41E4" w:rsidRDefault="009B41E4" w:rsidP="009B41E4">
      <w:pPr>
        <w:spacing w:after="0" w:line="480" w:lineRule="auto"/>
        <w:jc w:val="center"/>
        <w:rPr>
          <w:ins w:id="816" w:author="Benton, Deon [2]" w:date="2023-10-13T14:57:00Z"/>
          <w:rFonts w:ascii="Times New Roman" w:eastAsia="Times New Roman" w:hAnsi="Times New Roman" w:cs="Times New Roman"/>
          <w:color w:val="222222"/>
          <w:sz w:val="24"/>
          <w:szCs w:val="24"/>
          <w:highlight w:val="white"/>
        </w:rPr>
      </w:pPr>
    </w:p>
    <w:p w14:paraId="1195743B" w14:textId="47BFFA56" w:rsidR="00B51B4F" w:rsidDel="00712355" w:rsidRDefault="00E33573">
      <w:pPr>
        <w:spacing w:after="0" w:line="480" w:lineRule="auto"/>
        <w:rPr>
          <w:del w:id="817" w:author="Benton, Deon [2]" w:date="2023-10-13T14:54:00Z"/>
          <w:rFonts w:ascii="Times New Roman" w:eastAsia="Times New Roman" w:hAnsi="Times New Roman" w:cs="Times New Roman"/>
          <w:sz w:val="24"/>
          <w:szCs w:val="24"/>
        </w:rPr>
        <w:pPrChange w:id="818" w:author="Benton, Deon" w:date="2023-10-05T22:02:00Z">
          <w:pPr>
            <w:spacing w:after="0" w:line="480" w:lineRule="auto"/>
            <w:jc w:val="center"/>
          </w:pPr>
        </w:pPrChange>
      </w:pPr>
      <w:del w:id="819" w:author="Benton, Deon [2]" w:date="2023-10-13T14:54:00Z">
        <w:r w:rsidDel="00712355">
          <w:rPr>
            <w:rFonts w:ascii="Times New Roman" w:eastAsia="Times New Roman" w:hAnsi="Times New Roman" w:cs="Times New Roman"/>
            <w:sz w:val="24"/>
            <w:szCs w:val="24"/>
          </w:rPr>
          <w:delText>Don’t throw the associative baby out with the Bayesian bathwater: Children are more associative when reasoning retrospectively under information processing demands</w:delText>
        </w:r>
      </w:del>
    </w:p>
    <w:p w14:paraId="2D98C2FE" w14:textId="7B607C36" w:rsidR="00B51B4F" w:rsidDel="00712355" w:rsidRDefault="00E33573">
      <w:pPr>
        <w:spacing w:after="0" w:line="480" w:lineRule="auto"/>
        <w:jc w:val="center"/>
        <w:rPr>
          <w:del w:id="820" w:author="Benton, Deon [2]" w:date="2023-10-13T14:54:00Z"/>
          <w:rFonts w:ascii="Times New Roman" w:eastAsia="Times New Roman" w:hAnsi="Times New Roman" w:cs="Times New Roman"/>
          <w:sz w:val="24"/>
          <w:szCs w:val="24"/>
        </w:rPr>
      </w:pPr>
      <w:del w:id="821" w:author="Benton, Deon [2]" w:date="2023-10-13T14:54:00Z">
        <w:r w:rsidDel="00712355">
          <w:rPr>
            <w:rFonts w:ascii="Times New Roman" w:eastAsia="Times New Roman" w:hAnsi="Times New Roman" w:cs="Times New Roman"/>
            <w:sz w:val="24"/>
            <w:szCs w:val="24"/>
          </w:rPr>
          <w:delText xml:space="preserve">Submitted revision to </w:delText>
        </w:r>
        <w:r w:rsidDel="00712355">
          <w:rPr>
            <w:rFonts w:ascii="Times New Roman" w:eastAsia="Times New Roman" w:hAnsi="Times New Roman" w:cs="Times New Roman"/>
            <w:i/>
            <w:sz w:val="24"/>
            <w:szCs w:val="24"/>
          </w:rPr>
          <w:delText>Developmental Science</w:delText>
        </w:r>
        <w:r w:rsidDel="00712355">
          <w:rPr>
            <w:rFonts w:ascii="Times New Roman" w:eastAsia="Times New Roman" w:hAnsi="Times New Roman" w:cs="Times New Roman"/>
            <w:sz w:val="24"/>
            <w:szCs w:val="24"/>
          </w:rPr>
          <w:delText xml:space="preserve"> on </w:delText>
        </w:r>
      </w:del>
      <w:ins w:id="822" w:author="Benton, Deon" w:date="2023-10-05T22:02:00Z">
        <w:del w:id="823" w:author="Benton, Deon [2]" w:date="2023-10-13T14:54:00Z">
          <w:r w:rsidR="00017955" w:rsidDel="00712355">
            <w:rPr>
              <w:rFonts w:ascii="Times New Roman" w:eastAsia="Times New Roman" w:hAnsi="Times New Roman" w:cs="Times New Roman"/>
              <w:sz w:val="24"/>
              <w:szCs w:val="24"/>
            </w:rPr>
            <w:delText>07/18</w:delText>
          </w:r>
        </w:del>
      </w:ins>
      <w:del w:id="824" w:author="Benton, Deon [2]" w:date="2023-10-13T14:54:00Z">
        <w:r w:rsidDel="00712355">
          <w:rPr>
            <w:rFonts w:ascii="Times New Roman" w:eastAsia="Times New Roman" w:hAnsi="Times New Roman" w:cs="Times New Roman"/>
            <w:sz w:val="24"/>
            <w:szCs w:val="24"/>
          </w:rPr>
          <w:delText>10/05/2023</w:delText>
        </w:r>
      </w:del>
    </w:p>
    <w:p w14:paraId="587D4FA8" w14:textId="2F84B885" w:rsidR="00B51B4F" w:rsidDel="00712355" w:rsidRDefault="00E33573">
      <w:pPr>
        <w:spacing w:after="0" w:line="480" w:lineRule="auto"/>
        <w:jc w:val="center"/>
        <w:rPr>
          <w:del w:id="825" w:author="Benton, Deon [2]" w:date="2023-10-13T14:54:00Z"/>
          <w:rFonts w:ascii="Times New Roman" w:eastAsia="Times New Roman" w:hAnsi="Times New Roman" w:cs="Times New Roman"/>
          <w:sz w:val="24"/>
          <w:szCs w:val="24"/>
        </w:rPr>
      </w:pPr>
      <w:del w:id="826" w:author="Benton, Deon [2]" w:date="2023-10-13T14:54:00Z">
        <w:r w:rsidDel="00712355">
          <w:rPr>
            <w:rFonts w:ascii="Times New Roman" w:eastAsia="Times New Roman" w:hAnsi="Times New Roman" w:cs="Times New Roman"/>
            <w:sz w:val="24"/>
            <w:szCs w:val="24"/>
          </w:rPr>
          <w:delText>Abstract</w:delText>
        </w:r>
      </w:del>
    </w:p>
    <w:p w14:paraId="5A65C183" w14:textId="7E6016AD" w:rsidR="00B51B4F" w:rsidDel="00712355" w:rsidRDefault="00E33573">
      <w:pPr>
        <w:spacing w:after="0" w:line="480" w:lineRule="auto"/>
        <w:ind w:firstLine="720"/>
        <w:rPr>
          <w:del w:id="827" w:author="Benton, Deon [2]" w:date="2023-10-13T14:54:00Z"/>
          <w:rFonts w:ascii="Times New Roman" w:eastAsia="Times New Roman" w:hAnsi="Times New Roman" w:cs="Times New Roman"/>
          <w:sz w:val="24"/>
          <w:szCs w:val="24"/>
        </w:rPr>
      </w:pPr>
      <w:del w:id="828" w:author="Benton, Deon [2]" w:date="2023-10-13T14:54:00Z">
        <w:r w:rsidDel="00712355">
          <w:rPr>
            <w:rFonts w:ascii="Times New Roman" w:eastAsia="Times New Roman" w:hAnsi="Times New Roman" w:cs="Times New Roman"/>
            <w:sz w:val="24"/>
            <w:szCs w:val="24"/>
          </w:rPr>
          <w:lastRenderedPageBreak/>
          <w:delText xml:space="preserve">Causal reasoning is a fundamental cognitive ability that enables </w:delText>
        </w:r>
      </w:del>
      <w:ins w:id="829" w:author="Benton, Deon" w:date="2023-10-05T22:02:00Z">
        <w:del w:id="830" w:author="Benton, Deon [2]" w:date="2023-10-13T14:54:00Z">
          <w:r w:rsidR="00E81900" w:rsidDel="00712355">
            <w:rPr>
              <w:rFonts w:ascii="Times New Roman" w:eastAsia="Times New Roman" w:hAnsi="Times New Roman" w:cs="Times New Roman"/>
              <w:sz w:val="24"/>
              <w:szCs w:val="24"/>
            </w:rPr>
            <w:delText>children</w:delText>
          </w:r>
        </w:del>
      </w:ins>
      <w:del w:id="831" w:author="Benton, Deon [2]" w:date="2023-10-13T14:54:00Z">
        <w:r w:rsidDel="00712355">
          <w:rPr>
            <w:rFonts w:ascii="Times New Roman" w:eastAsia="Times New Roman" w:hAnsi="Times New Roman" w:cs="Times New Roman"/>
            <w:sz w:val="24"/>
            <w:szCs w:val="24"/>
          </w:rPr>
          <w:delText>humans to learn about the complex interactions in the world</w:delText>
        </w:r>
      </w:del>
      <w:ins w:id="832" w:author="Benton, Deon" w:date="2023-10-05T22:02:00Z">
        <w:del w:id="833" w:author="Benton, Deon [2]" w:date="2023-10-13T14:54:00Z">
          <w:r w:rsidR="00E81900" w:rsidDel="00712355">
            <w:rPr>
              <w:rFonts w:ascii="Times New Roman" w:eastAsia="Times New Roman" w:hAnsi="Times New Roman" w:cs="Times New Roman"/>
              <w:sz w:val="24"/>
              <w:szCs w:val="24"/>
            </w:rPr>
            <w:delText xml:space="preserve">. The </w:delText>
          </w:r>
        </w:del>
      </w:ins>
      <w:del w:id="834" w:author="Benton, Deon [2]" w:date="2023-10-13T14:54:00Z">
        <w:r w:rsidDel="00712355">
          <w:rPr>
            <w:rFonts w:ascii="Times New Roman" w:eastAsia="Times New Roman" w:hAnsi="Times New Roman" w:cs="Times New Roman"/>
            <w:sz w:val="24"/>
            <w:szCs w:val="24"/>
          </w:rPr>
          <w:delText xml:space="preserve"> around them. However, the mechanisms that underpin </w:delText>
        </w:r>
      </w:del>
      <w:ins w:id="835" w:author="Benton, Deon" w:date="2023-10-05T22:02:00Z">
        <w:del w:id="836" w:author="Benton, Deon [2]" w:date="2023-10-13T14:54:00Z">
          <w:r w:rsidR="00E81900" w:rsidDel="00712355">
            <w:rPr>
              <w:rFonts w:ascii="Times New Roman" w:eastAsia="Times New Roman" w:hAnsi="Times New Roman" w:cs="Times New Roman"/>
              <w:sz w:val="24"/>
              <w:szCs w:val="24"/>
            </w:rPr>
            <w:delText xml:space="preserve">children’s </w:delText>
          </w:r>
        </w:del>
      </w:ins>
      <w:del w:id="837" w:author="Benton, Deon [2]" w:date="2023-10-13T14:54:00Z">
        <w:r w:rsidDel="00712355">
          <w:rPr>
            <w:rFonts w:ascii="Times New Roman" w:eastAsia="Times New Roman" w:hAnsi="Times New Roman" w:cs="Times New Roman"/>
            <w:sz w:val="24"/>
            <w:szCs w:val="24"/>
          </w:rPr>
          <w:delText>causal reasoning</w:delText>
        </w:r>
      </w:del>
      <w:ins w:id="838" w:author="Benton, Deon" w:date="2023-10-05T22:02:00Z">
        <w:del w:id="839" w:author="Benton, Deon [2]" w:date="2023-10-13T14:54:00Z">
          <w:r w:rsidR="00E81900" w:rsidDel="00712355">
            <w:rPr>
              <w:rFonts w:ascii="Times New Roman" w:eastAsia="Times New Roman" w:hAnsi="Times New Roman" w:cs="Times New Roman"/>
              <w:sz w:val="24"/>
              <w:szCs w:val="24"/>
            </w:rPr>
            <w:delText>, however,</w:delText>
          </w:r>
        </w:del>
      </w:ins>
      <w:del w:id="840" w:author="Benton, Deon [2]" w:date="2023-10-13T14:54:00Z">
        <w:r w:rsidDel="00712355">
          <w:rPr>
            <w:rFonts w:ascii="Times New Roman" w:eastAsia="Times New Roman" w:hAnsi="Times New Roman" w:cs="Times New Roman"/>
            <w:sz w:val="24"/>
            <w:szCs w:val="24"/>
          </w:rPr>
          <w:delText xml:space="preserve"> are not well understood. </w:delText>
        </w:r>
      </w:del>
      <w:ins w:id="841" w:author="Benton, Deon" w:date="2023-10-05T22:02:00Z">
        <w:del w:id="842" w:author="Benton, Deon [2]" w:date="2023-10-13T14:54:00Z">
          <w:r w:rsidR="00E81900" w:rsidDel="00712355">
            <w:rPr>
              <w:rFonts w:ascii="Times New Roman" w:eastAsia="Times New Roman" w:hAnsi="Times New Roman" w:cs="Times New Roman"/>
              <w:sz w:val="24"/>
              <w:szCs w:val="24"/>
            </w:rPr>
            <w:delText>An open question is the extent</w:delText>
          </w:r>
        </w:del>
      </w:ins>
      <w:del w:id="843" w:author="Benton, Deon [2]" w:date="2023-10-13T14:54:00Z">
        <w:r w:rsidDel="00712355">
          <w:rPr>
            <w:rFonts w:ascii="Times New Roman" w:eastAsia="Times New Roman" w:hAnsi="Times New Roman" w:cs="Times New Roman"/>
            <w:sz w:val="24"/>
            <w:szCs w:val="24"/>
          </w:rPr>
          <w:delText xml:space="preserve">For example, it remains unresolved whether children's causal inferences are best explained by Bayesian inference or associative learning. The two experiments and computational models reported here were designed to </w:delText>
        </w:r>
      </w:del>
      <w:ins w:id="844" w:author="Benton, Deon" w:date="2023-10-05T22:02:00Z">
        <w:del w:id="845" w:author="Benton, Deon [2]" w:date="2023-10-13T14:54:00Z">
          <w:r w:rsidR="00E81900" w:rsidDel="00712355">
            <w:rPr>
              <w:rFonts w:ascii="Times New Roman" w:eastAsia="Times New Roman" w:hAnsi="Times New Roman" w:cs="Times New Roman"/>
              <w:sz w:val="24"/>
              <w:szCs w:val="24"/>
            </w:rPr>
            <w:delText>which children</w:delText>
          </w:r>
        </w:del>
      </w:ins>
      <w:del w:id="846" w:author="Benton, Deon [2]" w:date="2023-10-13T14:54:00Z">
        <w:r w:rsidDel="00712355">
          <w:rPr>
            <w:rFonts w:ascii="Times New Roman" w:eastAsia="Times New Roman" w:hAnsi="Times New Roman" w:cs="Times New Roman"/>
            <w:sz w:val="24"/>
            <w:szCs w:val="24"/>
          </w:rPr>
          <w:delText>examine whether 5- and 6-year-old</w:delText>
        </w:r>
        <w:r w:rsidR="007A4459" w:rsidDel="00712355">
          <w:rPr>
            <w:rFonts w:ascii="Times New Roman" w:eastAsia="Times New Roman" w:hAnsi="Times New Roman" w:cs="Times New Roman"/>
            <w:sz w:val="24"/>
            <w:szCs w:val="24"/>
          </w:rPr>
          <w:delText>s</w:delText>
        </w:r>
        <w:r w:rsidDel="00712355">
          <w:rPr>
            <w:rFonts w:ascii="Times New Roman" w:eastAsia="Times New Roman" w:hAnsi="Times New Roman" w:cs="Times New Roman"/>
            <w:sz w:val="24"/>
            <w:szCs w:val="24"/>
          </w:rPr>
          <w:delText xml:space="preserve"> will retrospectively reevaluate objects—that is, adjust their beliefs about the causal </w:delText>
        </w:r>
      </w:del>
      <w:ins w:id="847" w:author="Benton, Deon" w:date="2023-10-05T22:02:00Z">
        <w:del w:id="848" w:author="Benton, Deon [2]" w:date="2023-10-13T14:54:00Z">
          <w:r w:rsidR="00FE3522" w:rsidDel="00712355">
            <w:rPr>
              <w:rFonts w:ascii="Times New Roman" w:eastAsia="Times New Roman" w:hAnsi="Times New Roman" w:cs="Times New Roman"/>
              <w:sz w:val="24"/>
              <w:szCs w:val="24"/>
            </w:rPr>
            <w:delText>effectiveness</w:delText>
          </w:r>
        </w:del>
      </w:ins>
      <w:del w:id="849" w:author="Benton, Deon [2]" w:date="2023-10-13T14:54:00Z">
        <w:r w:rsidDel="00712355">
          <w:rPr>
            <w:rFonts w:ascii="Times New Roman" w:eastAsia="Times New Roman" w:hAnsi="Times New Roman" w:cs="Times New Roman"/>
            <w:sz w:val="24"/>
            <w:szCs w:val="24"/>
          </w:rPr>
          <w:delText xml:space="preserve">status of some objects presented at an </w:delText>
        </w:r>
      </w:del>
      <w:ins w:id="850" w:author="Benton, Deon" w:date="2023-10-05T22:02:00Z">
        <w:del w:id="851" w:author="Benton, Deon [2]" w:date="2023-10-13T14:54:00Z">
          <w:r w:rsidR="00FE3522" w:rsidDel="00712355">
            <w:rPr>
              <w:rFonts w:ascii="Times New Roman" w:eastAsia="Times New Roman" w:hAnsi="Times New Roman" w:cs="Times New Roman"/>
              <w:sz w:val="24"/>
              <w:szCs w:val="24"/>
            </w:rPr>
            <w:delText>object</w:delText>
          </w:r>
          <w:r w:rsidR="00E81900" w:rsidDel="00712355">
            <w:rPr>
              <w:rFonts w:ascii="Times New Roman" w:eastAsia="Times New Roman" w:hAnsi="Times New Roman" w:cs="Times New Roman"/>
              <w:sz w:val="24"/>
              <w:szCs w:val="24"/>
            </w:rPr>
            <w:delText xml:space="preserve"> given ambiguous</w:delText>
          </w:r>
        </w:del>
      </w:ins>
      <w:del w:id="852" w:author="Benton, Deon [2]" w:date="2023-10-13T14:54:00Z">
        <w:r w:rsidDel="00712355">
          <w:rPr>
            <w:rFonts w:ascii="Times New Roman" w:eastAsia="Times New Roman" w:hAnsi="Times New Roman" w:cs="Times New Roman"/>
            <w:sz w:val="24"/>
            <w:szCs w:val="24"/>
          </w:rPr>
          <w:delText>earlier point in time based on the observed causal status of other objects presented at a later point in time—when asked to reason about 3 and 4 objects and under varying degrees of information</w:delText>
        </w:r>
      </w:del>
      <w:ins w:id="853" w:author="Benton, Deon" w:date="2023-10-05T22:02:00Z">
        <w:del w:id="854" w:author="Benton, Deon [2]" w:date="2023-10-13T14:54:00Z">
          <w:r w:rsidR="00E81900" w:rsidDel="00712355">
            <w:rPr>
              <w:rFonts w:ascii="Times New Roman" w:eastAsia="Times New Roman" w:hAnsi="Times New Roman" w:cs="Times New Roman"/>
              <w:sz w:val="24"/>
              <w:szCs w:val="24"/>
            </w:rPr>
            <w:delText xml:space="preserve">. Here, we report two </w:delText>
          </w:r>
        </w:del>
      </w:ins>
      <w:del w:id="855" w:author="Benton, Deon [2]" w:date="2023-10-13T14:54:00Z">
        <w:r w:rsidDel="00712355">
          <w:rPr>
            <w:rFonts w:ascii="Times New Roman" w:eastAsia="Times New Roman" w:hAnsi="Times New Roman" w:cs="Times New Roman"/>
            <w:sz w:val="24"/>
            <w:szCs w:val="24"/>
          </w:rPr>
          <w:delText xml:space="preserve"> processing demands. Additionally, the experiments </w:delText>
        </w:r>
      </w:del>
      <w:ins w:id="856" w:author="Benton, Deon" w:date="2023-10-05T22:02:00Z">
        <w:del w:id="857" w:author="Benton, Deon [2]" w:date="2023-10-13T14:54:00Z">
          <w:r w:rsidR="00E81900" w:rsidDel="00712355">
            <w:rPr>
              <w:rFonts w:ascii="Times New Roman" w:eastAsia="Times New Roman" w:hAnsi="Times New Roman" w:cs="Times New Roman"/>
              <w:sz w:val="24"/>
              <w:szCs w:val="24"/>
            </w:rPr>
            <w:delText>that test</w:delText>
          </w:r>
        </w:del>
      </w:ins>
      <w:del w:id="858" w:author="Benton, Deon [2]" w:date="2023-10-13T14:54:00Z">
        <w:r w:rsidDel="00712355">
          <w:rPr>
            <w:rFonts w:ascii="Times New Roman" w:eastAsia="Times New Roman" w:hAnsi="Times New Roman" w:cs="Times New Roman"/>
            <w:sz w:val="24"/>
            <w:szCs w:val="24"/>
          </w:rPr>
          <w:delText xml:space="preserve">and models were designed to determine whether children’s </w:delText>
        </w:r>
      </w:del>
      <w:ins w:id="859" w:author="Benton, Deon" w:date="2023-10-05T22:02:00Z">
        <w:del w:id="860" w:author="Benton, Deon [2]" w:date="2023-10-13T14:54:00Z">
          <w:r w:rsidR="00E81900" w:rsidDel="00712355">
            <w:rPr>
              <w:rFonts w:ascii="Times New Roman" w:eastAsia="Times New Roman" w:hAnsi="Times New Roman" w:cs="Times New Roman"/>
              <w:sz w:val="24"/>
              <w:szCs w:val="24"/>
            </w:rPr>
            <w:delText>capacity to engage in such inferences. We also fit those data to different computational frameworks – one more</w:delText>
          </w:r>
        </w:del>
      </w:ins>
      <w:del w:id="861" w:author="Benton, Deon [2]" w:date="2023-10-13T14:54:00Z">
        <w:r w:rsidDel="00712355">
          <w:rPr>
            <w:rFonts w:ascii="Times New Roman" w:eastAsia="Times New Roman" w:hAnsi="Times New Roman" w:cs="Times New Roman"/>
            <w:sz w:val="24"/>
            <w:szCs w:val="24"/>
          </w:rPr>
          <w:delText xml:space="preserve">retrospective reevaluations were best explained by associative </w:delText>
        </w:r>
      </w:del>
      <w:ins w:id="862" w:author="Benton, Deon" w:date="2023-10-05T22:02:00Z">
        <w:del w:id="863" w:author="Benton, Deon [2]" w:date="2023-10-13T14:54:00Z">
          <w:r w:rsidR="00E81900" w:rsidDel="00712355">
            <w:rPr>
              <w:rFonts w:ascii="Times New Roman" w:eastAsia="Times New Roman" w:hAnsi="Times New Roman" w:cs="Times New Roman"/>
              <w:sz w:val="24"/>
              <w:szCs w:val="24"/>
            </w:rPr>
            <w:delText>and one more</w:delText>
          </w:r>
        </w:del>
      </w:ins>
      <w:del w:id="864" w:author="Benton, Deon [2]" w:date="2023-10-13T14:54:00Z">
        <w:r w:rsidDel="00712355">
          <w:rPr>
            <w:rFonts w:ascii="Times New Roman" w:eastAsia="Times New Roman" w:hAnsi="Times New Roman" w:cs="Times New Roman"/>
            <w:sz w:val="24"/>
            <w:szCs w:val="24"/>
          </w:rPr>
          <w:delText xml:space="preserve">learning, Bayesian </w:delText>
        </w:r>
      </w:del>
      <w:ins w:id="865" w:author="Benton, Deon" w:date="2023-10-05T22:02:00Z">
        <w:del w:id="866" w:author="Benton, Deon [2]" w:date="2023-10-13T14:54:00Z">
          <w:r w:rsidR="00E81900" w:rsidDel="00712355">
            <w:rPr>
              <w:rFonts w:ascii="Times New Roman" w:eastAsia="Times New Roman" w:hAnsi="Times New Roman" w:cs="Times New Roman"/>
              <w:sz w:val="24"/>
              <w:szCs w:val="24"/>
            </w:rPr>
            <w:delText>– to consider the strengths and weaknesses</w:delText>
          </w:r>
        </w:del>
      </w:ins>
      <w:del w:id="867" w:author="Benton, Deon [2]" w:date="2023-10-13T14:54:00Z">
        <w:r w:rsidDel="00712355">
          <w:rPr>
            <w:rFonts w:ascii="Times New Roman" w:eastAsia="Times New Roman" w:hAnsi="Times New Roman" w:cs="Times New Roman"/>
            <w:sz w:val="24"/>
            <w:szCs w:val="24"/>
          </w:rPr>
          <w:delText xml:space="preserve">inference, or some combination of </w:delText>
        </w:r>
      </w:del>
      <w:ins w:id="868" w:author="Benton, Deon" w:date="2023-10-05T22:02:00Z">
        <w:del w:id="869" w:author="Benton, Deon [2]" w:date="2023-10-13T14:54:00Z">
          <w:r w:rsidR="00E81900" w:rsidDel="00712355">
            <w:rPr>
              <w:rFonts w:ascii="Times New Roman" w:eastAsia="Times New Roman" w:hAnsi="Times New Roman" w:cs="Times New Roman"/>
              <w:sz w:val="24"/>
              <w:szCs w:val="24"/>
            </w:rPr>
            <w:delText>each approach, and the possibility</w:delText>
          </w:r>
        </w:del>
      </w:ins>
      <w:del w:id="870" w:author="Benton, Deon [2]" w:date="2023-10-13T14:54:00Z">
        <w:r w:rsidDel="00712355">
          <w:rPr>
            <w:rFonts w:ascii="Times New Roman" w:eastAsia="Times New Roman" w:hAnsi="Times New Roman" w:cs="Times New Roman"/>
            <w:sz w:val="24"/>
            <w:szCs w:val="24"/>
          </w:rPr>
          <w:delText xml:space="preserve">both. The results indicated that </w:delText>
        </w:r>
      </w:del>
      <w:ins w:id="871" w:author="Benton, Deon" w:date="2023-10-05T22:02:00Z">
        <w:del w:id="872" w:author="Benton, Deon [2]" w:date="2023-10-13T14:54:00Z">
          <w:r w:rsidR="00E81900" w:rsidDel="00712355">
            <w:rPr>
              <w:rFonts w:ascii="Times New Roman" w:eastAsia="Times New Roman" w:hAnsi="Times New Roman" w:cs="Times New Roman"/>
              <w:sz w:val="24"/>
              <w:szCs w:val="24"/>
            </w:rPr>
            <w:delText>these approaches together</w:delText>
          </w:r>
        </w:del>
      </w:ins>
      <w:del w:id="873" w:author="Benton, Deon [2]" w:date="2023-10-13T14:54:00Z">
        <w:r w:rsidDel="00712355">
          <w:rPr>
            <w:rFonts w:ascii="Times New Roman" w:eastAsia="Times New Roman" w:hAnsi="Times New Roman" w:cs="Times New Roman"/>
            <w:sz w:val="24"/>
            <w:szCs w:val="24"/>
          </w:rPr>
          <w:delText xml:space="preserve">participants retrospectively reevaluated </w:delText>
        </w:r>
        <w:r w:rsidR="002B2256" w:rsidDel="00712355">
          <w:rPr>
            <w:rFonts w:ascii="Times New Roman" w:eastAsia="Times New Roman" w:hAnsi="Times New Roman" w:cs="Times New Roman"/>
            <w:sz w:val="24"/>
            <w:szCs w:val="24"/>
          </w:rPr>
          <w:delText>causal inference</w:delText>
        </w:r>
        <w:r w:rsidR="00A54CD5" w:rsidDel="00712355">
          <w:rPr>
            <w:rFonts w:ascii="Times New Roman" w:eastAsia="Times New Roman" w:hAnsi="Times New Roman" w:cs="Times New Roman"/>
            <w:sz w:val="24"/>
            <w:szCs w:val="24"/>
          </w:rPr>
          <w:delText>s</w:delText>
        </w:r>
        <w:r w:rsidR="002B2256" w:rsidDel="00712355">
          <w:rPr>
            <w:rFonts w:ascii="Times New Roman" w:eastAsia="Times New Roman" w:hAnsi="Times New Roman" w:cs="Times New Roman"/>
            <w:sz w:val="24"/>
            <w:szCs w:val="24"/>
          </w:rPr>
          <w:delText xml:space="preserve"> </w:delText>
        </w:r>
        <w:r w:rsidDel="00712355">
          <w:rPr>
            <w:rFonts w:ascii="Times New Roman" w:eastAsia="Times New Roman" w:hAnsi="Times New Roman" w:cs="Times New Roman"/>
            <w:sz w:val="24"/>
            <w:szCs w:val="24"/>
          </w:rPr>
          <w:delText xml:space="preserve">under minimal information-processing demands (Experiment 1) but failed to do so under greater information processing demands (Experiment 2) and that their performance was </w:delText>
        </w:r>
        <w:r w:rsidR="002B2256" w:rsidDel="00712355">
          <w:rPr>
            <w:rFonts w:ascii="Times New Roman" w:eastAsia="Times New Roman" w:hAnsi="Times New Roman" w:cs="Times New Roman"/>
            <w:sz w:val="24"/>
            <w:szCs w:val="24"/>
          </w:rPr>
          <w:delText xml:space="preserve">better </w:delText>
        </w:r>
      </w:del>
      <w:ins w:id="874" w:author="Benton, Deon" w:date="2023-10-05T22:02:00Z">
        <w:del w:id="875" w:author="Benton, Deon [2]" w:date="2023-10-13T14:54:00Z">
          <w:r w:rsidR="00E81900" w:rsidDel="00712355">
            <w:rPr>
              <w:rFonts w:ascii="Times New Roman" w:eastAsia="Times New Roman" w:hAnsi="Times New Roman" w:cs="Times New Roman"/>
              <w:sz w:val="24"/>
              <w:szCs w:val="24"/>
            </w:rPr>
            <w:delText xml:space="preserve">explain children’s causal reasoning than either approach individually. </w:delText>
          </w:r>
        </w:del>
      </w:ins>
      <w:del w:id="876" w:author="Benton, Deon [2]" w:date="2023-10-13T14:54:00Z">
        <w:r w:rsidDel="00712355">
          <w:rPr>
            <w:rFonts w:ascii="Times New Roman" w:eastAsia="Times New Roman" w:hAnsi="Times New Roman" w:cs="Times New Roman"/>
            <w:sz w:val="24"/>
            <w:szCs w:val="24"/>
          </w:rPr>
          <w:delText xml:space="preserve">captured by </w:delText>
        </w:r>
        <w:r w:rsidR="002B2256" w:rsidDel="00712355">
          <w:rPr>
            <w:rFonts w:ascii="Times New Roman" w:eastAsia="Times New Roman" w:hAnsi="Times New Roman" w:cs="Times New Roman"/>
            <w:sz w:val="24"/>
            <w:szCs w:val="24"/>
          </w:rPr>
          <w:delText>an</w:delText>
        </w:r>
        <w:r w:rsidDel="00712355">
          <w:rPr>
            <w:rFonts w:ascii="Times New Roman" w:eastAsia="Times New Roman" w:hAnsi="Times New Roman" w:cs="Times New Roman"/>
            <w:sz w:val="24"/>
            <w:szCs w:val="24"/>
          </w:rPr>
          <w:delText xml:space="preserve"> associative learning </w:delText>
        </w:r>
        <w:r w:rsidR="002B2256" w:rsidDel="00712355">
          <w:rPr>
            <w:rFonts w:ascii="Times New Roman" w:eastAsia="Times New Roman" w:hAnsi="Times New Roman" w:cs="Times New Roman"/>
            <w:sz w:val="24"/>
            <w:szCs w:val="24"/>
          </w:rPr>
          <w:delText xml:space="preserve">mechanism, </w:delText>
        </w:r>
        <w:r w:rsidDel="00712355">
          <w:rPr>
            <w:rFonts w:ascii="Times New Roman" w:eastAsia="Times New Roman" w:hAnsi="Times New Roman" w:cs="Times New Roman"/>
            <w:sz w:val="24"/>
            <w:szCs w:val="24"/>
          </w:rPr>
          <w:delText xml:space="preserve">with </w:delText>
        </w:r>
        <w:r w:rsidR="002B2256" w:rsidDel="00712355">
          <w:rPr>
            <w:rFonts w:ascii="Times New Roman" w:eastAsia="Times New Roman" w:hAnsi="Times New Roman" w:cs="Times New Roman"/>
            <w:sz w:val="24"/>
            <w:szCs w:val="24"/>
          </w:rPr>
          <w:delText xml:space="preserve">less </w:delText>
        </w:r>
        <w:r w:rsidDel="00712355">
          <w:rPr>
            <w:rFonts w:ascii="Times New Roman" w:eastAsia="Times New Roman" w:hAnsi="Times New Roman" w:cs="Times New Roman"/>
            <w:sz w:val="24"/>
            <w:szCs w:val="24"/>
          </w:rPr>
          <w:delText xml:space="preserve">support for </w:delText>
        </w:r>
        <w:r w:rsidR="00A54CD5" w:rsidDel="00712355">
          <w:rPr>
            <w:rFonts w:ascii="Times New Roman" w:eastAsia="Times New Roman" w:hAnsi="Times New Roman" w:cs="Times New Roman"/>
            <w:sz w:val="24"/>
            <w:szCs w:val="24"/>
          </w:rPr>
          <w:delText xml:space="preserve">descriptions that rely on </w:delText>
        </w:r>
        <w:r w:rsidDel="00712355">
          <w:rPr>
            <w:rFonts w:ascii="Times New Roman" w:eastAsia="Times New Roman" w:hAnsi="Times New Roman" w:cs="Times New Roman"/>
            <w:sz w:val="24"/>
            <w:szCs w:val="24"/>
          </w:rPr>
          <w:delText xml:space="preserve">Bayesian inference.  </w:delText>
        </w:r>
      </w:del>
    </w:p>
    <w:p w14:paraId="7144D6FF" w14:textId="4752DE63" w:rsidR="006C5C80" w:rsidDel="00712355" w:rsidRDefault="006C5C80">
      <w:pPr>
        <w:spacing w:after="0" w:line="480" w:lineRule="auto"/>
        <w:ind w:firstLine="720"/>
        <w:rPr>
          <w:ins w:id="877" w:author="Benton, Deon" w:date="2023-10-05T22:02:00Z"/>
          <w:del w:id="878" w:author="Benton, Deon [2]" w:date="2023-10-13T14:54:00Z"/>
          <w:rFonts w:ascii="Times New Roman" w:eastAsia="Times New Roman" w:hAnsi="Times New Roman" w:cs="Times New Roman"/>
          <w:sz w:val="24"/>
          <w:szCs w:val="24"/>
        </w:rPr>
      </w:pPr>
    </w:p>
    <w:p w14:paraId="0CBDA47F" w14:textId="60B48B4C" w:rsidR="00B51B4F" w:rsidDel="00712355" w:rsidRDefault="00E33573">
      <w:pPr>
        <w:spacing w:after="0"/>
        <w:rPr>
          <w:del w:id="879" w:author="Benton, Deon [2]" w:date="2023-10-13T14:54:00Z"/>
          <w:rFonts w:ascii="Times New Roman" w:eastAsia="Times New Roman" w:hAnsi="Times New Roman" w:cs="Times New Roman"/>
          <w:sz w:val="24"/>
          <w:szCs w:val="24"/>
        </w:rPr>
      </w:pPr>
      <w:del w:id="880" w:author="Benton, Deon [2]" w:date="2023-10-13T14:54:00Z">
        <w:r w:rsidDel="00712355">
          <w:rPr>
            <w:rFonts w:ascii="Times New Roman" w:eastAsia="Times New Roman" w:hAnsi="Times New Roman" w:cs="Times New Roman"/>
            <w:sz w:val="24"/>
            <w:szCs w:val="24"/>
          </w:rPr>
          <w:delText>Keywords: causal reasoning; cognitive mechanisms; computational models; associative learning; Bayesian inference</w:delText>
        </w:r>
      </w:del>
    </w:p>
    <w:p w14:paraId="625C50CF" w14:textId="3C44B74C" w:rsidR="00B51B4F" w:rsidDel="009B41E4" w:rsidRDefault="00B51B4F">
      <w:pPr>
        <w:spacing w:after="0" w:line="480" w:lineRule="auto"/>
        <w:ind w:firstLine="720"/>
        <w:rPr>
          <w:del w:id="881" w:author="Benton, Deon [2]" w:date="2023-10-13T14:57:00Z"/>
          <w:rFonts w:ascii="Times New Roman" w:eastAsia="Times New Roman" w:hAnsi="Times New Roman" w:cs="Times New Roman"/>
          <w:sz w:val="24"/>
          <w:szCs w:val="24"/>
        </w:rPr>
        <w:pPrChange w:id="882" w:author="Benton, Deon" w:date="2023-10-05T22:02:00Z">
          <w:pPr>
            <w:spacing w:after="0"/>
          </w:pPr>
        </w:pPrChange>
      </w:pPr>
    </w:p>
    <w:p w14:paraId="0A9509A4" w14:textId="3338C4D0" w:rsidR="00B51B4F" w:rsidDel="009B41E4" w:rsidRDefault="00B51B4F">
      <w:pPr>
        <w:spacing w:after="0"/>
        <w:rPr>
          <w:del w:id="883" w:author="Benton, Deon [2]" w:date="2023-10-13T14:57:00Z"/>
          <w:rFonts w:ascii="Times New Roman" w:eastAsia="Times New Roman" w:hAnsi="Times New Roman" w:cs="Times New Roman"/>
          <w:sz w:val="24"/>
          <w:szCs w:val="24"/>
        </w:rPr>
      </w:pPr>
    </w:p>
    <w:p w14:paraId="129F9666" w14:textId="23E3301D" w:rsidR="00B51B4F" w:rsidDel="009B41E4" w:rsidRDefault="00B51B4F">
      <w:pPr>
        <w:spacing w:after="0"/>
        <w:rPr>
          <w:del w:id="884" w:author="Benton, Deon [2]" w:date="2023-10-13T14:57:00Z"/>
          <w:rFonts w:ascii="Times New Roman" w:eastAsia="Times New Roman" w:hAnsi="Times New Roman" w:cs="Times New Roman"/>
          <w:sz w:val="24"/>
          <w:szCs w:val="24"/>
        </w:rPr>
      </w:pPr>
    </w:p>
    <w:p w14:paraId="0F5974EA" w14:textId="5DB98620" w:rsidR="00B51B4F" w:rsidDel="009B41E4" w:rsidRDefault="00B51B4F">
      <w:pPr>
        <w:spacing w:after="0"/>
        <w:rPr>
          <w:del w:id="885" w:author="Benton, Deon [2]" w:date="2023-10-13T14:57:00Z"/>
          <w:rFonts w:ascii="Times New Roman" w:eastAsia="Times New Roman" w:hAnsi="Times New Roman" w:cs="Times New Roman"/>
          <w:sz w:val="24"/>
          <w:szCs w:val="24"/>
        </w:rPr>
      </w:pPr>
    </w:p>
    <w:p w14:paraId="78F8EA32" w14:textId="315B5F4E" w:rsidR="006C5C80" w:rsidDel="009B41E4" w:rsidRDefault="006C5C80">
      <w:pPr>
        <w:spacing w:after="0"/>
        <w:rPr>
          <w:ins w:id="886" w:author="Benton, Deon" w:date="2023-10-05T22:02:00Z"/>
          <w:del w:id="887" w:author="Benton, Deon [2]" w:date="2023-10-13T14:57:00Z"/>
          <w:rFonts w:ascii="Times New Roman" w:eastAsia="Times New Roman" w:hAnsi="Times New Roman" w:cs="Times New Roman"/>
          <w:sz w:val="24"/>
          <w:szCs w:val="24"/>
        </w:rPr>
      </w:pPr>
    </w:p>
    <w:p w14:paraId="003D8039" w14:textId="1963F979" w:rsidR="006C5C80" w:rsidDel="009B41E4" w:rsidRDefault="006C5C80">
      <w:pPr>
        <w:spacing w:after="0"/>
        <w:rPr>
          <w:ins w:id="888" w:author="Benton, Deon" w:date="2023-10-05T22:02:00Z"/>
          <w:del w:id="889" w:author="Benton, Deon [2]" w:date="2023-10-13T14:57:00Z"/>
          <w:rFonts w:ascii="Times New Roman" w:eastAsia="Times New Roman" w:hAnsi="Times New Roman" w:cs="Times New Roman"/>
          <w:sz w:val="24"/>
          <w:szCs w:val="24"/>
        </w:rPr>
      </w:pPr>
    </w:p>
    <w:p w14:paraId="526CA827" w14:textId="2B664B09" w:rsidR="006C5C80" w:rsidDel="009B41E4" w:rsidRDefault="006C5C80">
      <w:pPr>
        <w:spacing w:after="0"/>
        <w:rPr>
          <w:ins w:id="890" w:author="Benton, Deon" w:date="2023-10-05T22:02:00Z"/>
          <w:del w:id="891" w:author="Benton, Deon [2]" w:date="2023-10-13T14:57:00Z"/>
          <w:rFonts w:ascii="Times New Roman" w:eastAsia="Times New Roman" w:hAnsi="Times New Roman" w:cs="Times New Roman"/>
          <w:sz w:val="24"/>
          <w:szCs w:val="24"/>
        </w:rPr>
      </w:pPr>
    </w:p>
    <w:p w14:paraId="2D7BC8C5" w14:textId="0E5954F7" w:rsidR="006C5C80" w:rsidDel="009B41E4" w:rsidRDefault="006C5C80">
      <w:pPr>
        <w:spacing w:after="0"/>
        <w:rPr>
          <w:ins w:id="892" w:author="Benton, Deon" w:date="2023-10-05T22:02:00Z"/>
          <w:del w:id="893" w:author="Benton, Deon [2]" w:date="2023-10-13T14:57:00Z"/>
          <w:rFonts w:ascii="Times New Roman" w:eastAsia="Times New Roman" w:hAnsi="Times New Roman" w:cs="Times New Roman"/>
          <w:sz w:val="24"/>
          <w:szCs w:val="24"/>
        </w:rPr>
      </w:pPr>
    </w:p>
    <w:p w14:paraId="00D20550" w14:textId="141D4028" w:rsidR="006C5C80" w:rsidDel="009B41E4" w:rsidRDefault="006C5C80">
      <w:pPr>
        <w:spacing w:after="0"/>
        <w:rPr>
          <w:ins w:id="894" w:author="Benton, Deon" w:date="2023-10-05T22:02:00Z"/>
          <w:del w:id="895" w:author="Benton, Deon [2]" w:date="2023-10-13T14:57:00Z"/>
          <w:rFonts w:ascii="Times New Roman" w:eastAsia="Times New Roman" w:hAnsi="Times New Roman" w:cs="Times New Roman"/>
          <w:sz w:val="24"/>
          <w:szCs w:val="24"/>
        </w:rPr>
      </w:pPr>
    </w:p>
    <w:p w14:paraId="14227614" w14:textId="4132E964" w:rsidR="006C5C80" w:rsidDel="009B41E4" w:rsidRDefault="006C5C80">
      <w:pPr>
        <w:spacing w:after="0"/>
        <w:rPr>
          <w:ins w:id="896" w:author="Benton, Deon" w:date="2023-10-05T22:02:00Z"/>
          <w:del w:id="897" w:author="Benton, Deon [2]" w:date="2023-10-13T14:57:00Z"/>
          <w:rFonts w:ascii="Times New Roman" w:eastAsia="Times New Roman" w:hAnsi="Times New Roman" w:cs="Times New Roman"/>
          <w:sz w:val="24"/>
          <w:szCs w:val="24"/>
        </w:rPr>
      </w:pPr>
    </w:p>
    <w:p w14:paraId="09189099" w14:textId="59307745" w:rsidR="006C5C80" w:rsidDel="009B41E4" w:rsidRDefault="006C5C80">
      <w:pPr>
        <w:spacing w:after="0"/>
        <w:rPr>
          <w:ins w:id="898" w:author="Benton, Deon" w:date="2023-10-05T22:02:00Z"/>
          <w:del w:id="899" w:author="Benton, Deon [2]" w:date="2023-10-13T14:57:00Z"/>
          <w:rFonts w:ascii="Times New Roman" w:eastAsia="Times New Roman" w:hAnsi="Times New Roman" w:cs="Times New Roman"/>
          <w:sz w:val="24"/>
          <w:szCs w:val="24"/>
        </w:rPr>
      </w:pPr>
    </w:p>
    <w:p w14:paraId="0E6FE675" w14:textId="335C7905" w:rsidR="006C5C80" w:rsidDel="009B41E4" w:rsidRDefault="006C5C80">
      <w:pPr>
        <w:spacing w:after="0"/>
        <w:rPr>
          <w:ins w:id="900" w:author="Benton, Deon" w:date="2023-10-05T22:02:00Z"/>
          <w:del w:id="901" w:author="Benton, Deon [2]" w:date="2023-10-13T14:57:00Z"/>
          <w:rFonts w:ascii="Times New Roman" w:eastAsia="Times New Roman" w:hAnsi="Times New Roman" w:cs="Times New Roman"/>
          <w:sz w:val="24"/>
          <w:szCs w:val="24"/>
        </w:rPr>
      </w:pPr>
    </w:p>
    <w:p w14:paraId="3A9014ED" w14:textId="07BA2313" w:rsidR="002B2256" w:rsidDel="009B41E4" w:rsidRDefault="002B2256" w:rsidP="002B2256">
      <w:pPr>
        <w:spacing w:after="0" w:line="480" w:lineRule="auto"/>
        <w:jc w:val="center"/>
        <w:rPr>
          <w:del w:id="902" w:author="Benton, Deon [2]" w:date="2023-10-13T14:55:00Z"/>
          <w:rFonts w:ascii="Times New Roman" w:eastAsia="Times New Roman" w:hAnsi="Times New Roman" w:cs="Times New Roman"/>
          <w:sz w:val="24"/>
          <w:szCs w:val="24"/>
        </w:rPr>
      </w:pPr>
      <w:del w:id="903" w:author="Benton, Deon [2]" w:date="2023-10-13T14:55:00Z">
        <w:r w:rsidDel="009B41E4">
          <w:rPr>
            <w:rFonts w:ascii="Times New Roman" w:eastAsia="Times New Roman" w:hAnsi="Times New Roman" w:cs="Times New Roman"/>
            <w:sz w:val="24"/>
            <w:szCs w:val="24"/>
          </w:rPr>
          <w:delText>Don’t throw the associative baby out with the Bayesian bathwater: Children are more associative when reasoning retrospectively under information processing demands</w:delText>
        </w:r>
      </w:del>
    </w:p>
    <w:p w14:paraId="15B33B45" w14:textId="0AE03A04" w:rsidR="002B2256" w:rsidDel="009B41E4" w:rsidRDefault="002B2256">
      <w:pPr>
        <w:spacing w:after="0" w:line="480" w:lineRule="auto"/>
        <w:rPr>
          <w:del w:id="904" w:author="Benton, Deon [2]" w:date="2023-10-13T14:55:00Z"/>
          <w:rFonts w:ascii="Times New Roman" w:eastAsia="Times New Roman" w:hAnsi="Times New Roman" w:cs="Times New Roman"/>
          <w:sz w:val="24"/>
          <w:szCs w:val="24"/>
        </w:rPr>
        <w:pPrChange w:id="905" w:author="Benton, Deon" w:date="2023-10-05T22:02:00Z">
          <w:pPr>
            <w:spacing w:after="0" w:line="480" w:lineRule="auto"/>
            <w:ind w:firstLine="720"/>
          </w:pPr>
        </w:pPrChange>
      </w:pPr>
    </w:p>
    <w:p w14:paraId="75E6EEC6" w14:textId="3374E680" w:rsidR="00B51B4F" w:rsidDel="009B41E4" w:rsidRDefault="00E33573">
      <w:pPr>
        <w:spacing w:after="0" w:line="480" w:lineRule="auto"/>
        <w:ind w:firstLine="720"/>
        <w:rPr>
          <w:del w:id="906" w:author="Benton, Deon [2]" w:date="2023-10-13T14:55:00Z"/>
          <w:rFonts w:ascii="Times New Roman" w:eastAsia="Times New Roman" w:hAnsi="Times New Roman" w:cs="Times New Roman"/>
          <w:sz w:val="24"/>
          <w:szCs w:val="24"/>
        </w:rPr>
      </w:pPr>
      <w:del w:id="907" w:author="Benton, Deon [2]" w:date="2023-10-13T14:55:00Z">
        <w:r w:rsidDel="009B41E4">
          <w:rPr>
            <w:rFonts w:ascii="Times New Roman" w:eastAsia="Times New Roman" w:hAnsi="Times New Roman" w:cs="Times New Roman"/>
            <w:sz w:val="24"/>
            <w:szCs w:val="24"/>
          </w:rPr>
          <w:delText xml:space="preserve">Few capacities are more important than the ability to reason and make inferences about causal relations. Causal reasoning enables human learners to make predictions and inferences </w:delText>
        </w:r>
        <w:r w:rsidDel="009B41E4">
          <w:rPr>
            <w:rFonts w:ascii="Times New Roman" w:eastAsia="Times New Roman" w:hAnsi="Times New Roman" w:cs="Times New Roman"/>
            <w:sz w:val="24"/>
            <w:szCs w:val="24"/>
          </w:rPr>
          <w:lastRenderedPageBreak/>
          <w:delText>(e.g., Bullock, et al., 1982; Shultz, 1982), to intervene on those relations to generate new effects (e.g., Butler et al., 2020; Schulz et al., 2007), and to reason about counterfactual claims—both about what might have been and how events could have turned out differently (e.g., Harris et al, 1996; Walker &amp; Nyhout, 2020). These, and many other studies (e.g., Bonawitz &amp; Lombrozo, 2012; Gopnik et al., 2001; Legare et al., 2010; Meltzoff et al., 2012; Walker &amp; Gopnik, 2014), posit that young children have sophisticated causal reasoning capacities.</w:delText>
        </w:r>
      </w:del>
    </w:p>
    <w:p w14:paraId="376323DB" w14:textId="146D117B" w:rsidR="00B51B4F" w:rsidDel="009B41E4" w:rsidRDefault="00E33573">
      <w:pPr>
        <w:spacing w:after="0" w:line="480" w:lineRule="auto"/>
        <w:ind w:firstLine="720"/>
        <w:rPr>
          <w:del w:id="908" w:author="Benton, Deon [2]" w:date="2023-10-13T14:55:00Z"/>
          <w:rFonts w:ascii="Times New Roman" w:eastAsia="Times New Roman" w:hAnsi="Times New Roman" w:cs="Times New Roman"/>
          <w:sz w:val="24"/>
          <w:szCs w:val="24"/>
        </w:rPr>
      </w:pPr>
      <w:del w:id="909" w:author="Benton, Deon [2]" w:date="2023-10-13T14:55:00Z">
        <w:r w:rsidDel="009B41E4">
          <w:rPr>
            <w:rFonts w:ascii="Times New Roman" w:eastAsia="Times New Roman" w:hAnsi="Times New Roman" w:cs="Times New Roman"/>
            <w:sz w:val="24"/>
            <w:szCs w:val="24"/>
          </w:rPr>
          <w:delText xml:space="preserve">A fundamental question that underlies this research is </w:delText>
        </w:r>
        <w:r w:rsidDel="009B41E4">
          <w:rPr>
            <w:rFonts w:ascii="Times New Roman" w:eastAsia="Times New Roman" w:hAnsi="Times New Roman" w:cs="Times New Roman"/>
            <w:i/>
            <w:sz w:val="24"/>
            <w:szCs w:val="24"/>
          </w:rPr>
          <w:delText>how</w:delText>
        </w:r>
        <w:r w:rsidDel="009B41E4">
          <w:rPr>
            <w:rFonts w:ascii="Times New Roman" w:eastAsia="Times New Roman" w:hAnsi="Times New Roman" w:cs="Times New Roman"/>
            <w:sz w:val="24"/>
            <w:szCs w:val="24"/>
          </w:rPr>
          <w:delText xml:space="preserve"> children make such inferences. One answer to this question is that children’s causal inferences are best described by rational processes such as Bayesian inference. This process is thought to derive from more basic processes such as statistical learning that are present in early </w:delText>
        </w:r>
      </w:del>
      <w:moveFromRangeStart w:id="910" w:author="Benton, Deon" w:date="2023-10-05T22:02:00Z" w:name="move147435775"/>
      <w:moveFrom w:id="911" w:author="Benton, Deon" w:date="2023-10-05T22:02:00Z">
        <w:del w:id="912" w:author="Benton, Deon [2]" w:date="2023-10-13T14:55:00Z">
          <w:r w:rsidDel="009B41E4">
            <w:rPr>
              <w:rFonts w:ascii="Times New Roman" w:eastAsia="Times New Roman" w:hAnsi="Times New Roman" w:cs="Times New Roman"/>
              <w:sz w:val="24"/>
              <w:szCs w:val="24"/>
            </w:rPr>
            <w:delText xml:space="preserve">infancy (e.g., Gomez, 2002; Kirkham et al., 2002; Marcus et al., 1999; Saffran et al., 1996) </w:delText>
          </w:r>
        </w:del>
      </w:moveFrom>
      <w:moveFromRangeEnd w:id="910"/>
      <w:ins w:id="913" w:author="Benton, Deon" w:date="2023-10-05T22:02:00Z">
        <w:del w:id="914" w:author="Benton, Deon [2]" w:date="2023-10-13T14:55:00Z">
          <w:r w:rsidR="000023FE" w:rsidDel="009B41E4">
            <w:rPr>
              <w:rFonts w:ascii="Times New Roman" w:eastAsia="Times New Roman" w:hAnsi="Times New Roman" w:cs="Times New Roman"/>
              <w:sz w:val="24"/>
              <w:szCs w:val="24"/>
            </w:rPr>
            <w:delText>Bayesian inference</w:delText>
          </w:r>
          <w:r w:rsidR="00E81900" w:rsidDel="009B41E4">
            <w:rPr>
              <w:rFonts w:ascii="Times New Roman" w:eastAsia="Times New Roman" w:hAnsi="Times New Roman" w:cs="Times New Roman"/>
              <w:sz w:val="24"/>
              <w:szCs w:val="24"/>
            </w:rPr>
            <w:delText>.</w:delText>
          </w:r>
        </w:del>
      </w:ins>
      <w:del w:id="915" w:author="Benton, Deon [2]" w:date="2023-10-13T14:55:00Z">
        <w:r w:rsidDel="009B41E4">
          <w:rPr>
            <w:rFonts w:ascii="Times New Roman" w:eastAsia="Times New Roman" w:hAnsi="Times New Roman" w:cs="Times New Roman"/>
            <w:sz w:val="24"/>
            <w:szCs w:val="24"/>
          </w:rPr>
          <w:delText xml:space="preserve">and that with time enable infants to infer abstract patterns of coherent causal structure from probabilistic data (Gopnik &amp; Wellman, 2012; Weisberg &amp; Sobel, 2022). Although this view is often described as a computational level of analysis (cf. Marr, 1982), some advocates suggest that children use cognitive mechanisms that approximate or even represent Bayesian calculations (Bonawitz et al., 2014; Xu, 2019; see also Griffiths et al., 2015). </w:delText>
        </w:r>
      </w:del>
      <w:ins w:id="916" w:author="Benton, Deon" w:date="2023-10-05T22:02:00Z">
        <w:del w:id="917" w:author="Benton, Deon [2]" w:date="2023-10-13T14:55:00Z">
          <w:r w:rsidR="00614623" w:rsidDel="009B41E4">
            <w:rPr>
              <w:rFonts w:ascii="Times New Roman" w:eastAsia="Times New Roman" w:hAnsi="Times New Roman" w:cs="Times New Roman"/>
              <w:sz w:val="24"/>
              <w:szCs w:val="24"/>
            </w:rPr>
            <w:delText>C</w:delText>
          </w:r>
          <w:r w:rsidR="00E81900" w:rsidDel="009B41E4">
            <w:rPr>
              <w:rFonts w:ascii="Times New Roman" w:eastAsia="Times New Roman" w:hAnsi="Times New Roman" w:cs="Times New Roman"/>
              <w:sz w:val="24"/>
              <w:szCs w:val="24"/>
            </w:rPr>
            <w:delText xml:space="preserve">ausal reasoning starts with statistical learning capacities that are present in </w:delText>
          </w:r>
        </w:del>
      </w:ins>
      <w:moveToRangeStart w:id="918" w:author="Benton, Deon" w:date="2023-10-05T22:02:00Z" w:name="move147435775"/>
      <w:moveTo w:id="919" w:author="Benton, Deon" w:date="2023-10-05T22:02:00Z">
        <w:del w:id="920" w:author="Benton, Deon [2]" w:date="2023-10-13T14:55:00Z">
          <w:r w:rsidDel="009B41E4">
            <w:rPr>
              <w:rFonts w:ascii="Times New Roman" w:eastAsia="Times New Roman" w:hAnsi="Times New Roman" w:cs="Times New Roman"/>
              <w:sz w:val="24"/>
              <w:szCs w:val="24"/>
            </w:rPr>
            <w:delText xml:space="preserve">infancy (e.g., Gomez, 2002; Kirkham et al., 2002; Marcus et al., 1999; Saffran et al., 1996) </w:delText>
          </w:r>
        </w:del>
      </w:moveTo>
      <w:moveToRangeEnd w:id="918"/>
      <w:ins w:id="921" w:author="Benton, Deon" w:date="2023-10-05T22:02:00Z">
        <w:del w:id="922" w:author="Benton, Deon [2]" w:date="2023-10-13T14:55:00Z">
          <w:r w:rsidR="00E81900" w:rsidDel="009B41E4">
            <w:rPr>
              <w:rFonts w:ascii="Times New Roman" w:eastAsia="Times New Roman" w:hAnsi="Times New Roman" w:cs="Times New Roman"/>
              <w:sz w:val="24"/>
              <w:szCs w:val="24"/>
            </w:rPr>
            <w:delText>but that develop into a system that infers abstract patterns of coherent causal structure from probabilistic data</w:delText>
          </w:r>
          <w:r w:rsidR="00614623" w:rsidDel="009B41E4">
            <w:rPr>
              <w:rFonts w:ascii="Times New Roman" w:eastAsia="Times New Roman" w:hAnsi="Times New Roman" w:cs="Times New Roman"/>
              <w:sz w:val="24"/>
              <w:szCs w:val="24"/>
            </w:rPr>
            <w:delText xml:space="preserve"> (Gopnik &amp; Wellman, 2012; Weisberg &amp; Sobel, 2022)</w:delText>
          </w:r>
          <w:r w:rsidR="00E81900" w:rsidDel="009B41E4">
            <w:rPr>
              <w:rFonts w:ascii="Times New Roman" w:eastAsia="Times New Roman" w:hAnsi="Times New Roman" w:cs="Times New Roman"/>
              <w:sz w:val="24"/>
              <w:szCs w:val="24"/>
            </w:rPr>
            <w:delText>.</w:delText>
          </w:r>
        </w:del>
      </w:ins>
    </w:p>
    <w:p w14:paraId="71636132" w14:textId="26E9F829" w:rsidR="00B51B4F" w:rsidDel="009B41E4" w:rsidRDefault="00E33573">
      <w:pPr>
        <w:spacing w:after="0" w:line="480" w:lineRule="auto"/>
        <w:ind w:firstLine="720"/>
        <w:rPr>
          <w:del w:id="923" w:author="Benton, Deon [2]" w:date="2023-10-13T14:55:00Z"/>
          <w:rFonts w:ascii="Times New Roman" w:eastAsia="Times New Roman" w:hAnsi="Times New Roman" w:cs="Times New Roman"/>
          <w:sz w:val="24"/>
          <w:szCs w:val="24"/>
        </w:rPr>
      </w:pPr>
      <w:del w:id="924" w:author="Benton, Deon [2]" w:date="2023-10-13T14:55:00Z">
        <w:r w:rsidDel="009B41E4">
          <w:rPr>
            <w:rFonts w:ascii="Times New Roman" w:eastAsia="Times New Roman" w:hAnsi="Times New Roman" w:cs="Times New Roman"/>
            <w:sz w:val="24"/>
            <w:szCs w:val="24"/>
          </w:rPr>
          <w:delText xml:space="preserve">An alternative perspective is that associative learning alone is sufficient to describe children’s causal inferences. On this view, </w:delText>
        </w:r>
      </w:del>
      <w:ins w:id="925" w:author="Benton, Deon" w:date="2023-10-05T22:02:00Z">
        <w:del w:id="926" w:author="Benton, Deon [2]" w:date="2023-10-13T14:55:00Z">
          <w:r w:rsidR="00E81900" w:rsidDel="009B41E4">
            <w:rPr>
              <w:rFonts w:ascii="Times New Roman" w:eastAsia="Times New Roman" w:hAnsi="Times New Roman" w:cs="Times New Roman"/>
              <w:sz w:val="24"/>
              <w:szCs w:val="24"/>
            </w:rPr>
            <w:delText>children build up a representation of causal structure from connecting and processing multiple associative relations and statistical regularities.</w:delText>
          </w:r>
        </w:del>
      </w:ins>
      <w:del w:id="927" w:author="Benton, Deon [2]" w:date="2023-10-13T14:55:00Z">
        <w:r w:rsidDel="009B41E4">
          <w:rPr>
            <w:rFonts w:ascii="Times New Roman" w:eastAsia="Times New Roman" w:hAnsi="Times New Roman" w:cs="Times New Roman"/>
            <w:sz w:val="24"/>
            <w:szCs w:val="24"/>
          </w:rPr>
          <w:delText xml:space="preserve">children's causal knowledge reflects learned associations between causes and effects. </w:delText>
        </w:r>
        <w:r w:rsidDel="009B41E4">
          <w:rPr>
            <w:rFonts w:ascii="Times New Roman" w:eastAsia="Times New Roman" w:hAnsi="Times New Roman" w:cs="Times New Roman"/>
            <w:sz w:val="24"/>
            <w:szCs w:val="24"/>
          </w:rPr>
          <w:lastRenderedPageBreak/>
          <w:delText xml:space="preserve">Connectionist models—which learn largely via associative learning—have provided a proof of concept that causal learning can emerge from such associative processes (e.g., Benton et al., 2021; McClelland &amp; Thompson, 2007). Additionally, comparative </w:delText>
        </w:r>
      </w:del>
      <w:ins w:id="928" w:author="Benton, Deon" w:date="2023-10-05T22:02:00Z">
        <w:del w:id="929" w:author="Benton, Deon [2]" w:date="2023-10-13T14:55:00Z">
          <w:r w:rsidR="00E81900" w:rsidDel="009B41E4">
            <w:rPr>
              <w:rFonts w:ascii="Times New Roman" w:eastAsia="Times New Roman" w:hAnsi="Times New Roman" w:cs="Times New Roman"/>
              <w:sz w:val="24"/>
              <w:szCs w:val="24"/>
            </w:rPr>
            <w:delText>investigation</w:delText>
          </w:r>
        </w:del>
      </w:ins>
      <w:del w:id="930" w:author="Benton, Deon [2]" w:date="2023-10-13T14:55:00Z">
        <w:r w:rsidDel="009B41E4">
          <w:rPr>
            <w:rFonts w:ascii="Times New Roman" w:eastAsia="Times New Roman" w:hAnsi="Times New Roman" w:cs="Times New Roman"/>
            <w:sz w:val="24"/>
            <w:szCs w:val="24"/>
          </w:rPr>
          <w:delText xml:space="preserve">investigations between non-human animals and adults (e.g., Heyes, 2012) and studies of instrumental action and conditioning </w:delText>
        </w:r>
      </w:del>
      <w:ins w:id="931" w:author="Benton, Deon" w:date="2023-10-05T22:02:00Z">
        <w:del w:id="932" w:author="Benton, Deon [2]" w:date="2023-10-13T14:55:00Z">
          <w:r w:rsidR="00E81900" w:rsidDel="009B41E4">
            <w:rPr>
              <w:rFonts w:ascii="Times New Roman" w:eastAsia="Times New Roman" w:hAnsi="Times New Roman" w:cs="Times New Roman"/>
              <w:sz w:val="24"/>
              <w:szCs w:val="24"/>
            </w:rPr>
            <w:delText>on</w:delText>
          </w:r>
        </w:del>
      </w:ins>
      <w:del w:id="933" w:author="Benton, Deon [2]" w:date="2023-10-13T14:55:00Z">
        <w:r w:rsidDel="009B41E4">
          <w:rPr>
            <w:rFonts w:ascii="Times New Roman" w:eastAsia="Times New Roman" w:hAnsi="Times New Roman" w:cs="Times New Roman"/>
            <w:sz w:val="24"/>
            <w:szCs w:val="24"/>
          </w:rPr>
          <w:delText xml:space="preserve">in human infants (e.g., Greco et al., 1990; Rovee-Collier, 1999) provide behavioral support for associative learning as a candidate mechanism for how children reason in the world. </w:delText>
        </w:r>
      </w:del>
    </w:p>
    <w:p w14:paraId="0C94B6CD" w14:textId="4CF0A221" w:rsidR="00B51B4F" w:rsidDel="009B41E4" w:rsidRDefault="00E33573">
      <w:pPr>
        <w:spacing w:after="0" w:line="480" w:lineRule="auto"/>
        <w:ind w:firstLine="720"/>
        <w:rPr>
          <w:del w:id="934" w:author="Benton, Deon [2]" w:date="2023-10-13T14:55:00Z"/>
          <w:rFonts w:ascii="Times New Roman" w:eastAsia="Times New Roman" w:hAnsi="Times New Roman" w:cs="Times New Roman"/>
          <w:sz w:val="24"/>
          <w:szCs w:val="24"/>
        </w:rPr>
      </w:pPr>
      <w:bookmarkStart w:id="935" w:name="_gjdgxs" w:colFirst="0" w:colLast="0"/>
      <w:bookmarkEnd w:id="935"/>
      <w:del w:id="936" w:author="Benton, Deon [2]" w:date="2023-10-13T14:55:00Z">
        <w:r w:rsidDel="009B41E4">
          <w:rPr>
            <w:rFonts w:ascii="Times New Roman" w:eastAsia="Times New Roman" w:hAnsi="Times New Roman" w:cs="Times New Roman"/>
            <w:sz w:val="24"/>
            <w:szCs w:val="24"/>
          </w:rPr>
          <w:delText>One way to illustrate the tension between these hypotheses in development is through investigations of retrospective reasoning</w:delText>
        </w:r>
      </w:del>
      <w:ins w:id="937" w:author="Benton, Deon" w:date="2023-10-05T22:02:00Z">
        <w:del w:id="938" w:author="Benton, Deon [2]" w:date="2023-10-13T14:55:00Z">
          <w:r w:rsidR="00614623" w:rsidDel="009B41E4">
            <w:rPr>
              <w:rFonts w:ascii="Times New Roman" w:eastAsia="Times New Roman" w:hAnsi="Times New Roman" w:cs="Times New Roman"/>
              <w:sz w:val="24"/>
              <w:szCs w:val="24"/>
            </w:rPr>
            <w:delText>,</w:delText>
          </w:r>
        </w:del>
      </w:ins>
      <w:del w:id="939" w:author="Benton, Deon [2]" w:date="2023-10-13T14:55:00Z">
        <w:r w:rsidDel="009B41E4">
          <w:rPr>
            <w:rFonts w:ascii="Times New Roman" w:eastAsia="Times New Roman" w:hAnsi="Times New Roman" w:cs="Times New Roman"/>
            <w:sz w:val="24"/>
            <w:szCs w:val="24"/>
          </w:rPr>
          <w:delText xml:space="preserve"> such as </w:delText>
        </w:r>
        <w:r w:rsidDel="009B41E4">
          <w:rPr>
            <w:rFonts w:ascii="Times New Roman" w:eastAsia="Times New Roman" w:hAnsi="Times New Roman" w:cs="Times New Roman"/>
            <w:i/>
            <w:sz w:val="24"/>
            <w:szCs w:val="24"/>
          </w:rPr>
          <w:delText>backwards blocking</w:delText>
        </w:r>
        <w:r w:rsidDel="009B41E4">
          <w:rPr>
            <w:rFonts w:ascii="Times New Roman" w:eastAsia="Times New Roman" w:hAnsi="Times New Roman" w:cs="Times New Roman"/>
            <w:sz w:val="24"/>
            <w:szCs w:val="24"/>
          </w:rPr>
          <w:delText xml:space="preserve"> (Shanks, 1985). This is a form of reasoning that involves reevaluating the causal status of an ambiguous event based on learning more about the status of other unambiguous events (see also De Houwer et al, 2002; Larkin et al, 1998; Kruschke &amp; Blair, 2000; Lovibond, 2003; Van Hamme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w:delText>
        </w:r>
      </w:del>
      <w:ins w:id="940" w:author="Benton, Deon" w:date="2023-10-05T22:02:00Z">
        <w:del w:id="941" w:author="Benton, Deon [2]" w:date="2023-10-13T14:55:00Z">
          <w:r w:rsidR="00E81900" w:rsidDel="009B41E4">
            <w:rPr>
              <w:rFonts w:ascii="Times New Roman" w:eastAsia="Times New Roman" w:hAnsi="Times New Roman" w:cs="Times New Roman"/>
              <w:sz w:val="24"/>
              <w:szCs w:val="24"/>
            </w:rPr>
            <w:delText xml:space="preserve"> </w:delText>
          </w:r>
        </w:del>
      </w:ins>
      <w:del w:id="942" w:author="Benton, Deon [2]" w:date="2023-10-13T14:55:00Z">
        <w:r w:rsidDel="009B41E4">
          <w:rPr>
            <w:rFonts w:ascii="Times New Roman" w:eastAsia="Times New Roman" w:hAnsi="Times New Roman" w:cs="Times New Roman"/>
            <w:sz w:val="24"/>
            <w:szCs w:val="24"/>
          </w:rPr>
          <w:delText xml:space="preserve">Children </w:delText>
        </w:r>
      </w:del>
      <w:ins w:id="943" w:author="Benton, Deon" w:date="2023-10-05T22:02:00Z">
        <w:del w:id="944" w:author="Benton, Deon [2]" w:date="2023-10-13T14:55:00Z">
          <w:r w:rsidR="00E81900" w:rsidDel="009B41E4">
            <w:rPr>
              <w:rFonts w:ascii="Times New Roman" w:eastAsia="Times New Roman" w:hAnsi="Times New Roman" w:cs="Times New Roman"/>
              <w:sz w:val="24"/>
              <w:szCs w:val="24"/>
            </w:rPr>
            <w:delText>judged</w:delText>
          </w:r>
        </w:del>
      </w:ins>
      <w:del w:id="945" w:author="Benton, Deon [2]" w:date="2023-10-13T14:55:00Z">
        <w:r w:rsidDel="009B41E4">
          <w:rPr>
            <w:rFonts w:ascii="Times New Roman" w:eastAsia="Times New Roman" w:hAnsi="Times New Roman" w:cs="Times New Roman"/>
            <w:sz w:val="24"/>
            <w:szCs w:val="24"/>
          </w:rPr>
          <w:delText xml:space="preserve">indicated that object A was a blicket </w:delText>
        </w:r>
      </w:del>
      <w:ins w:id="946" w:author="Benton, Deon" w:date="2023-10-05T22:02:00Z">
        <w:del w:id="947" w:author="Benton, Deon [2]" w:date="2023-10-13T14:55:00Z">
          <w:r w:rsidR="00E81900" w:rsidDel="009B41E4">
            <w:rPr>
              <w:rFonts w:ascii="Times New Roman" w:eastAsia="Times New Roman" w:hAnsi="Times New Roman" w:cs="Times New Roman"/>
              <w:sz w:val="24"/>
              <w:szCs w:val="24"/>
            </w:rPr>
            <w:delText xml:space="preserve">only </w:delText>
          </w:r>
        </w:del>
      </w:ins>
      <w:del w:id="948" w:author="Benton, Deon [2]" w:date="2023-10-13T14:55:00Z">
        <w:r w:rsidDel="009B41E4">
          <w:rPr>
            <w:rFonts w:ascii="Times New Roman" w:eastAsia="Times New Roman" w:hAnsi="Times New Roman" w:cs="Times New Roman"/>
            <w:sz w:val="24"/>
            <w:szCs w:val="24"/>
          </w:rPr>
          <w:delText>when it activated the machine</w:delText>
        </w:r>
      </w:del>
      <w:ins w:id="949" w:author="Benton, Deon" w:date="2023-10-05T22:02:00Z">
        <w:del w:id="950" w:author="Benton, Deon [2]" w:date="2023-10-13T14:55:00Z">
          <w:r w:rsidR="00E81900" w:rsidDel="009B41E4">
            <w:rPr>
              <w:rFonts w:ascii="Times New Roman" w:eastAsia="Times New Roman" w:hAnsi="Times New Roman" w:cs="Times New Roman"/>
              <w:sz w:val="24"/>
              <w:szCs w:val="24"/>
            </w:rPr>
            <w:delText>.</w:delText>
          </w:r>
        </w:del>
      </w:ins>
      <w:del w:id="951" w:author="Benton, Deon [2]" w:date="2023-10-13T14:55:00Z">
        <w:r w:rsidR="008B3EC6" w:rsidDel="009B41E4">
          <w:rPr>
            <w:rFonts w:ascii="Times New Roman" w:eastAsia="Times New Roman" w:hAnsi="Times New Roman" w:cs="Times New Roman"/>
            <w:sz w:val="24"/>
            <w:szCs w:val="24"/>
          </w:rPr>
          <w:delText xml:space="preserve"> and that it was not a blicket when it did not activate the machine</w:delText>
        </w:r>
        <w:r w:rsidDel="009B41E4">
          <w:rPr>
            <w:rFonts w:ascii="Times New Roman" w:eastAsia="Times New Roman" w:hAnsi="Times New Roman" w:cs="Times New Roman"/>
            <w:sz w:val="24"/>
            <w:szCs w:val="24"/>
          </w:rPr>
          <w:delText xml:space="preserve">. Their judgments of object B also differed across these conditions. Children </w:delText>
        </w:r>
      </w:del>
      <w:ins w:id="952" w:author="Benton, Deon" w:date="2023-10-05T22:02:00Z">
        <w:del w:id="953" w:author="Benton, Deon [2]" w:date="2023-10-13T14:55:00Z">
          <w:r w:rsidR="00E81900" w:rsidDel="009B41E4">
            <w:rPr>
              <w:rFonts w:ascii="Times New Roman" w:eastAsia="Times New Roman" w:hAnsi="Times New Roman" w:cs="Times New Roman"/>
              <w:sz w:val="24"/>
              <w:szCs w:val="24"/>
            </w:rPr>
            <w:delText xml:space="preserve">judged object B </w:delText>
          </w:r>
        </w:del>
      </w:ins>
      <w:del w:id="954" w:author="Benton, Deon [2]" w:date="2023-10-13T14:55:00Z">
        <w:r w:rsidDel="009B41E4">
          <w:rPr>
            <w:rFonts w:ascii="Times New Roman" w:eastAsia="Times New Roman" w:hAnsi="Times New Roman" w:cs="Times New Roman"/>
            <w:sz w:val="24"/>
            <w:szCs w:val="24"/>
          </w:rPr>
          <w:delText xml:space="preserve">were more likely to </w:delText>
        </w:r>
      </w:del>
      <w:ins w:id="955" w:author="Benton, Deon" w:date="2023-10-05T22:02:00Z">
        <w:del w:id="956" w:author="Benton, Deon [2]" w:date="2023-10-13T14:55:00Z">
          <w:r w:rsidR="00E81900" w:rsidDel="009B41E4">
            <w:rPr>
              <w:rFonts w:ascii="Times New Roman" w:eastAsia="Times New Roman" w:hAnsi="Times New Roman" w:cs="Times New Roman"/>
              <w:sz w:val="24"/>
              <w:szCs w:val="24"/>
            </w:rPr>
            <w:delText>be</w:delText>
          </w:r>
        </w:del>
      </w:ins>
      <w:del w:id="957" w:author="Benton, Deon [2]" w:date="2023-10-13T14:55:00Z">
        <w:r w:rsidDel="009B41E4">
          <w:rPr>
            <w:rFonts w:ascii="Times New Roman" w:eastAsia="Times New Roman" w:hAnsi="Times New Roman" w:cs="Times New Roman"/>
            <w:sz w:val="24"/>
            <w:szCs w:val="24"/>
          </w:rPr>
          <w:delText xml:space="preserve">conclude that object B was a blicket when object A failed to activate the machine than when </w:delText>
        </w:r>
      </w:del>
      <w:ins w:id="958" w:author="Benton, Deon" w:date="2023-10-05T22:02:00Z">
        <w:del w:id="959" w:author="Benton, Deon [2]" w:date="2023-10-13T14:55:00Z">
          <w:r w:rsidR="00E81900" w:rsidDel="009B41E4">
            <w:rPr>
              <w:rFonts w:ascii="Times New Roman" w:eastAsia="Times New Roman" w:hAnsi="Times New Roman" w:cs="Times New Roman"/>
              <w:sz w:val="24"/>
              <w:szCs w:val="24"/>
            </w:rPr>
            <w:delText>it did so</w:delText>
          </w:r>
        </w:del>
      </w:ins>
      <w:del w:id="960" w:author="Benton, Deon [2]" w:date="2023-10-13T14:55:00Z">
        <w:r w:rsidDel="009B41E4">
          <w:rPr>
            <w:rFonts w:ascii="Times New Roman" w:eastAsia="Times New Roman" w:hAnsi="Times New Roman" w:cs="Times New Roman"/>
            <w:sz w:val="24"/>
            <w:szCs w:val="24"/>
          </w:rPr>
          <w:delText xml:space="preserve">A activated the machine. Using modified </w:delText>
        </w:r>
        <w:r w:rsidDel="009B41E4">
          <w:rPr>
            <w:rFonts w:ascii="Times New Roman" w:eastAsia="Times New Roman" w:hAnsi="Times New Roman" w:cs="Times New Roman"/>
            <w:sz w:val="24"/>
            <w:szCs w:val="24"/>
          </w:rPr>
          <w:lastRenderedPageBreak/>
          <w:delText>procedures, toddlers and even infants as young as 8 months showed a similar pattern of responses (Sobel &amp; Kirkham, 2006).</w:delText>
        </w:r>
      </w:del>
    </w:p>
    <w:p w14:paraId="40357EDC" w14:textId="069D4017" w:rsidR="00B51B4F" w:rsidDel="009B41E4" w:rsidRDefault="00E33573">
      <w:pPr>
        <w:spacing w:after="0" w:line="480" w:lineRule="auto"/>
        <w:ind w:firstLine="720"/>
        <w:rPr>
          <w:del w:id="961" w:author="Benton, Deon [2]" w:date="2023-10-13T14:55:00Z"/>
          <w:rFonts w:ascii="Times New Roman" w:eastAsia="Times New Roman" w:hAnsi="Times New Roman" w:cs="Times New Roman"/>
          <w:sz w:val="24"/>
          <w:szCs w:val="24"/>
        </w:rPr>
      </w:pPr>
      <w:del w:id="962" w:author="Benton, Deon [2]" w:date="2023-10-13T14:55:00Z">
        <w:r w:rsidDel="009B41E4">
          <w:rPr>
            <w:rFonts w:ascii="Times New Roman" w:eastAsia="Times New Roman" w:hAnsi="Times New Roman" w:cs="Times New Roman"/>
            <w:sz w:val="24"/>
            <w:szCs w:val="24"/>
          </w:rPr>
          <w:delText xml:space="preserve">These findings—and specifically the finding that children’s causal inferences are sensitive to base rates (e.g., Sobel et al., 2004, Exp. 3)—have been interpreted as support for a Bayesian description of causal reasoning rather than </w:delText>
        </w:r>
      </w:del>
      <w:ins w:id="963" w:author="Benton, Deon" w:date="2023-10-05T22:02:00Z">
        <w:del w:id="964" w:author="Benton, Deon [2]" w:date="2023-10-13T14:55:00Z">
          <w:r w:rsidR="007D5440" w:rsidDel="009B41E4">
            <w:rPr>
              <w:rFonts w:ascii="Times New Roman" w:eastAsia="Times New Roman" w:hAnsi="Times New Roman" w:cs="Times New Roman"/>
              <w:sz w:val="24"/>
              <w:szCs w:val="24"/>
            </w:rPr>
            <w:delText>a description that appears more to</w:delText>
          </w:r>
        </w:del>
      </w:ins>
      <w:del w:id="965" w:author="Benton, Deon [2]" w:date="2023-10-13T14:55:00Z">
        <w:r w:rsidDel="009B41E4">
          <w:rPr>
            <w:rFonts w:ascii="Times New Roman" w:eastAsia="Times New Roman" w:hAnsi="Times New Roman" w:cs="Times New Roman"/>
            <w:sz w:val="24"/>
            <w:szCs w:val="24"/>
          </w:rPr>
          <w:delText xml:space="preserve">as support for an associative learning mechanism. This is because some associative models (e.g., Rescorla &amp; Wagner, 1972) predict that the strength between object B and the machine’s activation is equivalent between the backwards blocking trial (where A is effective) and another trial in which A is not effective (labeled indirect screening-off trials). Moreover, even </w:delText>
        </w:r>
        <w:r w:rsidR="001D1B2B" w:rsidDel="009B41E4">
          <w:rPr>
            <w:rFonts w:ascii="Times New Roman" w:eastAsia="Times New Roman" w:hAnsi="Times New Roman" w:cs="Times New Roman"/>
            <w:sz w:val="24"/>
            <w:szCs w:val="24"/>
          </w:rPr>
          <w:delText xml:space="preserve">a </w:delText>
        </w:r>
        <w:r w:rsidDel="009B41E4">
          <w:rPr>
            <w:rFonts w:ascii="Times New Roman" w:eastAsia="Times New Roman" w:hAnsi="Times New Roman" w:cs="Times New Roman"/>
            <w:sz w:val="24"/>
            <w:szCs w:val="24"/>
          </w:rPr>
          <w:delText>modified version of the Rescorla-Wagner model (e.g., Van Hamme &amp; Wasserman, 1994) do</w:delText>
        </w:r>
        <w:r w:rsidR="001D1B2B" w:rsidDel="009B41E4">
          <w:rPr>
            <w:rFonts w:ascii="Times New Roman" w:eastAsia="Times New Roman" w:hAnsi="Times New Roman" w:cs="Times New Roman"/>
            <w:sz w:val="24"/>
            <w:szCs w:val="24"/>
          </w:rPr>
          <w:delText>es</w:delText>
        </w:r>
        <w:r w:rsidDel="009B41E4">
          <w:rPr>
            <w:rFonts w:ascii="Times New Roman" w:eastAsia="Times New Roman" w:hAnsi="Times New Roman" w:cs="Times New Roman"/>
            <w:sz w:val="24"/>
            <w:szCs w:val="24"/>
          </w:rPr>
          <w:delText xml:space="preserve"> not predict differences in such reasoning when the base rates of the causal effectiveness of an object is manipulated.</w:delText>
        </w:r>
      </w:del>
    </w:p>
    <w:p w14:paraId="5F509416" w14:textId="5FC33D19" w:rsidR="00B51B4F" w:rsidDel="009B41E4" w:rsidRDefault="007D5440">
      <w:pPr>
        <w:spacing w:after="0" w:line="480" w:lineRule="auto"/>
        <w:ind w:firstLine="720"/>
        <w:rPr>
          <w:del w:id="966" w:author="Benton, Deon [2]" w:date="2023-10-13T14:55:00Z"/>
          <w:rFonts w:ascii="Times New Roman" w:eastAsia="Times New Roman" w:hAnsi="Times New Roman" w:cs="Times New Roman"/>
          <w:sz w:val="24"/>
          <w:szCs w:val="24"/>
        </w:rPr>
      </w:pPr>
      <w:ins w:id="967" w:author="Benton, Deon" w:date="2023-10-05T22:02:00Z">
        <w:del w:id="968" w:author="Benton, Deon [2]" w:date="2023-10-13T14:55:00Z">
          <w:r w:rsidDel="009B41E4">
            <w:rPr>
              <w:rFonts w:ascii="Times New Roman" w:eastAsia="Times New Roman" w:hAnsi="Times New Roman" w:cs="Times New Roman"/>
              <w:sz w:val="24"/>
              <w:szCs w:val="24"/>
            </w:rPr>
            <w:delText>There</w:delText>
          </w:r>
        </w:del>
      </w:ins>
      <w:del w:id="969" w:author="Benton, Deon [2]" w:date="2023-10-13T14:55:00Z">
        <w:r w:rsidR="007C0890" w:rsidDel="009B41E4">
          <w:rPr>
            <w:rFonts w:ascii="Times New Roman" w:eastAsia="Times New Roman" w:hAnsi="Times New Roman" w:cs="Times New Roman"/>
            <w:sz w:val="24"/>
            <w:szCs w:val="24"/>
          </w:rPr>
          <w:delText>However, there are</w:delText>
        </w:r>
      </w:del>
      <w:ins w:id="970" w:author="Benton, Deon" w:date="2023-10-05T22:02:00Z">
        <w:del w:id="971" w:author="Benton, Deon [2]" w:date="2023-10-13T14:55:00Z">
          <w:r w:rsidDel="009B41E4">
            <w:rPr>
              <w:rFonts w:ascii="Times New Roman" w:eastAsia="Times New Roman" w:hAnsi="Times New Roman" w:cs="Times New Roman"/>
              <w:sz w:val="24"/>
              <w:szCs w:val="24"/>
            </w:rPr>
            <w:delText>, however,</w:delText>
          </w:r>
        </w:del>
      </w:ins>
      <w:del w:id="972" w:author="Benton, Deon [2]" w:date="2023-10-13T14:55:00Z">
        <w:r w:rsidR="007C0890" w:rsidDel="009B41E4">
          <w:rPr>
            <w:rFonts w:ascii="Times New Roman" w:eastAsia="Times New Roman" w:hAnsi="Times New Roman" w:cs="Times New Roman"/>
            <w:sz w:val="24"/>
            <w:szCs w:val="24"/>
          </w:rPr>
          <w:delText xml:space="preserve"> two facets of these data that warrant further consideration. First, McCormack et al. (2009) questioned what exactly was being reevaluated in a backwards blocking inference. They showed 4- and 5-year-olds </w:delText>
        </w:r>
        <w:r w:rsidR="001D1B2B" w:rsidDel="009B41E4">
          <w:rPr>
            <w:rFonts w:ascii="Times New Roman" w:eastAsia="Times New Roman" w:hAnsi="Times New Roman" w:cs="Times New Roman"/>
            <w:sz w:val="24"/>
            <w:szCs w:val="24"/>
          </w:rPr>
          <w:delText xml:space="preserve">that </w:delText>
        </w:r>
        <w:r w:rsidR="007C0890" w:rsidDel="009B41E4">
          <w:rPr>
            <w:rFonts w:ascii="Times New Roman" w:eastAsia="Times New Roman" w:hAnsi="Times New Roman" w:cs="Times New Roman"/>
            <w:sz w:val="24"/>
            <w:szCs w:val="24"/>
          </w:rPr>
          <w:delText>two objects (A and B)</w:delText>
        </w:r>
      </w:del>
      <w:ins w:id="973" w:author="Benton, Deon" w:date="2023-10-05T22:02:00Z">
        <w:del w:id="974" w:author="Benton, Deon [2]" w:date="2023-10-13T14:55:00Z">
          <w:r w:rsidDel="009B41E4">
            <w:rPr>
              <w:rFonts w:ascii="Times New Roman" w:eastAsia="Times New Roman" w:hAnsi="Times New Roman" w:cs="Times New Roman"/>
              <w:sz w:val="24"/>
              <w:szCs w:val="24"/>
            </w:rPr>
            <w:delText xml:space="preserve"> that</w:delText>
          </w:r>
        </w:del>
      </w:ins>
      <w:del w:id="975" w:author="Benton, Deon [2]" w:date="2023-10-13T14:55:00Z">
        <w:r w:rsidR="007C0890" w:rsidDel="009B41E4">
          <w:rPr>
            <w:rFonts w:ascii="Times New Roman" w:eastAsia="Times New Roman" w:hAnsi="Times New Roman" w:cs="Times New Roman"/>
            <w:sz w:val="24"/>
            <w:szCs w:val="24"/>
          </w:rPr>
          <w:delText xml:space="preserve"> activated the machine together, and then that object A activated the machine alone. They compared children’s causal status judgments for object B with a sequence in which a third object (C), unrelated to the compound set, activated the machine (i.e., AB+, C+). The 4-year-olds did not differ in their judgments (although 5-year-olds did</w:delText>
        </w:r>
      </w:del>
      <w:ins w:id="976" w:author="Benton, Deon" w:date="2023-10-05T22:02:00Z">
        <w:del w:id="977" w:author="Benton, Deon [2]" w:date="2023-10-13T14:55:00Z">
          <w:r w:rsidDel="009B41E4">
            <w:rPr>
              <w:rFonts w:ascii="Times New Roman" w:eastAsia="Times New Roman" w:hAnsi="Times New Roman" w:cs="Times New Roman"/>
              <w:sz w:val="24"/>
              <w:szCs w:val="24"/>
            </w:rPr>
            <w:delText>, judging B</w:delText>
          </w:r>
        </w:del>
      </w:ins>
      <w:del w:id="978" w:author="Benton, Deon [2]" w:date="2023-10-13T14:55:00Z">
        <w:r w:rsidR="007C0890" w:rsidDel="009B41E4">
          <w:rPr>
            <w:rFonts w:ascii="Times New Roman" w:eastAsia="Times New Roman" w:hAnsi="Times New Roman" w:cs="Times New Roman"/>
            <w:sz w:val="24"/>
            <w:szCs w:val="24"/>
          </w:rPr>
          <w:delText xml:space="preserve">—they were less likely to </w:delText>
        </w:r>
      </w:del>
      <w:ins w:id="979" w:author="Benton, Deon" w:date="2023-10-05T22:02:00Z">
        <w:del w:id="980" w:author="Benton, Deon [2]" w:date="2023-10-13T14:55:00Z">
          <w:r w:rsidDel="009B41E4">
            <w:rPr>
              <w:rFonts w:ascii="Times New Roman" w:eastAsia="Times New Roman" w:hAnsi="Times New Roman" w:cs="Times New Roman"/>
              <w:sz w:val="24"/>
              <w:szCs w:val="24"/>
            </w:rPr>
            <w:delText xml:space="preserve">be efficacious </w:delText>
          </w:r>
        </w:del>
      </w:ins>
      <w:del w:id="981" w:author="Benton, Deon [2]" w:date="2023-10-13T14:55:00Z">
        <w:r w:rsidR="007C0890" w:rsidDel="009B41E4">
          <w:rPr>
            <w:rFonts w:ascii="Times New Roman" w:eastAsia="Times New Roman" w:hAnsi="Times New Roman" w:cs="Times New Roman"/>
            <w:sz w:val="24"/>
            <w:szCs w:val="24"/>
          </w:rPr>
          <w:delText>choose B than C). This control measure—which we adopt here—is a superior measure of assessing whether children reevaluate their causal judgments</w:delText>
        </w:r>
      </w:del>
      <w:ins w:id="982" w:author="Benton, Deon" w:date="2023-10-05T22:02:00Z">
        <w:del w:id="983" w:author="Benton, Deon [2]" w:date="2023-10-13T14:55:00Z">
          <w:r w:rsidR="00614623" w:rsidDel="009B41E4">
            <w:rPr>
              <w:rFonts w:ascii="Times New Roman" w:eastAsia="Times New Roman" w:hAnsi="Times New Roman" w:cs="Times New Roman"/>
              <w:sz w:val="24"/>
              <w:szCs w:val="24"/>
            </w:rPr>
            <w:delText>,</w:delText>
          </w:r>
        </w:del>
      </w:ins>
      <w:del w:id="984" w:author="Benton, Deon [2]" w:date="2023-10-13T14:55:00Z">
        <w:r w:rsidR="007C0890" w:rsidDel="009B41E4">
          <w:rPr>
            <w:rFonts w:ascii="Times New Roman" w:eastAsia="Times New Roman" w:hAnsi="Times New Roman" w:cs="Times New Roman"/>
            <w:sz w:val="24"/>
            <w:szCs w:val="24"/>
          </w:rPr>
          <w:delText xml:space="preserve"> and specifically of examining whether children reevaluate the causal status of the object(s) show</w:delText>
        </w:r>
        <w:r w:rsidR="001D1B2B" w:rsidDel="009B41E4">
          <w:rPr>
            <w:rFonts w:ascii="Times New Roman" w:eastAsia="Times New Roman" w:hAnsi="Times New Roman" w:cs="Times New Roman"/>
            <w:sz w:val="24"/>
            <w:szCs w:val="24"/>
          </w:rPr>
          <w:delText>n</w:delText>
        </w:r>
        <w:r w:rsidR="007C0890" w:rsidDel="009B41E4">
          <w:rPr>
            <w:rFonts w:ascii="Times New Roman" w:eastAsia="Times New Roman" w:hAnsi="Times New Roman" w:cs="Times New Roman"/>
            <w:sz w:val="24"/>
            <w:szCs w:val="24"/>
          </w:rPr>
          <w:delText xml:space="preserve"> independently</w:delText>
        </w:r>
        <w:r w:rsidR="001D1B2B" w:rsidDel="009B41E4">
          <w:rPr>
            <w:rFonts w:ascii="Times New Roman" w:eastAsia="Times New Roman" w:hAnsi="Times New Roman" w:cs="Times New Roman"/>
            <w:sz w:val="24"/>
            <w:szCs w:val="24"/>
          </w:rPr>
          <w:delText>,</w:delText>
        </w:r>
        <w:r w:rsidR="007C0890" w:rsidDel="009B41E4">
          <w:rPr>
            <w:rFonts w:ascii="Times New Roman" w:eastAsia="Times New Roman" w:hAnsi="Times New Roman" w:cs="Times New Roman"/>
            <w:sz w:val="24"/>
            <w:szCs w:val="24"/>
          </w:rPr>
          <w:delText xml:space="preserve"> or the object only shown as part of the initial ambiguous data.</w:delText>
        </w:r>
      </w:del>
    </w:p>
    <w:p w14:paraId="314E0BDA" w14:textId="747338FF" w:rsidR="00B51B4F" w:rsidDel="009B41E4" w:rsidRDefault="00E33573">
      <w:pPr>
        <w:spacing w:after="0" w:line="480" w:lineRule="auto"/>
        <w:ind w:firstLine="720"/>
        <w:rPr>
          <w:del w:id="985" w:author="Benton, Deon [2]" w:date="2023-10-13T14:55:00Z"/>
          <w:rFonts w:ascii="Times New Roman" w:eastAsia="Times New Roman" w:hAnsi="Times New Roman" w:cs="Times New Roman"/>
          <w:sz w:val="24"/>
          <w:szCs w:val="24"/>
        </w:rPr>
      </w:pPr>
      <w:del w:id="986" w:author="Benton, Deon [2]" w:date="2023-10-13T14:55:00Z">
        <w:r w:rsidDel="009B41E4">
          <w:rPr>
            <w:rFonts w:ascii="Times New Roman" w:eastAsia="Times New Roman" w:hAnsi="Times New Roman" w:cs="Times New Roman"/>
            <w:sz w:val="24"/>
            <w:szCs w:val="24"/>
          </w:rPr>
          <w:lastRenderedPageBreak/>
          <w:delText xml:space="preserve">Second, </w:delText>
        </w:r>
      </w:del>
      <w:ins w:id="987" w:author="Benton, Deon" w:date="2023-10-05T22:02:00Z">
        <w:del w:id="988" w:author="Benton, Deon [2]" w:date="2023-10-13T14:55:00Z">
          <w:r w:rsidR="007D5440" w:rsidDel="009B41E4">
            <w:rPr>
              <w:rFonts w:ascii="Times New Roman" w:eastAsia="Times New Roman" w:hAnsi="Times New Roman" w:cs="Times New Roman"/>
              <w:sz w:val="24"/>
              <w:szCs w:val="24"/>
            </w:rPr>
            <w:delText>backwards blocking and indirect screening-off</w:delText>
          </w:r>
        </w:del>
      </w:ins>
      <w:del w:id="989" w:author="Benton, Deon [2]" w:date="2023-10-13T14:55:00Z">
        <w:r w:rsidDel="009B41E4">
          <w:rPr>
            <w:rFonts w:ascii="Times New Roman" w:eastAsia="Times New Roman" w:hAnsi="Times New Roman" w:cs="Times New Roman"/>
            <w:sz w:val="24"/>
            <w:szCs w:val="24"/>
          </w:rPr>
          <w:delText xml:space="preserve">although there are </w:delText>
        </w:r>
      </w:del>
      <w:ins w:id="990" w:author="Benton, Deon" w:date="2023-10-05T22:02:00Z">
        <w:del w:id="991" w:author="Benton, Deon [2]" w:date="2023-10-13T14:55:00Z">
          <w:r w:rsidR="007D5440" w:rsidDel="009B41E4">
            <w:rPr>
              <w:rFonts w:ascii="Times New Roman" w:eastAsia="Times New Roman" w:hAnsi="Times New Roman" w:cs="Times New Roman"/>
              <w:sz w:val="24"/>
              <w:szCs w:val="24"/>
            </w:rPr>
            <w:delText>unique among</w:delText>
          </w:r>
        </w:del>
      </w:ins>
      <w:del w:id="992" w:author="Benton, Deon [2]" w:date="2023-10-13T14:55:00Z">
        <w:r w:rsidDel="009B41E4">
          <w:rPr>
            <w:rFonts w:ascii="Times New Roman" w:eastAsia="Times New Roman" w:hAnsi="Times New Roman" w:cs="Times New Roman"/>
            <w:sz w:val="24"/>
            <w:szCs w:val="24"/>
          </w:rPr>
          <w:delText>investigations suggesting Bayesian models are a better account for children's retrospective reasoning (</w:delText>
        </w:r>
        <w:r w:rsidR="008B3EC6" w:rsidDel="009B41E4">
          <w:rPr>
            <w:rFonts w:ascii="Times New Roman" w:eastAsia="Times New Roman" w:hAnsi="Times New Roman" w:cs="Times New Roman"/>
            <w:sz w:val="24"/>
            <w:szCs w:val="24"/>
          </w:rPr>
          <w:delText xml:space="preserve">e.g., </w:delText>
        </w:r>
      </w:del>
      <w:moveFromRangeStart w:id="993" w:author="Benton, Deon" w:date="2023-10-05T22:02:00Z" w:name="move147435776"/>
      <w:moveFrom w:id="994" w:author="Benton, Deon" w:date="2023-10-05T22:02:00Z">
        <w:del w:id="995" w:author="Benton, Deon [2]" w:date="2023-10-13T14:55:00Z">
          <w:r w:rsidDel="009B41E4">
            <w:rPr>
              <w:rFonts w:ascii="Times New Roman" w:eastAsia="Times New Roman" w:hAnsi="Times New Roman" w:cs="Times New Roman"/>
              <w:sz w:val="24"/>
              <w:szCs w:val="24"/>
            </w:rPr>
            <w:delText>Griffiths et al., 2011</w:delText>
          </w:r>
        </w:del>
      </w:moveFrom>
      <w:moveFromRangeEnd w:id="993"/>
      <w:ins w:id="996" w:author="Benton, Deon" w:date="2023-10-05T22:02:00Z">
        <w:del w:id="997" w:author="Benton, Deon [2]" w:date="2023-10-13T14:55:00Z">
          <w:r w:rsidR="007D5440" w:rsidDel="009B41E4">
            <w:rPr>
              <w:rFonts w:ascii="Times New Roman" w:eastAsia="Times New Roman" w:hAnsi="Times New Roman" w:cs="Times New Roman"/>
              <w:sz w:val="24"/>
              <w:szCs w:val="24"/>
            </w:rPr>
            <w:delText xml:space="preserve">causal </w:delText>
          </w:r>
        </w:del>
      </w:ins>
      <w:del w:id="998" w:author="Benton, Deon [2]" w:date="2023-10-13T14:55:00Z">
        <w:r w:rsidDel="009B41E4">
          <w:rPr>
            <w:rFonts w:ascii="Times New Roman" w:eastAsia="Times New Roman" w:hAnsi="Times New Roman" w:cs="Times New Roman"/>
            <w:sz w:val="24"/>
            <w:szCs w:val="24"/>
          </w:rPr>
          <w:delText xml:space="preserve">; Sobel et al., 2004), these investigations focus on a simplified case in which learners are asked to reason about exactly two candidate causes. Indeed, when three candidate causes are presented, some of children’s inferences </w:delText>
        </w:r>
      </w:del>
      <w:ins w:id="999" w:author="Benton, Deon" w:date="2023-10-05T22:02:00Z">
        <w:del w:id="1000" w:author="Benton, Deon [2]" w:date="2023-10-13T14:55:00Z">
          <w:r w:rsidR="007D5440" w:rsidDel="009B41E4">
            <w:rPr>
              <w:rFonts w:ascii="Times New Roman" w:eastAsia="Times New Roman" w:hAnsi="Times New Roman" w:cs="Times New Roman"/>
              <w:sz w:val="24"/>
              <w:szCs w:val="24"/>
            </w:rPr>
            <w:delText xml:space="preserve">in that </w:delText>
          </w:r>
        </w:del>
      </w:ins>
      <w:del w:id="1001" w:author="Benton, Deon [2]" w:date="2023-10-13T14:55:00Z">
        <w:r w:rsidDel="009B41E4">
          <w:rPr>
            <w:rFonts w:ascii="Times New Roman" w:eastAsia="Times New Roman" w:hAnsi="Times New Roman" w:cs="Times New Roman"/>
            <w:sz w:val="24"/>
            <w:szCs w:val="24"/>
          </w:rPr>
          <w:delText xml:space="preserve">are better explained by Bayesian models, whereas other inferences are better explained by associative reasoning (Griffiths et al., 2011; Experiment 3). This suggests an intriguing possibility: As the number of candidate causes increases, children </w:delText>
        </w:r>
      </w:del>
      <w:ins w:id="1002" w:author="Benton, Deon" w:date="2023-10-05T22:02:00Z">
        <w:del w:id="1003" w:author="Benton, Deon [2]" w:date="2023-10-13T14:55:00Z">
          <w:r w:rsidR="007D5440" w:rsidDel="009B41E4">
            <w:rPr>
              <w:rFonts w:ascii="Times New Roman" w:eastAsia="Times New Roman" w:hAnsi="Times New Roman" w:cs="Times New Roman"/>
              <w:sz w:val="24"/>
              <w:szCs w:val="24"/>
            </w:rPr>
            <w:delText>only have to keep two potential causes</w:delText>
          </w:r>
        </w:del>
      </w:ins>
      <w:del w:id="1004" w:author="Benton, Deon [2]" w:date="2023-10-13T14:55:00Z">
        <w:r w:rsidDel="009B41E4">
          <w:rPr>
            <w:rFonts w:ascii="Times New Roman" w:eastAsia="Times New Roman" w:hAnsi="Times New Roman" w:cs="Times New Roman"/>
            <w:sz w:val="24"/>
            <w:szCs w:val="24"/>
          </w:rPr>
          <w:delText>might fall back to simpler strategies such as associative learning from more rational reasoning strategies (akin to System 1/System 2 reasoning, Evans, 2003, 2011; Kahneman, 2011).</w:delText>
        </w:r>
      </w:del>
    </w:p>
    <w:p w14:paraId="733FA880" w14:textId="549B8273" w:rsidR="008B3EC6" w:rsidDel="009B41E4" w:rsidRDefault="00E33573" w:rsidP="008B3EC6">
      <w:pPr>
        <w:spacing w:after="0" w:line="480" w:lineRule="auto"/>
        <w:ind w:firstLine="720"/>
        <w:rPr>
          <w:del w:id="1005" w:author="Benton, Deon [2]" w:date="2023-10-13T14:55:00Z"/>
          <w:rFonts w:ascii="Times New Roman" w:eastAsia="Times New Roman" w:hAnsi="Times New Roman" w:cs="Times New Roman"/>
          <w:sz w:val="24"/>
          <w:szCs w:val="24"/>
        </w:rPr>
      </w:pPr>
      <w:del w:id="1006" w:author="Benton, Deon [2]" w:date="2023-10-13T14:55:00Z">
        <w:r w:rsidDel="009B41E4">
          <w:rPr>
            <w:rFonts w:ascii="Times New Roman" w:eastAsia="Times New Roman" w:hAnsi="Times New Roman" w:cs="Times New Roman"/>
            <w:sz w:val="24"/>
            <w:szCs w:val="24"/>
          </w:rPr>
          <w:delText xml:space="preserve">But how, exactly, is associative learning a simpler mechanism than Bayesian inference? The answer concerns the nature of the hypothesis spaces that underlie both models. Some associative models (including the one we instantiate here) posit a linear increase in </w:delText>
        </w:r>
      </w:del>
      <w:ins w:id="1007" w:author="Benton, Deon" w:date="2023-10-05T22:02:00Z">
        <w:del w:id="1008" w:author="Benton, Deon [2]" w:date="2023-10-13T14:55:00Z">
          <w:r w:rsidR="007D5440" w:rsidDel="009B41E4">
            <w:rPr>
              <w:rFonts w:ascii="Times New Roman" w:eastAsia="Times New Roman" w:hAnsi="Times New Roman" w:cs="Times New Roman"/>
              <w:sz w:val="24"/>
              <w:szCs w:val="24"/>
            </w:rPr>
            <w:delText>mind. When more than two objects are present, a Bayesian description demands that reasoners consider a larger</w:delText>
          </w:r>
        </w:del>
      </w:ins>
      <w:del w:id="1009" w:author="Benton, Deon [2]" w:date="2023-10-13T14:55:00Z">
        <w:r w:rsidDel="009B41E4">
          <w:rPr>
            <w:rFonts w:ascii="Times New Roman" w:eastAsia="Times New Roman" w:hAnsi="Times New Roman" w:cs="Times New Roman"/>
            <w:sz w:val="24"/>
            <w:szCs w:val="24"/>
          </w:rPr>
          <w:delText>the complexity of the underlying hypothesis space</w:delText>
        </w:r>
      </w:del>
      <w:ins w:id="1010" w:author="Benton, Deon" w:date="2023-10-05T22:02:00Z">
        <w:del w:id="1011" w:author="Benton, Deon [2]" w:date="2023-10-13T14:55:00Z">
          <w:r w:rsidR="007D5440" w:rsidDel="009B41E4">
            <w:rPr>
              <w:rFonts w:ascii="Times New Roman" w:eastAsia="Times New Roman" w:hAnsi="Times New Roman" w:cs="Times New Roman"/>
              <w:sz w:val="24"/>
              <w:szCs w:val="24"/>
            </w:rPr>
            <w:delText>, which may introduce additional</w:delText>
          </w:r>
        </w:del>
      </w:ins>
      <w:del w:id="1012" w:author="Benton, Deon [2]" w:date="2023-10-13T14:55:00Z">
        <w:r w:rsidDel="009B41E4">
          <w:rPr>
            <w:rFonts w:ascii="Times New Roman" w:eastAsia="Times New Roman" w:hAnsi="Times New Roman" w:cs="Times New Roman"/>
            <w:sz w:val="24"/>
            <w:szCs w:val="24"/>
          </w:rPr>
          <w:delText xml:space="preserve"> based on the number of potential causes; that is, as the number of potential causes moves from 2 to n, the complexity of the hypotheses under consideration increases linearly from 2 to n</w:delText>
        </w:r>
        <w:r w:rsidR="008B3EC6" w:rsidDel="009B41E4">
          <w:rPr>
            <w:rFonts w:ascii="Times New Roman" w:eastAsia="Times New Roman" w:hAnsi="Times New Roman" w:cs="Times New Roman"/>
            <w:sz w:val="24"/>
            <w:szCs w:val="24"/>
          </w:rPr>
          <w:delText>,</w:delText>
        </w:r>
        <w:r w:rsidDel="009B41E4">
          <w:rPr>
            <w:rFonts w:ascii="Times New Roman" w:eastAsia="Times New Roman" w:hAnsi="Times New Roman" w:cs="Times New Roman"/>
            <w:sz w:val="24"/>
            <w:szCs w:val="24"/>
          </w:rPr>
          <w:delText xml:space="preserve"> such that children must keep track of n associative value</w:delText>
        </w:r>
        <w:r w:rsidR="008B3EC6" w:rsidDel="009B41E4">
          <w:rPr>
            <w:rFonts w:ascii="Times New Roman" w:eastAsia="Times New Roman" w:hAnsi="Times New Roman" w:cs="Times New Roman"/>
            <w:sz w:val="24"/>
            <w:szCs w:val="24"/>
          </w:rPr>
          <w:delText>s</w:delText>
        </w:r>
        <w:r w:rsidDel="009B41E4">
          <w:rPr>
            <w:rFonts w:ascii="Times New Roman" w:eastAsia="Times New Roman" w:hAnsi="Times New Roman" w:cs="Times New Roman"/>
            <w:sz w:val="24"/>
            <w:szCs w:val="24"/>
          </w:rPr>
          <w:delText xml:space="preserve"> between each candidate cause and the effect. In contrast, in Bayesian models (as we will instantiate below) the underlying hypothesis space grows exponentially as the number of candidate causes increases. For example, if each object can either be a blicket or not and children are asked to reason about two potential blickets, then children would need to determine which of 2</w:delText>
        </w:r>
        <w:r w:rsidDel="009B41E4">
          <w:rPr>
            <w:rFonts w:ascii="Times New Roman" w:eastAsia="Times New Roman" w:hAnsi="Times New Roman" w:cs="Times New Roman"/>
            <w:sz w:val="24"/>
            <w:szCs w:val="24"/>
            <w:vertAlign w:val="superscript"/>
          </w:rPr>
          <w:delText>2</w:delText>
        </w:r>
        <w:r w:rsidDel="009B41E4">
          <w:rPr>
            <w:rFonts w:ascii="Times New Roman" w:eastAsia="Times New Roman" w:hAnsi="Times New Roman" w:cs="Times New Roman"/>
            <w:sz w:val="24"/>
            <w:szCs w:val="24"/>
          </w:rPr>
          <w:delText xml:space="preserve"> or </w:delText>
        </w:r>
        <w:r w:rsidR="008B3EC6" w:rsidDel="009B41E4">
          <w:rPr>
            <w:rFonts w:ascii="Times New Roman" w:eastAsia="Times New Roman" w:hAnsi="Times New Roman" w:cs="Times New Roman"/>
            <w:sz w:val="24"/>
            <w:szCs w:val="24"/>
          </w:rPr>
          <w:delText>four</w:delText>
        </w:r>
        <w:r w:rsidDel="009B41E4">
          <w:rPr>
            <w:rFonts w:ascii="Times New Roman" w:eastAsia="Times New Roman" w:hAnsi="Times New Roman" w:cs="Times New Roman"/>
            <w:sz w:val="24"/>
            <w:szCs w:val="24"/>
          </w:rPr>
          <w:delText xml:space="preserve"> causal hypotheses is correct. If, instead, children are asked to reason about just two more potential blickets for a total of four candidate </w:delText>
        </w:r>
        <w:r w:rsidDel="009B41E4">
          <w:rPr>
            <w:rFonts w:ascii="Times New Roman" w:eastAsia="Times New Roman" w:hAnsi="Times New Roman" w:cs="Times New Roman"/>
            <w:sz w:val="24"/>
            <w:szCs w:val="24"/>
          </w:rPr>
          <w:lastRenderedPageBreak/>
          <w:delText xml:space="preserve">blickets, then the underlying </w:delText>
        </w:r>
        <w:r w:rsidR="00E25733" w:rsidDel="009B41E4">
          <w:rPr>
            <w:rFonts w:ascii="Times New Roman" w:eastAsia="Times New Roman" w:hAnsi="Times New Roman" w:cs="Times New Roman"/>
            <w:sz w:val="24"/>
            <w:szCs w:val="24"/>
          </w:rPr>
          <w:delText>hypothesis</w:delText>
        </w:r>
        <w:r w:rsidDel="009B41E4">
          <w:rPr>
            <w:rFonts w:ascii="Times New Roman" w:eastAsia="Times New Roman" w:hAnsi="Times New Roman" w:cs="Times New Roman"/>
            <w:sz w:val="24"/>
            <w:szCs w:val="24"/>
          </w:rPr>
          <w:delText xml:space="preserve"> space increases four-fold to 16 (i.e., 2</w:delText>
        </w:r>
        <w:r w:rsidDel="009B41E4">
          <w:rPr>
            <w:rFonts w:ascii="Times New Roman" w:eastAsia="Times New Roman" w:hAnsi="Times New Roman" w:cs="Times New Roman"/>
            <w:sz w:val="24"/>
            <w:szCs w:val="24"/>
            <w:vertAlign w:val="superscript"/>
          </w:rPr>
          <w:delText>4</w:delText>
        </w:r>
        <w:r w:rsidDel="009B41E4">
          <w:rPr>
            <w:rFonts w:ascii="Times New Roman" w:eastAsia="Times New Roman" w:hAnsi="Times New Roman" w:cs="Times New Roman"/>
            <w:sz w:val="24"/>
            <w:szCs w:val="24"/>
          </w:rPr>
          <w:delText>) potential causal hypotheses. Thus, if children are sensitive to this increase in the size of the underlying hypothesis space and they possess limited information</w:delText>
        </w:r>
      </w:del>
      <w:ins w:id="1013" w:author="Benton, Deon" w:date="2023-10-05T22:02:00Z">
        <w:del w:id="1014" w:author="Benton, Deon [2]" w:date="2023-10-13T14:55:00Z">
          <w:r w:rsidR="007D5440" w:rsidDel="009B41E4">
            <w:rPr>
              <w:rFonts w:ascii="Times New Roman" w:eastAsia="Times New Roman" w:hAnsi="Times New Roman" w:cs="Times New Roman"/>
              <w:sz w:val="24"/>
              <w:szCs w:val="24"/>
            </w:rPr>
            <w:delText xml:space="preserve"> </w:delText>
          </w:r>
        </w:del>
      </w:ins>
      <w:del w:id="1015" w:author="Benton, Deon [2]" w:date="2023-10-13T14:55:00Z">
        <w:r w:rsidDel="009B41E4">
          <w:rPr>
            <w:rFonts w:ascii="Times New Roman" w:eastAsia="Times New Roman" w:hAnsi="Times New Roman" w:cs="Times New Roman"/>
            <w:sz w:val="24"/>
            <w:szCs w:val="24"/>
          </w:rPr>
          <w:delText xml:space="preserve">-processing </w:delText>
        </w:r>
      </w:del>
      <w:ins w:id="1016" w:author="Benton, Deon" w:date="2023-10-05T22:02:00Z">
        <w:del w:id="1017" w:author="Benton, Deon [2]" w:date="2023-10-13T14:55:00Z">
          <w:r w:rsidR="007D5440" w:rsidDel="009B41E4">
            <w:rPr>
              <w:rFonts w:ascii="Times New Roman" w:eastAsia="Times New Roman" w:hAnsi="Times New Roman" w:cs="Times New Roman"/>
              <w:sz w:val="24"/>
              <w:szCs w:val="24"/>
            </w:rPr>
            <w:delText>demands. The goal of the present study is to consider children’s retrospective causal inferences when more than two objects are present</w:delText>
          </w:r>
          <w:r w:rsidR="00B52F6D" w:rsidDel="009B41E4">
            <w:rPr>
              <w:rFonts w:ascii="Times New Roman" w:eastAsia="Times New Roman" w:hAnsi="Times New Roman" w:cs="Times New Roman"/>
              <w:sz w:val="24"/>
              <w:szCs w:val="24"/>
            </w:rPr>
            <w:delText>. Our prediction is that this will</w:delText>
          </w:r>
          <w:r w:rsidR="007D5440" w:rsidDel="009B41E4">
            <w:rPr>
              <w:rFonts w:ascii="Times New Roman" w:eastAsia="Times New Roman" w:hAnsi="Times New Roman" w:cs="Times New Roman"/>
              <w:sz w:val="24"/>
              <w:szCs w:val="24"/>
            </w:rPr>
            <w:delText xml:space="preserve"> </w:delText>
          </w:r>
          <w:r w:rsidR="00B52F6D" w:rsidDel="009B41E4">
            <w:rPr>
              <w:rFonts w:ascii="Times New Roman" w:eastAsia="Times New Roman" w:hAnsi="Times New Roman" w:cs="Times New Roman"/>
              <w:sz w:val="24"/>
              <w:szCs w:val="24"/>
            </w:rPr>
            <w:delText>introduce a</w:delText>
          </w:r>
          <w:r w:rsidR="007D5440" w:rsidDel="009B41E4">
            <w:rPr>
              <w:rFonts w:ascii="Times New Roman" w:eastAsia="Times New Roman" w:hAnsi="Times New Roman" w:cs="Times New Roman"/>
              <w:sz w:val="24"/>
              <w:szCs w:val="24"/>
            </w:rPr>
            <w:delText xml:space="preserve"> set of </w:delText>
          </w:r>
        </w:del>
      </w:ins>
      <w:del w:id="1018" w:author="Benton, Deon [2]" w:date="2023-10-13T14:55:00Z">
        <w:r w:rsidDel="009B41E4">
          <w:rPr>
            <w:rFonts w:ascii="Times New Roman" w:eastAsia="Times New Roman" w:hAnsi="Times New Roman" w:cs="Times New Roman"/>
            <w:sz w:val="24"/>
            <w:szCs w:val="24"/>
          </w:rPr>
          <w:delText>abilities, then they might rely on simpler modes of processing such as associative learning than on more sophisticated forms of thinking that approximate normative Bayesian inference.</w:delText>
        </w:r>
        <w:r w:rsidR="008B3EC6" w:rsidDel="009B41E4">
          <w:rPr>
            <w:rFonts w:ascii="Times New Roman" w:eastAsia="Times New Roman" w:hAnsi="Times New Roman" w:cs="Times New Roman"/>
            <w:sz w:val="24"/>
            <w:szCs w:val="24"/>
          </w:rPr>
          <w:delText xml:space="preserve"> The premise is that children have both associative and more rational causal reasoning mechanisms, but default to the former under more information processing demands</w:delText>
        </w:r>
      </w:del>
      <w:ins w:id="1019" w:author="Benton, Deon" w:date="2023-10-05T22:02:00Z">
        <w:del w:id="1020" w:author="Benton, Deon [2]" w:date="2023-10-13T14:55:00Z">
          <w:r w:rsidR="007D5440" w:rsidDel="009B41E4">
            <w:rPr>
              <w:rFonts w:ascii="Times New Roman" w:eastAsia="Times New Roman" w:hAnsi="Times New Roman" w:cs="Times New Roman"/>
              <w:sz w:val="24"/>
              <w:szCs w:val="24"/>
            </w:rPr>
            <w:delText xml:space="preserve"> that might affect the way in which children engage in causal inferences</w:delText>
          </w:r>
        </w:del>
      </w:ins>
      <w:del w:id="1021" w:author="Benton, Deon [2]" w:date="2023-10-13T14:55:00Z">
        <w:r w:rsidR="008B3EC6" w:rsidDel="009B41E4">
          <w:rPr>
            <w:rFonts w:ascii="Times New Roman" w:eastAsia="Times New Roman" w:hAnsi="Times New Roman" w:cs="Times New Roman"/>
            <w:sz w:val="24"/>
            <w:szCs w:val="24"/>
          </w:rPr>
          <w:delText>.</w:delText>
        </w:r>
      </w:del>
    </w:p>
    <w:p w14:paraId="416E3079" w14:textId="6D8641E0" w:rsidR="00B51B4F" w:rsidDel="009B41E4" w:rsidRDefault="00AD704F">
      <w:pPr>
        <w:spacing w:after="0" w:line="480" w:lineRule="auto"/>
        <w:ind w:firstLine="720"/>
        <w:rPr>
          <w:del w:id="1022" w:author="Benton, Deon [2]" w:date="2023-10-13T14:55:00Z"/>
          <w:rFonts w:ascii="Times New Roman" w:eastAsia="Times New Roman" w:hAnsi="Times New Roman" w:cs="Times New Roman"/>
          <w:sz w:val="24"/>
          <w:szCs w:val="24"/>
        </w:rPr>
      </w:pPr>
      <w:ins w:id="1023" w:author="Benton, Deon" w:date="2023-10-05T22:02:00Z">
        <w:del w:id="1024" w:author="Benton, Deon [2]" w:date="2023-10-13T14:55:00Z">
          <w:r w:rsidDel="009B41E4">
            <w:rPr>
              <w:rFonts w:ascii="Times New Roman" w:eastAsia="Times New Roman" w:hAnsi="Times New Roman" w:cs="Times New Roman"/>
              <w:sz w:val="24"/>
              <w:szCs w:val="24"/>
            </w:rPr>
            <w:delText>In particular, several studies suggest</w:delText>
          </w:r>
        </w:del>
      </w:ins>
      <w:del w:id="1025" w:author="Benton, Deon [2]" w:date="2023-10-13T14:55:00Z">
        <w:r w:rsidR="00E33573" w:rsidDel="009B41E4">
          <w:rPr>
            <w:rFonts w:ascii="Times New Roman" w:eastAsia="Times New Roman" w:hAnsi="Times New Roman" w:cs="Times New Roman"/>
            <w:sz w:val="24"/>
            <w:szCs w:val="24"/>
          </w:rPr>
          <w:delText xml:space="preserve">There is now considerable evidence demonstrating that </w:delText>
        </w:r>
      </w:del>
      <w:ins w:id="1026" w:author="Benton, Deon" w:date="2023-10-05T22:02:00Z">
        <w:del w:id="1027" w:author="Benton, Deon [2]" w:date="2023-10-13T14:55:00Z">
          <w:r w:rsidDel="009B41E4">
            <w:rPr>
              <w:rFonts w:ascii="Times New Roman" w:eastAsia="Times New Roman" w:hAnsi="Times New Roman" w:cs="Times New Roman"/>
              <w:sz w:val="24"/>
              <w:szCs w:val="24"/>
            </w:rPr>
            <w:delText xml:space="preserve">the greater the complexity of the inference, the </w:delText>
          </w:r>
        </w:del>
      </w:ins>
      <w:del w:id="1028" w:author="Benton, Deon [2]" w:date="2023-10-13T14:55:00Z">
        <w:r w:rsidR="00E33573" w:rsidDel="009B41E4">
          <w:rPr>
            <w:rFonts w:ascii="Times New Roman" w:eastAsia="Times New Roman" w:hAnsi="Times New Roman" w:cs="Times New Roman"/>
            <w:sz w:val="24"/>
            <w:szCs w:val="24"/>
          </w:rPr>
          <w:delText xml:space="preserve">children do default to simpler </w:delText>
        </w:r>
      </w:del>
      <w:ins w:id="1029" w:author="Benton, Deon" w:date="2023-10-05T22:02:00Z">
        <w:del w:id="1030" w:author="Benton, Deon [2]" w:date="2023-10-13T14:55:00Z">
          <w:r w:rsidDel="009B41E4">
            <w:rPr>
              <w:rFonts w:ascii="Times New Roman" w:eastAsia="Times New Roman" w:hAnsi="Times New Roman" w:cs="Times New Roman"/>
              <w:sz w:val="24"/>
              <w:szCs w:val="24"/>
            </w:rPr>
            <w:delText xml:space="preserve">the model of </w:delText>
          </w:r>
        </w:del>
      </w:ins>
      <w:del w:id="1031" w:author="Benton, Deon [2]" w:date="2023-10-13T14:55:00Z">
        <w:r w:rsidR="00E33573" w:rsidDel="009B41E4">
          <w:rPr>
            <w:rFonts w:ascii="Times New Roman" w:eastAsia="Times New Roman" w:hAnsi="Times New Roman" w:cs="Times New Roman"/>
            <w:sz w:val="24"/>
            <w:szCs w:val="24"/>
          </w:rPr>
          <w:delText xml:space="preserve">modes of thinking when their information-processing </w:delText>
        </w:r>
      </w:del>
      <w:ins w:id="1032" w:author="Benton, Deon" w:date="2023-10-05T22:02:00Z">
        <w:del w:id="1033" w:author="Benton, Deon [2]" w:date="2023-10-13T14:55:00Z">
          <w:r w:rsidDel="009B41E4">
            <w:rPr>
              <w:rFonts w:ascii="Times New Roman" w:eastAsia="Times New Roman" w:hAnsi="Times New Roman" w:cs="Times New Roman"/>
              <w:sz w:val="24"/>
              <w:szCs w:val="24"/>
            </w:rPr>
            <w:delText>children use to reason</w:delText>
          </w:r>
        </w:del>
      </w:ins>
      <w:del w:id="1034" w:author="Benton, Deon [2]" w:date="2023-10-13T14:55:00Z">
        <w:r w:rsidR="00E33573" w:rsidDel="009B41E4">
          <w:rPr>
            <w:rFonts w:ascii="Times New Roman" w:eastAsia="Times New Roman" w:hAnsi="Times New Roman" w:cs="Times New Roman"/>
            <w:sz w:val="24"/>
            <w:szCs w:val="24"/>
          </w:rPr>
          <w:delText>abilities are taxed (e.g., Doebel &amp; Zelazo, 2015; Frye</w:delText>
        </w:r>
      </w:del>
      <w:ins w:id="1035" w:author="Benton, Deon" w:date="2023-10-05T22:02:00Z">
        <w:del w:id="1036" w:author="Benton, Deon [2]" w:date="2023-10-13T14:55:00Z">
          <w:r w:rsidDel="009B41E4">
            <w:rPr>
              <w:rFonts w:ascii="Times New Roman" w:eastAsia="Times New Roman" w:hAnsi="Times New Roman" w:cs="Times New Roman"/>
              <w:sz w:val="24"/>
              <w:szCs w:val="24"/>
            </w:rPr>
            <w:delText>, Zelazo, &amp; Palfai,</w:delText>
          </w:r>
        </w:del>
      </w:ins>
      <w:del w:id="1037" w:author="Benton, Deon [2]" w:date="2023-10-13T14:55:00Z">
        <w:r w:rsidR="00E33573" w:rsidDel="009B41E4">
          <w:rPr>
            <w:rFonts w:ascii="Times New Roman" w:eastAsia="Times New Roman" w:hAnsi="Times New Roman" w:cs="Times New Roman"/>
            <w:sz w:val="24"/>
            <w:szCs w:val="24"/>
          </w:rPr>
          <w:delText xml:space="preserve"> et al., 1995; Zelazo</w:delText>
        </w:r>
      </w:del>
      <w:ins w:id="1038" w:author="Benton, Deon" w:date="2023-10-05T22:02:00Z">
        <w:del w:id="1039" w:author="Benton, Deon [2]" w:date="2023-10-13T14:55:00Z">
          <w:r w:rsidDel="009B41E4">
            <w:rPr>
              <w:rFonts w:ascii="Times New Roman" w:eastAsia="Times New Roman" w:hAnsi="Times New Roman" w:cs="Times New Roman"/>
              <w:sz w:val="24"/>
              <w:szCs w:val="24"/>
            </w:rPr>
            <w:delText>, Frye, &amp; Rapus,</w:delText>
          </w:r>
        </w:del>
      </w:ins>
      <w:del w:id="1040" w:author="Benton, Deon [2]" w:date="2023-10-13T14:55:00Z">
        <w:r w:rsidR="00E33573" w:rsidDel="009B41E4">
          <w:rPr>
            <w:rFonts w:ascii="Times New Roman" w:eastAsia="Times New Roman" w:hAnsi="Times New Roman" w:cs="Times New Roman"/>
            <w:sz w:val="24"/>
            <w:szCs w:val="24"/>
          </w:rPr>
          <w:delText xml:space="preserve"> et al., 1996; Zelazo et al., 2003). For example, recently Kenderla and Kibbe (2023) demonstrated that </w:delText>
        </w:r>
      </w:del>
      <w:ins w:id="1041" w:author="Benton, Deon" w:date="2023-10-05T22:02:00Z">
        <w:del w:id="1042" w:author="Benton, Deon [2]" w:date="2023-10-13T14:55:00Z">
          <w:r w:rsidDel="009B41E4">
            <w:rPr>
              <w:rFonts w:ascii="Times New Roman" w:eastAsia="Times New Roman" w:hAnsi="Times New Roman" w:cs="Times New Roman"/>
              <w:sz w:val="24"/>
              <w:szCs w:val="24"/>
            </w:rPr>
            <w:delText xml:space="preserve">when faced with a challenging virtual memory game, </w:delText>
          </w:r>
        </w:del>
      </w:ins>
      <w:del w:id="1043" w:author="Benton, Deon [2]" w:date="2023-10-13T14:55:00Z">
        <w:r w:rsidR="00E33573" w:rsidDel="009B41E4">
          <w:rPr>
            <w:rFonts w:ascii="Times New Roman" w:eastAsia="Times New Roman" w:hAnsi="Times New Roman" w:cs="Times New Roman"/>
            <w:sz w:val="24"/>
            <w:szCs w:val="24"/>
          </w:rPr>
          <w:delText xml:space="preserve">8- and 10-year-old children showed </w:delText>
        </w:r>
      </w:del>
      <w:ins w:id="1044" w:author="Benton, Deon" w:date="2023-10-05T22:02:00Z">
        <w:del w:id="1045" w:author="Benton, Deon [2]" w:date="2023-10-13T14:55:00Z">
          <w:r w:rsidDel="009B41E4">
            <w:rPr>
              <w:rFonts w:ascii="Times New Roman" w:eastAsia="Times New Roman" w:hAnsi="Times New Roman" w:cs="Times New Roman"/>
              <w:sz w:val="24"/>
              <w:szCs w:val="24"/>
            </w:rPr>
            <w:delText xml:space="preserve">a </w:delText>
          </w:r>
        </w:del>
      </w:ins>
      <w:del w:id="1046" w:author="Benton, Deon [2]" w:date="2023-10-13T14:55:00Z">
        <w:r w:rsidR="00E33573" w:rsidDel="009B41E4">
          <w:rPr>
            <w:rFonts w:ascii="Times New Roman" w:eastAsia="Times New Roman" w:hAnsi="Times New Roman" w:cs="Times New Roman"/>
            <w:sz w:val="24"/>
            <w:szCs w:val="24"/>
          </w:rPr>
          <w:delText xml:space="preserve">decreased reliance on working memory and </w:delText>
        </w:r>
      </w:del>
      <w:ins w:id="1047" w:author="Benton, Deon" w:date="2023-10-05T22:02:00Z">
        <w:del w:id="1048" w:author="Benton, Deon [2]" w:date="2023-10-13T14:55:00Z">
          <w:r w:rsidDel="009B41E4">
            <w:rPr>
              <w:rFonts w:ascii="Times New Roman" w:eastAsia="Times New Roman" w:hAnsi="Times New Roman" w:cs="Times New Roman"/>
              <w:sz w:val="24"/>
              <w:szCs w:val="24"/>
            </w:rPr>
            <w:delText xml:space="preserve">a </w:delText>
          </w:r>
        </w:del>
      </w:ins>
      <w:del w:id="1049" w:author="Benton, Deon [2]" w:date="2023-10-13T14:55:00Z">
        <w:r w:rsidR="00E33573" w:rsidDel="009B41E4">
          <w:rPr>
            <w:rFonts w:ascii="Times New Roman" w:eastAsia="Times New Roman" w:hAnsi="Times New Roman" w:cs="Times New Roman"/>
            <w:sz w:val="24"/>
            <w:szCs w:val="24"/>
          </w:rPr>
          <w:delText xml:space="preserve">greater dependence on manual exploration during a challenging virtual memory game. The goal of this game was to find three cards with shared and differing features. Given that children were not required </w:delText>
        </w:r>
      </w:del>
      <w:ins w:id="1050" w:author="Benton, Deon" w:date="2023-10-05T22:02:00Z">
        <w:del w:id="1051" w:author="Benton, Deon [2]" w:date="2023-10-13T14:55:00Z">
          <w:r w:rsidDel="009B41E4">
            <w:rPr>
              <w:rFonts w:ascii="Times New Roman" w:eastAsia="Times New Roman" w:hAnsi="Times New Roman" w:cs="Times New Roman"/>
              <w:sz w:val="24"/>
              <w:szCs w:val="24"/>
            </w:rPr>
            <w:delText xml:space="preserve">actively </w:delText>
          </w:r>
        </w:del>
      </w:ins>
      <w:del w:id="1052" w:author="Benton, Deon [2]" w:date="2023-10-13T14:55:00Z">
        <w:r w:rsidR="00E33573" w:rsidDel="009B41E4">
          <w:rPr>
            <w:rFonts w:ascii="Times New Roman" w:eastAsia="Times New Roman" w:hAnsi="Times New Roman" w:cs="Times New Roman"/>
            <w:sz w:val="24"/>
            <w:szCs w:val="24"/>
          </w:rPr>
          <w:delText xml:space="preserve">to maintain information in memory when manually exploring, manual exploration </w:delText>
        </w:r>
      </w:del>
      <w:ins w:id="1053" w:author="Benton, Deon" w:date="2023-10-05T22:02:00Z">
        <w:del w:id="1054" w:author="Benton, Deon [2]" w:date="2023-10-13T14:55:00Z">
          <w:r w:rsidDel="009B41E4">
            <w:rPr>
              <w:rFonts w:ascii="Times New Roman" w:eastAsia="Times New Roman" w:hAnsi="Times New Roman" w:cs="Times New Roman"/>
              <w:sz w:val="24"/>
              <w:szCs w:val="24"/>
            </w:rPr>
            <w:delText xml:space="preserve">was an </w:delText>
          </w:r>
        </w:del>
      </w:ins>
      <w:del w:id="1055" w:author="Benton, Deon [2]" w:date="2023-10-13T14:55:00Z">
        <w:r w:rsidR="00E33573" w:rsidDel="009B41E4">
          <w:rPr>
            <w:rFonts w:ascii="Times New Roman" w:eastAsia="Times New Roman" w:hAnsi="Times New Roman" w:cs="Times New Roman"/>
            <w:sz w:val="24"/>
            <w:szCs w:val="24"/>
          </w:rPr>
          <w:delText xml:space="preserve">ostensibly </w:delText>
        </w:r>
      </w:del>
      <w:ins w:id="1056" w:author="Benton, Deon" w:date="2023-10-05T22:02:00Z">
        <w:del w:id="1057" w:author="Benton, Deon [2]" w:date="2023-10-13T14:55:00Z">
          <w:r w:rsidDel="009B41E4">
            <w:rPr>
              <w:rFonts w:ascii="Times New Roman" w:eastAsia="Times New Roman" w:hAnsi="Times New Roman" w:cs="Times New Roman"/>
              <w:sz w:val="24"/>
              <w:szCs w:val="24"/>
            </w:rPr>
            <w:delText>simpler and</w:delText>
          </w:r>
        </w:del>
      </w:ins>
      <w:del w:id="1058" w:author="Benton, Deon [2]" w:date="2023-10-13T14:55:00Z">
        <w:r w:rsidR="00E33573" w:rsidDel="009B41E4">
          <w:rPr>
            <w:rFonts w:ascii="Times New Roman" w:eastAsia="Times New Roman" w:hAnsi="Times New Roman" w:cs="Times New Roman"/>
            <w:sz w:val="24"/>
            <w:szCs w:val="24"/>
          </w:rPr>
          <w:delText xml:space="preserve">was a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w:delText>
        </w:r>
        <w:r w:rsidR="00E33573" w:rsidDel="009B41E4">
          <w:rPr>
            <w:rFonts w:ascii="Times New Roman" w:eastAsia="Times New Roman" w:hAnsi="Times New Roman" w:cs="Times New Roman"/>
            <w:sz w:val="24"/>
            <w:szCs w:val="24"/>
          </w:rPr>
          <w:lastRenderedPageBreak/>
          <w:delText xml:space="preserve">task included a salient distractor than when asked to reason about a single relation without a distractor.  </w:delText>
        </w:r>
      </w:del>
    </w:p>
    <w:p w14:paraId="5020B9AE" w14:textId="58452F64" w:rsidR="00AD704F" w:rsidDel="009B41E4" w:rsidRDefault="00AD704F" w:rsidP="00AD704F">
      <w:pPr>
        <w:spacing w:after="0" w:line="480" w:lineRule="auto"/>
        <w:ind w:firstLine="720"/>
        <w:rPr>
          <w:ins w:id="1059" w:author="Benton, Deon" w:date="2023-10-05T22:02:00Z"/>
          <w:del w:id="1060" w:author="Benton, Deon [2]" w:date="2023-10-13T14:55:00Z"/>
          <w:rFonts w:ascii="Times New Roman" w:eastAsia="Times New Roman" w:hAnsi="Times New Roman" w:cs="Times New Roman"/>
          <w:sz w:val="24"/>
          <w:szCs w:val="24"/>
        </w:rPr>
      </w:pPr>
      <w:ins w:id="1061" w:author="Benton, Deon" w:date="2023-10-05T22:02:00Z">
        <w:del w:id="1062" w:author="Benton, Deon [2]" w:date="2023-10-13T14:55:00Z">
          <w:r w:rsidDel="009B41E4">
            <w:rPr>
              <w:rFonts w:ascii="Times New Roman" w:eastAsia="Times New Roman" w:hAnsi="Times New Roman" w:cs="Times New Roman"/>
              <w:sz w:val="24"/>
              <w:szCs w:val="24"/>
            </w:rPr>
            <w:delText xml:space="preserve">Given the hypothesis that descriptions of causal reasoning that follow </w:delText>
          </w:r>
          <w:r w:rsidR="00614623" w:rsidDel="009B41E4">
            <w:rPr>
              <w:rFonts w:ascii="Times New Roman" w:eastAsia="Times New Roman" w:hAnsi="Times New Roman" w:cs="Times New Roman"/>
              <w:sz w:val="24"/>
              <w:szCs w:val="24"/>
            </w:rPr>
            <w:delText xml:space="preserve">Bayesian inference </w:delText>
          </w:r>
          <w:r w:rsidDel="009B41E4">
            <w:rPr>
              <w:rFonts w:ascii="Times New Roman" w:eastAsia="Times New Roman" w:hAnsi="Times New Roman" w:cs="Times New Roman"/>
              <w:sz w:val="24"/>
              <w:szCs w:val="24"/>
            </w:rPr>
            <w:delText xml:space="preserve"> start with </w:delText>
          </w:r>
        </w:del>
      </w:ins>
      <w:del w:id="1063" w:author="Benton, Deon [2]" w:date="2023-10-13T14:55:00Z">
        <w:r w:rsidR="00E33573" w:rsidDel="009B41E4">
          <w:rPr>
            <w:rFonts w:ascii="Times New Roman" w:eastAsia="Times New Roman" w:hAnsi="Times New Roman" w:cs="Times New Roman"/>
            <w:sz w:val="24"/>
            <w:szCs w:val="24"/>
          </w:rPr>
          <w:delText xml:space="preserve">Even in infancy there is development from more associative </w:delText>
        </w:r>
      </w:del>
      <w:ins w:id="1064" w:author="Benton, Deon" w:date="2023-10-05T22:02:00Z">
        <w:del w:id="1065" w:author="Benton, Deon [2]" w:date="2023-10-13T14:55:00Z">
          <w:r w:rsidDel="009B41E4">
            <w:rPr>
              <w:rFonts w:ascii="Times New Roman" w:eastAsia="Times New Roman" w:hAnsi="Times New Roman" w:cs="Times New Roman"/>
              <w:sz w:val="24"/>
              <w:szCs w:val="24"/>
            </w:rPr>
            <w:delText xml:space="preserve">learning capacities, it is possible that when children’s causal reasoning systems are taxed, they look </w:delText>
          </w:r>
        </w:del>
      </w:ins>
      <w:del w:id="1066" w:author="Benton, Deon [2]" w:date="2023-10-13T14:55:00Z">
        <w:r w:rsidR="00E33573" w:rsidDel="009B41E4">
          <w:rPr>
            <w:rFonts w:ascii="Times New Roman" w:eastAsia="Times New Roman" w:hAnsi="Times New Roman" w:cs="Times New Roman"/>
            <w:sz w:val="24"/>
            <w:szCs w:val="24"/>
          </w:rPr>
          <w:delText xml:space="preserve">to more </w:delText>
        </w:r>
      </w:del>
      <w:ins w:id="1067" w:author="Benton, Deon" w:date="2023-10-05T22:02:00Z">
        <w:del w:id="1068" w:author="Benton, Deon [2]" w:date="2023-10-13T14:55:00Z">
          <w:r w:rsidDel="009B41E4">
            <w:rPr>
              <w:rFonts w:ascii="Times New Roman" w:eastAsia="Times New Roman" w:hAnsi="Times New Roman" w:cs="Times New Roman"/>
              <w:sz w:val="24"/>
              <w:szCs w:val="24"/>
            </w:rPr>
            <w:delText xml:space="preserve">associative in their reasoning. This idea is consistent with data from </w:delText>
          </w:r>
        </w:del>
      </w:ins>
      <w:del w:id="1069" w:author="Benton, Deon [2]" w:date="2023-10-13T14:55:00Z">
        <w:r w:rsidR="00E33573" w:rsidDel="009B41E4">
          <w:rPr>
            <w:rFonts w:ascii="Times New Roman" w:eastAsia="Times New Roman" w:hAnsi="Times New Roman" w:cs="Times New Roman"/>
            <w:sz w:val="24"/>
            <w:szCs w:val="24"/>
          </w:rPr>
          <w:delText>rational inferences. Using an anticipatory eye-gaze measure, Sobel and Kirkham (2007</w:delText>
        </w:r>
      </w:del>
      <w:ins w:id="1070" w:author="Benton, Deon" w:date="2023-10-05T22:02:00Z">
        <w:del w:id="1071" w:author="Benton, Deon [2]" w:date="2023-10-13T14:55:00Z">
          <w:r w:rsidDel="009B41E4">
            <w:rPr>
              <w:rFonts w:ascii="Times New Roman" w:eastAsia="Times New Roman" w:hAnsi="Times New Roman" w:cs="Times New Roman"/>
              <w:sz w:val="24"/>
              <w:szCs w:val="24"/>
            </w:rPr>
            <w:delText>): Although</w:delText>
          </w:r>
        </w:del>
      </w:ins>
      <w:del w:id="1072" w:author="Benton, Deon [2]" w:date="2023-10-13T14:55:00Z">
        <w:r w:rsidR="00E33573" w:rsidDel="009B41E4">
          <w:rPr>
            <w:rFonts w:ascii="Times New Roman" w:eastAsia="Times New Roman" w:hAnsi="Times New Roman" w:cs="Times New Roman"/>
            <w:sz w:val="24"/>
            <w:szCs w:val="24"/>
          </w:rPr>
          <w:delText>) found that 8-month-olds exhibited backwards blocking inferences similar to preschoolers</w:delText>
        </w:r>
      </w:del>
      <w:ins w:id="1073" w:author="Benton, Deon" w:date="2023-10-05T22:02:00Z">
        <w:del w:id="1074" w:author="Benton, Deon [2]" w:date="2023-10-13T14:55:00Z">
          <w:r w:rsidDel="009B41E4">
            <w:rPr>
              <w:rFonts w:ascii="Times New Roman" w:eastAsia="Times New Roman" w:hAnsi="Times New Roman" w:cs="Times New Roman"/>
              <w:sz w:val="24"/>
              <w:szCs w:val="24"/>
            </w:rPr>
            <w:delText xml:space="preserve"> in an anticipatory eye-gaze measure, </w:delText>
          </w:r>
        </w:del>
      </w:ins>
      <w:del w:id="1075" w:author="Benton, Deon [2]" w:date="2023-10-13T14:55:00Z">
        <w:r w:rsidR="00E33573" w:rsidDel="009B41E4">
          <w:rPr>
            <w:rFonts w:ascii="Times New Roman" w:eastAsia="Times New Roman" w:hAnsi="Times New Roman" w:cs="Times New Roman"/>
            <w:sz w:val="24"/>
            <w:szCs w:val="24"/>
          </w:rPr>
          <w:delText xml:space="preserve">, but 5-month-olds’ inferences </w:delText>
        </w:r>
      </w:del>
      <w:ins w:id="1076" w:author="Benton, Deon" w:date="2023-10-05T22:02:00Z">
        <w:del w:id="1077" w:author="Benton, Deon [2]" w:date="2023-10-13T14:55:00Z">
          <w:r w:rsidDel="009B41E4">
            <w:rPr>
              <w:rFonts w:ascii="Times New Roman" w:eastAsia="Times New Roman" w:hAnsi="Times New Roman" w:cs="Times New Roman"/>
              <w:sz w:val="24"/>
              <w:szCs w:val="24"/>
            </w:rPr>
            <w:delText>appeared</w:delText>
          </w:r>
        </w:del>
      </w:ins>
      <w:del w:id="1078" w:author="Benton, Deon [2]" w:date="2023-10-13T14:55:00Z">
        <w:r w:rsidR="00E33573" w:rsidDel="009B41E4">
          <w:rPr>
            <w:rFonts w:ascii="Times New Roman" w:eastAsia="Times New Roman" w:hAnsi="Times New Roman" w:cs="Times New Roman"/>
            <w:sz w:val="24"/>
            <w:szCs w:val="24"/>
          </w:rPr>
          <w:delText>were more associative in nature</w:delText>
        </w:r>
      </w:del>
      <w:ins w:id="1079" w:author="Benton, Deon" w:date="2023-10-05T22:02:00Z">
        <w:del w:id="1080" w:author="Benton, Deon [2]" w:date="2023-10-13T14:55:00Z">
          <w:r w:rsidDel="009B41E4">
            <w:rPr>
              <w:rFonts w:ascii="Times New Roman" w:eastAsia="Times New Roman" w:hAnsi="Times New Roman" w:cs="Times New Roman"/>
              <w:sz w:val="24"/>
              <w:szCs w:val="24"/>
            </w:rPr>
            <w:delText xml:space="preserve"> (Sobel &amp; Kirkham, 2007). Further, when</w:delText>
          </w:r>
        </w:del>
      </w:ins>
      <w:del w:id="1081" w:author="Benton, Deon [2]" w:date="2023-10-13T14:55:00Z">
        <w:r w:rsidR="00E33573" w:rsidDel="009B41E4">
          <w:rPr>
            <w:rFonts w:ascii="Times New Roman" w:eastAsia="Times New Roman" w:hAnsi="Times New Roman" w:cs="Times New Roman"/>
            <w:sz w:val="24"/>
            <w:szCs w:val="24"/>
          </w:rPr>
          <w:delText xml:space="preserve">. When infants make judgments about the reliability of </w:delText>
        </w:r>
      </w:del>
      <w:ins w:id="1082" w:author="Benton, Deon" w:date="2023-10-05T22:02:00Z">
        <w:del w:id="1083" w:author="Benton, Deon [2]" w:date="2023-10-13T14:55:00Z">
          <w:r w:rsidDel="009B41E4">
            <w:rPr>
              <w:rFonts w:ascii="Times New Roman" w:eastAsia="Times New Roman" w:hAnsi="Times New Roman" w:cs="Times New Roman"/>
              <w:sz w:val="24"/>
              <w:szCs w:val="24"/>
            </w:rPr>
            <w:delText>others'</w:delText>
          </w:r>
        </w:del>
      </w:ins>
      <w:del w:id="1084" w:author="Benton, Deon [2]" w:date="2023-10-13T14:55:00Z">
        <w:r w:rsidR="00E33573" w:rsidDel="009B41E4">
          <w:rPr>
            <w:rFonts w:ascii="Times New Roman" w:eastAsia="Times New Roman" w:hAnsi="Times New Roman" w:cs="Times New Roman"/>
            <w:sz w:val="24"/>
            <w:szCs w:val="24"/>
          </w:rPr>
          <w:delText xml:space="preserve">others’ information, their decision-making seems to be best explained by associative processing (Sobel et al., 2020; Tummeltshammer et al., 2014). </w:delText>
        </w:r>
      </w:del>
    </w:p>
    <w:p w14:paraId="3B4670D1" w14:textId="301A7EC7" w:rsidR="00B51B4F" w:rsidDel="009B41E4" w:rsidRDefault="00E33573">
      <w:pPr>
        <w:spacing w:after="0" w:line="480" w:lineRule="auto"/>
        <w:ind w:firstLine="720"/>
        <w:rPr>
          <w:del w:id="1085" w:author="Benton, Deon [2]" w:date="2023-10-13T14:55:00Z"/>
          <w:rFonts w:ascii="Times New Roman" w:eastAsia="Times New Roman" w:hAnsi="Times New Roman" w:cs="Times New Roman"/>
          <w:sz w:val="24"/>
          <w:szCs w:val="24"/>
        </w:rPr>
      </w:pPr>
      <w:del w:id="1086" w:author="Benton, Deon [2]" w:date="2023-10-13T14:55:00Z">
        <w:r w:rsidDel="009B41E4">
          <w:rPr>
            <w:rFonts w:ascii="Times New Roman" w:eastAsia="Times New Roman" w:hAnsi="Times New Roman" w:cs="Times New Roman"/>
            <w:sz w:val="24"/>
            <w:szCs w:val="24"/>
          </w:rPr>
          <w:delText xml:space="preserve">As children enter the preschool years, those judgments become more </w:delText>
        </w:r>
      </w:del>
      <w:ins w:id="1087" w:author="Benton, Deon" w:date="2023-10-05T22:02:00Z">
        <w:del w:id="1088" w:author="Benton, Deon [2]" w:date="2023-10-13T14:55:00Z">
          <w:r w:rsidR="00E81900" w:rsidDel="009B41E4">
            <w:rPr>
              <w:rFonts w:ascii="Times New Roman" w:eastAsia="Times New Roman" w:hAnsi="Times New Roman" w:cs="Times New Roman"/>
              <w:sz w:val="24"/>
              <w:szCs w:val="24"/>
            </w:rPr>
            <w:delText>normative,</w:delText>
          </w:r>
        </w:del>
      </w:ins>
      <w:del w:id="1089" w:author="Benton, Deon [2]" w:date="2023-10-13T14:55:00Z">
        <w:r w:rsidDel="009B41E4">
          <w:rPr>
            <w:rFonts w:ascii="Times New Roman" w:eastAsia="Times New Roman" w:hAnsi="Times New Roman" w:cs="Times New Roman"/>
            <w:sz w:val="24"/>
            <w:szCs w:val="24"/>
          </w:rPr>
          <w:delText xml:space="preserve">rational in nature (Sobel &amp; Kushnir, 2013), although occasionally they will default to associative forms of processing, particularly under information processing demands (e.g., Hermes et al., 2018; Luchkina et al., 2020). </w:delText>
        </w:r>
      </w:del>
      <w:ins w:id="1090" w:author="Benton, Deon" w:date="2023-10-05T22:02:00Z">
        <w:del w:id="1091" w:author="Benton, Deon [2]" w:date="2023-10-13T14:55:00Z">
          <w:r w:rsidR="005D29A6" w:rsidDel="009B41E4">
            <w:rPr>
              <w:rFonts w:ascii="Times New Roman" w:eastAsia="Times New Roman" w:hAnsi="Times New Roman" w:cs="Times New Roman"/>
              <w:sz w:val="24"/>
              <w:szCs w:val="24"/>
            </w:rPr>
            <w:delText>In terms of children’s casual reasoning more generally, although there are cases in which children’s retrospective inferences look similar to adults and best described by Bayesian inference when asked about multiple objects, there are cases in which their performance on analogous control conditions is more associative in nature (</w:delText>
          </w:r>
        </w:del>
      </w:ins>
      <w:moveToRangeStart w:id="1092" w:author="Benton, Deon" w:date="2023-10-05T22:02:00Z" w:name="move147435776"/>
      <w:moveTo w:id="1093" w:author="Benton, Deon" w:date="2023-10-05T22:02:00Z">
        <w:del w:id="1094" w:author="Benton, Deon [2]" w:date="2023-10-13T14:55:00Z">
          <w:r w:rsidDel="009B41E4">
            <w:rPr>
              <w:rFonts w:ascii="Times New Roman" w:eastAsia="Times New Roman" w:hAnsi="Times New Roman" w:cs="Times New Roman"/>
              <w:sz w:val="24"/>
              <w:szCs w:val="24"/>
            </w:rPr>
            <w:delText>Griffiths et al., 2011</w:delText>
          </w:r>
        </w:del>
      </w:moveTo>
      <w:moveToRangeEnd w:id="1092"/>
      <w:ins w:id="1095" w:author="Benton, Deon" w:date="2023-10-05T22:02:00Z">
        <w:del w:id="1096" w:author="Benton, Deon [2]" w:date="2023-10-13T14:55:00Z">
          <w:r w:rsidR="005D29A6" w:rsidDel="009B41E4">
            <w:rPr>
              <w:rFonts w:ascii="Times New Roman" w:eastAsia="Times New Roman" w:hAnsi="Times New Roman" w:cs="Times New Roman"/>
              <w:sz w:val="24"/>
              <w:szCs w:val="24"/>
            </w:rPr>
            <w:delText xml:space="preserve">). </w:delText>
          </w:r>
          <w:r w:rsidR="00E81900" w:rsidDel="009B41E4">
            <w:rPr>
              <w:rFonts w:ascii="Times New Roman" w:eastAsia="Times New Roman" w:hAnsi="Times New Roman" w:cs="Times New Roman"/>
              <w:sz w:val="24"/>
              <w:szCs w:val="24"/>
            </w:rPr>
            <w:delText xml:space="preserve"> </w:delText>
          </w:r>
        </w:del>
      </w:ins>
      <w:del w:id="1097" w:author="Benton, Deon [2]" w:date="2023-10-13T14:55:00Z">
        <w:r w:rsidDel="009B41E4">
          <w:rPr>
            <w:rFonts w:ascii="Times New Roman" w:eastAsia="Times New Roman" w:hAnsi="Times New Roman" w:cs="Times New Roman"/>
            <w:sz w:val="24"/>
            <w:szCs w:val="24"/>
          </w:rPr>
          <w:delText>Further, on other kinds of retrospective</w:delText>
        </w:r>
        <w:r w:rsidR="008B3EC6" w:rsidDel="009B41E4">
          <w:rPr>
            <w:rFonts w:ascii="Times New Roman" w:eastAsia="Times New Roman" w:hAnsi="Times New Roman" w:cs="Times New Roman"/>
            <w:sz w:val="24"/>
            <w:szCs w:val="24"/>
          </w:rPr>
          <w:delText xml:space="preserve"> </w:delText>
        </w:r>
      </w:del>
      <w:ins w:id="1098" w:author="Benton, Deon" w:date="2023-10-05T22:02:00Z">
        <w:del w:id="1099" w:author="Benton, Deon [2]" w:date="2023-10-13T14:55:00Z">
          <w:r w:rsidR="005D29A6" w:rsidDel="009B41E4">
            <w:rPr>
              <w:rFonts w:ascii="Times New Roman" w:eastAsia="Times New Roman" w:hAnsi="Times New Roman" w:cs="Times New Roman"/>
              <w:sz w:val="24"/>
              <w:szCs w:val="24"/>
            </w:rPr>
            <w:delText>inferences</w:delText>
          </w:r>
        </w:del>
      </w:ins>
      <w:del w:id="1100" w:author="Benton, Deon [2]" w:date="2023-10-13T14:55:00Z">
        <w:r w:rsidR="008B3EC6" w:rsidDel="009B41E4">
          <w:rPr>
            <w:rFonts w:ascii="Times New Roman" w:eastAsia="Times New Roman" w:hAnsi="Times New Roman" w:cs="Times New Roman"/>
            <w:sz w:val="24"/>
            <w:szCs w:val="24"/>
          </w:rPr>
          <w:delText>causal</w:delText>
        </w:r>
        <w:r w:rsidDel="009B41E4">
          <w:rPr>
            <w:rFonts w:ascii="Times New Roman" w:eastAsia="Times New Roman" w:hAnsi="Times New Roman" w:cs="Times New Roman"/>
            <w:sz w:val="24"/>
            <w:szCs w:val="24"/>
          </w:rPr>
          <w:delText xml:space="preserve"> reasoning tasks, as the information demands of the procedure increase, only older children between </w:delText>
        </w:r>
      </w:del>
      <w:ins w:id="1101" w:author="Benton, Deon" w:date="2023-10-05T22:02:00Z">
        <w:del w:id="1102" w:author="Benton, Deon [2]" w:date="2023-10-13T14:55:00Z">
          <w:r w:rsidR="005D29A6" w:rsidDel="009B41E4">
            <w:rPr>
              <w:rFonts w:ascii="Times New Roman" w:eastAsia="Times New Roman" w:hAnsi="Times New Roman" w:cs="Times New Roman"/>
              <w:sz w:val="24"/>
              <w:szCs w:val="24"/>
            </w:rPr>
            <w:delText>the ages of 3-</w:delText>
          </w:r>
        </w:del>
      </w:ins>
      <w:del w:id="1103" w:author="Benton, Deon [2]" w:date="2023-10-13T14:55:00Z">
        <w:r w:rsidDel="009B41E4">
          <w:rPr>
            <w:rFonts w:ascii="Times New Roman" w:eastAsia="Times New Roman" w:hAnsi="Times New Roman" w:cs="Times New Roman"/>
            <w:sz w:val="24"/>
            <w:szCs w:val="24"/>
          </w:rPr>
          <w:delText>3 and 7 years of age succeed (</w:delText>
        </w:r>
        <w:r w:rsidR="00AE50C8" w:rsidDel="009B41E4">
          <w:rPr>
            <w:rFonts w:ascii="Times New Roman" w:eastAsia="Times New Roman" w:hAnsi="Times New Roman" w:cs="Times New Roman"/>
            <w:sz w:val="24"/>
            <w:szCs w:val="24"/>
          </w:rPr>
          <w:delText xml:space="preserve">e.g., </w:delText>
        </w:r>
        <w:r w:rsidDel="009B41E4">
          <w:rPr>
            <w:rFonts w:ascii="Times New Roman" w:eastAsia="Times New Roman" w:hAnsi="Times New Roman" w:cs="Times New Roman"/>
            <w:sz w:val="24"/>
            <w:szCs w:val="24"/>
          </w:rPr>
          <w:delText xml:space="preserve">Erb &amp; Sobel, 2014; </w:delText>
        </w:r>
        <w:r w:rsidR="00AE50C8" w:rsidDel="009B41E4">
          <w:rPr>
            <w:rFonts w:ascii="Times New Roman" w:eastAsia="Times New Roman" w:hAnsi="Times New Roman" w:cs="Times New Roman"/>
            <w:sz w:val="24"/>
            <w:szCs w:val="24"/>
          </w:rPr>
          <w:delText xml:space="preserve">Fernbach et al., 2012; </w:delText>
        </w:r>
      </w:del>
      <w:ins w:id="1104" w:author="Benton, Deon" w:date="2023-10-05T22:02:00Z">
        <w:del w:id="1105" w:author="Benton, Deon [2]" w:date="2023-10-13T14:55:00Z">
          <w:r w:rsidR="005D29A6" w:rsidDel="009B41E4">
            <w:rPr>
              <w:rFonts w:ascii="Times New Roman" w:eastAsia="Times New Roman" w:hAnsi="Times New Roman" w:cs="Times New Roman"/>
              <w:sz w:val="24"/>
              <w:szCs w:val="24"/>
            </w:rPr>
            <w:delText xml:space="preserve">Erb &amp; Sobel, 2014; </w:delText>
          </w:r>
        </w:del>
      </w:ins>
      <w:del w:id="1106" w:author="Benton, Deon [2]" w:date="2023-10-13T14:55:00Z">
        <w:r w:rsidDel="009B41E4">
          <w:rPr>
            <w:rFonts w:ascii="Times New Roman" w:eastAsia="Times New Roman" w:hAnsi="Times New Roman" w:cs="Times New Roman"/>
            <w:sz w:val="24"/>
            <w:szCs w:val="24"/>
          </w:rPr>
          <w:delText xml:space="preserve">Sobel et al., 2017). </w:delText>
        </w:r>
      </w:del>
      <w:ins w:id="1107" w:author="Benton, Deon" w:date="2023-10-05T22:02:00Z">
        <w:del w:id="1108" w:author="Benton, Deon [2]" w:date="2023-10-13T14:55:00Z">
          <w:r w:rsidR="005D29A6" w:rsidDel="009B41E4">
            <w:rPr>
              <w:rFonts w:ascii="Times New Roman" w:eastAsia="Times New Roman" w:hAnsi="Times New Roman" w:cs="Times New Roman"/>
              <w:sz w:val="24"/>
              <w:szCs w:val="24"/>
            </w:rPr>
            <w:delText>Beyond</w:delText>
          </w:r>
        </w:del>
      </w:ins>
      <w:del w:id="1109" w:author="Benton, Deon [2]" w:date="2023-10-13T14:55:00Z">
        <w:r w:rsidDel="009B41E4">
          <w:rPr>
            <w:rFonts w:ascii="Times New Roman" w:eastAsia="Times New Roman" w:hAnsi="Times New Roman" w:cs="Times New Roman"/>
            <w:sz w:val="24"/>
            <w:szCs w:val="24"/>
          </w:rPr>
          <w:delText xml:space="preserve">Finally, beyond explicit causal </w:delText>
        </w:r>
      </w:del>
      <w:ins w:id="1110" w:author="Benton, Deon" w:date="2023-10-05T22:02:00Z">
        <w:del w:id="1111" w:author="Benton, Deon [2]" w:date="2023-10-13T14:55:00Z">
          <w:r w:rsidR="005D29A6" w:rsidDel="009B41E4">
            <w:rPr>
              <w:rFonts w:ascii="Times New Roman" w:eastAsia="Times New Roman" w:hAnsi="Times New Roman" w:cs="Times New Roman"/>
              <w:sz w:val="24"/>
              <w:szCs w:val="24"/>
            </w:rPr>
            <w:delText>inference</w:delText>
          </w:r>
        </w:del>
      </w:ins>
      <w:del w:id="1112" w:author="Benton, Deon [2]" w:date="2023-10-13T14:55:00Z">
        <w:r w:rsidDel="009B41E4">
          <w:rPr>
            <w:rFonts w:ascii="Times New Roman" w:eastAsia="Times New Roman" w:hAnsi="Times New Roman" w:cs="Times New Roman"/>
            <w:sz w:val="24"/>
            <w:szCs w:val="24"/>
          </w:rPr>
          <w:delText xml:space="preserve">reasoning tasks, preschoolers’ </w:delText>
        </w:r>
        <w:r w:rsidDel="009B41E4">
          <w:rPr>
            <w:rFonts w:ascii="Times New Roman" w:eastAsia="Times New Roman" w:hAnsi="Times New Roman" w:cs="Times New Roman"/>
            <w:sz w:val="24"/>
            <w:szCs w:val="24"/>
          </w:rPr>
          <w:lastRenderedPageBreak/>
          <w:delText xml:space="preserve">performance on theory-of-mind and social-problem-solving tasks was adversely affected when they first completed tasks that taxed their information-processing abilities compared to when such capacities were not taxed (Caporaso &amp; Marcovitch, 2021; Powell &amp; Carey, 2017; Steinbeis, 2018). Considered together, </w:delText>
        </w:r>
      </w:del>
      <w:ins w:id="1113" w:author="Benton, Deon" w:date="2023-10-05T22:02:00Z">
        <w:del w:id="1114" w:author="Benton, Deon [2]" w:date="2023-10-13T14:55:00Z">
          <w:r w:rsidR="005D29A6" w:rsidDel="009B41E4">
            <w:rPr>
              <w:rFonts w:ascii="Times New Roman" w:eastAsia="Times New Roman" w:hAnsi="Times New Roman" w:cs="Times New Roman"/>
              <w:sz w:val="24"/>
              <w:szCs w:val="24"/>
            </w:rPr>
            <w:delText>this research indicates</w:delText>
          </w:r>
        </w:del>
      </w:ins>
      <w:del w:id="1115" w:author="Benton, Deon [2]" w:date="2023-10-13T14:55:00Z">
        <w:r w:rsidDel="009B41E4">
          <w:rPr>
            <w:rFonts w:ascii="Times New Roman" w:eastAsia="Times New Roman" w:hAnsi="Times New Roman" w:cs="Times New Roman"/>
            <w:sz w:val="24"/>
            <w:szCs w:val="24"/>
          </w:rPr>
          <w:delText>these studies indicate that</w:delText>
        </w:r>
      </w:del>
      <w:ins w:id="1116" w:author="Benton, Deon" w:date="2023-10-05T22:02:00Z">
        <w:del w:id="1117" w:author="Benton, Deon [2]" w:date="2023-10-13T14:55:00Z">
          <w:r w:rsidR="005D29A6" w:rsidDel="009B41E4">
            <w:rPr>
              <w:rFonts w:ascii="Times New Roman" w:eastAsia="Times New Roman" w:hAnsi="Times New Roman" w:cs="Times New Roman"/>
              <w:sz w:val="24"/>
              <w:szCs w:val="24"/>
            </w:rPr>
            <w:delText xml:space="preserve"> although</w:delText>
          </w:r>
        </w:del>
      </w:ins>
      <w:del w:id="1118" w:author="Benton, Deon [2]" w:date="2023-10-13T14:55:00Z">
        <w:r w:rsidDel="009B41E4">
          <w:rPr>
            <w:rFonts w:ascii="Times New Roman" w:eastAsia="Times New Roman" w:hAnsi="Times New Roman" w:cs="Times New Roman"/>
            <w:sz w:val="24"/>
            <w:szCs w:val="24"/>
          </w:rPr>
          <w:delText xml:space="preserve"> children use different reasoning processes under different information-processing demands; the higher those demands, the simpler the process (e.g., Cohen, 1988</w:delText>
        </w:r>
      </w:del>
      <w:ins w:id="1119" w:author="Benton, Deon" w:date="2023-10-05T22:02:00Z">
        <w:del w:id="1120" w:author="Benton, Deon [2]" w:date="2023-10-13T14:55:00Z">
          <w:r w:rsidR="005D29A6" w:rsidDel="009B41E4">
            <w:rPr>
              <w:rFonts w:ascii="Times New Roman" w:eastAsia="Times New Roman" w:hAnsi="Times New Roman" w:cs="Times New Roman"/>
              <w:sz w:val="24"/>
              <w:szCs w:val="24"/>
            </w:rPr>
            <w:delText>; Cohen et al., 1998, 1999</w:delText>
          </w:r>
        </w:del>
      </w:ins>
      <w:del w:id="1121" w:author="Benton, Deon [2]" w:date="2023-10-13T14:55:00Z">
        <w:r w:rsidDel="009B41E4">
          <w:rPr>
            <w:rFonts w:ascii="Times New Roman" w:eastAsia="Times New Roman" w:hAnsi="Times New Roman" w:cs="Times New Roman"/>
            <w:sz w:val="24"/>
            <w:szCs w:val="24"/>
          </w:rPr>
          <w:delText>).</w:delText>
        </w:r>
      </w:del>
    </w:p>
    <w:p w14:paraId="1862DA1E" w14:textId="7C82E01C" w:rsidR="00B51B4F" w:rsidDel="009B41E4" w:rsidRDefault="00E33573">
      <w:pPr>
        <w:spacing w:after="0" w:line="480" w:lineRule="auto"/>
        <w:ind w:firstLine="720"/>
        <w:rPr>
          <w:del w:id="1122" w:author="Benton, Deon [2]" w:date="2023-10-13T14:55:00Z"/>
          <w:rFonts w:ascii="Times New Roman" w:eastAsia="Times New Roman" w:hAnsi="Times New Roman" w:cs="Times New Roman"/>
          <w:sz w:val="24"/>
          <w:szCs w:val="24"/>
        </w:rPr>
      </w:pPr>
      <w:del w:id="1123" w:author="Benton, Deon [2]" w:date="2023-10-13T14:55:00Z">
        <w:r w:rsidDel="009B41E4">
          <w:rPr>
            <w:rFonts w:ascii="Times New Roman" w:eastAsia="Times New Roman" w:hAnsi="Times New Roman" w:cs="Times New Roman"/>
            <w:sz w:val="24"/>
            <w:szCs w:val="24"/>
          </w:rPr>
          <w:delTex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w:delText>
        </w:r>
      </w:del>
      <w:ins w:id="1124" w:author="Benton, Deon" w:date="2023-10-05T22:02:00Z">
        <w:del w:id="1125" w:author="Benton, Deon [2]" w:date="2023-10-13T14:55:00Z">
          <w:r w:rsidR="005D29A6" w:rsidDel="009B41E4">
            <w:rPr>
              <w:rFonts w:ascii="Times New Roman" w:eastAsia="Times New Roman" w:hAnsi="Times New Roman" w:cs="Times New Roman"/>
              <w:sz w:val="24"/>
              <w:szCs w:val="24"/>
            </w:rPr>
            <w:delText>is the extent to which</w:delText>
          </w:r>
        </w:del>
      </w:ins>
      <w:del w:id="1126" w:author="Benton, Deon [2]" w:date="2023-10-13T14:55:00Z">
        <w:r w:rsidDel="009B41E4">
          <w:rPr>
            <w:rFonts w:ascii="Times New Roman" w:eastAsia="Times New Roman" w:hAnsi="Times New Roman" w:cs="Times New Roman"/>
            <w:sz w:val="24"/>
            <w:szCs w:val="24"/>
          </w:rPr>
          <w:delText xml:space="preserve">was whether children show qualitative evidence for </w:delText>
        </w:r>
      </w:del>
      <w:ins w:id="1127" w:author="Benton, Deon" w:date="2023-10-05T22:02:00Z">
        <w:del w:id="1128" w:author="Benton, Deon [2]" w:date="2023-10-13T14:55:00Z">
          <w:r w:rsidR="005D29A6" w:rsidDel="009B41E4">
            <w:rPr>
              <w:rFonts w:ascii="Times New Roman" w:eastAsia="Times New Roman" w:hAnsi="Times New Roman" w:cs="Times New Roman"/>
              <w:sz w:val="24"/>
              <w:szCs w:val="24"/>
            </w:rPr>
            <w:delText xml:space="preserve">a </w:delText>
          </w:r>
        </w:del>
      </w:ins>
      <w:del w:id="1129" w:author="Benton, Deon [2]" w:date="2023-10-13T14:55:00Z">
        <w:r w:rsidDel="009B41E4">
          <w:rPr>
            <w:rFonts w:ascii="Times New Roman" w:eastAsia="Times New Roman" w:hAnsi="Times New Roman" w:cs="Times New Roman"/>
            <w:sz w:val="24"/>
            <w:szCs w:val="24"/>
          </w:rPr>
          <w:delText xml:space="preserve">Bayesian </w:delText>
        </w:r>
      </w:del>
      <w:ins w:id="1130" w:author="Benton, Deon" w:date="2023-10-05T22:02:00Z">
        <w:del w:id="1131" w:author="Benton, Deon [2]" w:date="2023-10-13T14:55:00Z">
          <w:r w:rsidR="005D29A6" w:rsidDel="009B41E4">
            <w:rPr>
              <w:rFonts w:ascii="Times New Roman" w:eastAsia="Times New Roman" w:hAnsi="Times New Roman" w:cs="Times New Roman"/>
              <w:sz w:val="24"/>
              <w:szCs w:val="24"/>
            </w:rPr>
            <w:delText xml:space="preserve">description of their causal </w:delText>
          </w:r>
        </w:del>
      </w:ins>
      <w:del w:id="1132" w:author="Benton, Deon [2]" w:date="2023-10-13T14:55:00Z">
        <w:r w:rsidDel="009B41E4">
          <w:rPr>
            <w:rFonts w:ascii="Times New Roman" w:eastAsia="Times New Roman" w:hAnsi="Times New Roman" w:cs="Times New Roman"/>
            <w:sz w:val="24"/>
            <w:szCs w:val="24"/>
          </w:rPr>
          <w:delText>inference</w:delText>
        </w:r>
      </w:del>
      <w:ins w:id="1133" w:author="Benton, Deon" w:date="2023-10-05T22:02:00Z">
        <w:del w:id="1134" w:author="Benton, Deon [2]" w:date="2023-10-13T14:55:00Z">
          <w:r w:rsidR="005D29A6" w:rsidDel="009B41E4">
            <w:rPr>
              <w:rFonts w:ascii="Times New Roman" w:eastAsia="Times New Roman" w:hAnsi="Times New Roman" w:cs="Times New Roman"/>
              <w:sz w:val="24"/>
              <w:szCs w:val="24"/>
            </w:rPr>
            <w:delText>, but an overall stronger fit of</w:delText>
          </w:r>
        </w:del>
      </w:ins>
      <w:del w:id="1135" w:author="Benton, Deon [2]" w:date="2023-10-13T14:55:00Z">
        <w:r w:rsidDel="009B41E4">
          <w:rPr>
            <w:rFonts w:ascii="Times New Roman" w:eastAsia="Times New Roman" w:hAnsi="Times New Roman" w:cs="Times New Roman"/>
            <w:sz w:val="24"/>
            <w:szCs w:val="24"/>
          </w:rPr>
          <w:delText xml:space="preserve"> and associative </w:delText>
        </w:r>
      </w:del>
      <w:ins w:id="1136" w:author="Benton, Deon" w:date="2023-10-05T22:02:00Z">
        <w:del w:id="1137" w:author="Benton, Deon [2]" w:date="2023-10-13T14:55:00Z">
          <w:r w:rsidR="005D29A6" w:rsidDel="009B41E4">
            <w:rPr>
              <w:rFonts w:ascii="Times New Roman" w:eastAsia="Times New Roman" w:hAnsi="Times New Roman" w:cs="Times New Roman"/>
              <w:sz w:val="24"/>
              <w:szCs w:val="24"/>
            </w:rPr>
            <w:delText>reasoning</w:delText>
          </w:r>
        </w:del>
      </w:ins>
      <w:del w:id="1138" w:author="Benton, Deon [2]" w:date="2023-10-13T14:55:00Z">
        <w:r w:rsidDel="009B41E4">
          <w:rPr>
            <w:rFonts w:ascii="Times New Roman" w:eastAsia="Times New Roman" w:hAnsi="Times New Roman" w:cs="Times New Roman"/>
            <w:sz w:val="24"/>
            <w:szCs w:val="24"/>
          </w:rPr>
          <w:delText xml:space="preserve">learning with an edge towards associative learning. After presenting these behavioral data across two experiments, we present a pair of computational models to </w:delText>
        </w:r>
      </w:del>
      <w:ins w:id="1139" w:author="Benton, Deon" w:date="2023-10-05T22:02:00Z">
        <w:del w:id="1140" w:author="Benton, Deon [2]" w:date="2023-10-13T14:55:00Z">
          <w:r w:rsidR="005D29A6" w:rsidDel="009B41E4">
            <w:rPr>
              <w:rFonts w:ascii="Times New Roman" w:eastAsia="Times New Roman" w:hAnsi="Times New Roman" w:cs="Times New Roman"/>
              <w:sz w:val="24"/>
              <w:szCs w:val="24"/>
            </w:rPr>
            <w:delText xml:space="preserve">illuminate possible cognitive mechanisms by which children arrived at their causal judgements.  </w:delText>
          </w:r>
        </w:del>
      </w:ins>
      <w:del w:id="1141" w:author="Benton, Deon [2]" w:date="2023-10-13T14:55:00Z">
        <w:r w:rsidDel="009B41E4">
          <w:rPr>
            <w:rFonts w:ascii="Times New Roman" w:eastAsia="Times New Roman" w:hAnsi="Times New Roman" w:cs="Times New Roman"/>
            <w:sz w:val="24"/>
            <w:szCs w:val="24"/>
          </w:rPr>
          <w:delText xml:space="preserve">determine to what extent children’s performance in Experiments 1 and 2 </w:delText>
        </w:r>
        <w:r w:rsidR="00606CE0" w:rsidDel="009B41E4">
          <w:rPr>
            <w:rFonts w:ascii="Times New Roman" w:eastAsia="Times New Roman" w:hAnsi="Times New Roman" w:cs="Times New Roman"/>
            <w:sz w:val="24"/>
            <w:szCs w:val="24"/>
          </w:rPr>
          <w:delText xml:space="preserve">was </w:delText>
        </w:r>
        <w:r w:rsidDel="009B41E4">
          <w:rPr>
            <w:rFonts w:ascii="Times New Roman" w:eastAsia="Times New Roman" w:hAnsi="Times New Roman" w:cs="Times New Roman"/>
            <w:sz w:val="24"/>
            <w:szCs w:val="24"/>
          </w:rPr>
          <w:delText xml:space="preserve">better explained by Bayesian inference, associative learning, or both.  </w:delText>
        </w:r>
        <w:r w:rsidR="00FC31F2" w:rsidRPr="00FC31F2" w:rsidDel="009B41E4">
          <w:rPr>
            <w:rFonts w:ascii="Times New Roman" w:eastAsia="Times New Roman" w:hAnsi="Times New Roman" w:cs="Times New Roman"/>
            <w:sz w:val="24"/>
            <w:szCs w:val="24"/>
          </w:rPr>
          <w:delText>The value of computational modeling here is that it can help to elucidate the cognitive mechanism or mechanisms by which children engage in retrospective reevaluation</w:delText>
        </w:r>
        <w:r w:rsidR="00B947B3" w:rsidDel="009B41E4">
          <w:rPr>
            <w:rFonts w:ascii="Times New Roman" w:eastAsia="Times New Roman" w:hAnsi="Times New Roman" w:cs="Times New Roman"/>
            <w:sz w:val="24"/>
            <w:szCs w:val="24"/>
          </w:rPr>
          <w:delText xml:space="preserve"> in ways that the experiments alone cannot</w:delText>
        </w:r>
        <w:r w:rsidR="00FC31F2" w:rsidRPr="00FC31F2" w:rsidDel="009B41E4">
          <w:rPr>
            <w:rFonts w:ascii="Times New Roman" w:eastAsia="Times New Roman" w:hAnsi="Times New Roman" w:cs="Times New Roman"/>
            <w:sz w:val="24"/>
            <w:szCs w:val="24"/>
          </w:rPr>
          <w:delText xml:space="preserve">. Specifically, by implementing as computer simulations theories about how children engage in retrospective </w:delText>
        </w:r>
        <w:r w:rsidR="00FC31F2" w:rsidRPr="00FC31F2" w:rsidDel="009B41E4">
          <w:rPr>
            <w:rFonts w:ascii="Times New Roman" w:eastAsia="Times New Roman" w:hAnsi="Times New Roman" w:cs="Times New Roman"/>
            <w:sz w:val="24"/>
            <w:szCs w:val="24"/>
          </w:rPr>
          <w:lastRenderedPageBreak/>
          <w:delText>reevaluation, it is possible to determine the theory—and by extension, the mechanism—that better accounts for the behavioral data.</w:delText>
        </w:r>
      </w:del>
    </w:p>
    <w:p w14:paraId="235682B9" w14:textId="0A3BC242" w:rsidR="00B51B4F" w:rsidDel="009B41E4" w:rsidRDefault="00E33573">
      <w:pPr>
        <w:spacing w:after="0" w:line="480" w:lineRule="auto"/>
        <w:jc w:val="center"/>
        <w:rPr>
          <w:del w:id="1142" w:author="Benton, Deon [2]" w:date="2023-10-13T14:55:00Z"/>
          <w:rFonts w:ascii="Times New Roman" w:eastAsia="Times New Roman" w:hAnsi="Times New Roman" w:cs="Times New Roman"/>
          <w:b/>
          <w:sz w:val="24"/>
          <w:szCs w:val="24"/>
        </w:rPr>
      </w:pPr>
      <w:del w:id="1143" w:author="Benton, Deon [2]" w:date="2023-10-13T14:55:00Z">
        <w:r w:rsidDel="009B41E4">
          <w:rPr>
            <w:rFonts w:ascii="Times New Roman" w:eastAsia="Times New Roman" w:hAnsi="Times New Roman" w:cs="Times New Roman"/>
            <w:sz w:val="24"/>
            <w:szCs w:val="24"/>
          </w:rPr>
          <w:delText xml:space="preserve">  </w:delText>
        </w:r>
        <w:r w:rsidDel="009B41E4">
          <w:rPr>
            <w:rFonts w:ascii="Times New Roman" w:eastAsia="Times New Roman" w:hAnsi="Times New Roman" w:cs="Times New Roman"/>
            <w:b/>
            <w:sz w:val="24"/>
            <w:szCs w:val="24"/>
          </w:rPr>
          <w:delText>Experiment 1</w:delText>
        </w:r>
      </w:del>
    </w:p>
    <w:p w14:paraId="48E1B42B" w14:textId="6D86A502" w:rsidR="00B51B4F" w:rsidDel="009B41E4" w:rsidRDefault="005D29A6">
      <w:pPr>
        <w:spacing w:after="0" w:line="480" w:lineRule="auto"/>
        <w:ind w:firstLine="720"/>
        <w:rPr>
          <w:del w:id="1144" w:author="Benton, Deon [2]" w:date="2023-10-13T14:55:00Z"/>
          <w:rFonts w:ascii="Times New Roman" w:eastAsia="Times New Roman" w:hAnsi="Times New Roman" w:cs="Times New Roman"/>
          <w:sz w:val="24"/>
          <w:szCs w:val="24"/>
        </w:rPr>
      </w:pPr>
      <w:ins w:id="1145" w:author="Benton, Deon" w:date="2023-10-05T22:02:00Z">
        <w:del w:id="1146" w:author="Benton, Deon [2]" w:date="2023-10-13T14:55:00Z">
          <w:r w:rsidDel="009B41E4">
            <w:rPr>
              <w:rFonts w:ascii="Times New Roman" w:eastAsia="Times New Roman" w:hAnsi="Times New Roman" w:cs="Times New Roman"/>
              <w:sz w:val="24"/>
              <w:szCs w:val="24"/>
            </w:rPr>
            <w:delText>In Experiment 1, 5</w:delText>
          </w:r>
        </w:del>
      </w:ins>
      <w:del w:id="1147" w:author="Benton, Deon [2]" w:date="2023-10-13T14:55:00Z">
        <w:r w:rsidR="00E33573" w:rsidDel="009B41E4">
          <w:rPr>
            <w:rFonts w:ascii="Times New Roman" w:eastAsia="Times New Roman" w:hAnsi="Times New Roman" w:cs="Times New Roman"/>
            <w:sz w:val="24"/>
            <w:szCs w:val="24"/>
          </w:rPr>
          <w:delText xml:space="preserve">Five- and 6-year-olds observed three objects (A, B, and C) together cause a machine to activate. </w:delText>
        </w:r>
      </w:del>
      <w:ins w:id="1148" w:author="Benton, Deon" w:date="2023-10-05T22:02:00Z">
        <w:del w:id="1149" w:author="Benton, Deon [2]" w:date="2023-10-13T14:55:00Z">
          <w:r w:rsidDel="009B41E4">
            <w:rPr>
              <w:rFonts w:ascii="Times New Roman" w:eastAsia="Times New Roman" w:hAnsi="Times New Roman" w:cs="Times New Roman"/>
              <w:sz w:val="24"/>
              <w:szCs w:val="24"/>
            </w:rPr>
            <w:delText>They then</w:delText>
          </w:r>
        </w:del>
      </w:ins>
      <w:del w:id="1150" w:author="Benton, Deon [2]" w:date="2023-10-13T14:55:00Z">
        <w:r w:rsidR="00E33573" w:rsidDel="009B41E4">
          <w:rPr>
            <w:rFonts w:ascii="Times New Roman" w:eastAsia="Times New Roman" w:hAnsi="Times New Roman" w:cs="Times New Roman"/>
            <w:sz w:val="24"/>
            <w:szCs w:val="24"/>
          </w:rPr>
          <w:delText>Then they observed that object A either caused (</w:delText>
        </w:r>
        <w:r w:rsidR="00C717F0" w:rsidDel="009B41E4">
          <w:rPr>
            <w:rFonts w:ascii="Times New Roman" w:eastAsia="Times New Roman" w:hAnsi="Times New Roman" w:cs="Times New Roman"/>
            <w:sz w:val="24"/>
            <w:szCs w:val="24"/>
          </w:rPr>
          <w:delText>Backwards Blocking</w:delText>
        </w:r>
        <w:r w:rsidR="00E33573" w:rsidDel="009B41E4">
          <w:rPr>
            <w:rFonts w:ascii="Times New Roman" w:eastAsia="Times New Roman" w:hAnsi="Times New Roman" w:cs="Times New Roman"/>
            <w:sz w:val="24"/>
            <w:szCs w:val="24"/>
          </w:rPr>
          <w:delText xml:space="preserve"> trials) or failed to cause </w:delText>
        </w:r>
        <w:r w:rsidR="008B3EC6" w:rsidDel="009B41E4">
          <w:rPr>
            <w:rFonts w:ascii="Times New Roman" w:eastAsia="Times New Roman" w:hAnsi="Times New Roman" w:cs="Times New Roman"/>
            <w:sz w:val="24"/>
            <w:szCs w:val="24"/>
          </w:rPr>
          <w:delText xml:space="preserve">(Indirect Screening-Off trials) </w:delText>
        </w:r>
        <w:r w:rsidR="00E33573" w:rsidDel="009B41E4">
          <w:rPr>
            <w:rFonts w:ascii="Times New Roman" w:eastAsia="Times New Roman" w:hAnsi="Times New Roman" w:cs="Times New Roman"/>
            <w:sz w:val="24"/>
            <w:szCs w:val="24"/>
          </w:rPr>
          <w:delText xml:space="preserve">the machine to activate by itself. They were then asked whether each object individually caused the machine to activate. These experimental trials were compared to control trials in which </w:delText>
        </w:r>
      </w:del>
      <w:ins w:id="1151" w:author="Benton, Deon" w:date="2023-10-05T22:02:00Z">
        <w:del w:id="1152" w:author="Benton, Deon [2]" w:date="2023-10-13T14:55:00Z">
          <w:r w:rsidDel="009B41E4">
            <w:rPr>
              <w:rFonts w:ascii="Times New Roman" w:eastAsia="Times New Roman" w:hAnsi="Times New Roman" w:cs="Times New Roman"/>
              <w:sz w:val="24"/>
              <w:szCs w:val="24"/>
            </w:rPr>
            <w:delText>they</w:delText>
          </w:r>
        </w:del>
      </w:ins>
      <w:del w:id="1153" w:author="Benton, Deon [2]" w:date="2023-10-13T14:55:00Z">
        <w:r w:rsidR="00E33573" w:rsidDel="009B41E4">
          <w:rPr>
            <w:rFonts w:ascii="Times New Roman" w:eastAsia="Times New Roman" w:hAnsi="Times New Roman" w:cs="Times New Roman"/>
            <w:sz w:val="24"/>
            <w:szCs w:val="24"/>
          </w:rPr>
          <w:delText xml:space="preserve">children observed three different objects (A’, B’ and C’) activate the machine together, followed by </w:delText>
        </w:r>
      </w:del>
      <w:ins w:id="1154" w:author="Benton, Deon" w:date="2023-10-05T22:02:00Z">
        <w:del w:id="1155" w:author="Benton, Deon [2]" w:date="2023-10-13T14:55:00Z">
          <w:r w:rsidDel="009B41E4">
            <w:rPr>
              <w:rFonts w:ascii="Times New Roman" w:eastAsia="Times New Roman" w:hAnsi="Times New Roman" w:cs="Times New Roman"/>
              <w:sz w:val="24"/>
              <w:szCs w:val="24"/>
            </w:rPr>
            <w:delText xml:space="preserve">an event in which </w:delText>
          </w:r>
        </w:del>
      </w:ins>
      <w:del w:id="1156" w:author="Benton, Deon [2]" w:date="2023-10-13T14:55:00Z">
        <w:r w:rsidR="00E33573" w:rsidDel="009B41E4">
          <w:rPr>
            <w:rFonts w:ascii="Times New Roman" w:eastAsia="Times New Roman" w:hAnsi="Times New Roman" w:cs="Times New Roman"/>
            <w:sz w:val="24"/>
            <w:szCs w:val="24"/>
          </w:rPr>
          <w:delText>a fourth object (D</w:delText>
        </w:r>
      </w:del>
      <w:ins w:id="1157" w:author="Benton, Deon" w:date="2023-10-05T22:02:00Z">
        <w:del w:id="1158" w:author="Benton, Deon [2]" w:date="2023-10-13T14:55:00Z">
          <w:r w:rsidDel="009B41E4">
            <w:rPr>
              <w:rFonts w:ascii="Times New Roman" w:eastAsia="Times New Roman" w:hAnsi="Times New Roman" w:cs="Times New Roman"/>
              <w:sz w:val="24"/>
              <w:szCs w:val="24"/>
            </w:rPr>
            <w:delText>)</w:delText>
          </w:r>
        </w:del>
      </w:ins>
      <w:del w:id="1159" w:author="Benton, Deon [2]" w:date="2023-10-13T14:55:00Z">
        <w:r w:rsidR="00E33573" w:rsidDel="009B41E4">
          <w:rPr>
            <w:rFonts w:ascii="Times New Roman" w:eastAsia="Times New Roman" w:hAnsi="Times New Roman" w:cs="Times New Roman"/>
            <w:sz w:val="24"/>
            <w:szCs w:val="24"/>
          </w:rPr>
          <w:delText xml:space="preserve">), which either </w:delText>
        </w:r>
      </w:del>
      <w:ins w:id="1160" w:author="Benton, Deon" w:date="2023-10-05T22:02:00Z">
        <w:del w:id="1161" w:author="Benton, Deon [2]" w:date="2023-10-13T14:55:00Z">
          <w:r w:rsidDel="009B41E4">
            <w:rPr>
              <w:rFonts w:ascii="Times New Roman" w:eastAsia="Times New Roman" w:hAnsi="Times New Roman" w:cs="Times New Roman"/>
              <w:sz w:val="24"/>
              <w:szCs w:val="24"/>
            </w:rPr>
            <w:delText>caused</w:delText>
          </w:r>
        </w:del>
      </w:ins>
      <w:del w:id="1162" w:author="Benton, Deon [2]" w:date="2023-10-13T14:55:00Z">
        <w:r w:rsidR="00E33573" w:rsidDel="009B41E4">
          <w:rPr>
            <w:rFonts w:ascii="Times New Roman" w:eastAsia="Times New Roman" w:hAnsi="Times New Roman" w:cs="Times New Roman"/>
            <w:sz w:val="24"/>
            <w:szCs w:val="24"/>
          </w:rPr>
          <w:delText>did (</w:delText>
        </w:r>
        <w:r w:rsidR="00C717F0" w:rsidDel="009B41E4">
          <w:rPr>
            <w:rFonts w:ascii="Times New Roman" w:eastAsia="Times New Roman" w:hAnsi="Times New Roman" w:cs="Times New Roman"/>
            <w:sz w:val="24"/>
            <w:szCs w:val="24"/>
          </w:rPr>
          <w:delText>Backwards Blocking</w:delText>
        </w:r>
        <w:r w:rsidR="00E33573" w:rsidDel="009B41E4">
          <w:rPr>
            <w:rFonts w:ascii="Times New Roman" w:eastAsia="Times New Roman" w:hAnsi="Times New Roman" w:cs="Times New Roman"/>
            <w:sz w:val="24"/>
            <w:szCs w:val="24"/>
          </w:rPr>
          <w:delText xml:space="preserve"> control) or </w:delText>
        </w:r>
      </w:del>
      <w:ins w:id="1163" w:author="Benton, Deon" w:date="2023-10-05T22:02:00Z">
        <w:del w:id="1164" w:author="Benton, Deon [2]" w:date="2023-10-13T14:55:00Z">
          <w:r w:rsidDel="009B41E4">
            <w:rPr>
              <w:rFonts w:ascii="Times New Roman" w:eastAsia="Times New Roman" w:hAnsi="Times New Roman" w:cs="Times New Roman"/>
              <w:sz w:val="24"/>
              <w:szCs w:val="24"/>
            </w:rPr>
            <w:delText>failed to cause</w:delText>
          </w:r>
        </w:del>
      </w:ins>
      <w:del w:id="1165" w:author="Benton, Deon [2]" w:date="2023-10-13T14:55:00Z">
        <w:r w:rsidR="00E33573" w:rsidDel="009B41E4">
          <w:rPr>
            <w:rFonts w:ascii="Times New Roman" w:eastAsia="Times New Roman" w:hAnsi="Times New Roman" w:cs="Times New Roman"/>
            <w:sz w:val="24"/>
            <w:szCs w:val="24"/>
          </w:rPr>
          <w:delText>did not (</w:delText>
        </w:r>
        <w:r w:rsidR="00C717F0" w:rsidDel="009B41E4">
          <w:rPr>
            <w:rFonts w:ascii="Times New Roman" w:eastAsia="Times New Roman" w:hAnsi="Times New Roman" w:cs="Times New Roman"/>
            <w:sz w:val="24"/>
            <w:szCs w:val="24"/>
          </w:rPr>
          <w:delText>Indirect Screening-Off</w:delText>
        </w:r>
        <w:r w:rsidR="00E33573" w:rsidDel="009B41E4">
          <w:rPr>
            <w:rFonts w:ascii="Times New Roman" w:eastAsia="Times New Roman" w:hAnsi="Times New Roman" w:cs="Times New Roman"/>
            <w:sz w:val="24"/>
            <w:szCs w:val="24"/>
          </w:rPr>
          <w:delText xml:space="preserve"> control) make the machine </w:delText>
        </w:r>
      </w:del>
      <w:ins w:id="1166" w:author="Benton, Deon" w:date="2023-10-05T22:02:00Z">
        <w:del w:id="1167" w:author="Benton, Deon [2]" w:date="2023-10-13T14:55:00Z">
          <w:r w:rsidDel="009B41E4">
            <w:rPr>
              <w:rFonts w:ascii="Times New Roman" w:eastAsia="Times New Roman" w:hAnsi="Times New Roman" w:cs="Times New Roman"/>
              <w:sz w:val="24"/>
              <w:szCs w:val="24"/>
            </w:rPr>
            <w:delText xml:space="preserve">to </w:delText>
          </w:r>
        </w:del>
      </w:ins>
      <w:del w:id="1168" w:author="Benton, Deon [2]" w:date="2023-10-13T14:55:00Z">
        <w:r w:rsidR="00E33573" w:rsidDel="009B41E4">
          <w:rPr>
            <w:rFonts w:ascii="Times New Roman" w:eastAsia="Times New Roman" w:hAnsi="Times New Roman" w:cs="Times New Roman"/>
            <w:sz w:val="24"/>
            <w:szCs w:val="24"/>
          </w:rPr>
          <w:delText xml:space="preserve">activate. </w:delText>
        </w:r>
      </w:del>
      <w:ins w:id="1169" w:author="Benton, Deon" w:date="2023-10-05T22:02:00Z">
        <w:del w:id="1170" w:author="Benton, Deon [2]" w:date="2023-10-13T14:55:00Z">
          <w:r w:rsidDel="009B41E4">
            <w:rPr>
              <w:rFonts w:ascii="Times New Roman" w:eastAsia="Times New Roman" w:hAnsi="Times New Roman" w:cs="Times New Roman"/>
              <w:sz w:val="24"/>
              <w:szCs w:val="24"/>
            </w:rPr>
            <w:delText>Here</w:delText>
          </w:r>
          <w:r w:rsidR="0013287E" w:rsidDel="009B41E4">
            <w:rPr>
              <w:rFonts w:ascii="Times New Roman" w:eastAsia="Times New Roman" w:hAnsi="Times New Roman" w:cs="Times New Roman"/>
              <w:sz w:val="24"/>
              <w:szCs w:val="24"/>
            </w:rPr>
            <w:delText>,</w:delText>
          </w:r>
        </w:del>
      </w:ins>
    </w:p>
    <w:p w14:paraId="21AF4C35" w14:textId="6B27D8A8" w:rsidR="00ED54AA" w:rsidDel="009B41E4" w:rsidRDefault="008B3EC6" w:rsidP="00ED54AA">
      <w:pPr>
        <w:spacing w:after="0" w:line="480" w:lineRule="auto"/>
        <w:ind w:firstLine="720"/>
        <w:rPr>
          <w:del w:id="1171" w:author="Benton, Deon [2]" w:date="2023-10-13T14:55:00Z"/>
          <w:rFonts w:ascii="Times New Roman" w:hAnsi="Times New Roman"/>
          <w:b/>
          <w:sz w:val="24"/>
          <w:rPrChange w:id="1172" w:author="Benton, Deon" w:date="2023-10-05T22:02:00Z">
            <w:rPr>
              <w:del w:id="1173" w:author="Benton, Deon [2]" w:date="2023-10-13T14:55:00Z"/>
              <w:rFonts w:ascii="Times New Roman" w:eastAsia="Times New Roman" w:hAnsi="Times New Roman" w:cs="Times New Roman"/>
              <w:sz w:val="24"/>
              <w:szCs w:val="24"/>
            </w:rPr>
          </w:rPrChange>
        </w:rPr>
      </w:pPr>
      <w:del w:id="1174" w:author="Benton, Deon [2]" w:date="2023-10-13T14:55:00Z">
        <w:r w:rsidDel="009B41E4">
          <w:rPr>
            <w:rFonts w:ascii="Times New Roman" w:eastAsia="Times New Roman" w:hAnsi="Times New Roman" w:cs="Times New Roman"/>
            <w:sz w:val="24"/>
            <w:szCs w:val="24"/>
          </w:rPr>
          <w:delText xml:space="preserve">In these trials, a retrospective </w:delText>
        </w:r>
      </w:del>
      <w:ins w:id="1175" w:author="Benton, Deon" w:date="2023-10-05T22:02:00Z">
        <w:del w:id="1176" w:author="Benton, Deon [2]" w:date="2023-10-13T14:55:00Z">
          <w:r w:rsidR="005D29A6" w:rsidDel="009B41E4">
            <w:rPr>
              <w:rFonts w:ascii="Times New Roman" w:eastAsia="Times New Roman" w:hAnsi="Times New Roman" w:cs="Times New Roman"/>
              <w:sz w:val="24"/>
              <w:szCs w:val="24"/>
            </w:rPr>
            <w:delText>revaluation involves</w:delText>
          </w:r>
        </w:del>
      </w:ins>
      <w:del w:id="1177" w:author="Benton, Deon [2]" w:date="2023-10-13T14:55:00Z">
        <w:r w:rsidDel="009B41E4">
          <w:rPr>
            <w:rFonts w:ascii="Times New Roman" w:eastAsia="Times New Roman" w:hAnsi="Times New Roman" w:cs="Times New Roman"/>
            <w:sz w:val="24"/>
            <w:szCs w:val="24"/>
          </w:rPr>
          <w:delText xml:space="preserve">reevaluative causal inference is defined as participants treating the objects </w:delText>
        </w:r>
      </w:del>
      <w:ins w:id="1178" w:author="Benton, Deon" w:date="2023-10-05T22:02:00Z">
        <w:del w:id="1179" w:author="Benton, Deon [2]" w:date="2023-10-13T14:55:00Z">
          <w:r w:rsidR="005D29A6" w:rsidDel="009B41E4">
            <w:rPr>
              <w:rFonts w:ascii="Times New Roman" w:eastAsia="Times New Roman" w:hAnsi="Times New Roman" w:cs="Times New Roman"/>
              <w:sz w:val="24"/>
              <w:szCs w:val="24"/>
            </w:rPr>
            <w:delText>B and C</w:delText>
          </w:r>
        </w:del>
      </w:ins>
      <w:del w:id="1180" w:author="Benton, Deon [2]" w:date="2023-10-13T14:55:00Z">
        <w:r w:rsidDel="009B41E4">
          <w:rPr>
            <w:rFonts w:ascii="Times New Roman" w:eastAsia="Times New Roman" w:hAnsi="Times New Roman" w:cs="Times New Roman"/>
            <w:sz w:val="24"/>
            <w:szCs w:val="24"/>
          </w:rPr>
          <w:delText xml:space="preserve">in the control trials that go on the machine together (A’, B’, and C’) differently from the objects </w:delText>
        </w:r>
      </w:del>
      <w:ins w:id="1181" w:author="Benton, Deon" w:date="2023-10-05T22:02:00Z">
        <w:del w:id="1182" w:author="Benton, Deon [2]" w:date="2023-10-13T14:55:00Z">
          <w:r w:rsidR="0013287E" w:rsidDel="009B41E4">
            <w:rPr>
              <w:rFonts w:ascii="Times New Roman" w:eastAsia="Times New Roman" w:hAnsi="Times New Roman" w:cs="Times New Roman"/>
              <w:sz w:val="24"/>
              <w:szCs w:val="24"/>
            </w:rPr>
            <w:delText xml:space="preserve">A’, </w:delText>
          </w:r>
          <w:r w:rsidR="005D29A6" w:rsidDel="009B41E4">
            <w:rPr>
              <w:rFonts w:ascii="Times New Roman" w:eastAsia="Times New Roman" w:hAnsi="Times New Roman" w:cs="Times New Roman"/>
              <w:sz w:val="24"/>
              <w:szCs w:val="24"/>
            </w:rPr>
            <w:delText xml:space="preserve">B’ and C’; when A activates the machine alone, judgments of the causal effectiveness of B and C should be lower than the judgments of </w:delText>
          </w:r>
          <w:r w:rsidR="0013287E" w:rsidDel="009B41E4">
            <w:rPr>
              <w:rFonts w:ascii="Times New Roman" w:eastAsia="Times New Roman" w:hAnsi="Times New Roman" w:cs="Times New Roman"/>
              <w:sz w:val="24"/>
              <w:szCs w:val="24"/>
            </w:rPr>
            <w:delText xml:space="preserve">A’, </w:delText>
          </w:r>
          <w:r w:rsidR="005D29A6" w:rsidDel="009B41E4">
            <w:rPr>
              <w:rFonts w:ascii="Times New Roman" w:eastAsia="Times New Roman" w:hAnsi="Times New Roman" w:cs="Times New Roman"/>
              <w:sz w:val="24"/>
              <w:szCs w:val="24"/>
            </w:rPr>
            <w:delText>B’ and C’</w:delText>
          </w:r>
          <w:r w:rsidR="000023FE" w:rsidDel="009B41E4">
            <w:rPr>
              <w:rStyle w:val="CommentReference"/>
            </w:rPr>
            <w:delText>.</w:delText>
          </w:r>
          <w:r w:rsidR="005D29A6" w:rsidDel="009B41E4">
            <w:rPr>
              <w:rFonts w:ascii="Times New Roman" w:eastAsia="Times New Roman" w:hAnsi="Times New Roman" w:cs="Times New Roman"/>
              <w:sz w:val="24"/>
              <w:szCs w:val="24"/>
            </w:rPr>
            <w:delText xml:space="preserve"> When A does not activate </w:delText>
          </w:r>
        </w:del>
      </w:ins>
      <w:del w:id="1183" w:author="Benton, Deon [2]" w:date="2023-10-13T14:55:00Z">
        <w:r w:rsidDel="009B41E4">
          <w:rPr>
            <w:rFonts w:ascii="Times New Roman" w:eastAsia="Times New Roman" w:hAnsi="Times New Roman" w:cs="Times New Roman"/>
            <w:sz w:val="24"/>
            <w:szCs w:val="24"/>
          </w:rPr>
          <w:delText xml:space="preserve">in the experimental trials that initially went on the machine </w:delText>
        </w:r>
      </w:del>
      <w:ins w:id="1184" w:author="Benton, Deon" w:date="2023-10-05T22:02:00Z">
        <w:del w:id="1185" w:author="Benton, Deon [2]" w:date="2023-10-13T14:55:00Z">
          <w:r w:rsidR="005D29A6" w:rsidDel="009B41E4">
            <w:rPr>
              <w:rFonts w:ascii="Times New Roman" w:eastAsia="Times New Roman" w:hAnsi="Times New Roman" w:cs="Times New Roman"/>
              <w:sz w:val="24"/>
              <w:szCs w:val="24"/>
            </w:rPr>
            <w:delText>alone, judgments of the causal effectiveness of</w:delText>
          </w:r>
        </w:del>
      </w:ins>
      <w:del w:id="1186" w:author="Benton, Deon [2]" w:date="2023-10-13T14:55:00Z">
        <w:r w:rsidDel="009B41E4">
          <w:rPr>
            <w:rFonts w:ascii="Times New Roman" w:eastAsia="Times New Roman" w:hAnsi="Times New Roman" w:cs="Times New Roman"/>
            <w:sz w:val="24"/>
            <w:szCs w:val="24"/>
          </w:rPr>
          <w:delText xml:space="preserve">together in the first demonstration, but whose individual efficacy was not revealed (i.e., B and C).  In the Backwards Blocking trials, participants were said to engage in this form of reasoning if they were more likely to choose objects A, B, and C (i.e., the objects that were not shown on the machine by themselves) in the control trials than objects B and C in the experimental trials (i.e., the objects that were not shown on the machine by themselves). The reason for this is straightforward: Given that A was shown initially in combination with B and C, observing subsequently that A causes the machine to </w:delText>
        </w:r>
        <w:r w:rsidDel="009B41E4">
          <w:rPr>
            <w:rFonts w:ascii="Times New Roman" w:eastAsia="Times New Roman" w:hAnsi="Times New Roman" w:cs="Times New Roman"/>
            <w:sz w:val="24"/>
            <w:szCs w:val="24"/>
          </w:rPr>
          <w:lastRenderedPageBreak/>
          <w:delText xml:space="preserve">activate by itself should affect participants’ inferences about B and C. However, because object D was never shown in combination with A’-C’, D’s causal status should </w:delText>
        </w:r>
      </w:del>
      <w:ins w:id="1187" w:author="Benton, Deon" w:date="2023-10-05T22:02:00Z">
        <w:del w:id="1188" w:author="Benton, Deon [2]" w:date="2023-10-13T14:55:00Z">
          <w:r w:rsidR="005D29A6" w:rsidDel="009B41E4">
            <w:rPr>
              <w:rFonts w:ascii="Times New Roman" w:eastAsia="Times New Roman" w:hAnsi="Times New Roman" w:cs="Times New Roman"/>
              <w:sz w:val="24"/>
              <w:szCs w:val="24"/>
            </w:rPr>
            <w:delText>be higher</w:delText>
          </w:r>
        </w:del>
      </w:ins>
      <w:del w:id="1189" w:author="Benton, Deon [2]" w:date="2023-10-13T14:55:00Z">
        <w:r w:rsidDel="009B41E4">
          <w:rPr>
            <w:rFonts w:ascii="Times New Roman" w:eastAsia="Times New Roman" w:hAnsi="Times New Roman" w:cs="Times New Roman"/>
            <w:sz w:val="24"/>
            <w:szCs w:val="24"/>
          </w:rPr>
          <w:delText xml:space="preserve">have no bearing on participants’ treatment of objects A’-C’. In the Indirect Screening-off trials, participants were said to engage in this form of reasoning if they were more likely to choose objects B and C in the experimental trial than </w:delText>
        </w:r>
      </w:del>
      <w:ins w:id="1190" w:author="Benton, Deon" w:date="2023-10-05T22:02:00Z">
        <w:del w:id="1191" w:author="Benton, Deon [2]" w:date="2023-10-13T14:55:00Z">
          <w:r w:rsidR="005D29A6" w:rsidDel="009B41E4">
            <w:rPr>
              <w:rFonts w:ascii="Times New Roman" w:eastAsia="Times New Roman" w:hAnsi="Times New Roman" w:cs="Times New Roman"/>
              <w:sz w:val="24"/>
              <w:szCs w:val="24"/>
            </w:rPr>
            <w:delText>B’ and C’.</w:delText>
          </w:r>
        </w:del>
      </w:ins>
      <w:del w:id="1192" w:author="Benton, Deon [2]" w:date="2023-10-13T14:55:00Z">
        <w:r w:rsidDel="009B41E4">
          <w:rPr>
            <w:rFonts w:ascii="Times New Roman" w:eastAsia="Times New Roman" w:hAnsi="Times New Roman" w:cs="Times New Roman"/>
            <w:sz w:val="24"/>
            <w:szCs w:val="24"/>
          </w:rPr>
          <w:delText xml:space="preserve">objects A, B, and C in the control trial. The rationale for why these ratings should differ is identical to that for the backwards blocking condition—because A was shown in combination with objects B and C, A’s, but not D’s, causal status should affect how participants rate the objects that never participated on the machine alone. Because McCormack et al. (2009) found that 5 and 6-year-olds made such retrospective inferences about two candidate causes, we </w:delText>
        </w:r>
      </w:del>
      <w:ins w:id="1193" w:author="Benton, Deon" w:date="2023-10-05T22:02:00Z">
        <w:del w:id="1194" w:author="Benton, Deon [2]" w:date="2023-10-13T14:55:00Z">
          <w:r w:rsidR="005D29A6" w:rsidDel="009B41E4">
            <w:rPr>
              <w:rFonts w:ascii="Times New Roman" w:eastAsia="Times New Roman" w:hAnsi="Times New Roman" w:cs="Times New Roman"/>
              <w:sz w:val="24"/>
              <w:szCs w:val="24"/>
            </w:rPr>
            <w:delText>considered</w:delText>
          </w:r>
        </w:del>
      </w:ins>
      <w:del w:id="1195" w:author="Benton, Deon [2]" w:date="2023-10-13T14:55:00Z">
        <w:r w:rsidDel="009B41E4">
          <w:rPr>
            <w:rFonts w:ascii="Times New Roman" w:eastAsia="Times New Roman" w:hAnsi="Times New Roman" w:cs="Times New Roman"/>
            <w:sz w:val="24"/>
            <w:szCs w:val="24"/>
          </w:rPr>
          <w:delText>have decided to test children of the same age</w:delText>
        </w:r>
      </w:del>
      <w:ins w:id="1196" w:author="Benton, Deon" w:date="2023-10-05T22:02:00Z">
        <w:del w:id="1197" w:author="Benton, Deon [2]" w:date="2023-10-13T14:55:00Z">
          <w:r w:rsidR="005D29A6" w:rsidDel="009B41E4">
            <w:rPr>
              <w:rFonts w:ascii="Times New Roman" w:eastAsia="Times New Roman" w:hAnsi="Times New Roman" w:cs="Times New Roman"/>
              <w:sz w:val="24"/>
              <w:szCs w:val="24"/>
            </w:rPr>
            <w:delText xml:space="preserve"> range here</w:delText>
          </w:r>
          <w:r w:rsidR="0013287E" w:rsidDel="009B41E4">
            <w:rPr>
              <w:rFonts w:ascii="Times New Roman" w:eastAsia="Times New Roman" w:hAnsi="Times New Roman" w:cs="Times New Roman"/>
              <w:sz w:val="24"/>
              <w:szCs w:val="24"/>
            </w:rPr>
            <w:delText xml:space="preserve"> to consider more than two causes</w:delText>
          </w:r>
          <w:r w:rsidR="005D29A6" w:rsidDel="009B41E4">
            <w:rPr>
              <w:rFonts w:ascii="Times New Roman" w:eastAsia="Times New Roman" w:hAnsi="Times New Roman" w:cs="Times New Roman"/>
              <w:sz w:val="24"/>
              <w:szCs w:val="24"/>
            </w:rPr>
            <w:delText>.</w:delText>
          </w:r>
        </w:del>
      </w:ins>
      <w:del w:id="1198" w:author="Benton, Deon [2]" w:date="2023-10-13T14:55:00Z">
        <w:r w:rsidDel="009B41E4">
          <w:rPr>
            <w:rFonts w:ascii="Times New Roman" w:eastAsia="Times New Roman" w:hAnsi="Times New Roman" w:cs="Times New Roman"/>
            <w:sz w:val="24"/>
            <w:szCs w:val="24"/>
          </w:rPr>
          <w:delText xml:space="preserve">.  </w:delText>
        </w:r>
      </w:del>
    </w:p>
    <w:p w14:paraId="78231398" w14:textId="52BCB615" w:rsidR="00B51B4F" w:rsidDel="009B41E4" w:rsidRDefault="008B3EC6">
      <w:pPr>
        <w:spacing w:after="0" w:line="480" w:lineRule="auto"/>
        <w:rPr>
          <w:del w:id="1199" w:author="Benton, Deon [2]" w:date="2023-10-13T14:55:00Z"/>
          <w:rFonts w:ascii="Times New Roman" w:eastAsia="Times New Roman" w:hAnsi="Times New Roman" w:cs="Times New Roman"/>
          <w:b/>
          <w:sz w:val="24"/>
          <w:szCs w:val="24"/>
        </w:rPr>
      </w:pPr>
      <w:del w:id="1200" w:author="Benton, Deon [2]" w:date="2023-10-13T14:55:00Z">
        <w:r w:rsidDel="009B41E4">
          <w:rPr>
            <w:rFonts w:ascii="Times New Roman" w:eastAsia="Times New Roman" w:hAnsi="Times New Roman" w:cs="Times New Roman"/>
            <w:b/>
            <w:sz w:val="24"/>
            <w:szCs w:val="24"/>
          </w:rPr>
          <w:delText>Method</w:delText>
        </w:r>
      </w:del>
    </w:p>
    <w:p w14:paraId="74B39983" w14:textId="6661343A" w:rsidR="00B51B4F" w:rsidDel="009B41E4" w:rsidRDefault="00E33573">
      <w:pPr>
        <w:spacing w:after="0" w:line="480" w:lineRule="auto"/>
        <w:ind w:firstLine="720"/>
        <w:rPr>
          <w:del w:id="1201" w:author="Benton, Deon [2]" w:date="2023-10-13T14:55:00Z"/>
          <w:rFonts w:ascii="Times New Roman" w:eastAsia="Times New Roman" w:hAnsi="Times New Roman" w:cs="Times New Roman"/>
          <w:b/>
          <w:sz w:val="24"/>
          <w:szCs w:val="24"/>
        </w:rPr>
      </w:pPr>
      <w:bookmarkStart w:id="1202" w:name="_30j0zll" w:colFirst="0" w:colLast="0"/>
      <w:bookmarkEnd w:id="1202"/>
      <w:del w:id="1203" w:author="Benton, Deon [2]" w:date="2023-10-13T14:55:00Z">
        <w:r w:rsidDel="009B41E4">
          <w:rPr>
            <w:rFonts w:ascii="Times New Roman" w:eastAsia="Times New Roman" w:hAnsi="Times New Roman" w:cs="Times New Roman"/>
            <w:b/>
            <w:sz w:val="24"/>
            <w:szCs w:val="24"/>
          </w:rPr>
          <w:delText xml:space="preserve">Participants.  </w:delText>
        </w:r>
        <w:r w:rsidDel="009B41E4">
          <w:rPr>
            <w:rFonts w:ascii="Times New Roman" w:eastAsia="Times New Roman" w:hAnsi="Times New Roman" w:cs="Times New Roman"/>
            <w:sz w:val="24"/>
            <w:szCs w:val="24"/>
          </w:rPr>
          <w:delText xml:space="preserve">Participants were 32 </w:delText>
        </w:r>
      </w:del>
      <w:ins w:id="1204" w:author="Benton, Deon" w:date="2023-10-05T22:02:00Z">
        <w:del w:id="1205" w:author="Benton, Deon [2]" w:date="2023-10-13T14:55:00Z">
          <w:r w:rsidR="00E81900" w:rsidDel="009B41E4">
            <w:rPr>
              <w:rFonts w:ascii="Times New Roman" w:eastAsia="Times New Roman" w:hAnsi="Times New Roman" w:cs="Times New Roman"/>
              <w:sz w:val="24"/>
              <w:szCs w:val="24"/>
            </w:rPr>
            <w:delText>5</w:delText>
          </w:r>
        </w:del>
      </w:ins>
      <w:del w:id="1206" w:author="Benton, Deon [2]" w:date="2023-10-13T14:55:00Z">
        <w:r w:rsidR="00B9593E" w:rsidDel="009B41E4">
          <w:rPr>
            <w:rFonts w:ascii="Times New Roman" w:eastAsia="Times New Roman" w:hAnsi="Times New Roman" w:cs="Times New Roman"/>
            <w:sz w:val="24"/>
            <w:szCs w:val="24"/>
          </w:rPr>
          <w:delText>five</w:delText>
        </w:r>
        <w:r w:rsidDel="009B41E4">
          <w:rPr>
            <w:rFonts w:ascii="Times New Roman" w:eastAsia="Times New Roman" w:hAnsi="Times New Roman" w:cs="Times New Roman"/>
            <w:sz w:val="24"/>
            <w:szCs w:val="24"/>
          </w:rPr>
          <w:delText xml:space="preserve">-year-olds (16 boys and 16 girls; </w:delText>
        </w:r>
        <w:r w:rsidDel="009B41E4">
          <w:rPr>
            <w:rFonts w:ascii="Times New Roman" w:eastAsia="Times New Roman" w:hAnsi="Times New Roman" w:cs="Times New Roman"/>
            <w:i/>
            <w:sz w:val="24"/>
            <w:szCs w:val="24"/>
          </w:rPr>
          <w:delText xml:space="preserve">M </w:delText>
        </w:r>
        <w:r w:rsidDel="009B41E4">
          <w:rPr>
            <w:rFonts w:ascii="Times New Roman" w:eastAsia="Times New Roman" w:hAnsi="Times New Roman" w:cs="Times New Roman"/>
            <w:sz w:val="24"/>
            <w:szCs w:val="24"/>
          </w:rPr>
          <w:delText xml:space="preserve">= 64.81 months, range = 60-71 months, SD = 3.48) and 31 </w:delText>
        </w:r>
      </w:del>
      <w:ins w:id="1207" w:author="Benton, Deon" w:date="2023-10-05T22:02:00Z">
        <w:del w:id="1208" w:author="Benton, Deon [2]" w:date="2023-10-13T14:55:00Z">
          <w:r w:rsidR="00E81900" w:rsidDel="009B41E4">
            <w:rPr>
              <w:rFonts w:ascii="Times New Roman" w:eastAsia="Times New Roman" w:hAnsi="Times New Roman" w:cs="Times New Roman"/>
              <w:sz w:val="24"/>
              <w:szCs w:val="24"/>
            </w:rPr>
            <w:delText>6</w:delText>
          </w:r>
        </w:del>
      </w:ins>
      <w:del w:id="1209" w:author="Benton, Deon [2]" w:date="2023-10-13T14:55:00Z">
        <w:r w:rsidR="00B9593E" w:rsidDel="009B41E4">
          <w:rPr>
            <w:rFonts w:ascii="Times New Roman" w:eastAsia="Times New Roman" w:hAnsi="Times New Roman" w:cs="Times New Roman"/>
            <w:sz w:val="24"/>
            <w:szCs w:val="24"/>
          </w:rPr>
          <w:delText>six</w:delText>
        </w:r>
        <w:r w:rsidDel="009B41E4">
          <w:rPr>
            <w:rFonts w:ascii="Times New Roman" w:eastAsia="Times New Roman" w:hAnsi="Times New Roman" w:cs="Times New Roman"/>
            <w:sz w:val="24"/>
            <w:szCs w:val="24"/>
          </w:rPr>
          <w:delText xml:space="preserve">-year-olds (17 boys and 15 girls; </w:delText>
        </w:r>
        <w:r w:rsidDel="009B41E4">
          <w:rPr>
            <w:rFonts w:ascii="Times New Roman" w:eastAsia="Times New Roman" w:hAnsi="Times New Roman" w:cs="Times New Roman"/>
            <w:i/>
            <w:sz w:val="24"/>
            <w:szCs w:val="24"/>
          </w:rPr>
          <w:delText xml:space="preserve">M </w:delText>
        </w:r>
        <w:r w:rsidDel="009B41E4">
          <w:rPr>
            <w:rFonts w:ascii="Times New Roman" w:eastAsia="Times New Roman" w:hAnsi="Times New Roman" w:cs="Times New Roman"/>
            <w:sz w:val="24"/>
            <w:szCs w:val="24"/>
          </w:rPr>
          <w:delText xml:space="preserve">= 77.81 months, range = 72-83 months, SD = 3.78). Sample size was determined based on previous studies on backwards blocking reasoning in </w:delText>
        </w:r>
      </w:del>
      <w:ins w:id="1210" w:author="Benton, Deon" w:date="2023-10-05T22:02:00Z">
        <w:del w:id="1211" w:author="Benton, Deon [2]" w:date="2023-10-13T14:55:00Z">
          <w:r w:rsidR="00E81900" w:rsidDel="009B41E4">
            <w:rPr>
              <w:rFonts w:ascii="Times New Roman" w:eastAsia="Times New Roman" w:hAnsi="Times New Roman" w:cs="Times New Roman"/>
              <w:sz w:val="24"/>
              <w:szCs w:val="24"/>
            </w:rPr>
            <w:delText xml:space="preserve">human </w:delText>
          </w:r>
        </w:del>
      </w:ins>
      <w:del w:id="1212" w:author="Benton, Deon [2]" w:date="2023-10-13T14:55:00Z">
        <w:r w:rsidDel="009B41E4">
          <w:rPr>
            <w:rFonts w:ascii="Times New Roman" w:eastAsia="Times New Roman" w:hAnsi="Times New Roman" w:cs="Times New Roman"/>
            <w:sz w:val="24"/>
            <w:szCs w:val="24"/>
          </w:rPr>
          <w:delText>children (e.g., Griffiths et al., 2011; Sobel et al., 2004). Two children were excluded from analysis for failing to participate (</w:delText>
        </w:r>
        <w:r w:rsidDel="009B41E4">
          <w:rPr>
            <w:rFonts w:ascii="Times New Roman" w:eastAsia="Times New Roman" w:hAnsi="Times New Roman" w:cs="Times New Roman"/>
            <w:i/>
            <w:sz w:val="24"/>
            <w:szCs w:val="24"/>
          </w:rPr>
          <w:delText xml:space="preserve">N </w:delText>
        </w:r>
        <w:r w:rsidDel="009B41E4">
          <w:rPr>
            <w:rFonts w:ascii="Times New Roman" w:eastAsia="Times New Roman" w:hAnsi="Times New Roman" w:cs="Times New Roman"/>
            <w:sz w:val="24"/>
            <w:szCs w:val="24"/>
          </w:rPr>
          <w:delText>= 1) or missing video (which made coding their responses impossible) (</w:delText>
        </w:r>
        <w:r w:rsidDel="009B41E4">
          <w:rPr>
            <w:rFonts w:ascii="Times New Roman" w:eastAsia="Times New Roman" w:hAnsi="Times New Roman" w:cs="Times New Roman"/>
            <w:i/>
            <w:sz w:val="24"/>
            <w:szCs w:val="24"/>
          </w:rPr>
          <w:delText xml:space="preserve">N </w:delText>
        </w:r>
        <w:r w:rsidDel="009B41E4">
          <w:rPr>
            <w:rFonts w:ascii="Times New Roman" w:eastAsia="Times New Roman" w:hAnsi="Times New Roman" w:cs="Times New Roman"/>
            <w:sz w:val="24"/>
            <w:szCs w:val="24"/>
          </w:rPr>
          <w:delText>= 1). We did not collect demographic information about the sample, but the demographic information about sample of children collected by the laboratory during this time was as follows</w:delText>
        </w:r>
        <w:r w:rsidDel="009B41E4">
          <w:rPr>
            <w:rFonts w:ascii="Times New Roman" w:eastAsia="Times New Roman" w:hAnsi="Times New Roman" w:cs="Times New Roman"/>
            <w:color w:val="000000"/>
            <w:sz w:val="24"/>
            <w:szCs w:val="24"/>
          </w:rPr>
          <w:delText>: 82% White/Caucasian</w:delText>
        </w:r>
      </w:del>
      <w:ins w:id="1213" w:author="Benton, Deon" w:date="2023-10-05T22:02:00Z">
        <w:del w:id="1214" w:author="Benton, Deon [2]" w:date="2023-10-13T14:55:00Z">
          <w:r w:rsidR="00E81900" w:rsidDel="009B41E4">
            <w:rPr>
              <w:rFonts w:ascii="Times New Roman" w:eastAsia="Times New Roman" w:hAnsi="Times New Roman" w:cs="Times New Roman"/>
              <w:color w:val="000000"/>
              <w:sz w:val="24"/>
              <w:szCs w:val="24"/>
            </w:rPr>
            <w:delText xml:space="preserve"> (compared with 83%),</w:delText>
          </w:r>
        </w:del>
      </w:ins>
      <w:del w:id="1215" w:author="Benton, Deon [2]" w:date="2023-10-13T14:55:00Z">
        <w:r w:rsidDel="009B41E4">
          <w:rPr>
            <w:rFonts w:ascii="Times New Roman" w:eastAsia="Times New Roman" w:hAnsi="Times New Roman" w:cs="Times New Roman"/>
            <w:color w:val="000000"/>
            <w:sz w:val="24"/>
            <w:szCs w:val="24"/>
          </w:rPr>
          <w:delText xml:space="preserve">, 3% Black/African American (9%), 4% Asian/Asian American (4%), 0.5% Native American (1%), and 11% of Mixed Descent (3%). Sixteen percent </w:delText>
        </w:r>
      </w:del>
      <w:ins w:id="1216" w:author="Benton, Deon" w:date="2023-10-05T22:02:00Z">
        <w:del w:id="1217" w:author="Benton, Deon [2]" w:date="2023-10-13T14:55:00Z">
          <w:r w:rsidR="00E81900" w:rsidDel="009B41E4">
            <w:rPr>
              <w:rFonts w:ascii="Times New Roman" w:eastAsia="Times New Roman" w:hAnsi="Times New Roman" w:cs="Times New Roman"/>
              <w:color w:val="000000"/>
              <w:sz w:val="24"/>
              <w:szCs w:val="24"/>
            </w:rPr>
            <w:delText xml:space="preserve">of the sample </w:delText>
          </w:r>
        </w:del>
      </w:ins>
      <w:del w:id="1218" w:author="Benton, Deon [2]" w:date="2023-10-13T14:55:00Z">
        <w:r w:rsidDel="009B41E4">
          <w:rPr>
            <w:rFonts w:ascii="Times New Roman" w:eastAsia="Times New Roman" w:hAnsi="Times New Roman" w:cs="Times New Roman"/>
            <w:color w:val="000000"/>
            <w:sz w:val="24"/>
            <w:szCs w:val="24"/>
          </w:rPr>
          <w:delText xml:space="preserve">identified as Hispanic/Latinx (compared with 17% of the population). Similarly, the overall </w:delText>
        </w:r>
        <w:r w:rsidDel="009B41E4">
          <w:rPr>
            <w:rFonts w:ascii="Times New Roman" w:eastAsia="Times New Roman" w:hAnsi="Times New Roman" w:cs="Times New Roman"/>
            <w:color w:val="000000"/>
            <w:sz w:val="24"/>
            <w:szCs w:val="24"/>
          </w:rPr>
          <w:lastRenderedPageBreak/>
          <w:delText xml:space="preserve">household income level of families tested in the lab during this time was as follows: Less than 30K: 7%, 30-50K: 7%, 50-70K: 14%, 70-90K: 9%, 90-120K: 25%, Over 120K: </w:delText>
        </w:r>
      </w:del>
      <w:ins w:id="1219" w:author="Benton, Deon" w:date="2023-10-05T22:02:00Z">
        <w:del w:id="1220" w:author="Benton, Deon [2]" w:date="2023-10-13T14:55:00Z">
          <w:r w:rsidR="00E81900" w:rsidDel="009B41E4">
            <w:rPr>
              <w:rFonts w:ascii="Times New Roman" w:eastAsia="Times New Roman" w:hAnsi="Times New Roman" w:cs="Times New Roman"/>
              <w:color w:val="000000"/>
              <w:sz w:val="24"/>
              <w:szCs w:val="24"/>
            </w:rPr>
            <w:delText>38K.</w:delText>
          </w:r>
        </w:del>
      </w:ins>
      <w:del w:id="1221" w:author="Benton, Deon [2]" w:date="2023-10-13T14:55:00Z">
        <w:r w:rsidDel="009B41E4">
          <w:rPr>
            <w:rFonts w:ascii="Times New Roman" w:eastAsia="Times New Roman" w:hAnsi="Times New Roman" w:cs="Times New Roman"/>
            <w:color w:val="000000"/>
            <w:sz w:val="24"/>
            <w:szCs w:val="24"/>
          </w:rPr>
          <w:delText>38%. The median income for the population</w:delText>
        </w:r>
        <w:r w:rsidDel="009B41E4">
          <w:rPr>
            <w:rFonts w:ascii="Times New Roman" w:eastAsia="Times New Roman" w:hAnsi="Times New Roman" w:cs="Times New Roman"/>
            <w:sz w:val="24"/>
            <w:szCs w:val="24"/>
          </w:rPr>
          <w:delText xml:space="preserve"> </w:delText>
        </w:r>
        <w:r w:rsidDel="009B41E4">
          <w:rPr>
            <w:rFonts w:ascii="Times New Roman" w:eastAsia="Times New Roman" w:hAnsi="Times New Roman" w:cs="Times New Roman"/>
            <w:color w:val="000000"/>
            <w:sz w:val="24"/>
            <w:szCs w:val="24"/>
          </w:rPr>
          <w:delText>as measured by the 2020 Census was ~$74K.</w:delText>
        </w:r>
      </w:del>
    </w:p>
    <w:p w14:paraId="29153AFD" w14:textId="60808455" w:rsidR="00B51B4F" w:rsidDel="009B41E4" w:rsidRDefault="00E33573">
      <w:pPr>
        <w:spacing w:after="0" w:line="480" w:lineRule="auto"/>
        <w:ind w:firstLine="720"/>
        <w:rPr>
          <w:del w:id="1222" w:author="Benton, Deon [2]" w:date="2023-10-13T14:55:00Z"/>
          <w:rFonts w:ascii="Times New Roman" w:eastAsia="Times New Roman" w:hAnsi="Times New Roman" w:cs="Times New Roman"/>
          <w:sz w:val="24"/>
          <w:szCs w:val="24"/>
        </w:rPr>
      </w:pPr>
      <w:bookmarkStart w:id="1223" w:name="_1fob9te" w:colFirst="0" w:colLast="0"/>
      <w:bookmarkEnd w:id="1223"/>
      <w:del w:id="1224" w:author="Benton, Deon [2]" w:date="2023-10-13T14:55:00Z">
        <w:r w:rsidDel="009B41E4">
          <w:rPr>
            <w:rFonts w:ascii="Times New Roman" w:eastAsia="Times New Roman" w:hAnsi="Times New Roman" w:cs="Times New Roman"/>
            <w:b/>
            <w:sz w:val="24"/>
            <w:szCs w:val="24"/>
          </w:rPr>
          <w:delText xml:space="preserve">Materials. </w:delText>
        </w:r>
        <w:r w:rsidDel="009B41E4">
          <w:rPr>
            <w:rFonts w:ascii="Times New Roman" w:eastAsia="Times New Roman" w:hAnsi="Times New Roman" w:cs="Times New Roman"/>
            <w:sz w:val="24"/>
            <w:szCs w:val="24"/>
          </w:rPr>
          <w:delText>The “device” used in the current study was a computer-animated version of the blicket detector (Gopnik &amp; Sobel, 2000). The device was a white rectangle with a black border that measured 5.99 cm × 23.47 cm</w:delText>
        </w:r>
      </w:del>
      <w:ins w:id="1225" w:author="Benton, Deon" w:date="2023-10-05T22:02:00Z">
        <w:del w:id="1226" w:author="Benton, Deon [2]" w:date="2023-10-13T14:55:00Z">
          <w:r w:rsidR="00E81900" w:rsidDel="009B41E4">
            <w:rPr>
              <w:rFonts w:ascii="Times New Roman" w:eastAsia="Times New Roman" w:hAnsi="Times New Roman" w:cs="Times New Roman"/>
              <w:sz w:val="24"/>
              <w:szCs w:val="24"/>
            </w:rPr>
            <w:delText>,</w:delText>
          </w:r>
        </w:del>
      </w:ins>
      <w:del w:id="1227" w:author="Benton, Deon [2]" w:date="2023-10-13T14:55:00Z">
        <w:r w:rsidDel="009B41E4">
          <w:rPr>
            <w:rFonts w:ascii="Times New Roman" w:eastAsia="Times New Roman" w:hAnsi="Times New Roman" w:cs="Times New Roman"/>
            <w:sz w:val="24"/>
            <w:szCs w:val="24"/>
          </w:rPr>
          <w:delText xml:space="preserve"> and that was presented on a computer screen. If the device was “on”, the white region of the rectangle turned blue when objects </w:delText>
        </w:r>
      </w:del>
      <w:ins w:id="1228" w:author="Benton, Deon" w:date="2023-10-05T22:02:00Z">
        <w:del w:id="1229" w:author="Benton, Deon [2]" w:date="2023-10-13T14:55:00Z">
          <w:r w:rsidR="00E81900" w:rsidDel="009B41E4">
            <w:rPr>
              <w:rFonts w:ascii="Times New Roman" w:eastAsia="Times New Roman" w:hAnsi="Times New Roman" w:cs="Times New Roman"/>
              <w:sz w:val="24"/>
              <w:szCs w:val="24"/>
            </w:rPr>
            <w:delText>came into contact with</w:delText>
          </w:r>
        </w:del>
      </w:ins>
      <w:del w:id="1230" w:author="Benton, Deon [2]" w:date="2023-10-13T14:55:00Z">
        <w:r w:rsidDel="009B41E4">
          <w:rPr>
            <w:rFonts w:ascii="Times New Roman" w:eastAsia="Times New Roman" w:hAnsi="Times New Roman" w:cs="Times New Roman"/>
            <w:sz w:val="24"/>
            <w:szCs w:val="24"/>
          </w:rPr>
          <w:delText xml:space="preserve">touched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Finally, the videos contained a built-in script, which experimenters, but not the study participants, read. All video events were created in Microsoft PowerPoint. </w:delText>
        </w:r>
      </w:del>
    </w:p>
    <w:p w14:paraId="2E84D441" w14:textId="59130EB9" w:rsidR="00B51B4F" w:rsidDel="009B41E4" w:rsidRDefault="00E33573">
      <w:pPr>
        <w:spacing w:after="0" w:line="480" w:lineRule="auto"/>
        <w:ind w:firstLine="720"/>
        <w:rPr>
          <w:del w:id="1231" w:author="Benton, Deon [2]" w:date="2023-10-13T14:55:00Z"/>
          <w:rFonts w:ascii="Times New Roman" w:eastAsia="Times New Roman" w:hAnsi="Times New Roman" w:cs="Times New Roman"/>
          <w:sz w:val="24"/>
          <w:szCs w:val="24"/>
        </w:rPr>
      </w:pPr>
      <w:del w:id="1232" w:author="Benton, Deon [2]" w:date="2023-10-13T14:55:00Z">
        <w:r w:rsidDel="009B41E4">
          <w:rPr>
            <w:rFonts w:ascii="Times New Roman" w:eastAsia="Times New Roman" w:hAnsi="Times New Roman" w:cs="Times New Roman"/>
            <w:b/>
            <w:sz w:val="24"/>
            <w:szCs w:val="24"/>
          </w:rPr>
          <w:delText xml:space="preserve">Procedure. </w:delText>
        </w:r>
        <w:r w:rsidDel="009B41E4">
          <w:rPr>
            <w:rFonts w:ascii="Times New Roman" w:eastAsia="Times New Roman" w:hAnsi="Times New Roman" w:cs="Times New Roman"/>
            <w:sz w:val="24"/>
            <w:szCs w:val="24"/>
          </w:rPr>
          <w:delText xml:space="preserve">All study procedures were reviewed and approved by the University’s Institutional Review Board, and parental informed consent </w:delText>
        </w:r>
        <w:r w:rsidR="00154EDA" w:rsidDel="009B41E4">
          <w:rPr>
            <w:rFonts w:ascii="Times New Roman" w:eastAsia="Times New Roman" w:hAnsi="Times New Roman" w:cs="Times New Roman"/>
            <w:sz w:val="24"/>
            <w:szCs w:val="24"/>
          </w:rPr>
          <w:delText xml:space="preserve">and child assent </w:delText>
        </w:r>
        <w:r w:rsidDel="009B41E4">
          <w:rPr>
            <w:rFonts w:ascii="Times New Roman" w:eastAsia="Times New Roman" w:hAnsi="Times New Roman" w:cs="Times New Roman"/>
            <w:sz w:val="24"/>
            <w:szCs w:val="24"/>
          </w:rPr>
          <w:delText>was obtained before each experimental session. Participants were tested in a quiet room in a local children’s museum. At the beginning of the experiment, all participants were shown a pretraining video.</w:delText>
        </w:r>
        <w:r w:rsidR="008B3EC6" w:rsidDel="009B41E4">
          <w:rPr>
            <w:rFonts w:ascii="Times New Roman" w:eastAsia="Times New Roman" w:hAnsi="Times New Roman" w:cs="Times New Roman"/>
            <w:sz w:val="24"/>
            <w:szCs w:val="24"/>
          </w:rPr>
          <w:delText xml:space="preserve"> The text, “We’re going to play a game with my machine. This is a very special machine. It’s my blicket machine. Blickets make the machine go. So, let’s find all the blickets”</w:delText>
        </w:r>
        <w:r w:rsidR="00606CE0" w:rsidDel="009B41E4">
          <w:rPr>
            <w:rFonts w:ascii="Times New Roman" w:eastAsia="Times New Roman" w:hAnsi="Times New Roman" w:cs="Times New Roman"/>
            <w:sz w:val="24"/>
            <w:szCs w:val="24"/>
          </w:rPr>
          <w:delText xml:space="preserve"> appeared on the screen and was read to the participants by the experimenter.</w:delText>
        </w:r>
        <w:r w:rsidDel="009B41E4">
          <w:rPr>
            <w:rFonts w:ascii="Times New Roman" w:eastAsia="Times New Roman" w:hAnsi="Times New Roman" w:cs="Times New Roman"/>
            <w:sz w:val="24"/>
            <w:szCs w:val="24"/>
          </w:rPr>
          <w:delText xml:space="preserve"> The video consisted of a rectangular base (i.e., the previously mentioned “blicket detector”) and two shapes (i.e., a gray triangle and a gray pentagon). Crucially, these shapes were unrelated to the circles used during the experimental </w:delText>
        </w:r>
        <w:r w:rsidDel="009B41E4">
          <w:rPr>
            <w:rFonts w:ascii="Times New Roman" w:eastAsia="Times New Roman" w:hAnsi="Times New Roman" w:cs="Times New Roman"/>
            <w:sz w:val="24"/>
            <w:szCs w:val="24"/>
          </w:rPr>
          <w:lastRenderedPageBreak/>
          <w:delText>portion of the experiment. The pretraining phase began with the triangle (object A) and pentagon (object B) next to each other above the machine</w:delText>
        </w:r>
      </w:del>
      <w:ins w:id="1233" w:author="Benton, Deon" w:date="2023-10-05T22:02:00Z">
        <w:del w:id="1234" w:author="Benton, Deon [2]" w:date="2023-10-13T14:55:00Z">
          <w:r w:rsidR="00E81900" w:rsidDel="009B41E4">
            <w:rPr>
              <w:rFonts w:ascii="Times New Roman" w:eastAsia="Times New Roman" w:hAnsi="Times New Roman" w:cs="Times New Roman"/>
              <w:sz w:val="24"/>
              <w:szCs w:val="24"/>
            </w:rPr>
            <w:delText xml:space="preserve"> and next to one another.</w:delText>
          </w:r>
        </w:del>
      </w:ins>
      <w:del w:id="1235" w:author="Benton, Deon [2]" w:date="2023-10-13T14:55:00Z">
        <w:r w:rsidDel="009B41E4">
          <w:rPr>
            <w:rFonts w:ascii="Times New Roman" w:eastAsia="Times New Roman" w:hAnsi="Times New Roman" w:cs="Times New Roman"/>
            <w:sz w:val="24"/>
            <w:szCs w:val="24"/>
          </w:rPr>
          <w:delText xml:space="preserve">. Object A then descended until it contacted </w:delText>
        </w:r>
      </w:del>
      <w:ins w:id="1236" w:author="Benton, Deon" w:date="2023-10-05T22:02:00Z">
        <w:del w:id="1237" w:author="Benton, Deon [2]" w:date="2023-10-13T14:55:00Z">
          <w:r w:rsidR="00E81900" w:rsidDel="009B41E4">
            <w:rPr>
              <w:rFonts w:ascii="Times New Roman" w:eastAsia="Times New Roman" w:hAnsi="Times New Roman" w:cs="Times New Roman"/>
              <w:sz w:val="24"/>
              <w:szCs w:val="24"/>
            </w:rPr>
            <w:delText>and</w:delText>
          </w:r>
        </w:del>
      </w:ins>
      <w:del w:id="1238" w:author="Benton, Deon [2]" w:date="2023-10-13T14:55:00Z">
        <w:r w:rsidDel="009B41E4">
          <w:rPr>
            <w:rFonts w:ascii="Times New Roman" w:eastAsia="Times New Roman" w:hAnsi="Times New Roman" w:cs="Times New Roman"/>
            <w:sz w:val="24"/>
            <w:szCs w:val="24"/>
          </w:rPr>
          <w:delText>the machine, which immediately activated</w:delText>
        </w:r>
      </w:del>
      <w:ins w:id="1239" w:author="Benton, Deon" w:date="2023-10-05T22:02:00Z">
        <w:del w:id="1240" w:author="Benton, Deon [2]" w:date="2023-10-13T14:55:00Z">
          <w:r w:rsidR="00E81900" w:rsidDel="009B41E4">
            <w:rPr>
              <w:rFonts w:ascii="Times New Roman" w:eastAsia="Times New Roman" w:hAnsi="Times New Roman" w:cs="Times New Roman"/>
              <w:sz w:val="24"/>
              <w:szCs w:val="24"/>
            </w:rPr>
            <w:delText xml:space="preserve"> the machine</w:delText>
          </w:r>
        </w:del>
      </w:ins>
      <w:del w:id="1241" w:author="Benton, Deon [2]" w:date="2023-10-13T14:55:00Z">
        <w:r w:rsidDel="009B41E4">
          <w:rPr>
            <w:rFonts w:ascii="Times New Roman" w:eastAsia="Times New Roman" w:hAnsi="Times New Roman" w:cs="Times New Roman"/>
            <w:sz w:val="24"/>
            <w:szCs w:val="24"/>
          </w:rPr>
          <w:delText xml:space="preserve"> (i.e., the white region changed from white to blue). Object A then returned to its starting position above the machine. Object B then descended until it contacted and failed to activate the machine. Object B then returned to its starting position. Finally, both objects descended until they contacted and activated the machine. Participants were then asked whether each object was a blicket. This event ensured that participants understood the task and recognized that individual objects could activate the machine and that </w:delText>
        </w:r>
      </w:del>
      <w:ins w:id="1242" w:author="Benton, Deon" w:date="2023-10-05T22:02:00Z">
        <w:del w:id="1243" w:author="Benton, Deon [2]" w:date="2023-10-13T14:55:00Z">
          <w:r w:rsidR="00E81900" w:rsidDel="009B41E4">
            <w:rPr>
              <w:rFonts w:ascii="Times New Roman" w:eastAsia="Times New Roman" w:hAnsi="Times New Roman" w:cs="Times New Roman"/>
              <w:sz w:val="24"/>
              <w:szCs w:val="24"/>
            </w:rPr>
            <w:delText xml:space="preserve">the </w:delText>
          </w:r>
        </w:del>
      </w:ins>
      <w:del w:id="1244" w:author="Benton, Deon [2]" w:date="2023-10-13T14:55:00Z">
        <w:r w:rsidDel="009B41E4">
          <w:rPr>
            <w:rFonts w:ascii="Times New Roman" w:eastAsia="Times New Roman" w:hAnsi="Times New Roman" w:cs="Times New Roman"/>
            <w:sz w:val="24"/>
            <w:szCs w:val="24"/>
          </w:rPr>
          <w:delText xml:space="preserve">it activated if at least one effective object was placed on it. </w:delText>
        </w:r>
      </w:del>
    </w:p>
    <w:p w14:paraId="38CF7B02" w14:textId="14618195" w:rsidR="00B51B4F" w:rsidDel="009B41E4" w:rsidRDefault="00E33573">
      <w:pPr>
        <w:spacing w:after="0" w:line="480" w:lineRule="auto"/>
        <w:ind w:firstLine="720"/>
        <w:rPr>
          <w:del w:id="1245" w:author="Benton, Deon [2]" w:date="2023-10-13T14:55:00Z"/>
          <w:rFonts w:ascii="Times New Roman" w:eastAsia="Times New Roman" w:hAnsi="Times New Roman" w:cs="Times New Roman"/>
          <w:sz w:val="24"/>
          <w:szCs w:val="24"/>
        </w:rPr>
      </w:pPr>
      <w:del w:id="1246" w:author="Benton, Deon [2]" w:date="2023-10-13T14:55:00Z">
        <w:r w:rsidDel="009B41E4">
          <w:rPr>
            <w:rFonts w:ascii="Times New Roman" w:eastAsia="Times New Roman" w:hAnsi="Times New Roman" w:cs="Times New Roman"/>
            <w:sz w:val="24"/>
            <w:szCs w:val="24"/>
          </w:rPr>
          <w:delText xml:space="preserve">Following </w:delText>
        </w:r>
      </w:del>
      <w:ins w:id="1247" w:author="Benton, Deon" w:date="2023-10-05T22:02:00Z">
        <w:del w:id="1248" w:author="Benton, Deon [2]" w:date="2023-10-13T14:55:00Z">
          <w:r w:rsidR="00E81900" w:rsidDel="009B41E4">
            <w:rPr>
              <w:rFonts w:ascii="Times New Roman" w:eastAsia="Times New Roman" w:hAnsi="Times New Roman" w:cs="Times New Roman"/>
              <w:sz w:val="24"/>
              <w:szCs w:val="24"/>
            </w:rPr>
            <w:delText>the</w:delText>
          </w:r>
        </w:del>
      </w:ins>
      <w:del w:id="1249" w:author="Benton, Deon [2]" w:date="2023-10-13T14:55:00Z">
        <w:r w:rsidDel="009B41E4">
          <w:rPr>
            <w:rFonts w:ascii="Times New Roman" w:eastAsia="Times New Roman" w:hAnsi="Times New Roman" w:cs="Times New Roman"/>
            <w:sz w:val="24"/>
            <w:szCs w:val="24"/>
          </w:rPr>
          <w:delText>this pretraining phase, participants were given four trials. Half the participants received two backwards blocking experimental trials and two backwards blocking control trials. The other half received two indirect screening</w:delText>
        </w:r>
      </w:del>
      <w:ins w:id="1250" w:author="Benton, Deon" w:date="2023-10-05T22:02:00Z">
        <w:del w:id="1251" w:author="Benton, Deon [2]" w:date="2023-10-13T14:55:00Z">
          <w:r w:rsidR="00E81900" w:rsidDel="009B41E4">
            <w:rPr>
              <w:rFonts w:ascii="Times New Roman" w:eastAsia="Times New Roman" w:hAnsi="Times New Roman" w:cs="Times New Roman"/>
              <w:sz w:val="24"/>
              <w:szCs w:val="24"/>
            </w:rPr>
            <w:delText xml:space="preserve"> </w:delText>
          </w:r>
        </w:del>
      </w:ins>
      <w:del w:id="1252" w:author="Benton, Deon [2]" w:date="2023-10-13T14:55:00Z">
        <w:r w:rsidDel="009B41E4">
          <w:rPr>
            <w:rFonts w:ascii="Times New Roman" w:eastAsia="Times New Roman" w:hAnsi="Times New Roman" w:cs="Times New Roman"/>
            <w:sz w:val="24"/>
            <w:szCs w:val="24"/>
          </w:rPr>
          <w:delText xml:space="preserve">-off experimental </w:delText>
        </w:r>
        <w:r w:rsidR="00B9593E" w:rsidDel="009B41E4">
          <w:rPr>
            <w:rFonts w:ascii="Times New Roman" w:eastAsia="Times New Roman" w:hAnsi="Times New Roman" w:cs="Times New Roman"/>
            <w:sz w:val="24"/>
            <w:szCs w:val="24"/>
          </w:rPr>
          <w:delText xml:space="preserve">trials </w:delText>
        </w:r>
        <w:r w:rsidDel="009B41E4">
          <w:rPr>
            <w:rFonts w:ascii="Times New Roman" w:eastAsia="Times New Roman" w:hAnsi="Times New Roman" w:cs="Times New Roman"/>
            <w:sz w:val="24"/>
            <w:szCs w:val="24"/>
          </w:rPr>
          <w:delText>and two indirect screening</w:delText>
        </w:r>
      </w:del>
      <w:ins w:id="1253" w:author="Benton, Deon" w:date="2023-10-05T22:02:00Z">
        <w:del w:id="1254" w:author="Benton, Deon [2]" w:date="2023-10-13T14:55:00Z">
          <w:r w:rsidR="00E81900" w:rsidDel="009B41E4">
            <w:rPr>
              <w:rFonts w:ascii="Times New Roman" w:eastAsia="Times New Roman" w:hAnsi="Times New Roman" w:cs="Times New Roman"/>
              <w:sz w:val="24"/>
              <w:szCs w:val="24"/>
            </w:rPr>
            <w:delText xml:space="preserve"> </w:delText>
          </w:r>
        </w:del>
      </w:ins>
      <w:del w:id="1255" w:author="Benton, Deon [2]" w:date="2023-10-13T14:55:00Z">
        <w:r w:rsidDel="009B41E4">
          <w:rPr>
            <w:rFonts w:ascii="Times New Roman" w:eastAsia="Times New Roman" w:hAnsi="Times New Roman" w:cs="Times New Roman"/>
            <w:sz w:val="24"/>
            <w:szCs w:val="24"/>
          </w:rPr>
          <w:delText xml:space="preserve">-off control trials. The order of these trials within each condition was counterbalanced using a Latin square design. Different colored objects were used across all trials to prevent carryover effects. A schematic of this procedure is shown in </w:delText>
        </w:r>
      </w:del>
      <w:ins w:id="1256" w:author="Benton, Deon" w:date="2023-10-05T22:02:00Z">
        <w:del w:id="1257" w:author="Benton, Deon [2]" w:date="2023-10-13T14:55:00Z">
          <w:r w:rsidR="00E81900" w:rsidDel="009B41E4">
            <w:rPr>
              <w:rFonts w:ascii="Times New Roman" w:eastAsia="Times New Roman" w:hAnsi="Times New Roman" w:cs="Times New Roman"/>
              <w:sz w:val="24"/>
              <w:szCs w:val="24"/>
            </w:rPr>
            <w:delText>Table 1</w:delText>
          </w:r>
        </w:del>
      </w:ins>
      <w:del w:id="1258" w:author="Benton, Deon [2]" w:date="2023-10-13T14:55:00Z">
        <w:r w:rsidDel="009B41E4">
          <w:rPr>
            <w:rFonts w:ascii="Times New Roman" w:eastAsia="Times New Roman" w:hAnsi="Times New Roman" w:cs="Times New Roman"/>
            <w:sz w:val="24"/>
            <w:szCs w:val="24"/>
          </w:rPr>
          <w:delText>Figure 1. Finally, all study responses were coded offline after each study session. Although study responses were coded offline, an experimenter was present throughout an entire study session.</w:delText>
        </w:r>
      </w:del>
    </w:p>
    <w:p w14:paraId="2D923095" w14:textId="7BB4E6B3" w:rsidR="006C5C80" w:rsidDel="009B41E4" w:rsidRDefault="006C5C80">
      <w:pPr>
        <w:spacing w:after="0" w:line="480" w:lineRule="auto"/>
        <w:ind w:firstLine="720"/>
        <w:rPr>
          <w:ins w:id="1259" w:author="Benton, Deon" w:date="2023-10-05T22:02:00Z"/>
          <w:del w:id="1260" w:author="Benton, Deon [2]" w:date="2023-10-13T14:55:00Z"/>
          <w:rFonts w:ascii="Times New Roman" w:eastAsia="Times New Roman" w:hAnsi="Times New Roman" w:cs="Times New Roman"/>
          <w:sz w:val="24"/>
          <w:szCs w:val="24"/>
        </w:rPr>
      </w:pPr>
    </w:p>
    <w:p w14:paraId="5C5E8AA3" w14:textId="29FB0EAA" w:rsidR="006C5C80" w:rsidDel="009B41E4" w:rsidRDefault="00E81900">
      <w:pPr>
        <w:keepNext/>
        <w:spacing w:line="480" w:lineRule="auto"/>
        <w:rPr>
          <w:ins w:id="1261" w:author="Benton, Deon" w:date="2023-10-05T22:02:00Z"/>
          <w:del w:id="1262" w:author="Benton, Deon [2]" w:date="2023-10-13T14:55:00Z"/>
        </w:rPr>
      </w:pPr>
      <w:ins w:id="1263" w:author="Benton, Deon" w:date="2023-10-05T22:02:00Z">
        <w:del w:id="1264" w:author="Benton, Deon [2]" w:date="2023-10-13T14:55:00Z">
          <w:r w:rsidDel="009B41E4">
            <w:rPr>
              <w:rFonts w:ascii="Times New Roman" w:eastAsia="Times New Roman" w:hAnsi="Times New Roman" w:cs="Times New Roman"/>
              <w:noProof/>
              <w:sz w:val="24"/>
              <w:szCs w:val="24"/>
            </w:rPr>
            <w:lastRenderedPageBreak/>
            <w:drawing>
              <wp:inline distT="0" distB="0" distL="0" distR="0" wp14:anchorId="31F96622" wp14:editId="47CFF4CD">
                <wp:extent cx="3870290" cy="4143194"/>
                <wp:effectExtent l="0" t="0" r="0" b="0"/>
                <wp:docPr id="1135234443" name="Picture 113523444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8"/>
                        <a:srcRect/>
                        <a:stretch>
                          <a:fillRect/>
                        </a:stretch>
                      </pic:blipFill>
                      <pic:spPr>
                        <a:xfrm>
                          <a:off x="0" y="0"/>
                          <a:ext cx="3870290" cy="4143194"/>
                        </a:xfrm>
                        <a:prstGeom prst="rect">
                          <a:avLst/>
                        </a:prstGeom>
                        <a:ln/>
                      </pic:spPr>
                    </pic:pic>
                  </a:graphicData>
                </a:graphic>
              </wp:inline>
            </w:drawing>
          </w:r>
        </w:del>
      </w:ins>
    </w:p>
    <w:p w14:paraId="0FEF3D22" w14:textId="69D75E49" w:rsidR="00B51B4F" w:rsidDel="009B41E4" w:rsidRDefault="00E33573">
      <w:pPr>
        <w:pBdr>
          <w:top w:val="nil"/>
          <w:left w:val="nil"/>
          <w:bottom w:val="nil"/>
          <w:right w:val="nil"/>
          <w:between w:val="nil"/>
        </w:pBdr>
        <w:spacing w:line="240" w:lineRule="auto"/>
        <w:rPr>
          <w:del w:id="1265" w:author="Benton, Deon [2]" w:date="2023-10-13T14:55:00Z"/>
          <w:moveTo w:id="1266" w:author="Benton, Deon" w:date="2023-10-05T22:02:00Z"/>
          <w:rFonts w:ascii="Times New Roman" w:eastAsia="Times New Roman" w:hAnsi="Times New Roman" w:cs="Times New Roman"/>
          <w:color w:val="000000"/>
          <w:sz w:val="20"/>
          <w:szCs w:val="20"/>
        </w:rPr>
      </w:pPr>
      <w:moveToRangeStart w:id="1267" w:author="Benton, Deon" w:date="2023-10-05T22:02:00Z" w:name="move147435777"/>
      <w:moveTo w:id="1268" w:author="Benton, Deon" w:date="2023-10-05T22:02:00Z">
        <w:del w:id="1269" w:author="Benton, Deon [2]" w:date="2023-10-13T14:55:00Z">
          <w:r w:rsidDel="009B41E4">
            <w:rPr>
              <w:rFonts w:ascii="Times New Roman" w:eastAsia="Times New Roman" w:hAnsi="Times New Roman" w:cs="Times New Roman"/>
              <w:color w:val="000000"/>
              <w:sz w:val="20"/>
              <w:szCs w:val="20"/>
            </w:rPr>
            <w:delTex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delText>
          </w:r>
        </w:del>
      </w:moveTo>
    </w:p>
    <w:moveToRangeEnd w:id="1267"/>
    <w:p w14:paraId="6D0BA2F2" w14:textId="699B467E" w:rsidR="00B51B4F" w:rsidDel="009B41E4" w:rsidRDefault="00E33573">
      <w:pPr>
        <w:spacing w:after="0" w:line="480" w:lineRule="auto"/>
        <w:ind w:firstLine="720"/>
        <w:rPr>
          <w:del w:id="1270" w:author="Benton, Deon [2]" w:date="2023-10-13T14:55:00Z"/>
          <w:rFonts w:ascii="Times New Roman" w:eastAsia="Times New Roman" w:hAnsi="Times New Roman" w:cs="Times New Roman"/>
          <w:sz w:val="24"/>
          <w:szCs w:val="24"/>
        </w:rPr>
      </w:pPr>
      <w:del w:id="1271" w:author="Benton, Deon [2]" w:date="2023-10-13T14:55:00Z">
        <w:r w:rsidDel="009B41E4">
          <w:rPr>
            <w:rFonts w:ascii="Times New Roman" w:eastAsia="Times New Roman" w:hAnsi="Times New Roman" w:cs="Times New Roman"/>
            <w:b/>
            <w:sz w:val="24"/>
            <w:szCs w:val="24"/>
          </w:rPr>
          <w:delText xml:space="preserve">Backwards Blocking Experimental and Control Trials. </w:delText>
        </w:r>
        <w:r w:rsidDel="009B41E4">
          <w:rPr>
            <w:rFonts w:ascii="Times New Roman" w:eastAsia="Times New Roman" w:hAnsi="Times New Roman" w:cs="Times New Roman"/>
            <w:sz w:val="24"/>
            <w:szCs w:val="24"/>
          </w:rPr>
          <w:delText xml:space="preserve">The two backwards blocking experimental trials began with three differently colored objects, which were located above the machine. The text, “Look, I have these three </w:delText>
        </w:r>
        <w:r w:rsidR="00AE50C8" w:rsidDel="009B41E4">
          <w:rPr>
            <w:rFonts w:ascii="Times New Roman" w:eastAsia="Times New Roman" w:hAnsi="Times New Roman" w:cs="Times New Roman"/>
            <w:sz w:val="24"/>
            <w:szCs w:val="24"/>
          </w:rPr>
          <w:delText>toys.</w:delText>
        </w:r>
        <w:r w:rsidDel="009B41E4">
          <w:rPr>
            <w:rFonts w:ascii="Times New Roman" w:eastAsia="Times New Roman" w:hAnsi="Times New Roman" w:cs="Times New Roman"/>
            <w:sz w:val="24"/>
            <w:szCs w:val="24"/>
          </w:rPr>
          <w:delText xml:space="preserve"> Let’s find the blickets. Watch what happens” appeared above the objects. All three objects (i.e., objects A, B, and C) then descended until they contacted and activated the machine. At this point, the text, “Look, these also </w:delText>
        </w:r>
        <w:r w:rsidR="00AE50C8" w:rsidDel="009B41E4">
          <w:rPr>
            <w:rFonts w:ascii="Times New Roman" w:eastAsia="Times New Roman" w:hAnsi="Times New Roman" w:cs="Times New Roman"/>
            <w:sz w:val="24"/>
            <w:szCs w:val="24"/>
          </w:rPr>
          <w:delText>make the machine go!”</w:delText>
        </w:r>
        <w:r w:rsidDel="009B41E4">
          <w:rPr>
            <w:rFonts w:ascii="Times New Roman" w:eastAsia="Times New Roman" w:hAnsi="Times New Roman" w:cs="Times New Roman"/>
            <w:sz w:val="24"/>
            <w:szCs w:val="24"/>
          </w:rPr>
          <w:delText xml:space="preserve"> appeared above the objects. The objects then returned to their starting positions.  </w:delText>
        </w:r>
      </w:del>
    </w:p>
    <w:p w14:paraId="7277126D" w14:textId="40356D39" w:rsidR="00B51B4F" w:rsidDel="009B41E4" w:rsidRDefault="00E33573">
      <w:pPr>
        <w:spacing w:after="0" w:line="480" w:lineRule="auto"/>
        <w:ind w:firstLine="720"/>
        <w:rPr>
          <w:del w:id="1272" w:author="Benton, Deon [2]" w:date="2023-10-13T14:55:00Z"/>
          <w:rFonts w:ascii="Times New Roman" w:eastAsia="Times New Roman" w:hAnsi="Times New Roman" w:cs="Times New Roman"/>
          <w:sz w:val="24"/>
          <w:szCs w:val="24"/>
        </w:rPr>
      </w:pPr>
      <w:del w:id="1273" w:author="Benton, Deon [2]" w:date="2023-10-13T14:55:00Z">
        <w:r w:rsidDel="009B41E4">
          <w:rPr>
            <w:rFonts w:ascii="Times New Roman" w:eastAsia="Times New Roman" w:hAnsi="Times New Roman" w:cs="Times New Roman"/>
            <w:sz w:val="24"/>
            <w:szCs w:val="24"/>
          </w:rPr>
          <w:delText xml:space="preserve">The left- or right-most (counterbalanced) object (which we will refer to here as object A) then descended until it contacted and immediately activated the machine. The text, “Look, this one makes the machine go!” then appeared above the objects. This object then returned to its </w:delText>
        </w:r>
        <w:r w:rsidDel="009B41E4">
          <w:rPr>
            <w:rFonts w:ascii="Times New Roman" w:eastAsia="Times New Roman" w:hAnsi="Times New Roman" w:cs="Times New Roman"/>
            <w:sz w:val="24"/>
            <w:szCs w:val="24"/>
          </w:rPr>
          <w:lastRenderedPageBreak/>
          <w:delText>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delText>
        </w:r>
      </w:del>
    </w:p>
    <w:p w14:paraId="710D244B" w14:textId="4AA9B25F" w:rsidR="00B51B4F" w:rsidDel="009B41E4" w:rsidRDefault="00E33573">
      <w:pPr>
        <w:keepNext/>
        <w:spacing w:line="480" w:lineRule="auto"/>
        <w:rPr>
          <w:del w:id="1274" w:author="Benton, Deon [2]" w:date="2023-10-13T14:55:00Z"/>
        </w:rPr>
      </w:pPr>
      <w:del w:id="1275" w:author="Benton, Deon [2]" w:date="2023-10-13T14:55:00Z">
        <w:r w:rsidDel="009B41E4">
          <w:rPr>
            <w:rFonts w:ascii="Times New Roman" w:eastAsia="Times New Roman" w:hAnsi="Times New Roman" w:cs="Times New Roman"/>
            <w:noProof/>
            <w:sz w:val="24"/>
            <w:szCs w:val="24"/>
          </w:rPr>
          <w:drawing>
            <wp:inline distT="0" distB="0" distL="0" distR="0" wp14:anchorId="14F6E7C2" wp14:editId="5F25C5B5">
              <wp:extent cx="3870290" cy="4143194"/>
              <wp:effectExtent l="0" t="0" r="0" b="0"/>
              <wp:docPr id="1" name="Picture 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9"/>
                      <a:srcRect/>
                      <a:stretch>
                        <a:fillRect/>
                      </a:stretch>
                    </pic:blipFill>
                    <pic:spPr>
                      <a:xfrm>
                        <a:off x="0" y="0"/>
                        <a:ext cx="3870290" cy="4143194"/>
                      </a:xfrm>
                      <a:prstGeom prst="rect">
                        <a:avLst/>
                      </a:prstGeom>
                      <a:ln/>
                    </pic:spPr>
                  </pic:pic>
                </a:graphicData>
              </a:graphic>
            </wp:inline>
          </w:drawing>
        </w:r>
      </w:del>
    </w:p>
    <w:p w14:paraId="20363D12" w14:textId="4D2606C8" w:rsidR="00B51B4F" w:rsidDel="009B41E4" w:rsidRDefault="00E33573">
      <w:pPr>
        <w:pBdr>
          <w:top w:val="nil"/>
          <w:left w:val="nil"/>
          <w:bottom w:val="nil"/>
          <w:right w:val="nil"/>
          <w:between w:val="nil"/>
        </w:pBdr>
        <w:spacing w:line="240" w:lineRule="auto"/>
        <w:rPr>
          <w:del w:id="1276" w:author="Benton, Deon [2]" w:date="2023-10-13T14:55:00Z"/>
          <w:moveFrom w:id="1277" w:author="Benton, Deon" w:date="2023-10-05T22:02:00Z"/>
          <w:rFonts w:ascii="Times New Roman" w:eastAsia="Times New Roman" w:hAnsi="Times New Roman" w:cs="Times New Roman"/>
          <w:color w:val="000000"/>
          <w:sz w:val="20"/>
          <w:szCs w:val="20"/>
        </w:rPr>
      </w:pPr>
      <w:moveFromRangeStart w:id="1278" w:author="Benton, Deon" w:date="2023-10-05T22:02:00Z" w:name="move147435777"/>
      <w:moveFrom w:id="1279" w:author="Benton, Deon" w:date="2023-10-05T22:02:00Z">
        <w:del w:id="1280" w:author="Benton, Deon [2]" w:date="2023-10-13T14:55:00Z">
          <w:r w:rsidDel="009B41E4">
            <w:rPr>
              <w:rFonts w:ascii="Times New Roman" w:eastAsia="Times New Roman" w:hAnsi="Times New Roman" w:cs="Times New Roman"/>
              <w:color w:val="000000"/>
              <w:sz w:val="20"/>
              <w:szCs w:val="20"/>
            </w:rPr>
            <w:delTex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delText>
          </w:r>
        </w:del>
      </w:moveFrom>
    </w:p>
    <w:moveFromRangeEnd w:id="1278"/>
    <w:p w14:paraId="59D8DD95" w14:textId="529D26AA" w:rsidR="00B51B4F" w:rsidDel="009B41E4" w:rsidRDefault="00E33573">
      <w:pPr>
        <w:spacing w:after="0" w:line="480" w:lineRule="auto"/>
        <w:ind w:firstLine="720"/>
        <w:rPr>
          <w:del w:id="1281" w:author="Benton, Deon [2]" w:date="2023-10-13T14:55:00Z"/>
          <w:rFonts w:ascii="Times New Roman" w:eastAsia="Times New Roman" w:hAnsi="Times New Roman" w:cs="Times New Roman"/>
          <w:sz w:val="24"/>
          <w:szCs w:val="24"/>
        </w:rPr>
      </w:pPr>
      <w:del w:id="1282" w:author="Benton, Deon [2]" w:date="2023-10-13T14:55:00Z">
        <w:r w:rsidDel="009B41E4">
          <w:rPr>
            <w:rFonts w:ascii="Times New Roman" w:eastAsia="Times New Roman" w:hAnsi="Times New Roman" w:cs="Times New Roman"/>
            <w:sz w:val="24"/>
            <w:szCs w:val="24"/>
          </w:rPr>
          <w:delText xml:space="preserve">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delText>
        </w:r>
        <w:r w:rsidDel="009B41E4">
          <w:rPr>
            <w:rFonts w:ascii="Times New Roman" w:eastAsia="Times New Roman" w:hAnsi="Times New Roman" w:cs="Times New Roman"/>
            <w:sz w:val="24"/>
            <w:szCs w:val="24"/>
          </w:rPr>
          <w:lastRenderedPageBreak/>
          <w:delText>were then asked whether each object was a blicket. Children once again received two trials, which were identical except for the color of the objects.</w:delText>
        </w:r>
      </w:del>
    </w:p>
    <w:p w14:paraId="6FB98E6B" w14:textId="5D418C31" w:rsidR="00B51B4F" w:rsidDel="009B41E4" w:rsidRDefault="00E33573">
      <w:pPr>
        <w:spacing w:after="0" w:line="480" w:lineRule="auto"/>
        <w:ind w:firstLine="720"/>
        <w:rPr>
          <w:del w:id="1283" w:author="Benton, Deon [2]" w:date="2023-10-13T14:55:00Z"/>
          <w:rFonts w:ascii="Times New Roman" w:eastAsia="Times New Roman" w:hAnsi="Times New Roman" w:cs="Times New Roman"/>
          <w:sz w:val="24"/>
          <w:szCs w:val="24"/>
        </w:rPr>
      </w:pPr>
      <w:del w:id="1284" w:author="Benton, Deon [2]" w:date="2023-10-13T14:55:00Z">
        <w:r w:rsidDel="009B41E4">
          <w:rPr>
            <w:rFonts w:ascii="Times New Roman" w:eastAsia="Times New Roman" w:hAnsi="Times New Roman" w:cs="Times New Roman"/>
            <w:b/>
            <w:sz w:val="24"/>
            <w:szCs w:val="24"/>
          </w:rPr>
          <w:delText xml:space="preserve">Indirect Screening-Off </w:delText>
        </w:r>
      </w:del>
      <w:ins w:id="1285" w:author="Benton, Deon" w:date="2023-10-05T22:02:00Z">
        <w:del w:id="1286" w:author="Benton, Deon [2]" w:date="2023-10-13T14:55:00Z">
          <w:r w:rsidR="00E81900" w:rsidDel="009B41E4">
            <w:rPr>
              <w:rFonts w:ascii="Times New Roman" w:eastAsia="Times New Roman" w:hAnsi="Times New Roman" w:cs="Times New Roman"/>
              <w:b/>
              <w:sz w:val="24"/>
              <w:szCs w:val="24"/>
            </w:rPr>
            <w:delText>Main</w:delText>
          </w:r>
        </w:del>
      </w:ins>
      <w:del w:id="1287" w:author="Benton, Deon [2]" w:date="2023-10-13T14:55:00Z">
        <w:r w:rsidDel="009B41E4">
          <w:rPr>
            <w:rFonts w:ascii="Times New Roman" w:eastAsia="Times New Roman" w:hAnsi="Times New Roman" w:cs="Times New Roman"/>
            <w:b/>
            <w:sz w:val="24"/>
            <w:szCs w:val="24"/>
          </w:rPr>
          <w:delText xml:space="preserve">Experimental and Control Trials. </w:delText>
        </w:r>
        <w:r w:rsidDel="009B41E4">
          <w:rPr>
            <w:rFonts w:ascii="Times New Roman" w:eastAsia="Times New Roman" w:hAnsi="Times New Roman" w:cs="Times New Roman"/>
            <w:sz w:val="24"/>
            <w:szCs w:val="24"/>
          </w:rPr>
          <w:delText>The procedures for the indirect screening-off experimental and control conditions were identical to the backwards blocking trials except that object A (experimental trials) and D (control trials) failed to activate the machine. Table 1 below illustrates the key trial structures for the backwards blocking and indirect screening-off conditions in Experiments 1 and 2.</w:delText>
        </w:r>
      </w:del>
    </w:p>
    <w:p w14:paraId="3C99914A" w14:textId="36AC22D8" w:rsidR="00B51B4F" w:rsidDel="009B41E4" w:rsidRDefault="00B51B4F">
      <w:pPr>
        <w:spacing w:after="0" w:line="480" w:lineRule="auto"/>
        <w:ind w:firstLine="720"/>
        <w:rPr>
          <w:del w:id="1288" w:author="Benton, Deon [2]" w:date="2023-10-13T14:55:00Z"/>
          <w:rFonts w:ascii="Times New Roman" w:eastAsia="Times New Roman" w:hAnsi="Times New Roman" w:cs="Times New Roman"/>
          <w:sz w:val="24"/>
          <w:szCs w:val="24"/>
        </w:rPr>
      </w:pPr>
    </w:p>
    <w:tbl>
      <w:tblPr>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2689"/>
        <w:gridCol w:w="2981"/>
      </w:tblGrid>
      <w:tr w:rsidR="00B51B4F" w:rsidDel="009B41E4" w14:paraId="5C515684" w14:textId="7E971118" w:rsidTr="00113D23">
        <w:trPr>
          <w:del w:id="1289" w:author="Benton, Deon [2]" w:date="2023-10-13T14:55:00Z"/>
        </w:trPr>
        <w:tc>
          <w:tcPr>
            <w:tcW w:w="3544" w:type="dxa"/>
            <w:tcBorders>
              <w:top w:val="single" w:sz="4" w:space="0" w:color="000000"/>
              <w:left w:val="nil"/>
              <w:bottom w:val="single" w:sz="4" w:space="0" w:color="000000"/>
              <w:right w:val="nil"/>
            </w:tcBorders>
          </w:tcPr>
          <w:p w14:paraId="6A678571" w14:textId="123065B3" w:rsidR="00B51B4F" w:rsidDel="009B41E4" w:rsidRDefault="00E33573">
            <w:pPr>
              <w:rPr>
                <w:del w:id="1290" w:author="Benton, Deon [2]" w:date="2023-10-13T14:55:00Z"/>
                <w:rFonts w:ascii="Times New Roman" w:eastAsia="Times New Roman" w:hAnsi="Times New Roman" w:cs="Times New Roman"/>
                <w:sz w:val="24"/>
                <w:szCs w:val="24"/>
              </w:rPr>
            </w:pPr>
            <w:del w:id="1291" w:author="Benton, Deon [2]" w:date="2023-10-13T14:55:00Z">
              <w:r w:rsidDel="009B41E4">
                <w:rPr>
                  <w:rFonts w:ascii="Times New Roman" w:eastAsia="Times New Roman" w:hAnsi="Times New Roman" w:cs="Times New Roman"/>
                  <w:sz w:val="24"/>
                  <w:szCs w:val="24"/>
                </w:rPr>
                <w:delText>Condition</w:delText>
              </w:r>
            </w:del>
          </w:p>
        </w:tc>
        <w:tc>
          <w:tcPr>
            <w:tcW w:w="2689" w:type="dxa"/>
            <w:tcBorders>
              <w:top w:val="single" w:sz="4" w:space="0" w:color="000000"/>
              <w:left w:val="nil"/>
              <w:bottom w:val="single" w:sz="4" w:space="0" w:color="000000"/>
              <w:right w:val="nil"/>
            </w:tcBorders>
          </w:tcPr>
          <w:p w14:paraId="20773DC8" w14:textId="36968304" w:rsidR="00B51B4F" w:rsidDel="009B41E4" w:rsidRDefault="00E33573">
            <w:pPr>
              <w:rPr>
                <w:del w:id="1292" w:author="Benton, Deon [2]" w:date="2023-10-13T14:55:00Z"/>
                <w:rFonts w:ascii="Times New Roman" w:eastAsia="Times New Roman" w:hAnsi="Times New Roman" w:cs="Times New Roman"/>
                <w:sz w:val="24"/>
                <w:szCs w:val="24"/>
              </w:rPr>
            </w:pPr>
            <w:del w:id="1293" w:author="Benton, Deon [2]" w:date="2023-10-13T14:55:00Z">
              <w:r w:rsidDel="009B41E4">
                <w:rPr>
                  <w:rFonts w:ascii="Times New Roman" w:eastAsia="Times New Roman" w:hAnsi="Times New Roman" w:cs="Times New Roman"/>
                  <w:sz w:val="24"/>
                  <w:szCs w:val="24"/>
                </w:rPr>
                <w:delText>First learning phase</w:delText>
              </w:r>
            </w:del>
          </w:p>
        </w:tc>
        <w:tc>
          <w:tcPr>
            <w:tcW w:w="2981" w:type="dxa"/>
            <w:tcBorders>
              <w:top w:val="single" w:sz="4" w:space="0" w:color="000000"/>
              <w:left w:val="nil"/>
              <w:bottom w:val="single" w:sz="4" w:space="0" w:color="000000"/>
              <w:right w:val="nil"/>
            </w:tcBorders>
          </w:tcPr>
          <w:p w14:paraId="1989F38E" w14:textId="23DA08F9" w:rsidR="00B51B4F" w:rsidDel="009B41E4" w:rsidRDefault="00E33573">
            <w:pPr>
              <w:rPr>
                <w:del w:id="1294" w:author="Benton, Deon [2]" w:date="2023-10-13T14:55:00Z"/>
                <w:rFonts w:ascii="Times New Roman" w:eastAsia="Times New Roman" w:hAnsi="Times New Roman" w:cs="Times New Roman"/>
                <w:sz w:val="24"/>
                <w:szCs w:val="24"/>
              </w:rPr>
            </w:pPr>
            <w:del w:id="1295" w:author="Benton, Deon [2]" w:date="2023-10-13T14:55:00Z">
              <w:r w:rsidDel="009B41E4">
                <w:rPr>
                  <w:rFonts w:ascii="Times New Roman" w:eastAsia="Times New Roman" w:hAnsi="Times New Roman" w:cs="Times New Roman"/>
                  <w:sz w:val="24"/>
                  <w:szCs w:val="24"/>
                </w:rPr>
                <w:delText>Second learning phase</w:delText>
              </w:r>
            </w:del>
          </w:p>
        </w:tc>
      </w:tr>
      <w:tr w:rsidR="00B51B4F" w:rsidDel="009B41E4" w14:paraId="0BC55981" w14:textId="74E121F4" w:rsidTr="00113D23">
        <w:trPr>
          <w:del w:id="1296" w:author="Benton, Deon [2]" w:date="2023-10-13T14:55:00Z"/>
        </w:trPr>
        <w:tc>
          <w:tcPr>
            <w:tcW w:w="3544" w:type="dxa"/>
            <w:tcBorders>
              <w:top w:val="single" w:sz="4" w:space="0" w:color="000000"/>
              <w:left w:val="nil"/>
              <w:bottom w:val="nil"/>
              <w:right w:val="nil"/>
            </w:tcBorders>
          </w:tcPr>
          <w:p w14:paraId="3770EE2E" w14:textId="01416873" w:rsidR="00B51B4F" w:rsidDel="009B41E4" w:rsidRDefault="00E33573">
            <w:pPr>
              <w:rPr>
                <w:del w:id="1297" w:author="Benton, Deon [2]" w:date="2023-10-13T14:55:00Z"/>
                <w:rFonts w:ascii="Times New Roman" w:eastAsia="Times New Roman" w:hAnsi="Times New Roman" w:cs="Times New Roman"/>
                <w:sz w:val="24"/>
                <w:szCs w:val="24"/>
              </w:rPr>
            </w:pPr>
            <w:del w:id="1298" w:author="Benton, Deon [2]" w:date="2023-10-13T14:55:00Z">
              <w:r w:rsidDel="009B41E4">
                <w:rPr>
                  <w:rFonts w:ascii="Times New Roman" w:eastAsia="Times New Roman" w:hAnsi="Times New Roman" w:cs="Times New Roman"/>
                  <w:sz w:val="24"/>
                  <w:szCs w:val="24"/>
                </w:rPr>
                <w:delText>Backwards blocking (experimental)</w:delText>
              </w:r>
            </w:del>
          </w:p>
        </w:tc>
        <w:tc>
          <w:tcPr>
            <w:tcW w:w="2689" w:type="dxa"/>
            <w:tcBorders>
              <w:top w:val="single" w:sz="4" w:space="0" w:color="000000"/>
              <w:left w:val="nil"/>
              <w:bottom w:val="nil"/>
              <w:right w:val="nil"/>
            </w:tcBorders>
          </w:tcPr>
          <w:p w14:paraId="026E2797" w14:textId="440630A0" w:rsidR="00B51B4F" w:rsidDel="009B41E4" w:rsidRDefault="00E33573">
            <w:pPr>
              <w:rPr>
                <w:del w:id="1299" w:author="Benton, Deon [2]" w:date="2023-10-13T14:55:00Z"/>
                <w:rFonts w:ascii="Times New Roman" w:eastAsia="Times New Roman" w:hAnsi="Times New Roman" w:cs="Times New Roman"/>
                <w:sz w:val="24"/>
                <w:szCs w:val="24"/>
              </w:rPr>
            </w:pPr>
            <w:del w:id="1300" w:author="Benton, Deon [2]" w:date="2023-10-13T14:55:00Z">
              <w:r w:rsidDel="009B41E4">
                <w:rPr>
                  <w:rFonts w:ascii="Times New Roman" w:eastAsia="Times New Roman" w:hAnsi="Times New Roman" w:cs="Times New Roman"/>
                  <w:sz w:val="24"/>
                  <w:szCs w:val="24"/>
                </w:rPr>
                <w:delText>ABC+</w:delText>
              </w:r>
            </w:del>
          </w:p>
        </w:tc>
        <w:tc>
          <w:tcPr>
            <w:tcW w:w="2981" w:type="dxa"/>
            <w:tcBorders>
              <w:top w:val="single" w:sz="4" w:space="0" w:color="000000"/>
              <w:left w:val="nil"/>
              <w:bottom w:val="nil"/>
              <w:right w:val="nil"/>
            </w:tcBorders>
          </w:tcPr>
          <w:p w14:paraId="56F18D44" w14:textId="369B0A26" w:rsidR="00B51B4F" w:rsidDel="009B41E4" w:rsidRDefault="00E33573">
            <w:pPr>
              <w:rPr>
                <w:del w:id="1301" w:author="Benton, Deon [2]" w:date="2023-10-13T14:55:00Z"/>
                <w:rFonts w:ascii="Times New Roman" w:eastAsia="Times New Roman" w:hAnsi="Times New Roman" w:cs="Times New Roman"/>
                <w:sz w:val="24"/>
                <w:szCs w:val="24"/>
              </w:rPr>
            </w:pPr>
            <w:del w:id="1302" w:author="Benton, Deon [2]" w:date="2023-10-13T14:55:00Z">
              <w:r w:rsidDel="009B41E4">
                <w:rPr>
                  <w:rFonts w:ascii="Times New Roman" w:eastAsia="Times New Roman" w:hAnsi="Times New Roman" w:cs="Times New Roman"/>
                  <w:sz w:val="24"/>
                  <w:szCs w:val="24"/>
                </w:rPr>
                <w:delText>A+</w:delText>
              </w:r>
            </w:del>
          </w:p>
        </w:tc>
      </w:tr>
      <w:tr w:rsidR="00B51B4F" w:rsidDel="009B41E4" w14:paraId="64080D8B" w14:textId="0A30E411" w:rsidTr="00113D23">
        <w:trPr>
          <w:del w:id="1303" w:author="Benton, Deon [2]" w:date="2023-10-13T14:55:00Z"/>
        </w:trPr>
        <w:tc>
          <w:tcPr>
            <w:tcW w:w="3544" w:type="dxa"/>
            <w:tcBorders>
              <w:top w:val="nil"/>
              <w:left w:val="nil"/>
              <w:bottom w:val="nil"/>
              <w:right w:val="nil"/>
            </w:tcBorders>
          </w:tcPr>
          <w:p w14:paraId="2D074E48" w14:textId="6D86ADA1" w:rsidR="00B51B4F" w:rsidDel="009B41E4" w:rsidRDefault="00E33573">
            <w:pPr>
              <w:rPr>
                <w:del w:id="1304" w:author="Benton, Deon [2]" w:date="2023-10-13T14:55:00Z"/>
                <w:rFonts w:ascii="Times New Roman" w:eastAsia="Times New Roman" w:hAnsi="Times New Roman" w:cs="Times New Roman"/>
                <w:sz w:val="24"/>
                <w:szCs w:val="24"/>
              </w:rPr>
            </w:pPr>
            <w:del w:id="1305" w:author="Benton, Deon [2]" w:date="2023-10-13T14:55:00Z">
              <w:r w:rsidDel="009B41E4">
                <w:rPr>
                  <w:rFonts w:ascii="Times New Roman" w:eastAsia="Times New Roman" w:hAnsi="Times New Roman" w:cs="Times New Roman"/>
                  <w:sz w:val="24"/>
                  <w:szCs w:val="24"/>
                </w:rPr>
                <w:delText>Backwards blocking (control)</w:delText>
              </w:r>
            </w:del>
          </w:p>
        </w:tc>
        <w:tc>
          <w:tcPr>
            <w:tcW w:w="2689" w:type="dxa"/>
            <w:tcBorders>
              <w:top w:val="nil"/>
              <w:left w:val="nil"/>
              <w:bottom w:val="nil"/>
              <w:right w:val="nil"/>
            </w:tcBorders>
          </w:tcPr>
          <w:p w14:paraId="0C52DE46" w14:textId="77346B91" w:rsidR="00B51B4F" w:rsidDel="009B41E4" w:rsidRDefault="00E33573">
            <w:pPr>
              <w:rPr>
                <w:del w:id="1306" w:author="Benton, Deon [2]" w:date="2023-10-13T14:55:00Z"/>
                <w:rFonts w:ascii="Times New Roman" w:eastAsia="Times New Roman" w:hAnsi="Times New Roman" w:cs="Times New Roman"/>
                <w:sz w:val="24"/>
                <w:szCs w:val="24"/>
              </w:rPr>
            </w:pPr>
            <w:del w:id="1307" w:author="Benton, Deon [2]" w:date="2023-10-13T14:55:00Z">
              <w:r w:rsidDel="009B41E4">
                <w:rPr>
                  <w:rFonts w:ascii="Times New Roman" w:eastAsia="Times New Roman" w:hAnsi="Times New Roman" w:cs="Times New Roman"/>
                  <w:sz w:val="24"/>
                  <w:szCs w:val="24"/>
                </w:rPr>
                <w:delText>ABC+</w:delText>
              </w:r>
            </w:del>
          </w:p>
        </w:tc>
        <w:tc>
          <w:tcPr>
            <w:tcW w:w="2981" w:type="dxa"/>
            <w:tcBorders>
              <w:top w:val="nil"/>
              <w:left w:val="nil"/>
              <w:bottom w:val="nil"/>
              <w:right w:val="nil"/>
            </w:tcBorders>
          </w:tcPr>
          <w:p w14:paraId="6225ED28" w14:textId="3BCEDE3F" w:rsidR="00B51B4F" w:rsidDel="009B41E4" w:rsidRDefault="00E33573">
            <w:pPr>
              <w:rPr>
                <w:del w:id="1308" w:author="Benton, Deon [2]" w:date="2023-10-13T14:55:00Z"/>
                <w:rFonts w:ascii="Times New Roman" w:eastAsia="Times New Roman" w:hAnsi="Times New Roman" w:cs="Times New Roman"/>
                <w:sz w:val="24"/>
                <w:szCs w:val="24"/>
              </w:rPr>
            </w:pPr>
            <w:del w:id="1309" w:author="Benton, Deon [2]" w:date="2023-10-13T14:55:00Z">
              <w:r w:rsidDel="009B41E4">
                <w:rPr>
                  <w:rFonts w:ascii="Times New Roman" w:eastAsia="Times New Roman" w:hAnsi="Times New Roman" w:cs="Times New Roman"/>
                  <w:sz w:val="24"/>
                  <w:szCs w:val="24"/>
                </w:rPr>
                <w:delText>D+</w:delText>
              </w:r>
            </w:del>
          </w:p>
        </w:tc>
      </w:tr>
      <w:tr w:rsidR="00B51B4F" w:rsidDel="009B41E4" w14:paraId="7C89E8FF" w14:textId="63E42AA8" w:rsidTr="00113D23">
        <w:trPr>
          <w:del w:id="1310" w:author="Benton, Deon [2]" w:date="2023-10-13T14:55:00Z"/>
        </w:trPr>
        <w:tc>
          <w:tcPr>
            <w:tcW w:w="3544" w:type="dxa"/>
            <w:tcBorders>
              <w:top w:val="nil"/>
              <w:left w:val="nil"/>
              <w:bottom w:val="nil"/>
              <w:right w:val="nil"/>
            </w:tcBorders>
          </w:tcPr>
          <w:p w14:paraId="23FC6A8F" w14:textId="6844F964" w:rsidR="00B51B4F" w:rsidDel="009B41E4" w:rsidRDefault="00E33573">
            <w:pPr>
              <w:rPr>
                <w:del w:id="1311" w:author="Benton, Deon [2]" w:date="2023-10-13T14:55:00Z"/>
                <w:rFonts w:ascii="Times New Roman" w:eastAsia="Times New Roman" w:hAnsi="Times New Roman" w:cs="Times New Roman"/>
                <w:sz w:val="24"/>
                <w:szCs w:val="24"/>
              </w:rPr>
            </w:pPr>
            <w:del w:id="1312" w:author="Benton, Deon [2]" w:date="2023-10-13T14:55:00Z">
              <w:r w:rsidDel="009B41E4">
                <w:rPr>
                  <w:rFonts w:ascii="Times New Roman" w:eastAsia="Times New Roman" w:hAnsi="Times New Roman" w:cs="Times New Roman"/>
                  <w:sz w:val="24"/>
                  <w:szCs w:val="24"/>
                </w:rPr>
                <w:delText>Indirect screening-off (experimental)</w:delText>
              </w:r>
            </w:del>
          </w:p>
        </w:tc>
        <w:tc>
          <w:tcPr>
            <w:tcW w:w="2689" w:type="dxa"/>
            <w:tcBorders>
              <w:top w:val="nil"/>
              <w:left w:val="nil"/>
              <w:bottom w:val="nil"/>
              <w:right w:val="nil"/>
            </w:tcBorders>
          </w:tcPr>
          <w:p w14:paraId="2590BA5B" w14:textId="27357F31" w:rsidR="00B51B4F" w:rsidDel="009B41E4" w:rsidRDefault="00E33573">
            <w:pPr>
              <w:rPr>
                <w:del w:id="1313" w:author="Benton, Deon [2]" w:date="2023-10-13T14:55:00Z"/>
                <w:rFonts w:ascii="Times New Roman" w:eastAsia="Times New Roman" w:hAnsi="Times New Roman" w:cs="Times New Roman"/>
                <w:sz w:val="24"/>
                <w:szCs w:val="24"/>
              </w:rPr>
            </w:pPr>
            <w:del w:id="1314" w:author="Benton, Deon [2]" w:date="2023-10-13T14:55:00Z">
              <w:r w:rsidDel="009B41E4">
                <w:rPr>
                  <w:rFonts w:ascii="Times New Roman" w:eastAsia="Times New Roman" w:hAnsi="Times New Roman" w:cs="Times New Roman"/>
                  <w:sz w:val="24"/>
                  <w:szCs w:val="24"/>
                </w:rPr>
                <w:delText>ABC+</w:delText>
              </w:r>
            </w:del>
          </w:p>
        </w:tc>
        <w:tc>
          <w:tcPr>
            <w:tcW w:w="2981" w:type="dxa"/>
            <w:tcBorders>
              <w:top w:val="nil"/>
              <w:left w:val="nil"/>
              <w:bottom w:val="nil"/>
              <w:right w:val="nil"/>
            </w:tcBorders>
          </w:tcPr>
          <w:p w14:paraId="3C49F6B2" w14:textId="7620D04E" w:rsidR="00B51B4F" w:rsidDel="009B41E4" w:rsidRDefault="00E33573">
            <w:pPr>
              <w:rPr>
                <w:del w:id="1315" w:author="Benton, Deon [2]" w:date="2023-10-13T14:55:00Z"/>
                <w:rFonts w:ascii="Times New Roman" w:eastAsia="Times New Roman" w:hAnsi="Times New Roman" w:cs="Times New Roman"/>
                <w:sz w:val="24"/>
                <w:szCs w:val="24"/>
              </w:rPr>
            </w:pPr>
            <w:del w:id="1316" w:author="Benton, Deon [2]" w:date="2023-10-13T14:55:00Z">
              <w:r w:rsidDel="009B41E4">
                <w:rPr>
                  <w:rFonts w:ascii="Times New Roman" w:eastAsia="Times New Roman" w:hAnsi="Times New Roman" w:cs="Times New Roman"/>
                  <w:sz w:val="24"/>
                  <w:szCs w:val="24"/>
                </w:rPr>
                <w:delText>A-</w:delText>
              </w:r>
            </w:del>
          </w:p>
        </w:tc>
      </w:tr>
      <w:tr w:rsidR="00B51B4F" w:rsidDel="009B41E4" w14:paraId="1AB710F0" w14:textId="37C79156" w:rsidTr="00113D23">
        <w:trPr>
          <w:del w:id="1317" w:author="Benton, Deon [2]" w:date="2023-10-13T14:55:00Z"/>
        </w:trPr>
        <w:tc>
          <w:tcPr>
            <w:tcW w:w="3544" w:type="dxa"/>
            <w:tcBorders>
              <w:top w:val="nil"/>
              <w:left w:val="nil"/>
              <w:bottom w:val="single" w:sz="4" w:space="0" w:color="000000"/>
              <w:right w:val="nil"/>
            </w:tcBorders>
          </w:tcPr>
          <w:p w14:paraId="51BC72C6" w14:textId="58593305" w:rsidR="00B51B4F" w:rsidDel="009B41E4" w:rsidRDefault="00E33573">
            <w:pPr>
              <w:rPr>
                <w:del w:id="1318" w:author="Benton, Deon [2]" w:date="2023-10-13T14:55:00Z"/>
                <w:rFonts w:ascii="Times New Roman" w:eastAsia="Times New Roman" w:hAnsi="Times New Roman" w:cs="Times New Roman"/>
                <w:sz w:val="24"/>
                <w:szCs w:val="24"/>
              </w:rPr>
            </w:pPr>
            <w:del w:id="1319" w:author="Benton, Deon [2]" w:date="2023-10-13T14:55:00Z">
              <w:r w:rsidDel="009B41E4">
                <w:rPr>
                  <w:rFonts w:ascii="Times New Roman" w:eastAsia="Times New Roman" w:hAnsi="Times New Roman" w:cs="Times New Roman"/>
                  <w:sz w:val="24"/>
                  <w:szCs w:val="24"/>
                </w:rPr>
                <w:delText>Indirect screening-off (control)</w:delText>
              </w:r>
            </w:del>
          </w:p>
        </w:tc>
        <w:tc>
          <w:tcPr>
            <w:tcW w:w="2689" w:type="dxa"/>
            <w:tcBorders>
              <w:top w:val="nil"/>
              <w:left w:val="nil"/>
              <w:bottom w:val="single" w:sz="4" w:space="0" w:color="000000"/>
              <w:right w:val="nil"/>
            </w:tcBorders>
          </w:tcPr>
          <w:p w14:paraId="458C04C0" w14:textId="3DBB2DD2" w:rsidR="00B51B4F" w:rsidDel="009B41E4" w:rsidRDefault="00E33573">
            <w:pPr>
              <w:rPr>
                <w:del w:id="1320" w:author="Benton, Deon [2]" w:date="2023-10-13T14:55:00Z"/>
                <w:rFonts w:ascii="Times New Roman" w:eastAsia="Times New Roman" w:hAnsi="Times New Roman" w:cs="Times New Roman"/>
                <w:sz w:val="24"/>
                <w:szCs w:val="24"/>
              </w:rPr>
            </w:pPr>
            <w:del w:id="1321" w:author="Benton, Deon [2]" w:date="2023-10-13T14:55:00Z">
              <w:r w:rsidDel="009B41E4">
                <w:rPr>
                  <w:rFonts w:ascii="Times New Roman" w:eastAsia="Times New Roman" w:hAnsi="Times New Roman" w:cs="Times New Roman"/>
                  <w:sz w:val="24"/>
                  <w:szCs w:val="24"/>
                </w:rPr>
                <w:delText>ABC+</w:delText>
              </w:r>
            </w:del>
          </w:p>
        </w:tc>
        <w:tc>
          <w:tcPr>
            <w:tcW w:w="2981" w:type="dxa"/>
            <w:tcBorders>
              <w:top w:val="nil"/>
              <w:left w:val="nil"/>
              <w:bottom w:val="single" w:sz="4" w:space="0" w:color="000000"/>
              <w:right w:val="nil"/>
            </w:tcBorders>
          </w:tcPr>
          <w:p w14:paraId="279F0607" w14:textId="45FA8B87" w:rsidR="00B51B4F" w:rsidDel="009B41E4" w:rsidRDefault="00E33573">
            <w:pPr>
              <w:keepNext/>
              <w:rPr>
                <w:del w:id="1322" w:author="Benton, Deon [2]" w:date="2023-10-13T14:55:00Z"/>
                <w:rFonts w:ascii="Times New Roman" w:eastAsia="Times New Roman" w:hAnsi="Times New Roman" w:cs="Times New Roman"/>
                <w:sz w:val="24"/>
                <w:szCs w:val="24"/>
              </w:rPr>
            </w:pPr>
            <w:del w:id="1323" w:author="Benton, Deon [2]" w:date="2023-10-13T14:55:00Z">
              <w:r w:rsidDel="009B41E4">
                <w:rPr>
                  <w:rFonts w:ascii="Times New Roman" w:eastAsia="Times New Roman" w:hAnsi="Times New Roman" w:cs="Times New Roman"/>
                  <w:sz w:val="24"/>
                  <w:szCs w:val="24"/>
                </w:rPr>
                <w:delText>D-</w:delText>
              </w:r>
            </w:del>
          </w:p>
        </w:tc>
      </w:tr>
    </w:tbl>
    <w:p w14:paraId="7C118B38" w14:textId="13F9730A" w:rsidR="00B51B4F" w:rsidDel="009B41E4" w:rsidRDefault="00E33573">
      <w:pPr>
        <w:pBdr>
          <w:top w:val="nil"/>
          <w:left w:val="nil"/>
          <w:bottom w:val="nil"/>
          <w:right w:val="nil"/>
          <w:between w:val="nil"/>
        </w:pBdr>
        <w:spacing w:line="240" w:lineRule="auto"/>
        <w:rPr>
          <w:del w:id="1324" w:author="Benton, Deon [2]" w:date="2023-10-13T14:55:00Z"/>
          <w:rFonts w:ascii="Times New Roman" w:eastAsia="Times New Roman" w:hAnsi="Times New Roman" w:cs="Times New Roman"/>
          <w:color w:val="000000"/>
          <w:sz w:val="18"/>
          <w:szCs w:val="18"/>
        </w:rPr>
      </w:pPr>
      <w:del w:id="1325" w:author="Benton, Deon [2]" w:date="2023-10-13T14:55:00Z">
        <w:r w:rsidDel="009B41E4">
          <w:rPr>
            <w:rFonts w:ascii="Times New Roman" w:eastAsia="Times New Roman" w:hAnsi="Times New Roman" w:cs="Times New Roman"/>
            <w:color w:val="000000"/>
            <w:sz w:val="18"/>
            <w:szCs w:val="18"/>
          </w:rPr>
          <w:delText xml:space="preserve">Table 1. Schematic of the task structure for the backwards blocking and indirect screening-off experimental and control trials. </w:delText>
        </w:r>
      </w:del>
    </w:p>
    <w:p w14:paraId="4816E0D9" w14:textId="32AA3D88" w:rsidR="00B51B4F" w:rsidDel="009B41E4" w:rsidRDefault="00E33573">
      <w:pPr>
        <w:keepNext/>
        <w:spacing w:after="0" w:line="240" w:lineRule="auto"/>
        <w:rPr>
          <w:del w:id="1326" w:author="Benton, Deon [2]" w:date="2023-10-13T14:55:00Z"/>
          <w:rFonts w:ascii="Times New Roman" w:eastAsia="Times New Roman" w:hAnsi="Times New Roman" w:cs="Times New Roman"/>
          <w:b/>
          <w:sz w:val="24"/>
          <w:szCs w:val="24"/>
        </w:rPr>
      </w:pPr>
      <w:del w:id="1327" w:author="Benton, Deon [2]" w:date="2023-10-13T14:55:00Z">
        <w:r w:rsidDel="009B41E4">
          <w:rPr>
            <w:rFonts w:ascii="Times New Roman" w:eastAsia="Times New Roman" w:hAnsi="Times New Roman" w:cs="Times New Roman"/>
            <w:b/>
            <w:sz w:val="24"/>
            <w:szCs w:val="24"/>
          </w:rPr>
          <w:delText>Results</w:delText>
        </w:r>
      </w:del>
    </w:p>
    <w:p w14:paraId="30BCC843" w14:textId="48075C4D" w:rsidR="00B51B4F" w:rsidDel="009B41E4" w:rsidRDefault="00B51B4F">
      <w:pPr>
        <w:keepNext/>
        <w:spacing w:after="0" w:line="240" w:lineRule="auto"/>
        <w:rPr>
          <w:del w:id="1328" w:author="Benton, Deon [2]" w:date="2023-10-13T14:55:00Z"/>
          <w:rFonts w:ascii="Times New Roman" w:eastAsia="Times New Roman" w:hAnsi="Times New Roman" w:cs="Times New Roman"/>
          <w:b/>
          <w:sz w:val="24"/>
          <w:szCs w:val="24"/>
        </w:rPr>
      </w:pPr>
    </w:p>
    <w:p w14:paraId="555B8D9A" w14:textId="2056B687" w:rsidR="00B51B4F" w:rsidDel="009B41E4" w:rsidRDefault="00E33573">
      <w:pPr>
        <w:spacing w:after="0" w:line="480" w:lineRule="auto"/>
        <w:ind w:firstLine="720"/>
        <w:rPr>
          <w:del w:id="1329" w:author="Benton, Deon [2]" w:date="2023-10-13T14:55:00Z"/>
          <w:rFonts w:ascii="Times New Roman" w:eastAsia="Times New Roman" w:hAnsi="Times New Roman" w:cs="Times New Roman"/>
          <w:sz w:val="24"/>
          <w:szCs w:val="24"/>
        </w:rPr>
      </w:pPr>
      <w:del w:id="1330" w:author="Benton, Deon [2]" w:date="2023-10-13T14:55:00Z">
        <w:r w:rsidDel="009B41E4">
          <w:rPr>
            <w:rFonts w:ascii="Times New Roman" w:eastAsia="Times New Roman" w:hAnsi="Times New Roman" w:cs="Times New Roman"/>
            <w:sz w:val="24"/>
            <w:szCs w:val="24"/>
          </w:rPr>
          <w:delText xml:space="preserve">Figure 2 shows </w:delText>
        </w:r>
      </w:del>
      <w:ins w:id="1331" w:author="Benton, Deon" w:date="2023-10-05T22:02:00Z">
        <w:del w:id="1332" w:author="Benton, Deon [2]" w:date="2023-10-13T14:55:00Z">
          <w:r w:rsidR="00E81900" w:rsidDel="009B41E4">
            <w:rPr>
              <w:rFonts w:ascii="Times New Roman" w:eastAsia="Times New Roman" w:hAnsi="Times New Roman" w:cs="Times New Roman"/>
              <w:sz w:val="24"/>
              <w:szCs w:val="24"/>
            </w:rPr>
            <w:delText>the number of times children responded “yes”</w:delText>
          </w:r>
        </w:del>
      </w:ins>
      <w:del w:id="1333" w:author="Benton, Deon [2]" w:date="2023-10-13T14:55:00Z">
        <w:r w:rsidDel="009B41E4">
          <w:rPr>
            <w:rFonts w:ascii="Times New Roman" w:eastAsia="Times New Roman" w:hAnsi="Times New Roman" w:cs="Times New Roman"/>
            <w:sz w:val="24"/>
            <w:szCs w:val="24"/>
          </w:rPr>
          <w:delText xml:space="preserve">participants’ responses to </w:delText>
        </w:r>
      </w:del>
      <w:ins w:id="1334" w:author="Benton, Deon" w:date="2023-10-05T22:02:00Z">
        <w:del w:id="1335" w:author="Benton, Deon [2]" w:date="2023-10-13T14:55:00Z">
          <w:r w:rsidR="00E81900" w:rsidDel="009B41E4">
            <w:rPr>
              <w:rFonts w:ascii="Times New Roman" w:eastAsia="Times New Roman" w:hAnsi="Times New Roman" w:cs="Times New Roman"/>
              <w:sz w:val="24"/>
              <w:szCs w:val="24"/>
            </w:rPr>
            <w:delText xml:space="preserve">the question </w:delText>
          </w:r>
        </w:del>
      </w:ins>
      <w:del w:id="1336" w:author="Benton, Deon [2]" w:date="2023-10-13T14:55:00Z">
        <w:r w:rsidDel="009B41E4">
          <w:rPr>
            <w:rFonts w:ascii="Times New Roman" w:eastAsia="Times New Roman" w:hAnsi="Times New Roman" w:cs="Times New Roman"/>
            <w:sz w:val="24"/>
            <w:szCs w:val="24"/>
          </w:rPr>
          <w:delText>“Is this a blicket</w:delText>
        </w:r>
      </w:del>
      <w:ins w:id="1337" w:author="Benton, Deon" w:date="2023-10-05T22:02:00Z">
        <w:del w:id="1338" w:author="Benton, Deon [2]" w:date="2023-10-13T14:55:00Z">
          <w:r w:rsidR="00E81900" w:rsidDel="009B41E4">
            <w:rPr>
              <w:rFonts w:ascii="Times New Roman" w:eastAsia="Times New Roman" w:hAnsi="Times New Roman" w:cs="Times New Roman"/>
              <w:sz w:val="24"/>
              <w:szCs w:val="24"/>
            </w:rPr>
            <w:delText>”</w:delText>
          </w:r>
        </w:del>
      </w:ins>
      <w:del w:id="1339" w:author="Benton, Deon [2]" w:date="2023-10-13T14:55:00Z">
        <w:r w:rsidR="00B00D8E" w:rsidDel="009B41E4">
          <w:rPr>
            <w:rFonts w:ascii="Times New Roman" w:eastAsia="Times New Roman" w:hAnsi="Times New Roman" w:cs="Times New Roman"/>
            <w:sz w:val="24"/>
            <w:szCs w:val="24"/>
          </w:rPr>
          <w:delText>?</w:delText>
        </w:r>
        <w:r w:rsidDel="009B41E4">
          <w:rPr>
            <w:rFonts w:ascii="Times New Roman" w:eastAsia="Times New Roman" w:hAnsi="Times New Roman" w:cs="Times New Roman"/>
            <w:sz w:val="24"/>
            <w:szCs w:val="24"/>
          </w:rPr>
          <w:delText xml:space="preserve">” for each object. </w:delText>
        </w:r>
      </w:del>
      <w:ins w:id="1340" w:author="Benton, Deon" w:date="2023-10-05T22:02:00Z">
        <w:del w:id="1341" w:author="Benton, Deon [2]" w:date="2023-10-13T14:55:00Z">
          <w:r w:rsidR="00E81900" w:rsidDel="009B41E4">
            <w:rPr>
              <w:rFonts w:ascii="Times New Roman" w:eastAsia="Times New Roman" w:hAnsi="Times New Roman" w:cs="Times New Roman"/>
              <w:sz w:val="24"/>
              <w:szCs w:val="24"/>
            </w:rPr>
            <w:delText>Using this</w:delText>
          </w:r>
        </w:del>
      </w:ins>
      <w:del w:id="1342" w:author="Benton, Deon [2]" w:date="2023-10-13T14:55:00Z">
        <w:r w:rsidDel="009B41E4">
          <w:rPr>
            <w:rFonts w:ascii="Times New Roman" w:eastAsia="Times New Roman" w:hAnsi="Times New Roman" w:cs="Times New Roman"/>
            <w:sz w:val="24"/>
            <w:szCs w:val="24"/>
          </w:rPr>
          <w:delText>Participants’ yes/no responses were treated as a primary binary dependent measure</w:delText>
        </w:r>
      </w:del>
      <w:ins w:id="1343" w:author="Benton, Deon" w:date="2023-10-05T22:02:00Z">
        <w:del w:id="1344" w:author="Benton, Deon [2]" w:date="2023-10-13T14:55:00Z">
          <w:r w:rsidR="00E81900" w:rsidDel="009B41E4">
            <w:rPr>
              <w:rFonts w:ascii="Times New Roman" w:eastAsia="Times New Roman" w:hAnsi="Times New Roman" w:cs="Times New Roman"/>
              <w:sz w:val="24"/>
              <w:szCs w:val="24"/>
            </w:rPr>
            <w:delText>, the</w:delText>
          </w:r>
        </w:del>
      </w:ins>
      <w:del w:id="1345" w:author="Benton, Deon [2]" w:date="2023-10-13T14:55:00Z">
        <w:r w:rsidDel="009B41E4">
          <w:rPr>
            <w:rFonts w:ascii="Times New Roman" w:eastAsia="Times New Roman" w:hAnsi="Times New Roman" w:cs="Times New Roman"/>
            <w:sz w:val="24"/>
            <w:szCs w:val="24"/>
          </w:rPr>
          <w:delText xml:space="preserve">. </w:delText>
        </w:r>
        <w:r w:rsidR="008B3EC6" w:rsidDel="009B41E4">
          <w:rPr>
            <w:rFonts w:ascii="Times New Roman" w:eastAsia="Times New Roman" w:hAnsi="Times New Roman" w:cs="Times New Roman"/>
            <w:sz w:val="24"/>
            <w:szCs w:val="24"/>
          </w:rPr>
          <w:delText>All analyses were conducted with the lme4 package in R (Bates et al., 2015). Deidentified data for all experiments, along with all analysis code, is available on OSF (</w:delText>
        </w:r>
        <w:r w:rsidR="00C11047" w:rsidRPr="00C11047" w:rsidDel="009B41E4">
          <w:rPr>
            <w:rFonts w:ascii="Times New Roman" w:eastAsia="Times New Roman" w:hAnsi="Times New Roman" w:cs="Times New Roman"/>
            <w:sz w:val="24"/>
            <w:szCs w:val="24"/>
          </w:rPr>
          <w:delText>https://osf.io/n6mvq/?view_only=a6b8231a6b9743c7bfe896ba1eab58f3</w:delText>
        </w:r>
        <w:r w:rsidR="008B3EC6" w:rsidDel="009B41E4">
          <w:rPr>
            <w:rFonts w:ascii="Times New Roman" w:eastAsia="Times New Roman" w:hAnsi="Times New Roman" w:cs="Times New Roman"/>
            <w:sz w:val="24"/>
            <w:szCs w:val="24"/>
          </w:rPr>
          <w:delText xml:space="preserve">). </w:delText>
        </w:r>
        <w:r w:rsidDel="009B41E4">
          <w:rPr>
            <w:rFonts w:ascii="Times New Roman" w:eastAsia="Times New Roman" w:hAnsi="Times New Roman" w:cs="Times New Roman"/>
            <w:sz w:val="24"/>
            <w:szCs w:val="24"/>
          </w:rPr>
          <w:delText xml:space="preserve">Data were entered into a five-way </w:delText>
        </w:r>
      </w:del>
      <w:ins w:id="1346" w:author="Benton, Deon" w:date="2023-10-05T22:02:00Z">
        <w:del w:id="1347" w:author="Benton, Deon [2]" w:date="2023-10-13T14:55:00Z">
          <w:r w:rsidR="00E81900" w:rsidDel="009B41E4">
            <w:rPr>
              <w:rFonts w:ascii="Times New Roman" w:eastAsia="Times New Roman" w:hAnsi="Times New Roman" w:cs="Times New Roman"/>
              <w:sz w:val="24"/>
              <w:szCs w:val="24"/>
            </w:rPr>
            <w:delText xml:space="preserve">linear </w:delText>
          </w:r>
        </w:del>
      </w:ins>
      <w:del w:id="1348" w:author="Benton, Deon [2]" w:date="2023-10-13T14:55:00Z">
        <w:r w:rsidDel="009B41E4">
          <w:rPr>
            <w:rFonts w:ascii="Times New Roman" w:eastAsia="Times New Roman" w:hAnsi="Times New Roman" w:cs="Times New Roman"/>
            <w:sz w:val="24"/>
            <w:szCs w:val="24"/>
          </w:rPr>
          <w:delText xml:space="preserve">mixed-effects </w:delText>
        </w:r>
      </w:del>
      <w:ins w:id="1349" w:author="Benton, Deon" w:date="2023-10-05T22:02:00Z">
        <w:del w:id="1350" w:author="Benton, Deon [2]" w:date="2023-10-13T14:55:00Z">
          <w:r w:rsidR="00E81900" w:rsidDel="009B41E4">
            <w:rPr>
              <w:rFonts w:ascii="Times New Roman" w:eastAsia="Times New Roman" w:hAnsi="Times New Roman" w:cs="Times New Roman"/>
              <w:sz w:val="24"/>
              <w:szCs w:val="24"/>
            </w:rPr>
            <w:delText>model</w:delText>
          </w:r>
        </w:del>
      </w:ins>
      <w:del w:id="1351" w:author="Benton, Deon [2]" w:date="2023-10-13T14:55:00Z">
        <w:r w:rsidDel="009B41E4">
          <w:rPr>
            <w:rFonts w:ascii="Times New Roman" w:eastAsia="Times New Roman" w:hAnsi="Times New Roman" w:cs="Times New Roman"/>
            <w:sz w:val="24"/>
            <w:szCs w:val="24"/>
          </w:rPr>
          <w:delText>logistic regression with Age as a continuous fixed effect, Condition (</w:delText>
        </w:r>
        <w:r w:rsidR="00A56A4D" w:rsidDel="009B41E4">
          <w:rPr>
            <w:rFonts w:ascii="Times New Roman" w:eastAsia="Times New Roman" w:hAnsi="Times New Roman" w:cs="Times New Roman"/>
            <w:sz w:val="24"/>
            <w:szCs w:val="24"/>
          </w:rPr>
          <w:delText>B</w:delText>
        </w:r>
        <w:r w:rsidDel="009B41E4">
          <w:rPr>
            <w:rFonts w:ascii="Times New Roman" w:eastAsia="Times New Roman" w:hAnsi="Times New Roman" w:cs="Times New Roman"/>
            <w:sz w:val="24"/>
            <w:szCs w:val="24"/>
          </w:rPr>
          <w:delText xml:space="preserve">ackwards </w:delText>
        </w:r>
      </w:del>
      <w:ins w:id="1352" w:author="Benton, Deon" w:date="2023-10-05T22:02:00Z">
        <w:del w:id="1353" w:author="Benton, Deon [2]" w:date="2023-10-13T14:55:00Z">
          <w:r w:rsidR="00E81900" w:rsidDel="009B41E4">
            <w:rPr>
              <w:rFonts w:ascii="Times New Roman" w:eastAsia="Times New Roman" w:hAnsi="Times New Roman" w:cs="Times New Roman"/>
              <w:sz w:val="24"/>
              <w:szCs w:val="24"/>
            </w:rPr>
            <w:delText>blocking</w:delText>
          </w:r>
        </w:del>
      </w:ins>
      <w:del w:id="1354" w:author="Benton, Deon [2]" w:date="2023-10-13T14:55:00Z">
        <w:r w:rsidR="00A56A4D" w:rsidDel="009B41E4">
          <w:rPr>
            <w:rFonts w:ascii="Times New Roman" w:eastAsia="Times New Roman" w:hAnsi="Times New Roman" w:cs="Times New Roman"/>
            <w:sz w:val="24"/>
            <w:szCs w:val="24"/>
          </w:rPr>
          <w:delText>B</w:delText>
        </w:r>
        <w:r w:rsidDel="009B41E4">
          <w:rPr>
            <w:rFonts w:ascii="Times New Roman" w:eastAsia="Times New Roman" w:hAnsi="Times New Roman" w:cs="Times New Roman"/>
            <w:sz w:val="24"/>
            <w:szCs w:val="24"/>
          </w:rPr>
          <w:delText xml:space="preserve">locking vs. </w:delText>
        </w:r>
        <w:r w:rsidR="00A56A4D" w:rsidDel="009B41E4">
          <w:rPr>
            <w:rFonts w:ascii="Times New Roman" w:eastAsia="Times New Roman" w:hAnsi="Times New Roman" w:cs="Times New Roman"/>
            <w:sz w:val="24"/>
            <w:szCs w:val="24"/>
          </w:rPr>
          <w:delText>I</w:delText>
        </w:r>
        <w:r w:rsidDel="009B41E4">
          <w:rPr>
            <w:rFonts w:ascii="Times New Roman" w:eastAsia="Times New Roman" w:hAnsi="Times New Roman" w:cs="Times New Roman"/>
            <w:sz w:val="24"/>
            <w:szCs w:val="24"/>
          </w:rPr>
          <w:delText xml:space="preserve">ndirect </w:delText>
        </w:r>
      </w:del>
      <w:ins w:id="1355" w:author="Benton, Deon" w:date="2023-10-05T22:02:00Z">
        <w:del w:id="1356" w:author="Benton, Deon [2]" w:date="2023-10-13T14:55:00Z">
          <w:r w:rsidR="00E81900" w:rsidDel="009B41E4">
            <w:rPr>
              <w:rFonts w:ascii="Times New Roman" w:eastAsia="Times New Roman" w:hAnsi="Times New Roman" w:cs="Times New Roman"/>
              <w:sz w:val="24"/>
              <w:szCs w:val="24"/>
            </w:rPr>
            <w:delText>screening-off</w:delText>
          </w:r>
        </w:del>
      </w:ins>
      <w:del w:id="1357" w:author="Benton, Deon [2]" w:date="2023-10-13T14:55:00Z">
        <w:r w:rsidR="00A56A4D" w:rsidDel="009B41E4">
          <w:rPr>
            <w:rFonts w:ascii="Times New Roman" w:eastAsia="Times New Roman" w:hAnsi="Times New Roman" w:cs="Times New Roman"/>
            <w:sz w:val="24"/>
            <w:szCs w:val="24"/>
          </w:rPr>
          <w:delText>S</w:delText>
        </w:r>
        <w:r w:rsidDel="009B41E4">
          <w:rPr>
            <w:rFonts w:ascii="Times New Roman" w:eastAsia="Times New Roman" w:hAnsi="Times New Roman" w:cs="Times New Roman"/>
            <w:sz w:val="24"/>
            <w:szCs w:val="24"/>
          </w:rPr>
          <w:delText>creening-</w:delText>
        </w:r>
        <w:r w:rsidR="00A56A4D" w:rsidDel="009B41E4">
          <w:rPr>
            <w:rFonts w:ascii="Times New Roman" w:eastAsia="Times New Roman" w:hAnsi="Times New Roman" w:cs="Times New Roman"/>
            <w:sz w:val="24"/>
            <w:szCs w:val="24"/>
          </w:rPr>
          <w:delText>O</w:delText>
        </w:r>
        <w:r w:rsidDel="009B41E4">
          <w:rPr>
            <w:rFonts w:ascii="Times New Roman" w:eastAsia="Times New Roman" w:hAnsi="Times New Roman" w:cs="Times New Roman"/>
            <w:sz w:val="24"/>
            <w:szCs w:val="24"/>
          </w:rPr>
          <w:delText xml:space="preserve">ff) as the </w:delText>
        </w:r>
        <w:r w:rsidDel="009B41E4">
          <w:rPr>
            <w:rFonts w:ascii="Times New Roman" w:eastAsia="Times New Roman" w:hAnsi="Times New Roman" w:cs="Times New Roman"/>
            <w:sz w:val="24"/>
            <w:szCs w:val="24"/>
          </w:rPr>
          <w:lastRenderedPageBreak/>
          <w:delText xml:space="preserve">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w:delText>
        </w:r>
      </w:del>
      <w:ins w:id="1358" w:author="Benton, Deon" w:date="2023-10-05T22:02:00Z">
        <w:del w:id="1359" w:author="Benton, Deon [2]" w:date="2023-10-13T14:55:00Z">
          <w:r w:rsidR="00E81900" w:rsidDel="009B41E4">
            <w:rPr>
              <w:rFonts w:ascii="Times New Roman" w:eastAsia="Times New Roman" w:hAnsi="Times New Roman" w:cs="Times New Roman"/>
              <w:sz w:val="24"/>
              <w:szCs w:val="24"/>
            </w:rPr>
            <w:delText>3 three-way interactions. These included a three-way interaction among Age, Condition, and Object, χ</w:delText>
          </w:r>
          <w:r w:rsidR="00E81900" w:rsidDel="009B41E4">
            <w:rPr>
              <w:rFonts w:ascii="Times New Roman" w:eastAsia="Times New Roman" w:hAnsi="Times New Roman" w:cs="Times New Roman"/>
              <w:i/>
              <w:sz w:val="24"/>
              <w:szCs w:val="24"/>
              <w:vertAlign w:val="superscript"/>
            </w:rPr>
            <w:delText>2</w:delText>
          </w:r>
          <w:r w:rsidR="00E81900" w:rsidDel="009B41E4">
            <w:rPr>
              <w:rFonts w:ascii="Times New Roman" w:eastAsia="Times New Roman" w:hAnsi="Times New Roman" w:cs="Times New Roman"/>
              <w:sz w:val="24"/>
              <w:szCs w:val="24"/>
            </w:rPr>
            <w:delText xml:space="preserve">(3) = 7.90, </w:delText>
          </w:r>
          <w:r w:rsidR="00E81900" w:rsidDel="009B41E4">
            <w:rPr>
              <w:rFonts w:ascii="Times New Roman" w:eastAsia="Times New Roman" w:hAnsi="Times New Roman" w:cs="Times New Roman"/>
              <w:i/>
              <w:sz w:val="24"/>
              <w:szCs w:val="24"/>
            </w:rPr>
            <w:delText xml:space="preserve">p </w:delText>
          </w:r>
          <w:r w:rsidR="00E81900" w:rsidDel="009B41E4">
            <w:rPr>
              <w:rFonts w:ascii="Times New Roman" w:eastAsia="Times New Roman" w:hAnsi="Times New Roman" w:cs="Times New Roman"/>
              <w:sz w:val="24"/>
              <w:szCs w:val="24"/>
            </w:rPr>
            <w:delText>= .05, a three-way interaction among Condition, Trial Number and Object, χ</w:delText>
          </w:r>
          <w:r w:rsidR="00E81900" w:rsidDel="009B41E4">
            <w:rPr>
              <w:rFonts w:ascii="Times New Roman" w:eastAsia="Times New Roman" w:hAnsi="Times New Roman" w:cs="Times New Roman"/>
              <w:i/>
              <w:sz w:val="24"/>
              <w:szCs w:val="24"/>
              <w:vertAlign w:val="superscript"/>
            </w:rPr>
            <w:delText>2</w:delText>
          </w:r>
          <w:r w:rsidR="00E81900" w:rsidDel="009B41E4">
            <w:rPr>
              <w:rFonts w:ascii="Times New Roman" w:eastAsia="Times New Roman" w:hAnsi="Times New Roman" w:cs="Times New Roman"/>
              <w:sz w:val="24"/>
              <w:szCs w:val="24"/>
            </w:rPr>
            <w:delText xml:space="preserve">(3) = 13.31, </w:delText>
          </w:r>
          <w:r w:rsidR="00E81900" w:rsidDel="009B41E4">
            <w:rPr>
              <w:rFonts w:ascii="Times New Roman" w:eastAsia="Times New Roman" w:hAnsi="Times New Roman" w:cs="Times New Roman"/>
              <w:i/>
              <w:sz w:val="24"/>
              <w:szCs w:val="24"/>
            </w:rPr>
            <w:delText xml:space="preserve">p </w:delText>
          </w:r>
          <w:r w:rsidR="00E81900" w:rsidDel="009B41E4">
            <w:rPr>
              <w:rFonts w:ascii="Times New Roman" w:eastAsia="Times New Roman" w:hAnsi="Times New Roman" w:cs="Times New Roman"/>
              <w:sz w:val="24"/>
              <w:szCs w:val="24"/>
            </w:rPr>
            <w:delText>= .006, and a</w:delText>
          </w:r>
        </w:del>
      </w:ins>
      <w:del w:id="1360" w:author="Benton, Deon [2]" w:date="2023-10-13T14:55:00Z">
        <w:r w:rsidDel="009B41E4">
          <w:rPr>
            <w:rFonts w:ascii="Times New Roman" w:eastAsia="Times New Roman" w:hAnsi="Times New Roman" w:cs="Times New Roman"/>
            <w:sz w:val="24"/>
            <w:szCs w:val="24"/>
          </w:rPr>
          <w:delText>a single three-way interaction among Condition, Trial Type, and Object, χ</w:delText>
        </w:r>
        <w:r w:rsidDel="009B41E4">
          <w:rPr>
            <w:rFonts w:ascii="Times New Roman" w:eastAsia="Times New Roman" w:hAnsi="Times New Roman" w:cs="Times New Roman"/>
            <w:i/>
            <w:sz w:val="24"/>
            <w:szCs w:val="24"/>
            <w:vertAlign w:val="superscript"/>
          </w:rPr>
          <w:delText>2</w:delText>
        </w:r>
        <w:r w:rsidDel="009B41E4">
          <w:rPr>
            <w:rFonts w:ascii="Times New Roman" w:eastAsia="Times New Roman" w:hAnsi="Times New Roman" w:cs="Times New Roman"/>
            <w:sz w:val="24"/>
            <w:szCs w:val="24"/>
          </w:rPr>
          <w:delText xml:space="preserve">(2) = 64.85, </w:delText>
        </w:r>
        <w:r w:rsidDel="009B41E4">
          <w:rPr>
            <w:rFonts w:ascii="Times New Roman" w:eastAsia="Times New Roman" w:hAnsi="Times New Roman" w:cs="Times New Roman"/>
            <w:i/>
            <w:sz w:val="24"/>
            <w:szCs w:val="24"/>
          </w:rPr>
          <w:delText>p &lt;</w:delText>
        </w:r>
        <w:r w:rsidDel="009B41E4">
          <w:rPr>
            <w:rFonts w:ascii="Times New Roman" w:eastAsia="Times New Roman" w:hAnsi="Times New Roman" w:cs="Times New Roman"/>
            <w:sz w:val="24"/>
            <w:szCs w:val="24"/>
          </w:rPr>
          <w:delText xml:space="preserve"> .001. </w:delText>
        </w:r>
      </w:del>
    </w:p>
    <w:p w14:paraId="14B05ADD" w14:textId="12D6A976" w:rsidR="006C5C80" w:rsidDel="009B41E4" w:rsidRDefault="00E33573">
      <w:pPr>
        <w:spacing w:after="0" w:line="480" w:lineRule="auto"/>
        <w:ind w:firstLine="720"/>
        <w:rPr>
          <w:ins w:id="1361" w:author="Benton, Deon" w:date="2023-10-05T22:02:00Z"/>
          <w:del w:id="1362" w:author="Benton, Deon [2]" w:date="2023-10-13T14:55:00Z"/>
          <w:rFonts w:ascii="Times New Roman" w:eastAsia="Times New Roman" w:hAnsi="Times New Roman" w:cs="Times New Roman"/>
          <w:sz w:val="24"/>
          <w:szCs w:val="24"/>
        </w:rPr>
      </w:pPr>
      <w:del w:id="1363" w:author="Benton, Deon [2]" w:date="2023-10-13T14:55:00Z">
        <w:r w:rsidDel="009B41E4">
          <w:rPr>
            <w:rFonts w:ascii="Times New Roman" w:eastAsia="Times New Roman" w:hAnsi="Times New Roman" w:cs="Times New Roman"/>
            <w:sz w:val="24"/>
            <w:szCs w:val="24"/>
          </w:rPr>
          <w:delText xml:space="preserve">To </w:delText>
        </w:r>
      </w:del>
      <w:ins w:id="1364" w:author="Benton, Deon" w:date="2023-10-05T22:02:00Z">
        <w:del w:id="1365" w:author="Benton, Deon [2]" w:date="2023-10-13T14:55:00Z">
          <w:r w:rsidR="00E81900" w:rsidDel="009B41E4">
            <w:rPr>
              <w:rFonts w:ascii="Times New Roman" w:eastAsia="Times New Roman" w:hAnsi="Times New Roman" w:cs="Times New Roman"/>
              <w:sz w:val="24"/>
              <w:szCs w:val="24"/>
            </w:rPr>
            <w:delText>explore</w:delText>
          </w:r>
        </w:del>
      </w:ins>
      <w:del w:id="1366" w:author="Benton, Deon [2]" w:date="2023-10-13T14:55:00Z">
        <w:r w:rsidDel="009B41E4">
          <w:rPr>
            <w:rFonts w:ascii="Times New Roman" w:eastAsia="Times New Roman" w:hAnsi="Times New Roman" w:cs="Times New Roman"/>
            <w:sz w:val="24"/>
            <w:szCs w:val="24"/>
          </w:rPr>
          <w:delText xml:space="preserve">unpack the nature of the interaction among </w:delText>
        </w:r>
      </w:del>
      <w:ins w:id="1367" w:author="Benton, Deon" w:date="2023-10-05T22:02:00Z">
        <w:del w:id="1368" w:author="Benton, Deon [2]" w:date="2023-10-13T14:55:00Z">
          <w:r w:rsidR="00E81900" w:rsidDel="009B41E4">
            <w:rPr>
              <w:rFonts w:ascii="Times New Roman" w:eastAsia="Times New Roman" w:hAnsi="Times New Roman" w:cs="Times New Roman"/>
              <w:sz w:val="24"/>
              <w:szCs w:val="24"/>
            </w:rPr>
            <w:delText xml:space="preserve">Age, </w:delText>
          </w:r>
        </w:del>
      </w:ins>
      <w:del w:id="1369" w:author="Benton, Deon [2]" w:date="2023-10-13T14:55:00Z">
        <w:r w:rsidDel="009B41E4">
          <w:rPr>
            <w:rFonts w:ascii="Times New Roman" w:eastAsia="Times New Roman" w:hAnsi="Times New Roman" w:cs="Times New Roman"/>
            <w:sz w:val="24"/>
            <w:szCs w:val="24"/>
          </w:rPr>
          <w:delText xml:space="preserve">Condition, Trial Type, and Object, we </w:delText>
        </w:r>
      </w:del>
      <w:ins w:id="1370" w:author="Benton, Deon" w:date="2023-10-05T22:02:00Z">
        <w:del w:id="1371" w:author="Benton, Deon [2]" w:date="2023-10-13T14:55:00Z">
          <w:r w:rsidR="00E81900" w:rsidDel="009B41E4">
            <w:rPr>
              <w:rFonts w:ascii="Times New Roman" w:eastAsia="Times New Roman" w:hAnsi="Times New Roman" w:cs="Times New Roman"/>
              <w:sz w:val="24"/>
              <w:szCs w:val="24"/>
            </w:rPr>
            <w:delText>constructed</w:delText>
          </w:r>
        </w:del>
      </w:ins>
      <w:del w:id="1372" w:author="Benton, Deon [2]" w:date="2023-10-13T14:55:00Z">
        <w:r w:rsidDel="009B41E4">
          <w:rPr>
            <w:rFonts w:ascii="Times New Roman" w:eastAsia="Times New Roman" w:hAnsi="Times New Roman" w:cs="Times New Roman"/>
            <w:sz w:val="24"/>
            <w:szCs w:val="24"/>
          </w:rPr>
          <w:delText xml:space="preserve">ran separate two-way </w:delText>
        </w:r>
      </w:del>
      <w:ins w:id="1373" w:author="Benton, Deon" w:date="2023-10-05T22:02:00Z">
        <w:del w:id="1374" w:author="Benton, Deon [2]" w:date="2023-10-13T14:55:00Z">
          <w:r w:rsidR="00E81900" w:rsidDel="009B41E4">
            <w:rPr>
              <w:rFonts w:ascii="Times New Roman" w:eastAsia="Times New Roman" w:hAnsi="Times New Roman" w:cs="Times New Roman"/>
              <w:sz w:val="24"/>
              <w:szCs w:val="24"/>
            </w:rPr>
            <w:delText xml:space="preserve">linear </w:delText>
          </w:r>
        </w:del>
      </w:ins>
      <w:del w:id="1375" w:author="Benton, Deon [2]" w:date="2023-10-13T14:55:00Z">
        <w:r w:rsidDel="009B41E4">
          <w:rPr>
            <w:rFonts w:ascii="Times New Roman" w:eastAsia="Times New Roman" w:hAnsi="Times New Roman" w:cs="Times New Roman"/>
            <w:sz w:val="24"/>
            <w:szCs w:val="24"/>
          </w:rPr>
          <w:delText xml:space="preserve">mixed-effects </w:delText>
        </w:r>
      </w:del>
      <w:ins w:id="1376" w:author="Benton, Deon" w:date="2023-10-05T22:02:00Z">
        <w:del w:id="1377" w:author="Benton, Deon [2]" w:date="2023-10-13T14:55:00Z">
          <w:r w:rsidR="00E81900" w:rsidDel="009B41E4">
            <w:rPr>
              <w:rFonts w:ascii="Times New Roman" w:eastAsia="Times New Roman" w:hAnsi="Times New Roman" w:cs="Times New Roman"/>
              <w:sz w:val="24"/>
              <w:szCs w:val="24"/>
            </w:rPr>
            <w:delText>models between Age and Object</w:delText>
          </w:r>
        </w:del>
      </w:ins>
      <w:del w:id="1378" w:author="Benton, Deon [2]" w:date="2023-10-13T14:55:00Z">
        <w:r w:rsidR="0065176E" w:rsidDel="009B41E4">
          <w:rPr>
            <w:rFonts w:ascii="Times New Roman" w:eastAsia="Times New Roman" w:hAnsi="Times New Roman" w:cs="Times New Roman"/>
            <w:sz w:val="24"/>
            <w:szCs w:val="24"/>
          </w:rPr>
          <w:delText>logistic regressions</w:delText>
        </w:r>
        <w:r w:rsidDel="009B41E4">
          <w:rPr>
            <w:rFonts w:ascii="Times New Roman" w:eastAsia="Times New Roman" w:hAnsi="Times New Roman" w:cs="Times New Roman"/>
            <w:sz w:val="24"/>
            <w:szCs w:val="24"/>
          </w:rPr>
          <w:delText xml:space="preserve"> separately for </w:delText>
        </w:r>
      </w:del>
      <w:ins w:id="1379" w:author="Benton, Deon" w:date="2023-10-05T22:02:00Z">
        <w:del w:id="1380" w:author="Benton, Deon [2]" w:date="2023-10-13T14:55:00Z">
          <w:r w:rsidR="00E81900" w:rsidDel="009B41E4">
            <w:rPr>
              <w:rFonts w:ascii="Times New Roman" w:eastAsia="Times New Roman" w:hAnsi="Times New Roman" w:cs="Times New Roman"/>
              <w:sz w:val="24"/>
              <w:szCs w:val="24"/>
            </w:rPr>
            <w:delText xml:space="preserve">each condition. Age was included as a continuous fixed effect, Condition as a between-participants fixed effect, Object as a </w:delText>
          </w:r>
        </w:del>
      </w:ins>
      <w:del w:id="1381" w:author="Benton, Deon [2]" w:date="2023-10-13T14:55:00Z">
        <w:r w:rsidDel="009B41E4">
          <w:rPr>
            <w:rFonts w:ascii="Times New Roman" w:eastAsia="Times New Roman" w:hAnsi="Times New Roman" w:cs="Times New Roman"/>
            <w:sz w:val="24"/>
            <w:szCs w:val="24"/>
          </w:rPr>
          <w:delText xml:space="preserve">the </w:delText>
        </w:r>
        <w:r w:rsidR="0065176E" w:rsidDel="009B41E4">
          <w:rPr>
            <w:rFonts w:ascii="Times New Roman" w:eastAsia="Times New Roman" w:hAnsi="Times New Roman" w:cs="Times New Roman"/>
            <w:sz w:val="24"/>
            <w:szCs w:val="24"/>
          </w:rPr>
          <w:delText>Backwards Blocking</w:delText>
        </w:r>
        <w:r w:rsidDel="009B41E4">
          <w:rPr>
            <w:rFonts w:ascii="Times New Roman" w:eastAsia="Times New Roman" w:hAnsi="Times New Roman" w:cs="Times New Roman"/>
            <w:sz w:val="24"/>
            <w:szCs w:val="24"/>
          </w:rPr>
          <w:delText xml:space="preserve"> and </w:delText>
        </w:r>
        <w:r w:rsidR="0065176E" w:rsidDel="009B41E4">
          <w:rPr>
            <w:rFonts w:ascii="Times New Roman" w:eastAsia="Times New Roman" w:hAnsi="Times New Roman" w:cs="Times New Roman"/>
            <w:sz w:val="24"/>
            <w:szCs w:val="24"/>
          </w:rPr>
          <w:delText>Indirect Screening-Off conditions</w:delText>
        </w:r>
        <w:r w:rsidDel="009B41E4">
          <w:rPr>
            <w:rFonts w:ascii="Times New Roman" w:eastAsia="Times New Roman" w:hAnsi="Times New Roman" w:cs="Times New Roman"/>
            <w:sz w:val="24"/>
            <w:szCs w:val="24"/>
          </w:rPr>
          <w:delText xml:space="preserve">, with Trial Type (Experimental vs. Control) and Objects (A vs. B vs. C vs. D) as the within-participants fixed </w:delText>
        </w:r>
      </w:del>
      <w:ins w:id="1382" w:author="Benton, Deon" w:date="2023-10-05T22:02:00Z">
        <w:del w:id="1383" w:author="Benton, Deon [2]" w:date="2023-10-13T14:55:00Z">
          <w:r w:rsidR="00E81900" w:rsidDel="009B41E4">
            <w:rPr>
              <w:rFonts w:ascii="Times New Roman" w:eastAsia="Times New Roman" w:hAnsi="Times New Roman" w:cs="Times New Roman"/>
              <w:sz w:val="24"/>
              <w:szCs w:val="24"/>
            </w:rPr>
            <w:delText>effect,</w:delText>
          </w:r>
        </w:del>
      </w:ins>
      <w:del w:id="1384" w:author="Benton, Deon [2]" w:date="2023-10-13T14:55:00Z">
        <w:r w:rsidDel="009B41E4">
          <w:rPr>
            <w:rFonts w:ascii="Times New Roman" w:eastAsia="Times New Roman" w:hAnsi="Times New Roman" w:cs="Times New Roman"/>
            <w:sz w:val="24"/>
            <w:szCs w:val="24"/>
          </w:rPr>
          <w:delText xml:space="preserve">effects and </w:delText>
        </w:r>
      </w:del>
      <w:ins w:id="1385" w:author="Benton, Deon" w:date="2023-10-05T22:02:00Z">
        <w:del w:id="1386" w:author="Benton, Deon [2]" w:date="2023-10-13T14:55:00Z">
          <w:r w:rsidR="00E81900" w:rsidDel="009B41E4">
            <w:rPr>
              <w:rFonts w:ascii="Times New Roman" w:eastAsia="Times New Roman" w:hAnsi="Times New Roman" w:cs="Times New Roman"/>
              <w:sz w:val="24"/>
              <w:szCs w:val="24"/>
            </w:rPr>
            <w:delText>participants</w:delText>
          </w:r>
        </w:del>
      </w:ins>
      <w:del w:id="1387" w:author="Benton, Deon [2]" w:date="2023-10-13T14:55:00Z">
        <w:r w:rsidDel="009B41E4">
          <w:rPr>
            <w:rFonts w:ascii="Times New Roman" w:eastAsia="Times New Roman" w:hAnsi="Times New Roman" w:cs="Times New Roman"/>
            <w:sz w:val="24"/>
            <w:szCs w:val="24"/>
          </w:rPr>
          <w:delText xml:space="preserve">participant as </w:delText>
        </w:r>
      </w:del>
      <w:ins w:id="1388" w:author="Benton, Deon" w:date="2023-10-05T22:02:00Z">
        <w:del w:id="1389" w:author="Benton, Deon [2]" w:date="2023-10-13T14:55:00Z">
          <w:r w:rsidR="00E81900" w:rsidDel="009B41E4">
            <w:rPr>
              <w:rFonts w:ascii="Times New Roman" w:eastAsia="Times New Roman" w:hAnsi="Times New Roman" w:cs="Times New Roman"/>
              <w:sz w:val="24"/>
              <w:szCs w:val="24"/>
            </w:rPr>
            <w:delText>a</w:delText>
          </w:r>
        </w:del>
      </w:ins>
      <w:del w:id="1390" w:author="Benton, Deon [2]" w:date="2023-10-13T14:55:00Z">
        <w:r w:rsidDel="009B41E4">
          <w:rPr>
            <w:rFonts w:ascii="Times New Roman" w:eastAsia="Times New Roman" w:hAnsi="Times New Roman" w:cs="Times New Roman"/>
            <w:sz w:val="24"/>
            <w:szCs w:val="24"/>
          </w:rPr>
          <w:delText xml:space="preserve">the random effect. </w:delText>
        </w:r>
      </w:del>
      <w:ins w:id="1391" w:author="Benton, Deon" w:date="2023-10-05T22:02:00Z">
        <w:del w:id="1392" w:author="Benton, Deon [2]" w:date="2023-10-13T14:55:00Z">
          <w:r w:rsidR="00E81900" w:rsidDel="009B41E4">
            <w:rPr>
              <w:rFonts w:ascii="Times New Roman" w:eastAsia="Times New Roman" w:hAnsi="Times New Roman" w:cs="Times New Roman"/>
              <w:sz w:val="24"/>
              <w:szCs w:val="24"/>
            </w:rPr>
            <w:delText>Both linear models only yielded experimental effects of Objects, both χ</w:delText>
          </w:r>
          <w:r w:rsidR="00E81900" w:rsidDel="009B41E4">
            <w:rPr>
              <w:rFonts w:ascii="Times New Roman" w:eastAsia="Times New Roman" w:hAnsi="Times New Roman" w:cs="Times New Roman"/>
              <w:sz w:val="24"/>
              <w:szCs w:val="24"/>
              <w:vertAlign w:val="superscript"/>
            </w:rPr>
            <w:delText>2</w:delText>
          </w:r>
          <w:r w:rsidR="00E81900" w:rsidDel="009B41E4">
            <w:rPr>
              <w:rFonts w:ascii="Times New Roman" w:eastAsia="Times New Roman" w:hAnsi="Times New Roman" w:cs="Times New Roman"/>
              <w:sz w:val="24"/>
              <w:szCs w:val="24"/>
            </w:rPr>
            <w:delText xml:space="preserve">’s &gt; 31.88, both </w:delText>
          </w:r>
          <w:r w:rsidR="00E81900" w:rsidDel="009B41E4">
            <w:rPr>
              <w:rFonts w:ascii="Times New Roman" w:eastAsia="Times New Roman" w:hAnsi="Times New Roman" w:cs="Times New Roman"/>
              <w:i/>
              <w:sz w:val="24"/>
              <w:szCs w:val="24"/>
            </w:rPr>
            <w:delText>p</w:delText>
          </w:r>
          <w:r w:rsidR="00E81900" w:rsidDel="009B41E4">
            <w:rPr>
              <w:rFonts w:ascii="Times New Roman" w:eastAsia="Times New Roman" w:hAnsi="Times New Roman" w:cs="Times New Roman"/>
              <w:sz w:val="24"/>
              <w:szCs w:val="24"/>
            </w:rPr>
            <w:delText>-values &lt; .001, which indicated that participated treated the objects differently. Specifically, in the backwards blocking condition, participants considered object A (</w:delText>
          </w:r>
          <w:r w:rsidR="00E81900" w:rsidDel="009B41E4">
            <w:rPr>
              <w:rFonts w:ascii="Times New Roman" w:eastAsia="Times New Roman" w:hAnsi="Times New Roman" w:cs="Times New Roman"/>
              <w:i/>
              <w:sz w:val="24"/>
              <w:szCs w:val="24"/>
            </w:rPr>
            <w:delText>M</w:delText>
          </w:r>
          <w:r w:rsidR="00E81900" w:rsidDel="009B41E4">
            <w:rPr>
              <w:rFonts w:ascii="Times New Roman" w:eastAsia="Times New Roman" w:hAnsi="Times New Roman" w:cs="Times New Roman"/>
              <w:sz w:val="24"/>
              <w:szCs w:val="24"/>
            </w:rPr>
            <w:delText xml:space="preserve"> = .89, </w:delText>
          </w:r>
          <w:r w:rsidR="00E81900" w:rsidDel="009B41E4">
            <w:rPr>
              <w:rFonts w:ascii="Times New Roman" w:eastAsia="Times New Roman" w:hAnsi="Times New Roman" w:cs="Times New Roman"/>
              <w:i/>
              <w:sz w:val="24"/>
              <w:szCs w:val="24"/>
            </w:rPr>
            <w:delText>SD</w:delText>
          </w:r>
          <w:r w:rsidR="00E81900" w:rsidDel="009B41E4">
            <w:rPr>
              <w:rFonts w:ascii="Times New Roman" w:eastAsia="Times New Roman" w:hAnsi="Times New Roman" w:cs="Times New Roman"/>
              <w:sz w:val="24"/>
              <w:szCs w:val="24"/>
            </w:rPr>
            <w:delText xml:space="preserve"> = .31) to be more of a blicket than object B (M = .67, SD = .47), </w:delText>
          </w:r>
          <w:r w:rsidR="00E81900" w:rsidDel="009B41E4">
            <w:rPr>
              <w:rFonts w:ascii="Times New Roman" w:eastAsia="Times New Roman" w:hAnsi="Times New Roman" w:cs="Times New Roman"/>
              <w:i/>
              <w:sz w:val="24"/>
              <w:szCs w:val="24"/>
            </w:rPr>
            <w:delText>t</w:delText>
          </w:r>
          <w:r w:rsidR="00E81900" w:rsidDel="009B41E4">
            <w:rPr>
              <w:rFonts w:ascii="Times New Roman" w:eastAsia="Times New Roman" w:hAnsi="Times New Roman" w:cs="Times New Roman"/>
              <w:sz w:val="24"/>
              <w:szCs w:val="24"/>
            </w:rPr>
            <w:delText xml:space="preserve">(30) = 4.95, </w:delText>
          </w:r>
          <w:r w:rsidR="00E81900" w:rsidDel="009B41E4">
            <w:rPr>
              <w:rFonts w:ascii="Times New Roman" w:eastAsia="Times New Roman" w:hAnsi="Times New Roman" w:cs="Times New Roman"/>
              <w:i/>
              <w:sz w:val="24"/>
              <w:szCs w:val="24"/>
            </w:rPr>
            <w:delText xml:space="preserve">p </w:delText>
          </w:r>
          <w:r w:rsidR="00E81900" w:rsidDel="009B41E4">
            <w:rPr>
              <w:rFonts w:ascii="Times New Roman" w:eastAsia="Times New Roman" w:hAnsi="Times New Roman" w:cs="Times New Roman"/>
              <w:sz w:val="24"/>
              <w:szCs w:val="24"/>
            </w:rPr>
            <w:delText>&lt; .001, and C (</w:delText>
          </w:r>
          <w:r w:rsidR="00E81900" w:rsidDel="009B41E4">
            <w:rPr>
              <w:rFonts w:ascii="Times New Roman" w:eastAsia="Times New Roman" w:hAnsi="Times New Roman" w:cs="Times New Roman"/>
              <w:i/>
              <w:sz w:val="24"/>
              <w:szCs w:val="24"/>
            </w:rPr>
            <w:delText>M</w:delText>
          </w:r>
          <w:r w:rsidR="00E81900" w:rsidDel="009B41E4">
            <w:rPr>
              <w:rFonts w:ascii="Times New Roman" w:eastAsia="Times New Roman" w:hAnsi="Times New Roman" w:cs="Times New Roman"/>
              <w:sz w:val="24"/>
              <w:szCs w:val="24"/>
            </w:rPr>
            <w:delText xml:space="preserve"> = .71, </w:delText>
          </w:r>
          <w:r w:rsidR="00E81900" w:rsidDel="009B41E4">
            <w:rPr>
              <w:rFonts w:ascii="Times New Roman" w:eastAsia="Times New Roman" w:hAnsi="Times New Roman" w:cs="Times New Roman"/>
              <w:i/>
              <w:sz w:val="24"/>
              <w:szCs w:val="24"/>
            </w:rPr>
            <w:delText>SD</w:delText>
          </w:r>
          <w:r w:rsidR="00E81900" w:rsidDel="009B41E4">
            <w:rPr>
              <w:rFonts w:ascii="Times New Roman" w:eastAsia="Times New Roman" w:hAnsi="Times New Roman" w:cs="Times New Roman"/>
              <w:sz w:val="24"/>
              <w:szCs w:val="24"/>
            </w:rPr>
            <w:delText xml:space="preserve"> = .46), </w:delText>
          </w:r>
          <w:r w:rsidR="00E81900" w:rsidDel="009B41E4">
            <w:rPr>
              <w:rFonts w:ascii="Times New Roman" w:eastAsia="Times New Roman" w:hAnsi="Times New Roman" w:cs="Times New Roman"/>
              <w:i/>
              <w:sz w:val="24"/>
              <w:szCs w:val="24"/>
            </w:rPr>
            <w:delText>t</w:delText>
          </w:r>
          <w:r w:rsidR="00E81900" w:rsidDel="009B41E4">
            <w:rPr>
              <w:rFonts w:ascii="Times New Roman" w:eastAsia="Times New Roman" w:hAnsi="Times New Roman" w:cs="Times New Roman"/>
              <w:sz w:val="24"/>
              <w:szCs w:val="24"/>
            </w:rPr>
            <w:delText xml:space="preserve">(30) = 3.89, </w:delText>
          </w:r>
          <w:r w:rsidR="00E81900" w:rsidDel="009B41E4">
            <w:rPr>
              <w:rFonts w:ascii="Times New Roman" w:eastAsia="Times New Roman" w:hAnsi="Times New Roman" w:cs="Times New Roman"/>
              <w:i/>
              <w:sz w:val="24"/>
              <w:szCs w:val="24"/>
            </w:rPr>
            <w:delText xml:space="preserve">p </w:delText>
          </w:r>
          <w:r w:rsidR="00E81900" w:rsidDel="009B41E4">
            <w:rPr>
              <w:rFonts w:ascii="Times New Roman" w:eastAsia="Times New Roman" w:hAnsi="Times New Roman" w:cs="Times New Roman"/>
              <w:sz w:val="24"/>
              <w:szCs w:val="24"/>
            </w:rPr>
            <w:delText>&lt; .001</w:delText>
          </w:r>
          <w:r w:rsidR="00E81900" w:rsidDel="009B41E4">
            <w:rPr>
              <w:rFonts w:ascii="Times New Roman" w:eastAsia="Times New Roman" w:hAnsi="Times New Roman" w:cs="Times New Roman"/>
              <w:i/>
              <w:sz w:val="24"/>
              <w:szCs w:val="24"/>
            </w:rPr>
            <w:delText xml:space="preserve">. </w:delText>
          </w:r>
          <w:r w:rsidR="00E81900" w:rsidDel="009B41E4">
            <w:rPr>
              <w:rFonts w:ascii="Times New Roman" w:eastAsia="Times New Roman" w:hAnsi="Times New Roman" w:cs="Times New Roman"/>
              <w:sz w:val="24"/>
              <w:szCs w:val="24"/>
            </w:rPr>
            <w:delText>However, participants treated objects A and D (</w:delText>
          </w:r>
          <w:r w:rsidR="00E81900" w:rsidDel="009B41E4">
            <w:rPr>
              <w:rFonts w:ascii="Times New Roman" w:eastAsia="Times New Roman" w:hAnsi="Times New Roman" w:cs="Times New Roman"/>
              <w:i/>
              <w:sz w:val="24"/>
              <w:szCs w:val="24"/>
            </w:rPr>
            <w:delText>M</w:delText>
          </w:r>
          <w:r w:rsidR="00E81900" w:rsidDel="009B41E4">
            <w:rPr>
              <w:rFonts w:ascii="Times New Roman" w:eastAsia="Times New Roman" w:hAnsi="Times New Roman" w:cs="Times New Roman"/>
              <w:sz w:val="24"/>
              <w:szCs w:val="24"/>
            </w:rPr>
            <w:delText xml:space="preserve"> = .85, </w:delText>
          </w:r>
          <w:r w:rsidR="00E81900" w:rsidDel="009B41E4">
            <w:rPr>
              <w:rFonts w:ascii="Times New Roman" w:eastAsia="Times New Roman" w:hAnsi="Times New Roman" w:cs="Times New Roman"/>
              <w:i/>
              <w:sz w:val="24"/>
              <w:szCs w:val="24"/>
            </w:rPr>
            <w:delText>SD</w:delText>
          </w:r>
          <w:r w:rsidR="00E81900" w:rsidDel="009B41E4">
            <w:rPr>
              <w:rFonts w:ascii="Times New Roman" w:eastAsia="Times New Roman" w:hAnsi="Times New Roman" w:cs="Times New Roman"/>
              <w:sz w:val="24"/>
              <w:szCs w:val="24"/>
            </w:rPr>
            <w:delText xml:space="preserve"> = .36) equivalently, </w:delText>
          </w:r>
          <w:r w:rsidR="00E81900" w:rsidDel="009B41E4">
            <w:rPr>
              <w:rFonts w:ascii="Times New Roman" w:eastAsia="Times New Roman" w:hAnsi="Times New Roman" w:cs="Times New Roman"/>
              <w:i/>
              <w:sz w:val="24"/>
              <w:szCs w:val="24"/>
            </w:rPr>
            <w:delText>t</w:delText>
          </w:r>
          <w:r w:rsidR="00E81900" w:rsidDel="009B41E4">
            <w:rPr>
              <w:rFonts w:ascii="Times New Roman" w:eastAsia="Times New Roman" w:hAnsi="Times New Roman" w:cs="Times New Roman"/>
              <w:sz w:val="24"/>
              <w:szCs w:val="24"/>
            </w:rPr>
            <w:delText xml:space="preserve">(30) = .76, </w:delText>
          </w:r>
          <w:r w:rsidR="00E81900" w:rsidDel="009B41E4">
            <w:rPr>
              <w:rFonts w:ascii="Times New Roman" w:eastAsia="Times New Roman" w:hAnsi="Times New Roman" w:cs="Times New Roman"/>
              <w:i/>
              <w:sz w:val="24"/>
              <w:szCs w:val="24"/>
            </w:rPr>
            <w:delText xml:space="preserve">p </w:delText>
          </w:r>
          <w:r w:rsidR="00E81900" w:rsidDel="009B41E4">
            <w:rPr>
              <w:rFonts w:ascii="Times New Roman" w:eastAsia="Times New Roman" w:hAnsi="Times New Roman" w:cs="Times New Roman"/>
              <w:sz w:val="24"/>
              <w:szCs w:val="24"/>
            </w:rPr>
            <w:delText>= .45. In contrast, in the indirect screening-off condition, participants were less confident that object A (</w:delText>
          </w:r>
          <w:r w:rsidR="00E81900" w:rsidDel="009B41E4">
            <w:rPr>
              <w:rFonts w:ascii="Times New Roman" w:eastAsia="Times New Roman" w:hAnsi="Times New Roman" w:cs="Times New Roman"/>
              <w:i/>
              <w:sz w:val="24"/>
              <w:szCs w:val="24"/>
            </w:rPr>
            <w:delText>M</w:delText>
          </w:r>
          <w:r w:rsidR="00E81900" w:rsidDel="009B41E4">
            <w:rPr>
              <w:rFonts w:ascii="Times New Roman" w:eastAsia="Times New Roman" w:hAnsi="Times New Roman" w:cs="Times New Roman"/>
              <w:sz w:val="24"/>
              <w:szCs w:val="24"/>
            </w:rPr>
            <w:delText xml:space="preserve"> = .54, </w:delText>
          </w:r>
          <w:r w:rsidR="00E81900" w:rsidDel="009B41E4">
            <w:rPr>
              <w:rFonts w:ascii="Times New Roman" w:eastAsia="Times New Roman" w:hAnsi="Times New Roman" w:cs="Times New Roman"/>
              <w:i/>
              <w:sz w:val="24"/>
              <w:szCs w:val="24"/>
            </w:rPr>
            <w:delText>SD</w:delText>
          </w:r>
          <w:r w:rsidR="00E81900" w:rsidDel="009B41E4">
            <w:rPr>
              <w:rFonts w:ascii="Times New Roman" w:eastAsia="Times New Roman" w:hAnsi="Times New Roman" w:cs="Times New Roman"/>
              <w:sz w:val="24"/>
              <w:szCs w:val="24"/>
            </w:rPr>
            <w:delText xml:space="preserve"> = .50) was a blicket than object B (</w:delText>
          </w:r>
          <w:r w:rsidR="00E81900" w:rsidDel="009B41E4">
            <w:rPr>
              <w:rFonts w:ascii="Times New Roman" w:eastAsia="Times New Roman" w:hAnsi="Times New Roman" w:cs="Times New Roman"/>
              <w:i/>
              <w:sz w:val="24"/>
              <w:szCs w:val="24"/>
            </w:rPr>
            <w:delText>M</w:delText>
          </w:r>
          <w:r w:rsidR="00E81900" w:rsidDel="009B41E4">
            <w:rPr>
              <w:rFonts w:ascii="Times New Roman" w:eastAsia="Times New Roman" w:hAnsi="Times New Roman" w:cs="Times New Roman"/>
              <w:sz w:val="24"/>
              <w:szCs w:val="24"/>
            </w:rPr>
            <w:delText xml:space="preserve"> = .79, </w:delText>
          </w:r>
          <w:r w:rsidR="00E81900" w:rsidDel="009B41E4">
            <w:rPr>
              <w:rFonts w:ascii="Times New Roman" w:eastAsia="Times New Roman" w:hAnsi="Times New Roman" w:cs="Times New Roman"/>
              <w:i/>
              <w:sz w:val="24"/>
              <w:szCs w:val="24"/>
            </w:rPr>
            <w:delText>SD</w:delText>
          </w:r>
          <w:r w:rsidR="00E81900" w:rsidDel="009B41E4">
            <w:rPr>
              <w:rFonts w:ascii="Times New Roman" w:eastAsia="Times New Roman" w:hAnsi="Times New Roman" w:cs="Times New Roman"/>
              <w:sz w:val="24"/>
              <w:szCs w:val="24"/>
            </w:rPr>
            <w:delText xml:space="preserve"> = .41), and C (</w:delText>
          </w:r>
          <w:r w:rsidR="00E81900" w:rsidDel="009B41E4">
            <w:rPr>
              <w:rFonts w:ascii="Times New Roman" w:eastAsia="Times New Roman" w:hAnsi="Times New Roman" w:cs="Times New Roman"/>
              <w:i/>
              <w:sz w:val="24"/>
              <w:szCs w:val="24"/>
            </w:rPr>
            <w:delText>M</w:delText>
          </w:r>
          <w:r w:rsidR="00E81900" w:rsidDel="009B41E4">
            <w:rPr>
              <w:rFonts w:ascii="Times New Roman" w:eastAsia="Times New Roman" w:hAnsi="Times New Roman" w:cs="Times New Roman"/>
              <w:sz w:val="24"/>
              <w:szCs w:val="24"/>
            </w:rPr>
            <w:delText xml:space="preserve"> = .84, </w:delText>
          </w:r>
          <w:r w:rsidR="00E81900" w:rsidDel="009B41E4">
            <w:rPr>
              <w:rFonts w:ascii="Times New Roman" w:eastAsia="Times New Roman" w:hAnsi="Times New Roman" w:cs="Times New Roman"/>
              <w:i/>
              <w:sz w:val="24"/>
              <w:szCs w:val="24"/>
            </w:rPr>
            <w:delText>SD</w:delText>
          </w:r>
          <w:r w:rsidR="00E81900" w:rsidDel="009B41E4">
            <w:rPr>
              <w:rFonts w:ascii="Times New Roman" w:eastAsia="Times New Roman" w:hAnsi="Times New Roman" w:cs="Times New Roman"/>
              <w:sz w:val="24"/>
              <w:szCs w:val="24"/>
            </w:rPr>
            <w:delText xml:space="preserve"> = .37), both </w:delText>
          </w:r>
          <w:r w:rsidR="00E81900" w:rsidDel="009B41E4">
            <w:rPr>
              <w:rFonts w:ascii="Times New Roman" w:eastAsia="Times New Roman" w:hAnsi="Times New Roman" w:cs="Times New Roman"/>
              <w:i/>
              <w:sz w:val="24"/>
              <w:szCs w:val="24"/>
            </w:rPr>
            <w:delText>t</w:delText>
          </w:r>
          <w:r w:rsidR="00E81900" w:rsidDel="009B41E4">
            <w:rPr>
              <w:rFonts w:ascii="Times New Roman" w:eastAsia="Times New Roman" w:hAnsi="Times New Roman" w:cs="Times New Roman"/>
              <w:sz w:val="24"/>
              <w:szCs w:val="24"/>
            </w:rPr>
            <w:delText xml:space="preserve">’s &gt; -5.03, both </w:delText>
          </w:r>
          <w:r w:rsidR="00E81900" w:rsidDel="009B41E4">
            <w:rPr>
              <w:rFonts w:ascii="Times New Roman" w:eastAsia="Times New Roman" w:hAnsi="Times New Roman" w:cs="Times New Roman"/>
              <w:i/>
              <w:sz w:val="24"/>
              <w:szCs w:val="24"/>
            </w:rPr>
            <w:delText>p</w:delText>
          </w:r>
          <w:r w:rsidR="00E81900" w:rsidDel="009B41E4">
            <w:rPr>
              <w:rFonts w:ascii="Times New Roman" w:eastAsia="Times New Roman" w:hAnsi="Times New Roman" w:cs="Times New Roman"/>
              <w:sz w:val="24"/>
              <w:szCs w:val="24"/>
            </w:rPr>
            <w:delText>-values &lt; .001. However, participants were more confident that object A was a blicket than object D (</w:delText>
          </w:r>
          <w:r w:rsidR="00E81900" w:rsidDel="009B41E4">
            <w:rPr>
              <w:rFonts w:ascii="Times New Roman" w:eastAsia="Times New Roman" w:hAnsi="Times New Roman" w:cs="Times New Roman"/>
              <w:i/>
              <w:sz w:val="24"/>
              <w:szCs w:val="24"/>
            </w:rPr>
            <w:delText>M</w:delText>
          </w:r>
          <w:r w:rsidR="00E81900" w:rsidDel="009B41E4">
            <w:rPr>
              <w:rFonts w:ascii="Times New Roman" w:eastAsia="Times New Roman" w:hAnsi="Times New Roman" w:cs="Times New Roman"/>
              <w:sz w:val="24"/>
              <w:szCs w:val="24"/>
            </w:rPr>
            <w:delText xml:space="preserve"> = .36, </w:delText>
          </w:r>
          <w:r w:rsidR="00E81900" w:rsidDel="009B41E4">
            <w:rPr>
              <w:rFonts w:ascii="Times New Roman" w:eastAsia="Times New Roman" w:hAnsi="Times New Roman" w:cs="Times New Roman"/>
              <w:i/>
              <w:sz w:val="24"/>
              <w:szCs w:val="24"/>
            </w:rPr>
            <w:delText>SD</w:delText>
          </w:r>
          <w:r w:rsidR="00E81900" w:rsidDel="009B41E4">
            <w:rPr>
              <w:rFonts w:ascii="Times New Roman" w:eastAsia="Times New Roman" w:hAnsi="Times New Roman" w:cs="Times New Roman"/>
              <w:sz w:val="24"/>
              <w:szCs w:val="24"/>
            </w:rPr>
            <w:delText xml:space="preserve"> = .48), </w:delText>
          </w:r>
          <w:r w:rsidR="00E81900" w:rsidDel="009B41E4">
            <w:rPr>
              <w:rFonts w:ascii="Times New Roman" w:eastAsia="Times New Roman" w:hAnsi="Times New Roman" w:cs="Times New Roman"/>
              <w:i/>
              <w:sz w:val="24"/>
              <w:szCs w:val="24"/>
            </w:rPr>
            <w:delText>t</w:delText>
          </w:r>
          <w:r w:rsidR="00E81900" w:rsidDel="009B41E4">
            <w:rPr>
              <w:rFonts w:ascii="Times New Roman" w:eastAsia="Times New Roman" w:hAnsi="Times New Roman" w:cs="Times New Roman"/>
              <w:sz w:val="24"/>
              <w:szCs w:val="24"/>
            </w:rPr>
            <w:delText xml:space="preserve">(30) = 2.36, </w:delText>
          </w:r>
          <w:r w:rsidR="00E81900" w:rsidDel="009B41E4">
            <w:rPr>
              <w:rFonts w:ascii="Times New Roman" w:eastAsia="Times New Roman" w:hAnsi="Times New Roman" w:cs="Times New Roman"/>
              <w:i/>
              <w:sz w:val="24"/>
              <w:szCs w:val="24"/>
            </w:rPr>
            <w:delText xml:space="preserve">p </w:delText>
          </w:r>
          <w:r w:rsidR="00E81900" w:rsidDel="009B41E4">
            <w:rPr>
              <w:rFonts w:ascii="Times New Roman" w:eastAsia="Times New Roman" w:hAnsi="Times New Roman" w:cs="Times New Roman"/>
              <w:sz w:val="24"/>
              <w:szCs w:val="24"/>
            </w:rPr>
            <w:delText xml:space="preserve">= .02. </w:delText>
          </w:r>
        </w:del>
      </w:ins>
      <w:del w:id="1393" w:author="Benton, Deon [2]" w:date="2023-10-13T14:55:00Z">
        <w:r w:rsidDel="009B41E4">
          <w:rPr>
            <w:rFonts w:ascii="Times New Roman" w:eastAsia="Times New Roman" w:hAnsi="Times New Roman" w:cs="Times New Roman"/>
            <w:sz w:val="24"/>
            <w:szCs w:val="24"/>
          </w:rPr>
          <w:delText xml:space="preserve">This </w:delText>
        </w:r>
      </w:del>
      <w:ins w:id="1394" w:author="Benton, Deon" w:date="2023-10-05T22:02:00Z">
        <w:del w:id="1395" w:author="Benton, Deon [2]" w:date="2023-10-13T14:55:00Z">
          <w:r w:rsidR="00E81900" w:rsidDel="009B41E4">
            <w:rPr>
              <w:rFonts w:ascii="Times New Roman" w:eastAsia="Times New Roman" w:hAnsi="Times New Roman" w:cs="Times New Roman"/>
              <w:sz w:val="24"/>
              <w:szCs w:val="24"/>
            </w:rPr>
            <w:delText xml:space="preserve">reflected the fact that the scores for object A were collapsed over Trial </w:delText>
          </w:r>
          <w:r w:rsidR="00E81900" w:rsidDel="009B41E4">
            <w:rPr>
              <w:rFonts w:ascii="Times New Roman" w:eastAsia="Times New Roman" w:hAnsi="Times New Roman" w:cs="Times New Roman"/>
              <w:sz w:val="24"/>
              <w:szCs w:val="24"/>
            </w:rPr>
            <w:lastRenderedPageBreak/>
            <w:delText xml:space="preserve">Type (in which A was seen by itself during the experimental trials but in combination with other objects during the control trials). Finally, participants were less confident that object D was a blicket than objects B and C, both </w:delText>
          </w:r>
          <w:r w:rsidR="00E81900" w:rsidDel="009B41E4">
            <w:rPr>
              <w:rFonts w:ascii="Times New Roman" w:eastAsia="Times New Roman" w:hAnsi="Times New Roman" w:cs="Times New Roman"/>
              <w:i/>
              <w:sz w:val="24"/>
              <w:szCs w:val="24"/>
            </w:rPr>
            <w:delText>t</w:delText>
          </w:r>
          <w:r w:rsidR="00E81900" w:rsidDel="009B41E4">
            <w:rPr>
              <w:rFonts w:ascii="Times New Roman" w:eastAsia="Times New Roman" w:hAnsi="Times New Roman" w:cs="Times New Roman"/>
              <w:sz w:val="24"/>
              <w:szCs w:val="24"/>
            </w:rPr>
            <w:delText xml:space="preserve">’s &gt; 6.10, both </w:delText>
          </w:r>
          <w:r w:rsidR="00E81900" w:rsidDel="009B41E4">
            <w:rPr>
              <w:rFonts w:ascii="Times New Roman" w:eastAsia="Times New Roman" w:hAnsi="Times New Roman" w:cs="Times New Roman"/>
              <w:i/>
              <w:sz w:val="24"/>
              <w:szCs w:val="24"/>
            </w:rPr>
            <w:delText>p</w:delText>
          </w:r>
          <w:r w:rsidR="00E81900" w:rsidDel="009B41E4">
            <w:rPr>
              <w:rFonts w:ascii="Times New Roman" w:eastAsia="Times New Roman" w:hAnsi="Times New Roman" w:cs="Times New Roman"/>
              <w:sz w:val="24"/>
              <w:szCs w:val="24"/>
            </w:rPr>
            <w:delText>-values &lt; .001.</w:delText>
          </w:r>
        </w:del>
      </w:ins>
    </w:p>
    <w:p w14:paraId="23557EDF" w14:textId="4E8ECB34" w:rsidR="006C5C80" w:rsidDel="009B41E4" w:rsidRDefault="00E81900">
      <w:pPr>
        <w:spacing w:after="0" w:line="480" w:lineRule="auto"/>
        <w:ind w:firstLine="720"/>
        <w:rPr>
          <w:ins w:id="1396" w:author="Benton, Deon" w:date="2023-10-05T22:02:00Z"/>
          <w:del w:id="1397" w:author="Benton, Deon [2]" w:date="2023-10-13T14:55:00Z"/>
          <w:rFonts w:ascii="Times New Roman" w:eastAsia="Times New Roman" w:hAnsi="Times New Roman" w:cs="Times New Roman"/>
          <w:sz w:val="24"/>
          <w:szCs w:val="24"/>
          <w:u w:val="single"/>
        </w:rPr>
      </w:pPr>
      <w:ins w:id="1398" w:author="Benton, Deon" w:date="2023-10-05T22:02:00Z">
        <w:del w:id="1399" w:author="Benton, Deon [2]" w:date="2023-10-13T14:55:00Z">
          <w:r w:rsidDel="009B41E4">
            <w:rPr>
              <w:rFonts w:ascii="Times New Roman" w:eastAsia="Times New Roman" w:hAnsi="Times New Roman" w:cs="Times New Roman"/>
              <w:sz w:val="24"/>
              <w:szCs w:val="24"/>
            </w:rPr>
            <w:delText xml:space="preserve">To explore the second interaction among Trial Number and Object for each condition, </w:delText>
          </w:r>
        </w:del>
      </w:ins>
      <w:del w:id="1400" w:author="Benton, Deon [2]" w:date="2023-10-13T14:55:00Z">
        <w:r w:rsidR="00E33573" w:rsidDel="009B41E4">
          <w:rPr>
            <w:rFonts w:ascii="Times New Roman" w:eastAsia="Times New Roman" w:hAnsi="Times New Roman" w:cs="Times New Roman"/>
            <w:sz w:val="24"/>
            <w:szCs w:val="24"/>
          </w:rPr>
          <w:delText xml:space="preserve">analysis revealed a main effect of Trial </w:delText>
        </w:r>
      </w:del>
      <w:ins w:id="1401" w:author="Benton, Deon" w:date="2023-10-05T22:02:00Z">
        <w:del w:id="1402" w:author="Benton, Deon [2]" w:date="2023-10-13T14:55:00Z">
          <w:r w:rsidDel="009B41E4">
            <w:rPr>
              <w:rFonts w:ascii="Times New Roman" w:eastAsia="Times New Roman" w:hAnsi="Times New Roman" w:cs="Times New Roman"/>
              <w:sz w:val="24"/>
              <w:szCs w:val="24"/>
            </w:rPr>
            <w:delText>Number and Object were included as within-participants fixed effects and participants were included as a random effect. Although both linear models yielded experimental effects of Object, both χ</w:delText>
          </w:r>
          <w:r w:rsidDel="009B41E4">
            <w:rPr>
              <w:rFonts w:ascii="Times New Roman" w:eastAsia="Times New Roman" w:hAnsi="Times New Roman" w:cs="Times New Roman"/>
              <w:sz w:val="24"/>
              <w:szCs w:val="24"/>
              <w:vertAlign w:val="superscript"/>
            </w:rPr>
            <w:delText>2</w:delText>
          </w:r>
          <w:r w:rsidDel="009B41E4">
            <w:rPr>
              <w:rFonts w:ascii="Times New Roman" w:eastAsia="Times New Roman" w:hAnsi="Times New Roman" w:cs="Times New Roman"/>
              <w:sz w:val="24"/>
              <w:szCs w:val="24"/>
            </w:rPr>
            <w:delText xml:space="preserve">’s &gt; 31.86, both </w:delText>
          </w:r>
          <w:r w:rsidDel="009B41E4">
            <w:rPr>
              <w:rFonts w:ascii="Times New Roman" w:eastAsia="Times New Roman" w:hAnsi="Times New Roman" w:cs="Times New Roman"/>
              <w:i/>
              <w:sz w:val="24"/>
              <w:szCs w:val="24"/>
            </w:rPr>
            <w:delText>p</w:delText>
          </w:r>
          <w:r w:rsidDel="009B41E4">
            <w:rPr>
              <w:rFonts w:ascii="Times New Roman" w:eastAsia="Times New Roman" w:hAnsi="Times New Roman" w:cs="Times New Roman"/>
              <w:sz w:val="24"/>
              <w:szCs w:val="24"/>
            </w:rPr>
            <w:delText xml:space="preserve">-values &lt; .001, only the two-way linear mixed-effects model for the Indirect Screening Off condition yielded </w:delText>
          </w:r>
        </w:del>
      </w:ins>
      <w:del w:id="1403" w:author="Benton, Deon [2]" w:date="2023-10-13T14:55:00Z">
        <w:r w:rsidR="00E33573" w:rsidDel="009B41E4">
          <w:rPr>
            <w:rFonts w:ascii="Times New Roman" w:eastAsia="Times New Roman" w:hAnsi="Times New Roman" w:cs="Times New Roman"/>
            <w:sz w:val="24"/>
            <w:szCs w:val="24"/>
          </w:rPr>
          <w:delText xml:space="preserve">Type, </w:delText>
        </w:r>
        <w:r w:rsidR="00E33573" w:rsidDel="009B41E4">
          <w:rPr>
            <w:rFonts w:ascii="Times New Roman" w:eastAsia="Times New Roman" w:hAnsi="Times New Roman" w:cs="Times New Roman"/>
            <w:i/>
            <w:sz w:val="24"/>
            <w:szCs w:val="24"/>
          </w:rPr>
          <w:delText>χ</w:delText>
        </w:r>
        <w:r w:rsidR="00E33573" w:rsidDel="009B41E4">
          <w:rPr>
            <w:rFonts w:ascii="Times New Roman" w:eastAsia="Times New Roman" w:hAnsi="Times New Roman" w:cs="Times New Roman"/>
            <w:i/>
            <w:sz w:val="24"/>
            <w:szCs w:val="24"/>
            <w:vertAlign w:val="superscript"/>
          </w:rPr>
          <w:delText>2</w:delText>
        </w:r>
        <w:r w:rsidR="00E33573" w:rsidDel="009B41E4">
          <w:rPr>
            <w:rFonts w:ascii="Times New Roman" w:eastAsia="Times New Roman" w:hAnsi="Times New Roman" w:cs="Times New Roman"/>
            <w:sz w:val="24"/>
            <w:szCs w:val="24"/>
          </w:rPr>
          <w:delText xml:space="preserve">(1) = 9.62, </w:delText>
        </w:r>
        <w:r w:rsidR="00E33573" w:rsidDel="009B41E4">
          <w:rPr>
            <w:rFonts w:ascii="Times New Roman" w:eastAsia="Times New Roman" w:hAnsi="Times New Roman" w:cs="Times New Roman"/>
            <w:i/>
            <w:sz w:val="24"/>
            <w:szCs w:val="24"/>
          </w:rPr>
          <w:delText xml:space="preserve">p </w:delText>
        </w:r>
        <w:r w:rsidR="00E33573" w:rsidDel="009B41E4">
          <w:rPr>
            <w:rFonts w:ascii="Times New Roman" w:eastAsia="Times New Roman" w:hAnsi="Times New Roman" w:cs="Times New Roman"/>
            <w:sz w:val="24"/>
            <w:szCs w:val="24"/>
          </w:rPr>
          <w:delText xml:space="preserve">= .002 and an interaction between Trial </w:delText>
        </w:r>
      </w:del>
      <w:ins w:id="1404" w:author="Benton, Deon" w:date="2023-10-05T22:02:00Z">
        <w:del w:id="1405" w:author="Benton, Deon [2]" w:date="2023-10-13T14:55:00Z">
          <w:r w:rsidDel="009B41E4">
            <w:rPr>
              <w:rFonts w:ascii="Times New Roman" w:eastAsia="Times New Roman" w:hAnsi="Times New Roman" w:cs="Times New Roman"/>
              <w:sz w:val="24"/>
              <w:szCs w:val="24"/>
            </w:rPr>
            <w:delText>Number and Object, χ</w:delText>
          </w:r>
          <w:r w:rsidDel="009B41E4">
            <w:rPr>
              <w:rFonts w:ascii="Times New Roman" w:eastAsia="Times New Roman" w:hAnsi="Times New Roman" w:cs="Times New Roman"/>
              <w:i/>
              <w:sz w:val="24"/>
              <w:szCs w:val="24"/>
              <w:vertAlign w:val="superscript"/>
            </w:rPr>
            <w:delText>2</w:delText>
          </w:r>
          <w:r w:rsidDel="009B41E4">
            <w:rPr>
              <w:rFonts w:ascii="Times New Roman" w:eastAsia="Times New Roman" w:hAnsi="Times New Roman" w:cs="Times New Roman"/>
              <w:sz w:val="24"/>
              <w:szCs w:val="24"/>
            </w:rPr>
            <w:delText xml:space="preserve">(3) = 9.57. This interaction reflected the fact that participants treated the objects differently between the two trials. During trial 1 (when participants were asked to provide their first set of responses) participants treated object D (M = .55, SD = .50) as less of a blicket than object A (M = .72, SD = .45), </w:delText>
          </w:r>
          <w:r w:rsidDel="009B41E4">
            <w:rPr>
              <w:rFonts w:ascii="Times New Roman" w:eastAsia="Times New Roman" w:hAnsi="Times New Roman" w:cs="Times New Roman"/>
              <w:i/>
              <w:sz w:val="24"/>
              <w:szCs w:val="24"/>
            </w:rPr>
            <w:delText>t</w:delText>
          </w:r>
          <w:r w:rsidDel="009B41E4">
            <w:rPr>
              <w:rFonts w:ascii="Times New Roman" w:eastAsia="Times New Roman" w:hAnsi="Times New Roman" w:cs="Times New Roman"/>
              <w:sz w:val="24"/>
              <w:szCs w:val="24"/>
            </w:rPr>
            <w:delText xml:space="preserve">(114.97) = 2.31, </w:delText>
          </w:r>
          <w:r w:rsidDel="009B41E4">
            <w:rPr>
              <w:rFonts w:ascii="Times New Roman" w:eastAsia="Times New Roman" w:hAnsi="Times New Roman" w:cs="Times New Roman"/>
              <w:i/>
              <w:sz w:val="24"/>
              <w:szCs w:val="24"/>
            </w:rPr>
            <w:delText xml:space="preserve">p </w:delText>
          </w:r>
          <w:r w:rsidDel="009B41E4">
            <w:rPr>
              <w:rFonts w:ascii="Times New Roman" w:eastAsia="Times New Roman" w:hAnsi="Times New Roman" w:cs="Times New Roman"/>
              <w:sz w:val="24"/>
              <w:szCs w:val="24"/>
            </w:rPr>
            <w:delText>= .02, and object C (</w:delText>
          </w:r>
          <w:r w:rsidDel="009B41E4">
            <w:rPr>
              <w:rFonts w:ascii="Times New Roman" w:eastAsia="Times New Roman" w:hAnsi="Times New Roman" w:cs="Times New Roman"/>
              <w:i/>
              <w:sz w:val="24"/>
              <w:szCs w:val="24"/>
            </w:rPr>
            <w:delText>M</w:delText>
          </w:r>
          <w:r w:rsidDel="009B41E4">
            <w:rPr>
              <w:rFonts w:ascii="Times New Roman" w:eastAsia="Times New Roman" w:hAnsi="Times New Roman" w:cs="Times New Roman"/>
              <w:sz w:val="24"/>
              <w:szCs w:val="24"/>
            </w:rPr>
            <w:delText xml:space="preserve"> = .78, </w:delText>
          </w:r>
          <w:r w:rsidDel="009B41E4">
            <w:rPr>
              <w:rFonts w:ascii="Times New Roman" w:eastAsia="Times New Roman" w:hAnsi="Times New Roman" w:cs="Times New Roman"/>
              <w:i/>
              <w:sz w:val="24"/>
              <w:szCs w:val="24"/>
            </w:rPr>
            <w:delText>SD</w:delText>
          </w:r>
          <w:r w:rsidDel="009B41E4">
            <w:rPr>
              <w:rFonts w:ascii="Times New Roman" w:eastAsia="Times New Roman" w:hAnsi="Times New Roman" w:cs="Times New Roman"/>
              <w:sz w:val="24"/>
              <w:szCs w:val="24"/>
            </w:rPr>
            <w:delText xml:space="preserve"> = .42) as more of a blicket than either object B (</w:delText>
          </w:r>
          <w:r w:rsidDel="009B41E4">
            <w:rPr>
              <w:rFonts w:ascii="Times New Roman" w:eastAsia="Times New Roman" w:hAnsi="Times New Roman" w:cs="Times New Roman"/>
              <w:i/>
              <w:sz w:val="24"/>
              <w:szCs w:val="24"/>
            </w:rPr>
            <w:delText>M</w:delText>
          </w:r>
          <w:r w:rsidDel="009B41E4">
            <w:rPr>
              <w:rFonts w:ascii="Times New Roman" w:eastAsia="Times New Roman" w:hAnsi="Times New Roman" w:cs="Times New Roman"/>
              <w:sz w:val="24"/>
              <w:szCs w:val="24"/>
            </w:rPr>
            <w:delText xml:space="preserve"> = .68, </w:delText>
          </w:r>
          <w:r w:rsidDel="009B41E4">
            <w:rPr>
              <w:rFonts w:ascii="Times New Roman" w:eastAsia="Times New Roman" w:hAnsi="Times New Roman" w:cs="Times New Roman"/>
              <w:i/>
              <w:sz w:val="24"/>
              <w:szCs w:val="24"/>
            </w:rPr>
            <w:delText>SD</w:delText>
          </w:r>
          <w:r w:rsidDel="009B41E4">
            <w:rPr>
              <w:rFonts w:ascii="Times New Roman" w:eastAsia="Times New Roman" w:hAnsi="Times New Roman" w:cs="Times New Roman"/>
              <w:sz w:val="24"/>
              <w:szCs w:val="24"/>
            </w:rPr>
            <w:delText xml:space="preserve"> = .47), </w:delText>
          </w:r>
          <w:r w:rsidDel="009B41E4">
            <w:rPr>
              <w:rFonts w:ascii="Times New Roman" w:eastAsia="Times New Roman" w:hAnsi="Times New Roman" w:cs="Times New Roman"/>
              <w:i/>
              <w:sz w:val="24"/>
              <w:szCs w:val="24"/>
            </w:rPr>
            <w:delText>t</w:delText>
          </w:r>
          <w:r w:rsidDel="009B41E4">
            <w:rPr>
              <w:rFonts w:ascii="Times New Roman" w:eastAsia="Times New Roman" w:hAnsi="Times New Roman" w:cs="Times New Roman"/>
              <w:sz w:val="24"/>
              <w:szCs w:val="24"/>
            </w:rPr>
            <w:delText xml:space="preserve">(127) = -2.46, </w:delText>
          </w:r>
          <w:r w:rsidDel="009B41E4">
            <w:rPr>
              <w:rFonts w:ascii="Times New Roman" w:eastAsia="Times New Roman" w:hAnsi="Times New Roman" w:cs="Times New Roman"/>
              <w:i/>
              <w:sz w:val="24"/>
              <w:szCs w:val="24"/>
            </w:rPr>
            <w:delText>p</w:delText>
          </w:r>
          <w:r w:rsidDel="009B41E4">
            <w:rPr>
              <w:rFonts w:ascii="Times New Roman" w:eastAsia="Times New Roman" w:hAnsi="Times New Roman" w:cs="Times New Roman"/>
              <w:sz w:val="24"/>
              <w:szCs w:val="24"/>
            </w:rPr>
            <w:delText xml:space="preserve"> = .02, or D, </w:delText>
          </w:r>
          <w:r w:rsidDel="009B41E4">
            <w:rPr>
              <w:rFonts w:ascii="Times New Roman" w:eastAsia="Times New Roman" w:hAnsi="Times New Roman" w:cs="Times New Roman"/>
              <w:i/>
              <w:sz w:val="24"/>
              <w:szCs w:val="24"/>
            </w:rPr>
            <w:delText>t</w:delText>
          </w:r>
          <w:r w:rsidDel="009B41E4">
            <w:rPr>
              <w:rFonts w:ascii="Times New Roman" w:eastAsia="Times New Roman" w:hAnsi="Times New Roman" w:cs="Times New Roman"/>
              <w:sz w:val="24"/>
              <w:szCs w:val="24"/>
            </w:rPr>
            <w:delText xml:space="preserve">(107.25) = 3.23, </w:delText>
          </w:r>
          <w:r w:rsidDel="009B41E4">
            <w:rPr>
              <w:rFonts w:ascii="Times New Roman" w:eastAsia="Times New Roman" w:hAnsi="Times New Roman" w:cs="Times New Roman"/>
              <w:i/>
              <w:sz w:val="24"/>
              <w:szCs w:val="24"/>
            </w:rPr>
            <w:delText>p</w:delText>
          </w:r>
          <w:r w:rsidDel="009B41E4">
            <w:rPr>
              <w:rFonts w:ascii="Times New Roman" w:eastAsia="Times New Roman" w:hAnsi="Times New Roman" w:cs="Times New Roman"/>
              <w:sz w:val="24"/>
              <w:szCs w:val="24"/>
            </w:rPr>
            <w:delText xml:space="preserve"> &lt; .01. In contrast, during trial 2, participants treated all the objects equivalently, all </w:delText>
          </w:r>
          <w:r w:rsidDel="009B41E4">
            <w:rPr>
              <w:rFonts w:ascii="Times New Roman" w:eastAsia="Times New Roman" w:hAnsi="Times New Roman" w:cs="Times New Roman"/>
              <w:i/>
              <w:sz w:val="24"/>
              <w:szCs w:val="24"/>
            </w:rPr>
            <w:delText>t</w:delText>
          </w:r>
          <w:r w:rsidDel="009B41E4">
            <w:rPr>
              <w:rFonts w:ascii="Times New Roman" w:eastAsia="Times New Roman" w:hAnsi="Times New Roman" w:cs="Times New Roman"/>
              <w:sz w:val="24"/>
              <w:szCs w:val="24"/>
            </w:rPr>
            <w:delText xml:space="preserve">’s &lt; 1.78, all </w:delText>
          </w:r>
          <w:r w:rsidDel="009B41E4">
            <w:rPr>
              <w:rFonts w:ascii="Times New Roman" w:eastAsia="Times New Roman" w:hAnsi="Times New Roman" w:cs="Times New Roman"/>
              <w:i/>
              <w:sz w:val="24"/>
              <w:szCs w:val="24"/>
            </w:rPr>
            <w:delText>p</w:delText>
          </w:r>
          <w:r w:rsidDel="009B41E4">
            <w:rPr>
              <w:rFonts w:ascii="Times New Roman" w:eastAsia="Times New Roman" w:hAnsi="Times New Roman" w:cs="Times New Roman"/>
              <w:sz w:val="24"/>
              <w:szCs w:val="24"/>
            </w:rPr>
            <w:delText>-values &gt; .08.</w:delText>
          </w:r>
        </w:del>
      </w:ins>
    </w:p>
    <w:p w14:paraId="21F0F2A7" w14:textId="114D4AFD" w:rsidR="006C5C80" w:rsidDel="009B41E4" w:rsidRDefault="00E81900">
      <w:pPr>
        <w:keepNext/>
        <w:spacing w:after="0" w:line="240" w:lineRule="auto"/>
        <w:rPr>
          <w:ins w:id="1406" w:author="Benton, Deon" w:date="2023-10-05T22:02:00Z"/>
          <w:del w:id="1407" w:author="Benton, Deon [2]" w:date="2023-10-13T14:55:00Z"/>
          <w:rFonts w:ascii="Times New Roman" w:eastAsia="Times New Roman" w:hAnsi="Times New Roman" w:cs="Times New Roman"/>
          <w:sz w:val="20"/>
          <w:szCs w:val="20"/>
        </w:rPr>
      </w:pPr>
      <w:ins w:id="1408" w:author="Benton, Deon" w:date="2023-10-05T22:02:00Z">
        <w:del w:id="1409" w:author="Benton, Deon [2]" w:date="2023-10-13T14:55:00Z">
          <w:r w:rsidDel="009B41E4">
            <w:rPr>
              <w:rFonts w:ascii="Times New Roman" w:eastAsia="Times New Roman" w:hAnsi="Times New Roman" w:cs="Times New Roman"/>
              <w:noProof/>
              <w:sz w:val="20"/>
              <w:szCs w:val="20"/>
            </w:rPr>
            <w:lastRenderedPageBreak/>
            <w:drawing>
              <wp:inline distT="0" distB="0" distL="0" distR="0" wp14:anchorId="28E7695B" wp14:editId="50C1905D">
                <wp:extent cx="4568562" cy="3075482"/>
                <wp:effectExtent l="0" t="0" r="0" b="0"/>
                <wp:docPr id="2002213890" name="Picture 2002213890"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10"/>
                        <a:srcRect/>
                        <a:stretch>
                          <a:fillRect/>
                        </a:stretch>
                      </pic:blipFill>
                      <pic:spPr>
                        <a:xfrm>
                          <a:off x="0" y="0"/>
                          <a:ext cx="4568562" cy="3075482"/>
                        </a:xfrm>
                        <a:prstGeom prst="rect">
                          <a:avLst/>
                        </a:prstGeom>
                        <a:ln/>
                      </pic:spPr>
                    </pic:pic>
                  </a:graphicData>
                </a:graphic>
              </wp:inline>
            </w:drawing>
          </w:r>
        </w:del>
      </w:ins>
    </w:p>
    <w:p w14:paraId="2CCC247E" w14:textId="523385B2" w:rsidR="00B51B4F" w:rsidDel="009B41E4" w:rsidRDefault="00E81900">
      <w:pPr>
        <w:keepNext/>
        <w:spacing w:after="0" w:line="240" w:lineRule="auto"/>
        <w:rPr>
          <w:del w:id="1410" w:author="Benton, Deon [2]" w:date="2023-10-13T14:55:00Z"/>
          <w:moveTo w:id="1411" w:author="Benton, Deon" w:date="2023-10-05T22:02:00Z"/>
          <w:rFonts w:ascii="Times New Roman" w:eastAsia="Times New Roman" w:hAnsi="Times New Roman" w:cs="Times New Roman"/>
          <w:sz w:val="20"/>
          <w:szCs w:val="20"/>
        </w:rPr>
      </w:pPr>
      <w:ins w:id="1412" w:author="Benton, Deon" w:date="2023-10-05T22:02:00Z">
        <w:del w:id="1413" w:author="Benton, Deon [2]" w:date="2023-10-13T14:55:00Z">
          <w:r w:rsidDel="009B41E4">
            <w:rPr>
              <w:rFonts w:ascii="Times New Roman" w:eastAsia="Times New Roman" w:hAnsi="Times New Roman" w:cs="Times New Roman"/>
              <w:sz w:val="20"/>
              <w:szCs w:val="20"/>
            </w:rPr>
            <w:delText>Figure 2. Participants’ mean responses</w:delText>
          </w:r>
        </w:del>
      </w:ins>
      <w:moveToRangeStart w:id="1414" w:author="Benton, Deon" w:date="2023-10-05T22:02:00Z" w:name="move147435778"/>
      <w:moveTo w:id="1415" w:author="Benton, Deon" w:date="2023-10-05T22:02:00Z">
        <w:del w:id="1416" w:author="Benton, Deon [2]" w:date="2023-10-13T14:55:00Z">
          <w:r w:rsidR="00E33573" w:rsidDel="009B41E4">
            <w:rPr>
              <w:rFonts w:ascii="Times New Roman" w:eastAsia="Times New Roman" w:hAnsi="Times New Roman" w:cs="Times New Roman"/>
              <w:sz w:val="20"/>
              <w:szCs w:val="20"/>
            </w:rPr>
            <w:delText xml:space="preserve"> to whether each object was a blicket across the conditions and trial types. Bars show standard error.</w:delText>
          </w:r>
        </w:del>
      </w:moveTo>
    </w:p>
    <w:p w14:paraId="2EA0AE0C" w14:textId="1D9CEE82" w:rsidR="00B51B4F" w:rsidDel="009B41E4" w:rsidRDefault="00B51B4F">
      <w:pPr>
        <w:keepNext/>
        <w:spacing w:after="0" w:line="240" w:lineRule="auto"/>
        <w:rPr>
          <w:del w:id="1417" w:author="Benton, Deon [2]" w:date="2023-10-13T14:55:00Z"/>
          <w:moveTo w:id="1418" w:author="Benton, Deon" w:date="2023-10-05T22:02:00Z"/>
          <w:rFonts w:ascii="Times New Roman" w:eastAsia="Times New Roman" w:hAnsi="Times New Roman" w:cs="Times New Roman"/>
          <w:sz w:val="24"/>
          <w:szCs w:val="24"/>
        </w:rPr>
        <w:pPrChange w:id="1419" w:author="Benton, Deon" w:date="2023-10-05T22:02:00Z">
          <w:pPr>
            <w:spacing w:after="0" w:line="480" w:lineRule="auto"/>
          </w:pPr>
        </w:pPrChange>
      </w:pPr>
    </w:p>
    <w:moveToRangeEnd w:id="1414"/>
    <w:p w14:paraId="34542FED" w14:textId="2271D944" w:rsidR="00B51B4F" w:rsidDel="009B41E4" w:rsidRDefault="00E33573">
      <w:pPr>
        <w:spacing w:after="0" w:line="480" w:lineRule="auto"/>
        <w:ind w:firstLine="720"/>
        <w:rPr>
          <w:del w:id="1420" w:author="Benton, Deon [2]" w:date="2023-10-13T14:55:00Z"/>
          <w:rFonts w:ascii="Times New Roman" w:eastAsia="Times New Roman" w:hAnsi="Times New Roman" w:cs="Times New Roman"/>
          <w:sz w:val="24"/>
          <w:szCs w:val="24"/>
        </w:rPr>
      </w:pPr>
      <w:del w:id="1421" w:author="Benton, Deon [2]" w:date="2023-10-13T14:55:00Z">
        <w:r w:rsidDel="009B41E4">
          <w:rPr>
            <w:rFonts w:ascii="Times New Roman" w:eastAsia="Times New Roman" w:hAnsi="Times New Roman" w:cs="Times New Roman"/>
            <w:sz w:val="24"/>
            <w:szCs w:val="24"/>
          </w:rPr>
          <w:delText>Type and Objects, χ</w:delText>
        </w:r>
        <w:r w:rsidDel="009B41E4">
          <w:rPr>
            <w:rFonts w:ascii="Times New Roman" w:eastAsia="Times New Roman" w:hAnsi="Times New Roman" w:cs="Times New Roman"/>
            <w:i/>
            <w:sz w:val="24"/>
            <w:szCs w:val="24"/>
            <w:vertAlign w:val="superscript"/>
          </w:rPr>
          <w:delText>2</w:delText>
        </w:r>
        <w:r w:rsidDel="009B41E4">
          <w:rPr>
            <w:rFonts w:ascii="Times New Roman" w:eastAsia="Times New Roman" w:hAnsi="Times New Roman" w:cs="Times New Roman"/>
            <w:sz w:val="24"/>
            <w:szCs w:val="24"/>
          </w:rPr>
          <w:delText xml:space="preserve">(2) = 16.38, </w:delText>
        </w:r>
        <w:r w:rsidDel="009B41E4">
          <w:rPr>
            <w:rFonts w:ascii="Times New Roman" w:eastAsia="Times New Roman" w:hAnsi="Times New Roman" w:cs="Times New Roman"/>
            <w:i/>
            <w:sz w:val="24"/>
            <w:szCs w:val="24"/>
          </w:rPr>
          <w:delText xml:space="preserve">p </w:delText>
        </w:r>
        <w:r w:rsidDel="009B41E4">
          <w:rPr>
            <w:rFonts w:ascii="Times New Roman" w:eastAsia="Times New Roman" w:hAnsi="Times New Roman" w:cs="Times New Roman"/>
            <w:sz w:val="24"/>
            <w:szCs w:val="24"/>
          </w:rPr>
          <w:delText xml:space="preserve">&lt; .001. To </w:delText>
        </w:r>
      </w:del>
      <w:ins w:id="1422" w:author="Benton, Deon" w:date="2023-10-05T22:02:00Z">
        <w:del w:id="1423" w:author="Benton, Deon [2]" w:date="2023-10-13T14:55:00Z">
          <w:r w:rsidR="00E81900" w:rsidDel="009B41E4">
            <w:rPr>
              <w:rFonts w:ascii="Times New Roman" w:eastAsia="Times New Roman" w:hAnsi="Times New Roman" w:cs="Times New Roman"/>
              <w:sz w:val="24"/>
              <w:szCs w:val="24"/>
            </w:rPr>
            <w:delText>examine the final</w:delText>
          </w:r>
        </w:del>
      </w:ins>
      <w:del w:id="1424" w:author="Benton, Deon [2]" w:date="2023-10-13T14:55:00Z">
        <w:r w:rsidDel="009B41E4">
          <w:rPr>
            <w:rFonts w:ascii="Times New Roman" w:eastAsia="Times New Roman" w:hAnsi="Times New Roman" w:cs="Times New Roman"/>
            <w:sz w:val="24"/>
            <w:szCs w:val="24"/>
          </w:rPr>
          <w:delText>explore this interaction</w:delText>
        </w:r>
      </w:del>
      <w:ins w:id="1425" w:author="Benton, Deon" w:date="2023-10-05T22:02:00Z">
        <w:del w:id="1426" w:author="Benton, Deon [2]" w:date="2023-10-13T14:55:00Z">
          <w:r w:rsidR="00E81900" w:rsidDel="009B41E4">
            <w:rPr>
              <w:rFonts w:ascii="Times New Roman" w:eastAsia="Times New Roman" w:hAnsi="Times New Roman" w:cs="Times New Roman"/>
              <w:sz w:val="24"/>
              <w:szCs w:val="24"/>
            </w:rPr>
            <w:delText xml:space="preserve"> among Condition, Trial Type, and Object</w:delText>
          </w:r>
        </w:del>
      </w:ins>
      <w:del w:id="1427" w:author="Benton, Deon [2]" w:date="2023-10-13T14:55:00Z">
        <w:r w:rsidDel="009B41E4">
          <w:rPr>
            <w:rFonts w:ascii="Times New Roman" w:eastAsia="Times New Roman" w:hAnsi="Times New Roman" w:cs="Times New Roman"/>
            <w:sz w:val="24"/>
            <w:szCs w:val="24"/>
          </w:rPr>
          <w:delText xml:space="preserve">, we constructed a set of one-way </w:delText>
        </w:r>
      </w:del>
      <w:ins w:id="1428" w:author="Benton, Deon" w:date="2023-10-05T22:02:00Z">
        <w:del w:id="1429" w:author="Benton, Deon [2]" w:date="2023-10-13T14:55:00Z">
          <w:r w:rsidR="00E81900" w:rsidDel="009B41E4">
            <w:rPr>
              <w:rFonts w:ascii="Times New Roman" w:eastAsia="Times New Roman" w:hAnsi="Times New Roman" w:cs="Times New Roman"/>
              <w:sz w:val="24"/>
              <w:szCs w:val="24"/>
            </w:rPr>
            <w:delText xml:space="preserve">linear </w:delText>
          </w:r>
        </w:del>
      </w:ins>
      <w:del w:id="1430" w:author="Benton, Deon [2]" w:date="2023-10-13T14:55:00Z">
        <w:r w:rsidR="0065176E" w:rsidDel="009B41E4">
          <w:rPr>
            <w:rFonts w:ascii="Times New Roman" w:eastAsia="Times New Roman" w:hAnsi="Times New Roman" w:cs="Times New Roman"/>
            <w:sz w:val="24"/>
            <w:szCs w:val="24"/>
          </w:rPr>
          <w:delText xml:space="preserve">mixed-effects </w:delText>
        </w:r>
      </w:del>
      <w:ins w:id="1431" w:author="Benton, Deon" w:date="2023-10-05T22:02:00Z">
        <w:del w:id="1432" w:author="Benton, Deon [2]" w:date="2023-10-13T14:55:00Z">
          <w:r w:rsidR="00E81900" w:rsidDel="009B41E4">
            <w:rPr>
              <w:rFonts w:ascii="Times New Roman" w:eastAsia="Times New Roman" w:hAnsi="Times New Roman" w:cs="Times New Roman"/>
              <w:sz w:val="24"/>
              <w:szCs w:val="24"/>
            </w:rPr>
            <w:delText>models</w:delText>
          </w:r>
        </w:del>
      </w:ins>
      <w:del w:id="1433" w:author="Benton, Deon [2]" w:date="2023-10-13T14:55:00Z">
        <w:r w:rsidR="0065176E" w:rsidDel="009B41E4">
          <w:rPr>
            <w:rFonts w:ascii="Times New Roman" w:eastAsia="Times New Roman" w:hAnsi="Times New Roman" w:cs="Times New Roman"/>
            <w:sz w:val="24"/>
            <w:szCs w:val="24"/>
          </w:rPr>
          <w:delText>logistic regressions</w:delText>
        </w:r>
        <w:r w:rsidDel="009B41E4">
          <w:rPr>
            <w:rFonts w:ascii="Times New Roman" w:eastAsia="Times New Roman" w:hAnsi="Times New Roman" w:cs="Times New Roman"/>
            <w:sz w:val="24"/>
            <w:szCs w:val="24"/>
          </w:rPr>
          <w:delText xml:space="preserve"> for the experimental and control trials within the </w:delText>
        </w:r>
      </w:del>
      <w:ins w:id="1434" w:author="Benton, Deon" w:date="2023-10-05T22:02:00Z">
        <w:del w:id="1435" w:author="Benton, Deon [2]" w:date="2023-10-13T14:55:00Z">
          <w:r w:rsidR="00E81900" w:rsidDel="009B41E4">
            <w:rPr>
              <w:rFonts w:ascii="Times New Roman" w:eastAsia="Times New Roman" w:hAnsi="Times New Roman" w:cs="Times New Roman"/>
              <w:sz w:val="24"/>
              <w:szCs w:val="24"/>
            </w:rPr>
            <w:delText>backwards blocking and indirect screening-off conditions</w:delText>
          </w:r>
        </w:del>
      </w:ins>
      <w:del w:id="1436" w:author="Benton, Deon [2]" w:date="2023-10-13T14:55:00Z">
        <w:r w:rsidR="0065176E" w:rsidDel="009B41E4">
          <w:rPr>
            <w:rFonts w:ascii="Times New Roman" w:eastAsia="Times New Roman" w:hAnsi="Times New Roman" w:cs="Times New Roman"/>
            <w:sz w:val="24"/>
            <w:szCs w:val="24"/>
          </w:rPr>
          <w:delText>Backwards Blocking</w:delText>
        </w:r>
        <w:r w:rsidDel="009B41E4">
          <w:rPr>
            <w:rFonts w:ascii="Times New Roman" w:eastAsia="Times New Roman" w:hAnsi="Times New Roman" w:cs="Times New Roman"/>
            <w:sz w:val="24"/>
            <w:szCs w:val="24"/>
          </w:rPr>
          <w:delText xml:space="preserve"> condition. The Objects factor was treated as the sole within-participants fixed effect in these follow-up analyses. Participants were once again treated as a random effect to control for the within-participant variance from multiple responses. The one-way </w:delText>
        </w:r>
      </w:del>
      <w:ins w:id="1437" w:author="Benton, Deon" w:date="2023-10-05T22:02:00Z">
        <w:del w:id="1438" w:author="Benton, Deon [2]" w:date="2023-10-13T14:55:00Z">
          <w:r w:rsidR="00E81900" w:rsidDel="009B41E4">
            <w:rPr>
              <w:rFonts w:ascii="Times New Roman" w:eastAsia="Times New Roman" w:hAnsi="Times New Roman" w:cs="Times New Roman"/>
              <w:sz w:val="24"/>
              <w:szCs w:val="24"/>
            </w:rPr>
            <w:delText>linear model</w:delText>
          </w:r>
        </w:del>
      </w:ins>
      <w:del w:id="1439" w:author="Benton, Deon [2]" w:date="2023-10-13T14:55:00Z">
        <w:r w:rsidR="0065176E" w:rsidDel="009B41E4">
          <w:rPr>
            <w:rFonts w:ascii="Times New Roman" w:eastAsia="Times New Roman" w:hAnsi="Times New Roman" w:cs="Times New Roman"/>
            <w:sz w:val="24"/>
            <w:szCs w:val="24"/>
          </w:rPr>
          <w:delText>mixed-effects logistic regression</w:delText>
        </w:r>
        <w:r w:rsidDel="009B41E4">
          <w:rPr>
            <w:rFonts w:ascii="Times New Roman" w:eastAsia="Times New Roman" w:hAnsi="Times New Roman" w:cs="Times New Roman"/>
            <w:sz w:val="24"/>
            <w:szCs w:val="24"/>
          </w:rPr>
          <w:delText xml:space="preserve"> for the control trials within the </w:delText>
        </w:r>
      </w:del>
      <w:ins w:id="1440" w:author="Benton, Deon" w:date="2023-10-05T22:02:00Z">
        <w:del w:id="1441" w:author="Benton, Deon [2]" w:date="2023-10-13T14:55:00Z">
          <w:r w:rsidR="00E81900" w:rsidDel="009B41E4">
            <w:rPr>
              <w:rFonts w:ascii="Times New Roman" w:eastAsia="Times New Roman" w:hAnsi="Times New Roman" w:cs="Times New Roman"/>
              <w:sz w:val="24"/>
              <w:szCs w:val="24"/>
            </w:rPr>
            <w:delText>backwards blocking</w:delText>
          </w:r>
        </w:del>
      </w:ins>
      <w:del w:id="1442" w:author="Benton, Deon [2]" w:date="2023-10-13T14:55:00Z">
        <w:r w:rsidR="0065176E" w:rsidDel="009B41E4">
          <w:rPr>
            <w:rFonts w:ascii="Times New Roman" w:eastAsia="Times New Roman" w:hAnsi="Times New Roman" w:cs="Times New Roman"/>
            <w:sz w:val="24"/>
            <w:szCs w:val="24"/>
          </w:rPr>
          <w:delText>Backwards Blocking</w:delText>
        </w:r>
        <w:r w:rsidDel="009B41E4">
          <w:rPr>
            <w:rFonts w:ascii="Times New Roman" w:eastAsia="Times New Roman" w:hAnsi="Times New Roman" w:cs="Times New Roman"/>
            <w:sz w:val="24"/>
            <w:szCs w:val="24"/>
          </w:rPr>
          <w:delText xml:space="preserve"> condition did not reveal a significant effect of Objects,</w:delText>
        </w:r>
        <w:r w:rsidDel="009B41E4">
          <w:rPr>
            <w:rFonts w:ascii="Times New Roman" w:eastAsia="Times New Roman" w:hAnsi="Times New Roman" w:cs="Times New Roman"/>
            <w:i/>
            <w:sz w:val="24"/>
            <w:szCs w:val="24"/>
          </w:rPr>
          <w:delText xml:space="preserve"> </w:delText>
        </w:r>
        <w:r w:rsidDel="009B41E4">
          <w:rPr>
            <w:rFonts w:ascii="Times New Roman" w:eastAsia="Times New Roman" w:hAnsi="Times New Roman" w:cs="Times New Roman"/>
            <w:sz w:val="24"/>
            <w:szCs w:val="24"/>
          </w:rPr>
          <w:delText>χ</w:delText>
        </w:r>
        <w:r w:rsidDel="009B41E4">
          <w:rPr>
            <w:rFonts w:ascii="Times New Roman" w:eastAsia="Times New Roman" w:hAnsi="Times New Roman" w:cs="Times New Roman"/>
            <w:sz w:val="24"/>
            <w:szCs w:val="24"/>
            <w:vertAlign w:val="superscript"/>
          </w:rPr>
          <w:delText>2</w:delText>
        </w:r>
        <w:r w:rsidDel="009B41E4">
          <w:rPr>
            <w:rFonts w:ascii="Times New Roman" w:eastAsia="Times New Roman" w:hAnsi="Times New Roman" w:cs="Times New Roman"/>
            <w:sz w:val="24"/>
            <w:szCs w:val="24"/>
          </w:rPr>
          <w:delText>(3) = 1.</w:delText>
        </w:r>
      </w:del>
      <w:ins w:id="1443" w:author="Benton, Deon" w:date="2023-10-05T22:02:00Z">
        <w:del w:id="1444" w:author="Benton, Deon [2]" w:date="2023-10-13T14:55:00Z">
          <w:r w:rsidR="00E81900" w:rsidDel="009B41E4">
            <w:rPr>
              <w:rFonts w:ascii="Times New Roman" w:eastAsia="Times New Roman" w:hAnsi="Times New Roman" w:cs="Times New Roman"/>
              <w:sz w:val="24"/>
              <w:szCs w:val="24"/>
            </w:rPr>
            <w:delText>34</w:delText>
          </w:r>
        </w:del>
      </w:ins>
      <w:del w:id="1445" w:author="Benton, Deon [2]" w:date="2023-10-13T14:55:00Z">
        <w:r w:rsidDel="009B41E4">
          <w:rPr>
            <w:rFonts w:ascii="Times New Roman" w:eastAsia="Times New Roman" w:hAnsi="Times New Roman" w:cs="Times New Roman"/>
            <w:sz w:val="24"/>
            <w:szCs w:val="24"/>
          </w:rPr>
          <w:delText xml:space="preserve">33, </w:delText>
        </w:r>
        <w:r w:rsidDel="009B41E4">
          <w:rPr>
            <w:rFonts w:ascii="Times New Roman" w:eastAsia="Times New Roman" w:hAnsi="Times New Roman" w:cs="Times New Roman"/>
            <w:i/>
            <w:sz w:val="24"/>
            <w:szCs w:val="24"/>
          </w:rPr>
          <w:delText xml:space="preserve">p </w:delText>
        </w:r>
        <w:r w:rsidDel="009B41E4">
          <w:rPr>
            <w:rFonts w:ascii="Times New Roman" w:eastAsia="Times New Roman" w:hAnsi="Times New Roman" w:cs="Times New Roman"/>
            <w:sz w:val="24"/>
            <w:szCs w:val="24"/>
          </w:rPr>
          <w:delText xml:space="preserve">= .72. This means that participants treated the objects similarly in the control trials of the </w:delText>
        </w:r>
      </w:del>
      <w:ins w:id="1446" w:author="Benton, Deon" w:date="2023-10-05T22:02:00Z">
        <w:del w:id="1447" w:author="Benton, Deon [2]" w:date="2023-10-13T14:55:00Z">
          <w:r w:rsidR="00E81900" w:rsidDel="009B41E4">
            <w:rPr>
              <w:rFonts w:ascii="Times New Roman" w:eastAsia="Times New Roman" w:hAnsi="Times New Roman" w:cs="Times New Roman"/>
              <w:sz w:val="24"/>
              <w:szCs w:val="24"/>
            </w:rPr>
            <w:delText>backwards blocking</w:delText>
          </w:r>
        </w:del>
      </w:ins>
      <w:del w:id="1448" w:author="Benton, Deon [2]" w:date="2023-10-13T14:55:00Z">
        <w:r w:rsidR="0065176E" w:rsidDel="009B41E4">
          <w:rPr>
            <w:rFonts w:ascii="Times New Roman" w:eastAsia="Times New Roman" w:hAnsi="Times New Roman" w:cs="Times New Roman"/>
            <w:sz w:val="24"/>
            <w:szCs w:val="24"/>
          </w:rPr>
          <w:delText>Backwards Blocking</w:delText>
        </w:r>
        <w:r w:rsidDel="009B41E4">
          <w:rPr>
            <w:rFonts w:ascii="Times New Roman" w:eastAsia="Times New Roman" w:hAnsi="Times New Roman" w:cs="Times New Roman"/>
            <w:sz w:val="24"/>
            <w:szCs w:val="24"/>
          </w:rPr>
          <w:delText xml:space="preserve"> condition. In contrast, the second one-way </w:delText>
        </w:r>
      </w:del>
      <w:ins w:id="1449" w:author="Benton, Deon" w:date="2023-10-05T22:02:00Z">
        <w:del w:id="1450" w:author="Benton, Deon [2]" w:date="2023-10-13T14:55:00Z">
          <w:r w:rsidR="00E81900" w:rsidDel="009B41E4">
            <w:rPr>
              <w:rFonts w:ascii="Times New Roman" w:eastAsia="Times New Roman" w:hAnsi="Times New Roman" w:cs="Times New Roman"/>
              <w:sz w:val="24"/>
              <w:szCs w:val="24"/>
            </w:rPr>
            <w:delText>linear model</w:delText>
          </w:r>
        </w:del>
      </w:ins>
      <w:del w:id="1451" w:author="Benton, Deon [2]" w:date="2023-10-13T14:55:00Z">
        <w:r w:rsidR="0065176E" w:rsidDel="009B41E4">
          <w:rPr>
            <w:rFonts w:ascii="Times New Roman" w:eastAsia="Times New Roman" w:hAnsi="Times New Roman" w:cs="Times New Roman"/>
            <w:sz w:val="24"/>
            <w:szCs w:val="24"/>
          </w:rPr>
          <w:delText>mixed-effects logistic regression</w:delText>
        </w:r>
        <w:r w:rsidDel="009B41E4">
          <w:rPr>
            <w:rFonts w:ascii="Times New Roman" w:eastAsia="Times New Roman" w:hAnsi="Times New Roman" w:cs="Times New Roman"/>
            <w:sz w:val="24"/>
            <w:szCs w:val="24"/>
          </w:rPr>
          <w:delText xml:space="preserve"> for the experimental trials within the </w:delText>
        </w:r>
      </w:del>
      <w:ins w:id="1452" w:author="Benton, Deon" w:date="2023-10-05T22:02:00Z">
        <w:del w:id="1453" w:author="Benton, Deon [2]" w:date="2023-10-13T14:55:00Z">
          <w:r w:rsidR="00E81900" w:rsidDel="009B41E4">
            <w:rPr>
              <w:rFonts w:ascii="Times New Roman" w:eastAsia="Times New Roman" w:hAnsi="Times New Roman" w:cs="Times New Roman"/>
              <w:sz w:val="24"/>
              <w:szCs w:val="24"/>
            </w:rPr>
            <w:delText>backwards blocking</w:delText>
          </w:r>
        </w:del>
      </w:ins>
      <w:del w:id="1454" w:author="Benton, Deon [2]" w:date="2023-10-13T14:55:00Z">
        <w:r w:rsidR="0065176E" w:rsidDel="009B41E4">
          <w:rPr>
            <w:rFonts w:ascii="Times New Roman" w:eastAsia="Times New Roman" w:hAnsi="Times New Roman" w:cs="Times New Roman"/>
            <w:sz w:val="24"/>
            <w:szCs w:val="24"/>
          </w:rPr>
          <w:delText>Backwards Blocking</w:delText>
        </w:r>
        <w:r w:rsidDel="009B41E4">
          <w:rPr>
            <w:rFonts w:ascii="Times New Roman" w:eastAsia="Times New Roman" w:hAnsi="Times New Roman" w:cs="Times New Roman"/>
            <w:sz w:val="24"/>
            <w:szCs w:val="24"/>
          </w:rPr>
          <w:delText xml:space="preserve"> condition revealed a significant experimental effect of Objects, χ</w:delText>
        </w:r>
        <w:r w:rsidDel="009B41E4">
          <w:rPr>
            <w:rFonts w:ascii="Times New Roman" w:eastAsia="Times New Roman" w:hAnsi="Times New Roman" w:cs="Times New Roman"/>
            <w:sz w:val="24"/>
            <w:szCs w:val="24"/>
            <w:vertAlign w:val="superscript"/>
          </w:rPr>
          <w:delText>2</w:delText>
        </w:r>
        <w:r w:rsidDel="009B41E4">
          <w:rPr>
            <w:rFonts w:ascii="Times New Roman" w:eastAsia="Times New Roman" w:hAnsi="Times New Roman" w:cs="Times New Roman"/>
            <w:sz w:val="24"/>
            <w:szCs w:val="24"/>
          </w:rPr>
          <w:delText xml:space="preserve">(2) = </w:delText>
        </w:r>
      </w:del>
      <w:ins w:id="1455" w:author="Benton, Deon" w:date="2023-10-05T22:02:00Z">
        <w:del w:id="1456" w:author="Benton, Deon [2]" w:date="2023-10-13T14:55:00Z">
          <w:r w:rsidR="00E81900" w:rsidDel="009B41E4">
            <w:rPr>
              <w:rFonts w:ascii="Times New Roman" w:eastAsia="Times New Roman" w:hAnsi="Times New Roman" w:cs="Times New Roman"/>
              <w:sz w:val="24"/>
              <w:szCs w:val="24"/>
            </w:rPr>
            <w:delText>55.20</w:delText>
          </w:r>
        </w:del>
      </w:ins>
      <w:del w:id="1457" w:author="Benton, Deon [2]" w:date="2023-10-13T14:55:00Z">
        <w:r w:rsidDel="009B41E4">
          <w:rPr>
            <w:rFonts w:ascii="Times New Roman" w:eastAsia="Times New Roman" w:hAnsi="Times New Roman" w:cs="Times New Roman"/>
            <w:sz w:val="24"/>
            <w:szCs w:val="24"/>
          </w:rPr>
          <w:delText xml:space="preserve">19.29, </w:delText>
        </w:r>
        <w:r w:rsidDel="009B41E4">
          <w:rPr>
            <w:rFonts w:ascii="Times New Roman" w:eastAsia="Times New Roman" w:hAnsi="Times New Roman" w:cs="Times New Roman"/>
            <w:i/>
            <w:sz w:val="24"/>
            <w:szCs w:val="24"/>
          </w:rPr>
          <w:delText xml:space="preserve">p </w:delText>
        </w:r>
        <w:r w:rsidDel="009B41E4">
          <w:rPr>
            <w:rFonts w:ascii="Times New Roman" w:eastAsia="Times New Roman" w:hAnsi="Times New Roman" w:cs="Times New Roman"/>
            <w:sz w:val="24"/>
            <w:szCs w:val="24"/>
          </w:rPr>
          <w:delText xml:space="preserve">&lt; .001. This experimental effect reflected the fact that participants </w:delText>
        </w:r>
      </w:del>
      <w:ins w:id="1458" w:author="Benton, Deon" w:date="2023-10-05T22:02:00Z">
        <w:del w:id="1459" w:author="Benton, Deon [2]" w:date="2023-10-13T14:55:00Z">
          <w:r w:rsidR="00E81900" w:rsidDel="009B41E4">
            <w:rPr>
              <w:rFonts w:ascii="Times New Roman" w:eastAsia="Times New Roman" w:hAnsi="Times New Roman" w:cs="Times New Roman"/>
              <w:sz w:val="24"/>
              <w:szCs w:val="24"/>
            </w:rPr>
            <w:lastRenderedPageBreak/>
            <w:delText>considered</w:delText>
          </w:r>
        </w:del>
      </w:ins>
      <w:del w:id="1460" w:author="Benton, Deon [2]" w:date="2023-10-13T14:55:00Z">
        <w:r w:rsidDel="009B41E4">
          <w:rPr>
            <w:rFonts w:ascii="Times New Roman" w:eastAsia="Times New Roman" w:hAnsi="Times New Roman" w:cs="Times New Roman"/>
            <w:sz w:val="24"/>
            <w:szCs w:val="24"/>
          </w:rPr>
          <w:delText xml:space="preserve">judged object A </w:delText>
        </w:r>
      </w:del>
      <w:ins w:id="1461" w:author="Benton, Deon" w:date="2023-10-05T22:02:00Z">
        <w:del w:id="1462" w:author="Benton, Deon [2]" w:date="2023-10-13T14:55:00Z">
          <w:r w:rsidR="00E81900" w:rsidDel="009B41E4">
            <w:rPr>
              <w:rFonts w:ascii="Times New Roman" w:eastAsia="Times New Roman" w:hAnsi="Times New Roman" w:cs="Times New Roman"/>
              <w:sz w:val="24"/>
              <w:szCs w:val="24"/>
            </w:rPr>
            <w:delText>to be more of</w:delText>
          </w:r>
        </w:del>
      </w:ins>
      <w:del w:id="1463" w:author="Benton, Deon [2]" w:date="2023-10-13T14:55:00Z">
        <w:r w:rsidDel="009B41E4">
          <w:rPr>
            <w:rFonts w:ascii="Times New Roman" w:eastAsia="Times New Roman" w:hAnsi="Times New Roman" w:cs="Times New Roman"/>
            <w:sz w:val="24"/>
            <w:szCs w:val="24"/>
          </w:rPr>
          <w:delText xml:space="preserve">as a blicket </w:delText>
        </w:r>
      </w:del>
      <w:ins w:id="1464" w:author="Benton, Deon" w:date="2023-10-05T22:02:00Z">
        <w:del w:id="1465" w:author="Benton, Deon [2]" w:date="2023-10-13T14:55:00Z">
          <w:r w:rsidR="00E81900" w:rsidDel="009B41E4">
            <w:rPr>
              <w:rFonts w:ascii="Times New Roman" w:eastAsia="Times New Roman" w:hAnsi="Times New Roman" w:cs="Times New Roman"/>
              <w:sz w:val="24"/>
              <w:szCs w:val="24"/>
            </w:rPr>
            <w:delText>(</w:delText>
          </w:r>
          <w:r w:rsidR="00E81900" w:rsidDel="009B41E4">
            <w:rPr>
              <w:rFonts w:ascii="Times New Roman" w:eastAsia="Times New Roman" w:hAnsi="Times New Roman" w:cs="Times New Roman"/>
              <w:i/>
              <w:sz w:val="24"/>
              <w:szCs w:val="24"/>
            </w:rPr>
            <w:delText xml:space="preserve">M </w:delText>
          </w:r>
          <w:r w:rsidR="00E81900" w:rsidDel="009B41E4">
            <w:rPr>
              <w:rFonts w:ascii="Times New Roman" w:eastAsia="Times New Roman" w:hAnsi="Times New Roman" w:cs="Times New Roman"/>
              <w:sz w:val="24"/>
              <w:szCs w:val="24"/>
            </w:rPr>
            <w:delText xml:space="preserve">= .98, </w:delText>
          </w:r>
          <w:r w:rsidR="00E81900" w:rsidDel="009B41E4">
            <w:rPr>
              <w:rFonts w:ascii="Times New Roman" w:eastAsia="Times New Roman" w:hAnsi="Times New Roman" w:cs="Times New Roman"/>
              <w:i/>
              <w:sz w:val="24"/>
              <w:szCs w:val="24"/>
            </w:rPr>
            <w:delText>SD</w:delText>
          </w:r>
          <w:r w:rsidR="00E81900" w:rsidDel="009B41E4">
            <w:rPr>
              <w:rFonts w:ascii="Times New Roman" w:eastAsia="Times New Roman" w:hAnsi="Times New Roman" w:cs="Times New Roman"/>
              <w:sz w:val="24"/>
              <w:szCs w:val="24"/>
            </w:rPr>
            <w:delText xml:space="preserve"> = 0.13)</w:delText>
          </w:r>
        </w:del>
      </w:ins>
      <w:del w:id="1466" w:author="Benton, Deon [2]" w:date="2023-10-13T14:55:00Z">
        <w:r w:rsidDel="009B41E4">
          <w:rPr>
            <w:rFonts w:ascii="Times New Roman" w:eastAsia="Times New Roman" w:hAnsi="Times New Roman" w:cs="Times New Roman"/>
            <w:sz w:val="24"/>
            <w:szCs w:val="24"/>
          </w:rPr>
          <w:delText>more often than object B</w:delText>
        </w:r>
      </w:del>
      <w:ins w:id="1467" w:author="Benton, Deon" w:date="2023-10-05T22:02:00Z">
        <w:del w:id="1468" w:author="Benton, Deon [2]" w:date="2023-10-13T14:55:00Z">
          <w:r w:rsidR="00E81900" w:rsidDel="009B41E4">
            <w:rPr>
              <w:rFonts w:ascii="Times New Roman" w:eastAsia="Times New Roman" w:hAnsi="Times New Roman" w:cs="Times New Roman"/>
              <w:sz w:val="24"/>
              <w:szCs w:val="24"/>
            </w:rPr>
            <w:delText xml:space="preserve"> (</w:delText>
          </w:r>
          <w:r w:rsidR="00E81900" w:rsidDel="009B41E4">
            <w:rPr>
              <w:rFonts w:ascii="Times New Roman" w:eastAsia="Times New Roman" w:hAnsi="Times New Roman" w:cs="Times New Roman"/>
              <w:i/>
              <w:sz w:val="24"/>
              <w:szCs w:val="24"/>
            </w:rPr>
            <w:delText xml:space="preserve">M </w:delText>
          </w:r>
          <w:r w:rsidR="00E81900" w:rsidDel="009B41E4">
            <w:rPr>
              <w:rFonts w:ascii="Times New Roman" w:eastAsia="Times New Roman" w:hAnsi="Times New Roman" w:cs="Times New Roman"/>
              <w:sz w:val="24"/>
              <w:szCs w:val="24"/>
            </w:rPr>
            <w:delText xml:space="preserve">= .55, </w:delText>
          </w:r>
          <w:r w:rsidR="00E81900" w:rsidDel="009B41E4">
            <w:rPr>
              <w:rFonts w:ascii="Times New Roman" w:eastAsia="Times New Roman" w:hAnsi="Times New Roman" w:cs="Times New Roman"/>
              <w:i/>
              <w:sz w:val="24"/>
              <w:szCs w:val="24"/>
            </w:rPr>
            <w:delText>SD</w:delText>
          </w:r>
          <w:r w:rsidR="00E81900" w:rsidDel="009B41E4">
            <w:rPr>
              <w:rFonts w:ascii="Times New Roman" w:eastAsia="Times New Roman" w:hAnsi="Times New Roman" w:cs="Times New Roman"/>
              <w:sz w:val="24"/>
              <w:szCs w:val="24"/>
            </w:rPr>
            <w:delText xml:space="preserve"> = 0.50), </w:delText>
          </w:r>
          <w:r w:rsidR="00E81900" w:rsidDel="009B41E4">
            <w:rPr>
              <w:rFonts w:ascii="Times New Roman" w:eastAsia="Times New Roman" w:hAnsi="Times New Roman" w:cs="Times New Roman"/>
              <w:i/>
              <w:sz w:val="24"/>
              <w:szCs w:val="24"/>
            </w:rPr>
            <w:delText>t</w:delText>
          </w:r>
          <w:r w:rsidR="00E81900" w:rsidDel="009B41E4">
            <w:rPr>
              <w:rFonts w:ascii="Times New Roman" w:eastAsia="Times New Roman" w:hAnsi="Times New Roman" w:cs="Times New Roman"/>
              <w:sz w:val="24"/>
              <w:szCs w:val="24"/>
            </w:rPr>
            <w:delText>(30) = 6.45,</w:delText>
          </w:r>
        </w:del>
      </w:ins>
      <w:del w:id="1469" w:author="Benton, Deon [2]" w:date="2023-10-13T14:55:00Z">
        <w:r w:rsidDel="009B41E4">
          <w:rPr>
            <w:rFonts w:ascii="Times New Roman" w:eastAsia="Times New Roman" w:hAnsi="Times New Roman" w:cs="Times New Roman"/>
            <w:sz w:val="24"/>
            <w:szCs w:val="24"/>
          </w:rPr>
          <w:delText xml:space="preserve">, odds ratio = 204.79, 95%CI [33.96, 4609.11], </w:delText>
        </w:r>
        <w:r w:rsidDel="009B41E4">
          <w:rPr>
            <w:rFonts w:ascii="Times New Roman" w:eastAsia="Times New Roman" w:hAnsi="Times New Roman" w:cs="Times New Roman"/>
            <w:i/>
            <w:sz w:val="24"/>
            <w:szCs w:val="24"/>
          </w:rPr>
          <w:delText>p</w:delText>
        </w:r>
        <w:r w:rsidDel="009B41E4">
          <w:rPr>
            <w:rFonts w:ascii="Times New Roman" w:eastAsia="Times New Roman" w:hAnsi="Times New Roman" w:cs="Times New Roman"/>
            <w:sz w:val="24"/>
            <w:szCs w:val="24"/>
          </w:rPr>
          <w:delText xml:space="preserve"> </w:delText>
        </w:r>
        <w:r w:rsidDel="009B41E4">
          <w:rPr>
            <w:rFonts w:ascii="Times New Roman" w:hAnsi="Times New Roman"/>
            <w:i/>
            <w:sz w:val="24"/>
            <w:rPrChange w:id="1470" w:author="Benton, Deon" w:date="2023-10-05T22:02:00Z">
              <w:rPr>
                <w:rFonts w:ascii="Times New Roman" w:eastAsia="Times New Roman" w:hAnsi="Times New Roman" w:cs="Times New Roman"/>
                <w:sz w:val="24"/>
                <w:szCs w:val="24"/>
              </w:rPr>
            </w:rPrChange>
          </w:rPr>
          <w:delText>&lt;</w:delText>
        </w:r>
        <w:r w:rsidDel="009B41E4">
          <w:rPr>
            <w:rFonts w:ascii="Times New Roman" w:eastAsia="Times New Roman" w:hAnsi="Times New Roman" w:cs="Times New Roman"/>
            <w:sz w:val="24"/>
            <w:szCs w:val="24"/>
          </w:rPr>
          <w:delText xml:space="preserve"> .001, </w:delText>
        </w:r>
      </w:del>
      <w:ins w:id="1471" w:author="Benton, Deon" w:date="2023-10-05T22:02:00Z">
        <w:del w:id="1472" w:author="Benton, Deon [2]" w:date="2023-10-13T14:55:00Z">
          <w:r w:rsidR="00E81900" w:rsidDel="009B41E4">
            <w:rPr>
              <w:rFonts w:ascii="Times New Roman" w:eastAsia="Times New Roman" w:hAnsi="Times New Roman" w:cs="Times New Roman"/>
              <w:sz w:val="24"/>
              <w:szCs w:val="24"/>
            </w:rPr>
            <w:delText>or</w:delText>
          </w:r>
        </w:del>
      </w:ins>
      <w:del w:id="1473" w:author="Benton, Deon [2]" w:date="2023-10-13T14:55:00Z">
        <w:r w:rsidDel="009B41E4">
          <w:rPr>
            <w:rFonts w:ascii="Times New Roman" w:eastAsia="Times New Roman" w:hAnsi="Times New Roman" w:cs="Times New Roman"/>
            <w:sz w:val="24"/>
            <w:szCs w:val="24"/>
          </w:rPr>
          <w:delText>and object C</w:delText>
        </w:r>
      </w:del>
      <w:ins w:id="1474" w:author="Benton, Deon" w:date="2023-10-05T22:02:00Z">
        <w:del w:id="1475" w:author="Benton, Deon [2]" w:date="2023-10-13T14:55:00Z">
          <w:r w:rsidR="00E81900" w:rsidDel="009B41E4">
            <w:rPr>
              <w:rFonts w:ascii="Times New Roman" w:eastAsia="Times New Roman" w:hAnsi="Times New Roman" w:cs="Times New Roman"/>
              <w:sz w:val="24"/>
              <w:szCs w:val="24"/>
            </w:rPr>
            <w:delText xml:space="preserve"> (</w:delText>
          </w:r>
          <w:r w:rsidR="00E81900" w:rsidDel="009B41E4">
            <w:rPr>
              <w:rFonts w:ascii="Times New Roman" w:eastAsia="Times New Roman" w:hAnsi="Times New Roman" w:cs="Times New Roman"/>
              <w:i/>
              <w:sz w:val="24"/>
              <w:szCs w:val="24"/>
            </w:rPr>
            <w:delText xml:space="preserve">M </w:delText>
          </w:r>
          <w:r w:rsidR="00E81900" w:rsidDel="009B41E4">
            <w:rPr>
              <w:rFonts w:ascii="Times New Roman" w:eastAsia="Times New Roman" w:hAnsi="Times New Roman" w:cs="Times New Roman"/>
              <w:sz w:val="24"/>
              <w:szCs w:val="24"/>
            </w:rPr>
            <w:delText xml:space="preserve">= .61, </w:delText>
          </w:r>
          <w:r w:rsidR="00E81900" w:rsidDel="009B41E4">
            <w:rPr>
              <w:rFonts w:ascii="Times New Roman" w:eastAsia="Times New Roman" w:hAnsi="Times New Roman" w:cs="Times New Roman"/>
              <w:i/>
              <w:sz w:val="24"/>
              <w:szCs w:val="24"/>
            </w:rPr>
            <w:delText>SD</w:delText>
          </w:r>
          <w:r w:rsidR="00E81900" w:rsidDel="009B41E4">
            <w:rPr>
              <w:rFonts w:ascii="Times New Roman" w:eastAsia="Times New Roman" w:hAnsi="Times New Roman" w:cs="Times New Roman"/>
              <w:sz w:val="24"/>
              <w:szCs w:val="24"/>
            </w:rPr>
            <w:delText xml:space="preserve"> = 0.49), </w:delText>
          </w:r>
          <w:r w:rsidR="00E81900" w:rsidDel="009B41E4">
            <w:rPr>
              <w:rFonts w:ascii="Times New Roman" w:eastAsia="Times New Roman" w:hAnsi="Times New Roman" w:cs="Times New Roman"/>
              <w:i/>
              <w:sz w:val="24"/>
              <w:szCs w:val="24"/>
            </w:rPr>
            <w:delText>t</w:delText>
          </w:r>
          <w:r w:rsidR="00E81900" w:rsidDel="009B41E4">
            <w:rPr>
              <w:rFonts w:ascii="Times New Roman" w:eastAsia="Times New Roman" w:hAnsi="Times New Roman" w:cs="Times New Roman"/>
              <w:sz w:val="24"/>
              <w:szCs w:val="24"/>
            </w:rPr>
            <w:delText xml:space="preserve">(30) = 5.62, </w:delText>
          </w:r>
        </w:del>
      </w:ins>
      <w:del w:id="1476" w:author="Benton, Deon [2]" w:date="2023-10-13T14:55:00Z">
        <w:r w:rsidDel="009B41E4">
          <w:rPr>
            <w:rFonts w:ascii="Times New Roman" w:eastAsia="Times New Roman" w:hAnsi="Times New Roman" w:cs="Times New Roman"/>
            <w:sz w:val="24"/>
            <w:szCs w:val="24"/>
          </w:rPr>
          <w:delText xml:space="preserve">, odds ratio = 129.67, 95%CI [18.75, 2824.63], </w:delText>
        </w:r>
        <w:r w:rsidDel="009B41E4">
          <w:rPr>
            <w:rFonts w:ascii="Times New Roman" w:eastAsia="Times New Roman" w:hAnsi="Times New Roman" w:cs="Times New Roman"/>
            <w:i/>
            <w:sz w:val="24"/>
            <w:szCs w:val="24"/>
          </w:rPr>
          <w:delText>p</w:delText>
        </w:r>
        <w:r w:rsidDel="009B41E4">
          <w:rPr>
            <w:rFonts w:ascii="Times New Roman" w:hAnsi="Times New Roman"/>
            <w:i/>
            <w:sz w:val="24"/>
            <w:rPrChange w:id="1477" w:author="Benton, Deon" w:date="2023-10-05T22:02:00Z">
              <w:rPr>
                <w:rFonts w:ascii="Times New Roman" w:eastAsia="Times New Roman" w:hAnsi="Times New Roman" w:cs="Times New Roman"/>
                <w:sz w:val="24"/>
                <w:szCs w:val="24"/>
              </w:rPr>
            </w:rPrChange>
          </w:rPr>
          <w:delText xml:space="preserve"> </w:delText>
        </w:r>
        <w:r w:rsidDel="009B41E4">
          <w:rPr>
            <w:rFonts w:ascii="Times New Roman" w:eastAsia="Times New Roman" w:hAnsi="Times New Roman" w:cs="Times New Roman"/>
            <w:sz w:val="24"/>
            <w:szCs w:val="24"/>
          </w:rPr>
          <w:delText xml:space="preserve">&lt; .001. </w:delText>
        </w:r>
      </w:del>
      <w:ins w:id="1478" w:author="Benton, Deon" w:date="2023-10-05T22:02:00Z">
        <w:del w:id="1479" w:author="Benton, Deon [2]" w:date="2023-10-13T14:55:00Z">
          <w:r w:rsidR="00E81900" w:rsidDel="009B41E4">
            <w:rPr>
              <w:rFonts w:ascii="Times New Roman" w:eastAsia="Times New Roman" w:hAnsi="Times New Roman" w:cs="Times New Roman"/>
              <w:sz w:val="24"/>
              <w:szCs w:val="24"/>
            </w:rPr>
            <w:delText>Participants</w:delText>
          </w:r>
        </w:del>
      </w:ins>
      <w:del w:id="1480" w:author="Benton, Deon [2]" w:date="2023-10-13T14:55:00Z">
        <w:r w:rsidDel="009B41E4">
          <w:rPr>
            <w:rFonts w:ascii="Times New Roman" w:eastAsia="Times New Roman" w:hAnsi="Times New Roman" w:cs="Times New Roman"/>
            <w:sz w:val="24"/>
            <w:szCs w:val="24"/>
          </w:rPr>
          <w:delText xml:space="preserve">However, participants treated objects B and C equivalently, </w:delText>
        </w:r>
      </w:del>
      <w:ins w:id="1481" w:author="Benton, Deon" w:date="2023-10-05T22:02:00Z">
        <w:del w:id="1482" w:author="Benton, Deon [2]" w:date="2023-10-13T14:55:00Z">
          <w:r w:rsidR="00E81900" w:rsidDel="009B41E4">
            <w:rPr>
              <w:rFonts w:ascii="Times New Roman" w:eastAsia="Times New Roman" w:hAnsi="Times New Roman" w:cs="Times New Roman"/>
              <w:i/>
              <w:sz w:val="24"/>
              <w:szCs w:val="24"/>
            </w:rPr>
            <w:delText>t</w:delText>
          </w:r>
          <w:r w:rsidR="00E81900" w:rsidDel="009B41E4">
            <w:rPr>
              <w:rFonts w:ascii="Times New Roman" w:eastAsia="Times New Roman" w:hAnsi="Times New Roman" w:cs="Times New Roman"/>
              <w:sz w:val="24"/>
              <w:szCs w:val="24"/>
            </w:rPr>
            <w:delText>(30) = -</w:delText>
          </w:r>
        </w:del>
      </w:ins>
      <w:del w:id="1483" w:author="Benton, Deon [2]" w:date="2023-10-13T14:55:00Z">
        <w:r w:rsidDel="009B41E4">
          <w:rPr>
            <w:rFonts w:ascii="Times New Roman" w:eastAsia="Times New Roman" w:hAnsi="Times New Roman" w:cs="Times New Roman"/>
            <w:sz w:val="24"/>
            <w:szCs w:val="24"/>
          </w:rPr>
          <w:delText>odds ratio = 1.</w:delText>
        </w:r>
      </w:del>
      <w:ins w:id="1484" w:author="Benton, Deon" w:date="2023-10-05T22:02:00Z">
        <w:del w:id="1485" w:author="Benton, Deon [2]" w:date="2023-10-13T14:55:00Z">
          <w:r w:rsidR="00E81900" w:rsidDel="009B41E4">
            <w:rPr>
              <w:rFonts w:ascii="Times New Roman" w:eastAsia="Times New Roman" w:hAnsi="Times New Roman" w:cs="Times New Roman"/>
              <w:sz w:val="24"/>
              <w:szCs w:val="24"/>
            </w:rPr>
            <w:delText>07,</w:delText>
          </w:r>
        </w:del>
      </w:ins>
      <w:del w:id="1486" w:author="Benton, Deon [2]" w:date="2023-10-13T14:55:00Z">
        <w:r w:rsidDel="009B41E4">
          <w:rPr>
            <w:rFonts w:ascii="Times New Roman" w:eastAsia="Times New Roman" w:hAnsi="Times New Roman" w:cs="Times New Roman"/>
            <w:sz w:val="24"/>
            <w:szCs w:val="24"/>
          </w:rPr>
          <w:delText xml:space="preserve">58, 95%CI [0.62, 4.19], </w:delText>
        </w:r>
        <w:r w:rsidDel="009B41E4">
          <w:rPr>
            <w:rFonts w:ascii="Times New Roman" w:eastAsia="Times New Roman" w:hAnsi="Times New Roman" w:cs="Times New Roman"/>
            <w:i/>
            <w:sz w:val="24"/>
            <w:szCs w:val="24"/>
          </w:rPr>
          <w:delText>p</w:delText>
        </w:r>
        <w:r w:rsidDel="009B41E4">
          <w:rPr>
            <w:rFonts w:ascii="Times New Roman" w:hAnsi="Times New Roman"/>
            <w:i/>
            <w:sz w:val="24"/>
            <w:rPrChange w:id="1487" w:author="Benton, Deon" w:date="2023-10-05T22:02:00Z">
              <w:rPr>
                <w:rFonts w:ascii="Times New Roman" w:eastAsia="Times New Roman" w:hAnsi="Times New Roman" w:cs="Times New Roman"/>
                <w:sz w:val="24"/>
                <w:szCs w:val="24"/>
              </w:rPr>
            </w:rPrChange>
          </w:rPr>
          <w:delText xml:space="preserve"> </w:delText>
        </w:r>
      </w:del>
      <w:ins w:id="1488" w:author="Benton, Deon" w:date="2023-10-05T22:02:00Z">
        <w:del w:id="1489" w:author="Benton, Deon [2]" w:date="2023-10-13T14:55:00Z">
          <w:r w:rsidR="00E81900" w:rsidDel="009B41E4">
            <w:rPr>
              <w:rFonts w:ascii="Times New Roman" w:eastAsia="Times New Roman" w:hAnsi="Times New Roman" w:cs="Times New Roman"/>
              <w:sz w:val="24"/>
              <w:szCs w:val="24"/>
            </w:rPr>
            <w:delText>= .29</w:delText>
          </w:r>
        </w:del>
      </w:ins>
      <w:del w:id="1490" w:author="Benton, Deon [2]" w:date="2023-10-13T14:55:00Z">
        <w:r w:rsidDel="009B41E4">
          <w:rPr>
            <w:rFonts w:ascii="Times New Roman" w:eastAsia="Times New Roman" w:hAnsi="Times New Roman" w:cs="Times New Roman"/>
            <w:sz w:val="24"/>
            <w:szCs w:val="24"/>
          </w:rPr>
          <w:delText>&lt; .001.</w:delText>
        </w:r>
      </w:del>
    </w:p>
    <w:p w14:paraId="1CBF6EEB" w14:textId="05CF343E" w:rsidR="00B51B4F" w:rsidDel="009B41E4" w:rsidRDefault="00E33573">
      <w:pPr>
        <w:spacing w:after="0" w:line="480" w:lineRule="auto"/>
        <w:ind w:firstLine="720"/>
        <w:rPr>
          <w:del w:id="1491" w:author="Benton, Deon [2]" w:date="2023-10-13T14:55:00Z"/>
          <w:rFonts w:ascii="Times New Roman" w:eastAsia="Times New Roman" w:hAnsi="Times New Roman" w:cs="Times New Roman"/>
          <w:sz w:val="24"/>
          <w:szCs w:val="24"/>
        </w:rPr>
      </w:pPr>
      <w:bookmarkStart w:id="1492" w:name="_3znysh7" w:colFirst="0" w:colLast="0"/>
      <w:bookmarkEnd w:id="1492"/>
      <w:del w:id="1493" w:author="Benton, Deon [2]" w:date="2023-10-13T14:55:00Z">
        <w:r w:rsidDel="009B41E4">
          <w:rPr>
            <w:rFonts w:ascii="Times New Roman" w:eastAsia="Times New Roman" w:hAnsi="Times New Roman" w:cs="Times New Roman"/>
            <w:sz w:val="24"/>
            <w:szCs w:val="24"/>
          </w:rPr>
          <w:delText xml:space="preserve">The </w:delText>
        </w:r>
      </w:del>
      <w:ins w:id="1494" w:author="Benton, Deon" w:date="2023-10-05T22:02:00Z">
        <w:del w:id="1495" w:author="Benton, Deon [2]" w:date="2023-10-13T14:55:00Z">
          <w:r w:rsidR="00E81900" w:rsidDel="009B41E4">
            <w:rPr>
              <w:rFonts w:ascii="Times New Roman" w:eastAsia="Times New Roman" w:hAnsi="Times New Roman" w:cs="Times New Roman"/>
              <w:sz w:val="24"/>
              <w:szCs w:val="24"/>
            </w:rPr>
            <w:delText>third</w:delText>
          </w:r>
        </w:del>
      </w:ins>
      <w:del w:id="1496" w:author="Benton, Deon [2]" w:date="2023-10-13T14:55:00Z">
        <w:r w:rsidDel="009B41E4">
          <w:rPr>
            <w:rFonts w:ascii="Times New Roman" w:eastAsia="Times New Roman" w:hAnsi="Times New Roman" w:cs="Times New Roman"/>
            <w:sz w:val="24"/>
            <w:szCs w:val="24"/>
          </w:rPr>
          <w:delText xml:space="preserve">two-way mixed-effects logistic regressions for the </w:delText>
        </w:r>
        <w:r w:rsidR="0065176E" w:rsidDel="009B41E4">
          <w:rPr>
            <w:rFonts w:ascii="Times New Roman" w:eastAsia="Times New Roman" w:hAnsi="Times New Roman" w:cs="Times New Roman"/>
            <w:sz w:val="24"/>
            <w:szCs w:val="24"/>
          </w:rPr>
          <w:delText>Indirect Screening-Off</w:delText>
        </w:r>
        <w:r w:rsidDel="009B41E4">
          <w:rPr>
            <w:rFonts w:ascii="Times New Roman" w:eastAsia="Times New Roman" w:hAnsi="Times New Roman" w:cs="Times New Roman"/>
            <w:sz w:val="24"/>
            <w:szCs w:val="24"/>
          </w:rPr>
          <w:delText xml:space="preserve"> condition also revealed a main effect of Trial Type, </w:delText>
        </w:r>
        <w:r w:rsidDel="009B41E4">
          <w:rPr>
            <w:rFonts w:ascii="Times New Roman" w:eastAsia="Times New Roman" w:hAnsi="Times New Roman" w:cs="Times New Roman"/>
            <w:i/>
            <w:sz w:val="24"/>
            <w:szCs w:val="24"/>
          </w:rPr>
          <w:delText>χ</w:delText>
        </w:r>
        <w:r w:rsidDel="009B41E4">
          <w:rPr>
            <w:rFonts w:ascii="Times New Roman" w:eastAsia="Times New Roman" w:hAnsi="Times New Roman" w:cs="Times New Roman"/>
            <w:i/>
            <w:sz w:val="24"/>
            <w:szCs w:val="24"/>
            <w:vertAlign w:val="superscript"/>
          </w:rPr>
          <w:delText>2</w:delText>
        </w:r>
        <w:r w:rsidDel="009B41E4">
          <w:rPr>
            <w:rFonts w:ascii="Times New Roman" w:eastAsia="Times New Roman" w:hAnsi="Times New Roman" w:cs="Times New Roman"/>
            <w:sz w:val="24"/>
            <w:szCs w:val="24"/>
          </w:rPr>
          <w:delText xml:space="preserve">(1) = 26.91, </w:delText>
        </w:r>
        <w:r w:rsidDel="009B41E4">
          <w:rPr>
            <w:rFonts w:ascii="Times New Roman" w:eastAsia="Times New Roman" w:hAnsi="Times New Roman" w:cs="Times New Roman"/>
            <w:i/>
            <w:sz w:val="24"/>
            <w:szCs w:val="24"/>
          </w:rPr>
          <w:delText xml:space="preserve">p </w:delText>
        </w:r>
        <w:r w:rsidDel="009B41E4">
          <w:rPr>
            <w:rFonts w:ascii="Times New Roman" w:eastAsia="Times New Roman" w:hAnsi="Times New Roman" w:cs="Times New Roman"/>
            <w:sz w:val="24"/>
            <w:szCs w:val="24"/>
          </w:rPr>
          <w:delText xml:space="preserve">&lt; .001, a main effect of Objects, </w:delText>
        </w:r>
        <w:r w:rsidDel="009B41E4">
          <w:rPr>
            <w:rFonts w:ascii="Times New Roman" w:eastAsia="Times New Roman" w:hAnsi="Times New Roman" w:cs="Times New Roman"/>
            <w:i/>
            <w:sz w:val="24"/>
            <w:szCs w:val="24"/>
          </w:rPr>
          <w:delText>χ</w:delText>
        </w:r>
        <w:r w:rsidDel="009B41E4">
          <w:rPr>
            <w:rFonts w:ascii="Times New Roman" w:eastAsia="Times New Roman" w:hAnsi="Times New Roman" w:cs="Times New Roman"/>
            <w:i/>
            <w:sz w:val="24"/>
            <w:szCs w:val="24"/>
            <w:vertAlign w:val="superscript"/>
          </w:rPr>
          <w:delText>2</w:delText>
        </w:r>
        <w:r w:rsidDel="009B41E4">
          <w:rPr>
            <w:rFonts w:ascii="Times New Roman" w:eastAsia="Times New Roman" w:hAnsi="Times New Roman" w:cs="Times New Roman"/>
            <w:sz w:val="24"/>
            <w:szCs w:val="24"/>
          </w:rPr>
          <w:delText xml:space="preserve">(3) = 67.32, </w:delText>
        </w:r>
        <w:r w:rsidDel="009B41E4">
          <w:rPr>
            <w:rFonts w:ascii="Times New Roman" w:eastAsia="Times New Roman" w:hAnsi="Times New Roman" w:cs="Times New Roman"/>
            <w:i/>
            <w:sz w:val="24"/>
            <w:szCs w:val="24"/>
          </w:rPr>
          <w:delText xml:space="preserve">p </w:delText>
        </w:r>
        <w:r w:rsidDel="009B41E4">
          <w:rPr>
            <w:rFonts w:ascii="Times New Roman" w:eastAsia="Times New Roman" w:hAnsi="Times New Roman" w:cs="Times New Roman"/>
            <w:sz w:val="24"/>
            <w:szCs w:val="24"/>
          </w:rPr>
          <w:delText xml:space="preserve">&lt; .001, and </w:delText>
        </w:r>
      </w:del>
      <w:ins w:id="1497" w:author="Benton, Deon" w:date="2023-10-05T22:02:00Z">
        <w:del w:id="1498" w:author="Benton, Deon [2]" w:date="2023-10-13T14:55:00Z">
          <w:r w:rsidR="00E81900" w:rsidDel="009B41E4">
            <w:rPr>
              <w:rFonts w:ascii="Times New Roman" w:eastAsia="Times New Roman" w:hAnsi="Times New Roman" w:cs="Times New Roman"/>
              <w:sz w:val="24"/>
              <w:szCs w:val="24"/>
            </w:rPr>
            <w:delText>fourth</w:delText>
          </w:r>
        </w:del>
      </w:ins>
      <w:del w:id="1499" w:author="Benton, Deon [2]" w:date="2023-10-13T14:55:00Z">
        <w:r w:rsidDel="009B41E4">
          <w:rPr>
            <w:rFonts w:ascii="Times New Roman" w:eastAsia="Times New Roman" w:hAnsi="Times New Roman" w:cs="Times New Roman"/>
            <w:sz w:val="24"/>
            <w:szCs w:val="24"/>
          </w:rPr>
          <w:delText xml:space="preserve">an interaction between Trial Type and Objects, </w:delText>
        </w:r>
        <w:r w:rsidDel="009B41E4">
          <w:rPr>
            <w:rFonts w:ascii="Times New Roman" w:eastAsia="Times New Roman" w:hAnsi="Times New Roman" w:cs="Times New Roman"/>
            <w:i/>
            <w:sz w:val="24"/>
            <w:szCs w:val="24"/>
          </w:rPr>
          <w:delText>χ</w:delText>
        </w:r>
        <w:r w:rsidDel="009B41E4">
          <w:rPr>
            <w:rFonts w:ascii="Times New Roman" w:eastAsia="Times New Roman" w:hAnsi="Times New Roman" w:cs="Times New Roman"/>
            <w:i/>
            <w:sz w:val="24"/>
            <w:szCs w:val="24"/>
            <w:vertAlign w:val="superscript"/>
          </w:rPr>
          <w:delText>2</w:delText>
        </w:r>
        <w:r w:rsidDel="009B41E4">
          <w:rPr>
            <w:rFonts w:ascii="Times New Roman" w:eastAsia="Times New Roman" w:hAnsi="Times New Roman" w:cs="Times New Roman"/>
            <w:sz w:val="24"/>
            <w:szCs w:val="24"/>
          </w:rPr>
          <w:delText xml:space="preserve">(2) = 19.59, </w:delText>
        </w:r>
        <w:r w:rsidDel="009B41E4">
          <w:rPr>
            <w:rFonts w:ascii="Times New Roman" w:eastAsia="Times New Roman" w:hAnsi="Times New Roman" w:cs="Times New Roman"/>
            <w:i/>
            <w:sz w:val="24"/>
            <w:szCs w:val="24"/>
          </w:rPr>
          <w:delText xml:space="preserve">p </w:delText>
        </w:r>
        <w:r w:rsidDel="009B41E4">
          <w:rPr>
            <w:rFonts w:ascii="Times New Roman" w:eastAsia="Times New Roman" w:hAnsi="Times New Roman" w:cs="Times New Roman"/>
            <w:sz w:val="24"/>
            <w:szCs w:val="24"/>
          </w:rPr>
          <w:delText xml:space="preserve">&lt; .001. To explore this interaction, we constructed a set of one-way </w:delText>
        </w:r>
      </w:del>
      <w:ins w:id="1500" w:author="Benton, Deon" w:date="2023-10-05T22:02:00Z">
        <w:del w:id="1501" w:author="Benton, Deon [2]" w:date="2023-10-13T14:55:00Z">
          <w:r w:rsidR="00E81900" w:rsidDel="009B41E4">
            <w:rPr>
              <w:rFonts w:ascii="Times New Roman" w:eastAsia="Times New Roman" w:hAnsi="Times New Roman" w:cs="Times New Roman"/>
              <w:sz w:val="24"/>
              <w:szCs w:val="24"/>
            </w:rPr>
            <w:delText>linear models</w:delText>
          </w:r>
        </w:del>
      </w:ins>
      <w:del w:id="1502" w:author="Benton, Deon [2]" w:date="2023-10-13T14:55:00Z">
        <w:r w:rsidDel="009B41E4">
          <w:rPr>
            <w:rFonts w:ascii="Times New Roman" w:eastAsia="Times New Roman" w:hAnsi="Times New Roman" w:cs="Times New Roman"/>
            <w:sz w:val="24"/>
            <w:szCs w:val="24"/>
          </w:rPr>
          <w:delText xml:space="preserve">mixed-effects regressions for the experimental and control trials within the </w:delText>
        </w:r>
      </w:del>
      <w:ins w:id="1503" w:author="Benton, Deon" w:date="2023-10-05T22:02:00Z">
        <w:del w:id="1504" w:author="Benton, Deon [2]" w:date="2023-10-13T14:55:00Z">
          <w:r w:rsidR="00E81900" w:rsidDel="009B41E4">
            <w:rPr>
              <w:rFonts w:ascii="Times New Roman" w:eastAsia="Times New Roman" w:hAnsi="Times New Roman" w:cs="Times New Roman"/>
              <w:sz w:val="24"/>
              <w:szCs w:val="24"/>
            </w:rPr>
            <w:delText>indirect screening-off</w:delText>
          </w:r>
        </w:del>
      </w:ins>
      <w:del w:id="1505" w:author="Benton, Deon [2]" w:date="2023-10-13T14:55:00Z">
        <w:r w:rsidR="0053448D" w:rsidDel="009B41E4">
          <w:rPr>
            <w:rFonts w:ascii="Times New Roman" w:eastAsia="Times New Roman" w:hAnsi="Times New Roman" w:cs="Times New Roman"/>
            <w:sz w:val="24"/>
            <w:szCs w:val="24"/>
          </w:rPr>
          <w:delText>Indirect Screening-Off</w:delText>
        </w:r>
        <w:r w:rsidDel="009B41E4">
          <w:rPr>
            <w:rFonts w:ascii="Times New Roman" w:eastAsia="Times New Roman" w:hAnsi="Times New Roman" w:cs="Times New Roman"/>
            <w:sz w:val="24"/>
            <w:szCs w:val="24"/>
          </w:rPr>
          <w:delText xml:space="preserve"> condition</w:delText>
        </w:r>
      </w:del>
      <w:ins w:id="1506" w:author="Benton, Deon" w:date="2023-10-05T22:02:00Z">
        <w:del w:id="1507" w:author="Benton, Deon [2]" w:date="2023-10-13T14:55:00Z">
          <w:r w:rsidR="00E81900" w:rsidDel="009B41E4">
            <w:rPr>
              <w:rFonts w:ascii="Times New Roman" w:eastAsia="Times New Roman" w:hAnsi="Times New Roman" w:cs="Times New Roman"/>
              <w:sz w:val="24"/>
              <w:szCs w:val="24"/>
            </w:rPr>
            <w:delText xml:space="preserve"> both</w:delText>
          </w:r>
        </w:del>
      </w:ins>
      <w:del w:id="1508" w:author="Benton, Deon [2]" w:date="2023-10-13T14:55:00Z">
        <w:r w:rsidDel="009B41E4">
          <w:rPr>
            <w:rFonts w:ascii="Times New Roman" w:eastAsia="Times New Roman" w:hAnsi="Times New Roman" w:cs="Times New Roman"/>
            <w:sz w:val="24"/>
            <w:szCs w:val="24"/>
          </w:rPr>
          <w:delText>. The two one-way mixed-effects regressions for the experimental and control trials revealed a significant experimental effect of Objects, both χ</w:delText>
        </w:r>
        <w:r w:rsidDel="009B41E4">
          <w:rPr>
            <w:rFonts w:ascii="Times New Roman" w:eastAsia="Times New Roman" w:hAnsi="Times New Roman" w:cs="Times New Roman"/>
            <w:i/>
            <w:sz w:val="24"/>
            <w:szCs w:val="24"/>
            <w:vertAlign w:val="superscript"/>
          </w:rPr>
          <w:delText>2</w:delText>
        </w:r>
        <w:r w:rsidDel="009B41E4">
          <w:rPr>
            <w:rFonts w:ascii="Times New Roman" w:eastAsia="Times New Roman" w:hAnsi="Times New Roman" w:cs="Times New Roman"/>
            <w:sz w:val="24"/>
            <w:szCs w:val="24"/>
          </w:rPr>
          <w:delText xml:space="preserve">-values &gt; </w:delText>
        </w:r>
      </w:del>
      <w:ins w:id="1509" w:author="Benton, Deon" w:date="2023-10-05T22:02:00Z">
        <w:del w:id="1510" w:author="Benton, Deon [2]" w:date="2023-10-13T14:55:00Z">
          <w:r w:rsidR="00E81900" w:rsidDel="009B41E4">
            <w:rPr>
              <w:rFonts w:ascii="Times New Roman" w:eastAsia="Times New Roman" w:hAnsi="Times New Roman" w:cs="Times New Roman"/>
              <w:sz w:val="24"/>
              <w:szCs w:val="24"/>
            </w:rPr>
            <w:delText>76.81</w:delText>
          </w:r>
        </w:del>
      </w:ins>
      <w:del w:id="1511" w:author="Benton, Deon [2]" w:date="2023-10-13T14:55:00Z">
        <w:r w:rsidDel="009B41E4">
          <w:rPr>
            <w:rFonts w:ascii="Times New Roman" w:eastAsia="Times New Roman" w:hAnsi="Times New Roman" w:cs="Times New Roman"/>
            <w:sz w:val="24"/>
            <w:szCs w:val="24"/>
          </w:rPr>
          <w:delText xml:space="preserve">36.78, both </w:delText>
        </w:r>
        <w:r w:rsidDel="009B41E4">
          <w:rPr>
            <w:rFonts w:ascii="Times New Roman" w:eastAsia="Times New Roman" w:hAnsi="Times New Roman" w:cs="Times New Roman"/>
            <w:i/>
            <w:sz w:val="24"/>
            <w:szCs w:val="24"/>
          </w:rPr>
          <w:delText>p</w:delText>
        </w:r>
        <w:r w:rsidDel="009B41E4">
          <w:rPr>
            <w:rFonts w:ascii="Times New Roman" w:eastAsia="Times New Roman" w:hAnsi="Times New Roman" w:cs="Times New Roman"/>
            <w:sz w:val="24"/>
            <w:szCs w:val="24"/>
          </w:rPr>
          <w:delText xml:space="preserve">-values &lt; .001. </w:delText>
        </w:r>
      </w:del>
      <w:ins w:id="1512" w:author="Benton, Deon" w:date="2023-10-05T22:02:00Z">
        <w:del w:id="1513" w:author="Benton, Deon [2]" w:date="2023-10-13T14:55:00Z">
          <w:r w:rsidR="00E81900" w:rsidDel="009B41E4">
            <w:rPr>
              <w:rFonts w:ascii="Times New Roman" w:eastAsia="Times New Roman" w:hAnsi="Times New Roman" w:cs="Times New Roman"/>
              <w:sz w:val="24"/>
              <w:szCs w:val="24"/>
            </w:rPr>
            <w:delText>Participants</w:delText>
          </w:r>
        </w:del>
      </w:ins>
      <w:del w:id="1514" w:author="Benton, Deon [2]" w:date="2023-10-13T14:55:00Z">
        <w:r w:rsidDel="009B41E4">
          <w:rPr>
            <w:rFonts w:ascii="Times New Roman" w:eastAsia="Times New Roman" w:hAnsi="Times New Roman" w:cs="Times New Roman"/>
            <w:sz w:val="24"/>
            <w:szCs w:val="24"/>
          </w:rPr>
          <w:delText xml:space="preserve">In the experimental trials, participants judged object A as a blicket less often than any of the other objects, all odds ratios &lt; 0.07, all </w:delText>
        </w:r>
        <w:r w:rsidDel="009B41E4">
          <w:rPr>
            <w:rFonts w:ascii="Times New Roman" w:eastAsia="Times New Roman" w:hAnsi="Times New Roman" w:cs="Times New Roman"/>
            <w:i/>
            <w:sz w:val="24"/>
            <w:szCs w:val="24"/>
          </w:rPr>
          <w:delText>p</w:delText>
        </w:r>
        <w:r w:rsidDel="009B41E4">
          <w:rPr>
            <w:rFonts w:ascii="Times New Roman" w:eastAsia="Times New Roman" w:hAnsi="Times New Roman" w:cs="Times New Roman"/>
            <w:sz w:val="24"/>
            <w:szCs w:val="24"/>
          </w:rPr>
          <w:delText xml:space="preserve">-values &lt; .001. Likewise, in the control trial, participants considered object </w:delText>
        </w:r>
      </w:del>
      <w:ins w:id="1515" w:author="Benton, Deon" w:date="2023-10-05T22:02:00Z">
        <w:del w:id="1516" w:author="Benton, Deon [2]" w:date="2023-10-13T14:55:00Z">
          <w:r w:rsidR="00E81900" w:rsidDel="009B41E4">
            <w:rPr>
              <w:rFonts w:ascii="Times New Roman" w:eastAsia="Times New Roman" w:hAnsi="Times New Roman" w:cs="Times New Roman"/>
              <w:sz w:val="24"/>
              <w:szCs w:val="24"/>
            </w:rPr>
            <w:delText>A (</w:delText>
          </w:r>
          <w:r w:rsidR="00E81900" w:rsidDel="009B41E4">
            <w:rPr>
              <w:rFonts w:ascii="Times New Roman" w:eastAsia="Times New Roman" w:hAnsi="Times New Roman" w:cs="Times New Roman"/>
              <w:i/>
              <w:sz w:val="24"/>
              <w:szCs w:val="24"/>
            </w:rPr>
            <w:delText xml:space="preserve">M </w:delText>
          </w:r>
          <w:r w:rsidR="00E81900" w:rsidDel="009B41E4">
            <w:rPr>
              <w:rFonts w:ascii="Times New Roman" w:eastAsia="Times New Roman" w:hAnsi="Times New Roman" w:cs="Times New Roman"/>
              <w:sz w:val="24"/>
              <w:szCs w:val="24"/>
            </w:rPr>
            <w:delText xml:space="preserve">= 0.26, </w:delText>
          </w:r>
          <w:r w:rsidR="00E81900" w:rsidDel="009B41E4">
            <w:rPr>
              <w:rFonts w:ascii="Times New Roman" w:eastAsia="Times New Roman" w:hAnsi="Times New Roman" w:cs="Times New Roman"/>
              <w:i/>
              <w:sz w:val="24"/>
              <w:szCs w:val="24"/>
            </w:rPr>
            <w:delText>SD</w:delText>
          </w:r>
          <w:r w:rsidR="00E81900" w:rsidDel="009B41E4">
            <w:rPr>
              <w:rFonts w:ascii="Times New Roman" w:eastAsia="Times New Roman" w:hAnsi="Times New Roman" w:cs="Times New Roman"/>
              <w:sz w:val="24"/>
              <w:szCs w:val="24"/>
            </w:rPr>
            <w:delText xml:space="preserve"> = 0.44) in the ISO experimental trials and object D (</w:delText>
          </w:r>
          <w:r w:rsidR="00E81900" w:rsidDel="009B41E4">
            <w:rPr>
              <w:rFonts w:ascii="Times New Roman" w:eastAsia="Times New Roman" w:hAnsi="Times New Roman" w:cs="Times New Roman"/>
              <w:i/>
              <w:sz w:val="24"/>
              <w:szCs w:val="24"/>
            </w:rPr>
            <w:delText xml:space="preserve">M </w:delText>
          </w:r>
          <w:r w:rsidR="00E81900" w:rsidDel="009B41E4">
            <w:rPr>
              <w:rFonts w:ascii="Times New Roman" w:eastAsia="Times New Roman" w:hAnsi="Times New Roman" w:cs="Times New Roman"/>
              <w:sz w:val="24"/>
              <w:szCs w:val="24"/>
            </w:rPr>
            <w:delText xml:space="preserve">= 0.36, </w:delText>
          </w:r>
          <w:r w:rsidR="00E81900" w:rsidDel="009B41E4">
            <w:rPr>
              <w:rFonts w:ascii="Times New Roman" w:eastAsia="Times New Roman" w:hAnsi="Times New Roman" w:cs="Times New Roman"/>
              <w:i/>
              <w:sz w:val="24"/>
              <w:szCs w:val="24"/>
            </w:rPr>
            <w:delText>SD</w:delText>
          </w:r>
          <w:r w:rsidR="00E81900" w:rsidDel="009B41E4">
            <w:rPr>
              <w:rFonts w:ascii="Times New Roman" w:eastAsia="Times New Roman" w:hAnsi="Times New Roman" w:cs="Times New Roman"/>
              <w:sz w:val="24"/>
              <w:szCs w:val="24"/>
            </w:rPr>
            <w:delText xml:space="preserve"> = 0.48) in the ISO control trials </w:delText>
          </w:r>
        </w:del>
      </w:ins>
      <w:del w:id="1517" w:author="Benton, Deon [2]" w:date="2023-10-13T14:55:00Z">
        <w:r w:rsidDel="009B41E4">
          <w:rPr>
            <w:rFonts w:ascii="Times New Roman" w:eastAsia="Times New Roman" w:hAnsi="Times New Roman" w:cs="Times New Roman"/>
            <w:sz w:val="24"/>
            <w:szCs w:val="24"/>
          </w:rPr>
          <w:delText xml:space="preserve">D to be less likely to be </w:delText>
        </w:r>
      </w:del>
      <w:ins w:id="1518" w:author="Benton, Deon" w:date="2023-10-05T22:02:00Z">
        <w:del w:id="1519" w:author="Benton, Deon [2]" w:date="2023-10-13T14:55:00Z">
          <w:r w:rsidR="00E81900" w:rsidDel="009B41E4">
            <w:rPr>
              <w:rFonts w:ascii="Times New Roman" w:eastAsia="Times New Roman" w:hAnsi="Times New Roman" w:cs="Times New Roman"/>
              <w:sz w:val="24"/>
              <w:szCs w:val="24"/>
            </w:rPr>
            <w:delText>blickets</w:delText>
          </w:r>
        </w:del>
      </w:ins>
      <w:del w:id="1520" w:author="Benton, Deon [2]" w:date="2023-10-13T14:55:00Z">
        <w:r w:rsidDel="009B41E4">
          <w:rPr>
            <w:rFonts w:ascii="Times New Roman" w:eastAsia="Times New Roman" w:hAnsi="Times New Roman" w:cs="Times New Roman"/>
            <w:sz w:val="24"/>
            <w:szCs w:val="24"/>
          </w:rPr>
          <w:delText xml:space="preserve">a blicket than any of the other objects, all </w:delText>
        </w:r>
      </w:del>
      <w:ins w:id="1521" w:author="Benton, Deon" w:date="2023-10-05T22:02:00Z">
        <w:del w:id="1522" w:author="Benton, Deon [2]" w:date="2023-10-13T14:55:00Z">
          <w:r w:rsidR="00E81900" w:rsidDel="009B41E4">
            <w:rPr>
              <w:rFonts w:ascii="Times New Roman" w:eastAsia="Times New Roman" w:hAnsi="Times New Roman" w:cs="Times New Roman"/>
              <w:i/>
              <w:sz w:val="24"/>
              <w:szCs w:val="24"/>
            </w:rPr>
            <w:delText>t</w:delText>
          </w:r>
          <w:r w:rsidR="00E81900" w:rsidDel="009B41E4">
            <w:rPr>
              <w:rFonts w:ascii="Times New Roman" w:eastAsia="Times New Roman" w:hAnsi="Times New Roman" w:cs="Times New Roman"/>
              <w:sz w:val="24"/>
              <w:szCs w:val="24"/>
            </w:rPr>
            <w:delText>-values &gt; -7.45</w:delText>
          </w:r>
        </w:del>
      </w:ins>
      <w:del w:id="1523" w:author="Benton, Deon [2]" w:date="2023-10-13T14:55:00Z">
        <w:r w:rsidDel="009B41E4">
          <w:rPr>
            <w:rFonts w:ascii="Times New Roman" w:eastAsia="Times New Roman" w:hAnsi="Times New Roman" w:cs="Times New Roman"/>
            <w:sz w:val="24"/>
            <w:szCs w:val="24"/>
          </w:rPr>
          <w:delText xml:space="preserve">odds ratios &lt; 0.06, all </w:delText>
        </w:r>
        <w:r w:rsidDel="009B41E4">
          <w:rPr>
            <w:rFonts w:ascii="Times New Roman" w:eastAsia="Times New Roman" w:hAnsi="Times New Roman" w:cs="Times New Roman"/>
            <w:i/>
            <w:sz w:val="24"/>
            <w:szCs w:val="24"/>
          </w:rPr>
          <w:delText>p</w:delText>
        </w:r>
        <w:r w:rsidDel="009B41E4">
          <w:rPr>
            <w:rFonts w:ascii="Times New Roman" w:eastAsia="Times New Roman" w:hAnsi="Times New Roman" w:cs="Times New Roman"/>
            <w:sz w:val="24"/>
            <w:szCs w:val="24"/>
          </w:rPr>
          <w:delText xml:space="preserve">-values &lt; .001. </w:delText>
        </w:r>
      </w:del>
      <w:ins w:id="1524" w:author="Benton, Deon" w:date="2023-10-05T22:02:00Z">
        <w:del w:id="1525" w:author="Benton, Deon [2]" w:date="2023-10-13T14:55:00Z">
          <w:r w:rsidR="00E81900" w:rsidDel="009B41E4">
            <w:rPr>
              <w:rFonts w:ascii="Times New Roman" w:eastAsia="Times New Roman" w:hAnsi="Times New Roman" w:cs="Times New Roman"/>
              <w:sz w:val="24"/>
              <w:szCs w:val="24"/>
            </w:rPr>
            <w:delText xml:space="preserve">Participants treated object B and C equivalently in the experimental trials, </w:delText>
          </w:r>
          <w:r w:rsidR="00E81900" w:rsidDel="009B41E4">
            <w:rPr>
              <w:rFonts w:ascii="Times New Roman" w:eastAsia="Times New Roman" w:hAnsi="Times New Roman" w:cs="Times New Roman"/>
              <w:i/>
              <w:sz w:val="24"/>
              <w:szCs w:val="24"/>
            </w:rPr>
            <w:delText>t</w:delText>
          </w:r>
          <w:r w:rsidR="00E81900" w:rsidDel="009B41E4">
            <w:rPr>
              <w:rFonts w:ascii="Times New Roman" w:eastAsia="Times New Roman" w:hAnsi="Times New Roman" w:cs="Times New Roman"/>
              <w:sz w:val="24"/>
              <w:szCs w:val="24"/>
            </w:rPr>
            <w:delText xml:space="preserve">(30) = -0.77, </w:delText>
          </w:r>
          <w:r w:rsidR="00E81900" w:rsidDel="009B41E4">
            <w:rPr>
              <w:rFonts w:ascii="Times New Roman" w:eastAsia="Times New Roman" w:hAnsi="Times New Roman" w:cs="Times New Roman"/>
              <w:i/>
              <w:sz w:val="24"/>
              <w:szCs w:val="24"/>
            </w:rPr>
            <w:delText xml:space="preserve">p </w:delText>
          </w:r>
          <w:r w:rsidR="00E81900" w:rsidDel="009B41E4">
            <w:rPr>
              <w:rFonts w:ascii="Times New Roman" w:eastAsia="Times New Roman" w:hAnsi="Times New Roman" w:cs="Times New Roman"/>
              <w:sz w:val="24"/>
              <w:szCs w:val="24"/>
            </w:rPr>
            <w:delText xml:space="preserve">= .29, and objects A-C equivalently in the control trials, all </w:delText>
          </w:r>
          <w:r w:rsidR="00E81900" w:rsidDel="009B41E4">
            <w:rPr>
              <w:rFonts w:ascii="Times New Roman" w:eastAsia="Times New Roman" w:hAnsi="Times New Roman" w:cs="Times New Roman"/>
              <w:i/>
              <w:sz w:val="24"/>
              <w:szCs w:val="24"/>
            </w:rPr>
            <w:delText>t</w:delText>
          </w:r>
          <w:r w:rsidR="00E81900" w:rsidDel="009B41E4">
            <w:rPr>
              <w:rFonts w:ascii="Times New Roman" w:eastAsia="Times New Roman" w:hAnsi="Times New Roman" w:cs="Times New Roman"/>
              <w:sz w:val="24"/>
              <w:szCs w:val="24"/>
            </w:rPr>
            <w:delText xml:space="preserve">-values &lt; -1.07, all </w:delText>
          </w:r>
          <w:r w:rsidR="00E81900" w:rsidDel="009B41E4">
            <w:rPr>
              <w:rFonts w:ascii="Times New Roman" w:eastAsia="Times New Roman" w:hAnsi="Times New Roman" w:cs="Times New Roman"/>
              <w:i/>
              <w:sz w:val="24"/>
              <w:szCs w:val="24"/>
            </w:rPr>
            <w:delText>p</w:delText>
          </w:r>
          <w:r w:rsidR="00E81900" w:rsidDel="009B41E4">
            <w:rPr>
              <w:rFonts w:ascii="Times New Roman" w:eastAsia="Times New Roman" w:hAnsi="Times New Roman" w:cs="Times New Roman"/>
              <w:sz w:val="24"/>
              <w:szCs w:val="24"/>
            </w:rPr>
            <w:delText xml:space="preserve">-values &gt; .29.  </w:delText>
          </w:r>
        </w:del>
      </w:ins>
      <w:del w:id="1526" w:author="Benton, Deon [2]" w:date="2023-10-13T14:55:00Z">
        <w:r w:rsidDel="009B41E4">
          <w:rPr>
            <w:rFonts w:ascii="Times New Roman" w:eastAsia="Times New Roman" w:hAnsi="Times New Roman" w:cs="Times New Roman"/>
            <w:sz w:val="24"/>
            <w:szCs w:val="24"/>
          </w:rPr>
          <w:delText>No other differences reached statistical significance.</w:delText>
        </w:r>
      </w:del>
    </w:p>
    <w:p w14:paraId="770EDC59" w14:textId="09B2789C" w:rsidR="00B51B4F" w:rsidDel="009B41E4" w:rsidRDefault="00E33573">
      <w:pPr>
        <w:keepNext/>
        <w:spacing w:after="0" w:line="240" w:lineRule="auto"/>
        <w:rPr>
          <w:del w:id="1527" w:author="Benton, Deon [2]" w:date="2023-10-13T14:55:00Z"/>
          <w:rFonts w:ascii="Times New Roman" w:eastAsia="Times New Roman" w:hAnsi="Times New Roman" w:cs="Times New Roman"/>
          <w:sz w:val="20"/>
          <w:szCs w:val="20"/>
        </w:rPr>
      </w:pPr>
      <w:del w:id="1528" w:author="Benton, Deon [2]" w:date="2023-10-13T14:55:00Z">
        <w:r w:rsidDel="009B41E4">
          <w:rPr>
            <w:rFonts w:ascii="Times New Roman" w:eastAsia="Times New Roman" w:hAnsi="Times New Roman" w:cs="Times New Roman"/>
            <w:noProof/>
            <w:sz w:val="20"/>
            <w:szCs w:val="20"/>
          </w:rPr>
          <w:lastRenderedPageBreak/>
          <w:drawing>
            <wp:inline distT="0" distB="0" distL="0" distR="0" wp14:anchorId="471E8E7D" wp14:editId="7A4D342A">
              <wp:extent cx="5046812" cy="3309005"/>
              <wp:effectExtent l="0" t="0" r="0" b="0"/>
              <wp:docPr id="3" name="Picture 3" descr="A graph of a number of ba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graph of a number of bars&#10;&#10;Description automatically generated with medium confidence"/>
                      <pic:cNvPicPr preferRelativeResize="0"/>
                    </pic:nvPicPr>
                    <pic:blipFill>
                      <a:blip r:embed="rId11"/>
                      <a:srcRect/>
                      <a:stretch>
                        <a:fillRect/>
                      </a:stretch>
                    </pic:blipFill>
                    <pic:spPr>
                      <a:xfrm>
                        <a:off x="0" y="0"/>
                        <a:ext cx="5046812" cy="3309005"/>
                      </a:xfrm>
                      <a:prstGeom prst="rect">
                        <a:avLst/>
                      </a:prstGeom>
                      <a:ln/>
                    </pic:spPr>
                  </pic:pic>
                </a:graphicData>
              </a:graphic>
            </wp:inline>
          </w:drawing>
        </w:r>
      </w:del>
    </w:p>
    <w:p w14:paraId="10283E44" w14:textId="29FCB0E9" w:rsidR="00B51B4F" w:rsidDel="009B41E4" w:rsidRDefault="00E33573">
      <w:pPr>
        <w:keepNext/>
        <w:spacing w:after="0" w:line="240" w:lineRule="auto"/>
        <w:rPr>
          <w:del w:id="1529" w:author="Benton, Deon [2]" w:date="2023-10-13T14:55:00Z"/>
          <w:moveFrom w:id="1530" w:author="Benton, Deon" w:date="2023-10-05T22:02:00Z"/>
          <w:rFonts w:ascii="Times New Roman" w:eastAsia="Times New Roman" w:hAnsi="Times New Roman" w:cs="Times New Roman"/>
          <w:sz w:val="20"/>
          <w:szCs w:val="20"/>
        </w:rPr>
      </w:pPr>
      <w:del w:id="1531" w:author="Benton, Deon [2]" w:date="2023-10-13T14:55:00Z">
        <w:r w:rsidDel="009B41E4">
          <w:rPr>
            <w:rFonts w:ascii="Times New Roman" w:eastAsia="Times New Roman" w:hAnsi="Times New Roman" w:cs="Times New Roman"/>
            <w:sz w:val="20"/>
            <w:szCs w:val="20"/>
          </w:rPr>
          <w:delText xml:space="preserve">Figure 2. </w:delText>
        </w:r>
        <w:r w:rsidR="007502A2" w:rsidDel="009B41E4">
          <w:rPr>
            <w:rFonts w:ascii="Times New Roman" w:eastAsia="Times New Roman" w:hAnsi="Times New Roman" w:cs="Times New Roman"/>
            <w:sz w:val="20"/>
            <w:szCs w:val="20"/>
          </w:rPr>
          <w:delText>Participants’</w:delText>
        </w:r>
        <w:r w:rsidDel="009B41E4">
          <w:rPr>
            <w:rFonts w:ascii="Times New Roman" w:eastAsia="Times New Roman" w:hAnsi="Times New Roman" w:cs="Times New Roman"/>
            <w:sz w:val="20"/>
            <w:szCs w:val="20"/>
          </w:rPr>
          <w:delText xml:space="preserve"> responses</w:delText>
        </w:r>
        <w:r w:rsidR="007502A2" w:rsidDel="009B41E4">
          <w:rPr>
            <w:rFonts w:ascii="Times New Roman" w:eastAsia="Times New Roman" w:hAnsi="Times New Roman" w:cs="Times New Roman"/>
            <w:sz w:val="20"/>
            <w:szCs w:val="20"/>
          </w:rPr>
          <w:delText xml:space="preserve"> expressed as percentages</w:delText>
        </w:r>
      </w:del>
      <w:moveFromRangeStart w:id="1532" w:author="Benton, Deon" w:date="2023-10-05T22:02:00Z" w:name="move147435778"/>
      <w:moveFrom w:id="1533" w:author="Benton, Deon" w:date="2023-10-05T22:02:00Z">
        <w:del w:id="1534" w:author="Benton, Deon [2]" w:date="2023-10-13T14:55:00Z">
          <w:r w:rsidDel="009B41E4">
            <w:rPr>
              <w:rFonts w:ascii="Times New Roman" w:eastAsia="Times New Roman" w:hAnsi="Times New Roman" w:cs="Times New Roman"/>
              <w:sz w:val="20"/>
              <w:szCs w:val="20"/>
            </w:rPr>
            <w:delText xml:space="preserve"> to whether each object was a blicket across the conditions and trial types. Bars show standard error.</w:delText>
          </w:r>
        </w:del>
      </w:moveFrom>
    </w:p>
    <w:p w14:paraId="021F1B6B" w14:textId="5E1BA2F3" w:rsidR="00B51B4F" w:rsidDel="009B41E4" w:rsidRDefault="00B51B4F">
      <w:pPr>
        <w:keepNext/>
        <w:spacing w:after="0" w:line="240" w:lineRule="auto"/>
        <w:rPr>
          <w:del w:id="1535" w:author="Benton, Deon [2]" w:date="2023-10-13T14:55:00Z"/>
          <w:moveFrom w:id="1536" w:author="Benton, Deon" w:date="2023-10-05T22:02:00Z"/>
          <w:rFonts w:ascii="Times New Roman" w:eastAsia="Times New Roman" w:hAnsi="Times New Roman" w:cs="Times New Roman"/>
          <w:sz w:val="24"/>
          <w:szCs w:val="24"/>
        </w:rPr>
        <w:pPrChange w:id="1537" w:author="Benton, Deon" w:date="2023-10-05T22:02:00Z">
          <w:pPr>
            <w:spacing w:after="0" w:line="480" w:lineRule="auto"/>
          </w:pPr>
        </w:pPrChange>
      </w:pPr>
    </w:p>
    <w:moveFromRangeEnd w:id="1532"/>
    <w:p w14:paraId="7E6B88A5" w14:textId="0161B57D" w:rsidR="00B51B4F" w:rsidDel="009B41E4" w:rsidRDefault="00E33573">
      <w:pPr>
        <w:spacing w:after="0" w:line="480" w:lineRule="auto"/>
        <w:ind w:firstLine="720"/>
        <w:rPr>
          <w:del w:id="1538" w:author="Benton, Deon [2]" w:date="2023-10-13T14:55:00Z"/>
          <w:rFonts w:ascii="Times New Roman" w:eastAsia="Times New Roman" w:hAnsi="Times New Roman" w:cs="Times New Roman"/>
          <w:sz w:val="24"/>
          <w:szCs w:val="24"/>
        </w:rPr>
      </w:pPr>
      <w:del w:id="1539" w:author="Benton, Deon [2]" w:date="2023-10-13T14:55:00Z">
        <w:r w:rsidDel="009B41E4">
          <w:rPr>
            <w:rFonts w:ascii="Times New Roman" w:eastAsia="Times New Roman" w:hAnsi="Times New Roman" w:cs="Times New Roman"/>
            <w:b/>
            <w:sz w:val="24"/>
            <w:szCs w:val="24"/>
          </w:rPr>
          <w:delText xml:space="preserve">Evidence of retrospective reasoning. </w:delText>
        </w:r>
        <w:r w:rsidDel="009B41E4">
          <w:rPr>
            <w:rFonts w:ascii="Times New Roman" w:eastAsia="Times New Roman" w:hAnsi="Times New Roman" w:cs="Times New Roman"/>
            <w:sz w:val="24"/>
            <w:szCs w:val="24"/>
          </w:rPr>
          <w:delText>To examine whether participants engaged in backwards blocking reasoning</w:delText>
        </w:r>
      </w:del>
      <w:ins w:id="1540" w:author="Benton, Deon" w:date="2023-10-05T22:02:00Z">
        <w:del w:id="1541" w:author="Benton, Deon [2]" w:date="2023-10-13T14:55:00Z">
          <w:r w:rsidR="00E81900" w:rsidDel="009B41E4">
            <w:rPr>
              <w:rFonts w:ascii="Times New Roman" w:eastAsia="Times New Roman" w:hAnsi="Times New Roman" w:cs="Times New Roman"/>
              <w:sz w:val="24"/>
              <w:szCs w:val="24"/>
            </w:rPr>
            <w:delText>—operationalized as higher combined ratings of objects A-C in the control trials than of objects B and C in</w:delText>
          </w:r>
        </w:del>
      </w:ins>
      <w:del w:id="1542" w:author="Benton, Deon [2]" w:date="2023-10-13T14:55:00Z">
        <w:r w:rsidDel="009B41E4">
          <w:rPr>
            <w:rFonts w:ascii="Times New Roman" w:eastAsia="Times New Roman" w:hAnsi="Times New Roman" w:cs="Times New Roman"/>
            <w:sz w:val="24"/>
            <w:szCs w:val="24"/>
          </w:rPr>
          <w:delText xml:space="preserve">, data for the experimental </w:delText>
        </w:r>
      </w:del>
      <w:ins w:id="1543" w:author="Benton, Deon" w:date="2023-10-05T22:02:00Z">
        <w:del w:id="1544" w:author="Benton, Deon [2]" w:date="2023-10-13T14:55:00Z">
          <w:r w:rsidR="00E81900" w:rsidDel="009B41E4">
            <w:rPr>
              <w:rFonts w:ascii="Times New Roman" w:eastAsia="Times New Roman" w:hAnsi="Times New Roman" w:cs="Times New Roman"/>
              <w:sz w:val="24"/>
              <w:szCs w:val="24"/>
            </w:rPr>
            <w:delText xml:space="preserve">trials—data </w:delText>
          </w:r>
        </w:del>
      </w:ins>
      <w:del w:id="1545" w:author="Benton, Deon [2]" w:date="2023-10-13T14:55:00Z">
        <w:r w:rsidDel="009B41E4">
          <w:rPr>
            <w:rFonts w:ascii="Times New Roman" w:eastAsia="Times New Roman" w:hAnsi="Times New Roman" w:cs="Times New Roman"/>
            <w:sz w:val="24"/>
            <w:szCs w:val="24"/>
          </w:rPr>
          <w:delText xml:space="preserve">and control trials within the </w:delText>
        </w:r>
        <w:r w:rsidR="00C8142F" w:rsidDel="009B41E4">
          <w:rPr>
            <w:rFonts w:ascii="Times New Roman" w:eastAsia="Times New Roman" w:hAnsi="Times New Roman" w:cs="Times New Roman"/>
            <w:sz w:val="24"/>
            <w:szCs w:val="24"/>
          </w:rPr>
          <w:delText xml:space="preserve">Backwards Blocking condition </w:delText>
        </w:r>
        <w:r w:rsidDel="009B41E4">
          <w:rPr>
            <w:rFonts w:ascii="Times New Roman" w:eastAsia="Times New Roman" w:hAnsi="Times New Roman" w:cs="Times New Roman"/>
            <w:sz w:val="24"/>
            <w:szCs w:val="24"/>
          </w:rPr>
          <w:delText xml:space="preserve">were entered into a two-way </w:delText>
        </w:r>
      </w:del>
      <w:ins w:id="1546" w:author="Benton, Deon" w:date="2023-10-05T22:02:00Z">
        <w:del w:id="1547" w:author="Benton, Deon [2]" w:date="2023-10-13T14:55:00Z">
          <w:r w:rsidR="00E81900" w:rsidDel="009B41E4">
            <w:rPr>
              <w:rFonts w:ascii="Times New Roman" w:eastAsia="Times New Roman" w:hAnsi="Times New Roman" w:cs="Times New Roman"/>
              <w:sz w:val="24"/>
              <w:szCs w:val="24"/>
            </w:rPr>
            <w:delText xml:space="preserve">linear </w:delText>
          </w:r>
        </w:del>
      </w:ins>
      <w:del w:id="1548" w:author="Benton, Deon [2]" w:date="2023-10-13T14:55:00Z">
        <w:r w:rsidDel="009B41E4">
          <w:rPr>
            <w:rFonts w:ascii="Times New Roman" w:eastAsia="Times New Roman" w:hAnsi="Times New Roman" w:cs="Times New Roman"/>
            <w:sz w:val="24"/>
            <w:szCs w:val="24"/>
          </w:rPr>
          <w:delText xml:space="preserve">mixed-effects </w:delText>
        </w:r>
      </w:del>
      <w:ins w:id="1549" w:author="Benton, Deon" w:date="2023-10-05T22:02:00Z">
        <w:del w:id="1550" w:author="Benton, Deon [2]" w:date="2023-10-13T14:55:00Z">
          <w:r w:rsidR="00E81900" w:rsidDel="009B41E4">
            <w:rPr>
              <w:rFonts w:ascii="Times New Roman" w:eastAsia="Times New Roman" w:hAnsi="Times New Roman" w:cs="Times New Roman"/>
              <w:sz w:val="24"/>
              <w:szCs w:val="24"/>
            </w:rPr>
            <w:delText>model</w:delText>
          </w:r>
        </w:del>
      </w:ins>
      <w:del w:id="1551" w:author="Benton, Deon [2]" w:date="2023-10-13T14:55:00Z">
        <w:r w:rsidDel="009B41E4">
          <w:rPr>
            <w:rFonts w:ascii="Times New Roman" w:eastAsia="Times New Roman" w:hAnsi="Times New Roman" w:cs="Times New Roman"/>
            <w:sz w:val="24"/>
            <w:szCs w:val="24"/>
          </w:rPr>
          <w:delText xml:space="preserve">logistic regression with Trial Type and Object as the within-participants fixed effects and participants as the random effect.  This analysis revealed only a main effect of Trial Type, </w:delText>
        </w:r>
        <w:r w:rsidDel="009B41E4">
          <w:rPr>
            <w:rFonts w:ascii="Times New Roman" w:eastAsia="Times New Roman" w:hAnsi="Times New Roman" w:cs="Times New Roman"/>
            <w:i/>
            <w:sz w:val="24"/>
            <w:szCs w:val="24"/>
          </w:rPr>
          <w:delText>χ</w:delText>
        </w:r>
        <w:r w:rsidDel="009B41E4">
          <w:rPr>
            <w:rFonts w:ascii="Times New Roman" w:eastAsia="Times New Roman" w:hAnsi="Times New Roman" w:cs="Times New Roman"/>
            <w:i/>
            <w:sz w:val="24"/>
            <w:szCs w:val="24"/>
            <w:vertAlign w:val="superscript"/>
          </w:rPr>
          <w:delText>2</w:delText>
        </w:r>
        <w:r w:rsidDel="009B41E4">
          <w:rPr>
            <w:rFonts w:ascii="Times New Roman" w:eastAsia="Times New Roman" w:hAnsi="Times New Roman" w:cs="Times New Roman"/>
            <w:sz w:val="24"/>
            <w:szCs w:val="24"/>
          </w:rPr>
          <w:delText xml:space="preserve">(1) = </w:delText>
        </w:r>
      </w:del>
      <w:ins w:id="1552" w:author="Benton, Deon" w:date="2023-10-05T22:02:00Z">
        <w:del w:id="1553" w:author="Benton, Deon [2]" w:date="2023-10-13T14:55:00Z">
          <w:r w:rsidR="00E81900" w:rsidDel="009B41E4">
            <w:rPr>
              <w:rFonts w:ascii="Times New Roman" w:eastAsia="Times New Roman" w:hAnsi="Times New Roman" w:cs="Times New Roman"/>
              <w:sz w:val="24"/>
              <w:szCs w:val="24"/>
            </w:rPr>
            <w:delText>21.97</w:delText>
          </w:r>
        </w:del>
      </w:ins>
      <w:del w:id="1554" w:author="Benton, Deon [2]" w:date="2023-10-13T14:55:00Z">
        <w:r w:rsidDel="009B41E4">
          <w:rPr>
            <w:rFonts w:ascii="Times New Roman" w:eastAsia="Times New Roman" w:hAnsi="Times New Roman" w:cs="Times New Roman"/>
            <w:sz w:val="24"/>
            <w:szCs w:val="24"/>
          </w:rPr>
          <w:delText>17.</w:delText>
        </w:r>
        <w:r w:rsidR="00D80C23" w:rsidDel="009B41E4">
          <w:rPr>
            <w:rFonts w:ascii="Times New Roman" w:eastAsia="Times New Roman" w:hAnsi="Times New Roman" w:cs="Times New Roman"/>
            <w:sz w:val="24"/>
            <w:szCs w:val="24"/>
          </w:rPr>
          <w:delText>72</w:delText>
        </w:r>
        <w:r w:rsidDel="009B41E4">
          <w:rPr>
            <w:rFonts w:ascii="Times New Roman" w:eastAsia="Times New Roman" w:hAnsi="Times New Roman" w:cs="Times New Roman"/>
            <w:sz w:val="24"/>
            <w:szCs w:val="24"/>
          </w:rPr>
          <w:delText xml:space="preserve">, </w:delText>
        </w:r>
        <w:r w:rsidDel="009B41E4">
          <w:rPr>
            <w:rFonts w:ascii="Times New Roman" w:eastAsia="Times New Roman" w:hAnsi="Times New Roman" w:cs="Times New Roman"/>
            <w:i/>
            <w:sz w:val="24"/>
            <w:szCs w:val="24"/>
          </w:rPr>
          <w:delText xml:space="preserve">p </w:delText>
        </w:r>
        <w:r w:rsidDel="009B41E4">
          <w:rPr>
            <w:rFonts w:ascii="Times New Roman" w:eastAsia="Times New Roman" w:hAnsi="Times New Roman" w:cs="Times New Roman"/>
            <w:sz w:val="24"/>
            <w:szCs w:val="24"/>
          </w:rPr>
          <w:delText>&lt; .001. This result indicated that participants did engage in backwards blocking reasoning</w:delText>
        </w:r>
      </w:del>
      <w:ins w:id="1555" w:author="Benton, Deon" w:date="2023-10-05T22:02:00Z">
        <w:del w:id="1556" w:author="Benton, Deon [2]" w:date="2023-10-13T14:55:00Z">
          <w:r w:rsidR="00E81900" w:rsidDel="009B41E4">
            <w:rPr>
              <w:rFonts w:ascii="Times New Roman" w:eastAsia="Times New Roman" w:hAnsi="Times New Roman" w:cs="Times New Roman"/>
              <w:sz w:val="24"/>
              <w:szCs w:val="24"/>
            </w:rPr>
            <w:delText xml:space="preserve">: they provided higher combined ratings of </w:delText>
          </w:r>
        </w:del>
      </w:ins>
      <w:del w:id="1557" w:author="Benton, Deon [2]" w:date="2023-10-13T14:55:00Z">
        <w:r w:rsidDel="009B41E4">
          <w:rPr>
            <w:rFonts w:ascii="Times New Roman" w:eastAsia="Times New Roman" w:hAnsi="Times New Roman" w:cs="Times New Roman"/>
            <w:sz w:val="24"/>
            <w:szCs w:val="24"/>
          </w:rPr>
          <w:delText xml:space="preserve">. In particular, a follow-up, one-way </w:delText>
        </w:r>
        <w:r w:rsidR="00C8142F" w:rsidDel="009B41E4">
          <w:rPr>
            <w:rFonts w:ascii="Times New Roman" w:eastAsia="Times New Roman" w:hAnsi="Times New Roman" w:cs="Times New Roman"/>
            <w:sz w:val="24"/>
            <w:szCs w:val="24"/>
          </w:rPr>
          <w:delText>mixed-effects logistic regression</w:delText>
        </w:r>
        <w:r w:rsidDel="009B41E4">
          <w:rPr>
            <w:rFonts w:ascii="Times New Roman" w:eastAsia="Times New Roman" w:hAnsi="Times New Roman" w:cs="Times New Roman"/>
            <w:sz w:val="24"/>
            <w:szCs w:val="24"/>
          </w:rPr>
          <w:delText xml:space="preserve"> showed that participants were less likely to consider the objects </w:delText>
        </w:r>
      </w:del>
      <w:ins w:id="1558" w:author="Benton, Deon" w:date="2023-10-05T22:02:00Z">
        <w:del w:id="1559" w:author="Benton, Deon [2]" w:date="2023-10-13T14:55:00Z">
          <w:r w:rsidR="00E81900" w:rsidDel="009B41E4">
            <w:rPr>
              <w:rFonts w:ascii="Times New Roman" w:eastAsia="Times New Roman" w:hAnsi="Times New Roman" w:cs="Times New Roman"/>
              <w:sz w:val="24"/>
              <w:szCs w:val="24"/>
            </w:rPr>
            <w:delText>A, B, and C</w:delText>
          </w:r>
        </w:del>
      </w:ins>
      <w:del w:id="1560" w:author="Benton, Deon [2]" w:date="2023-10-13T14:55:00Z">
        <w:r w:rsidDel="009B41E4">
          <w:rPr>
            <w:rFonts w:ascii="Times New Roman" w:eastAsia="Times New Roman" w:hAnsi="Times New Roman" w:cs="Times New Roman"/>
            <w:sz w:val="24"/>
            <w:szCs w:val="24"/>
          </w:rPr>
          <w:delText xml:space="preserve">whose efficacy were not shown individually in the </w:delText>
        </w:r>
      </w:del>
      <w:ins w:id="1561" w:author="Benton, Deon" w:date="2023-10-05T22:02:00Z">
        <w:del w:id="1562" w:author="Benton, Deon [2]" w:date="2023-10-13T14:55:00Z">
          <w:r w:rsidR="00E81900" w:rsidDel="009B41E4">
            <w:rPr>
              <w:rFonts w:ascii="Times New Roman" w:eastAsia="Times New Roman" w:hAnsi="Times New Roman" w:cs="Times New Roman"/>
              <w:sz w:val="24"/>
              <w:szCs w:val="24"/>
            </w:rPr>
            <w:delText>backwards blocking control trials (</w:delText>
          </w:r>
          <w:r w:rsidR="00E81900" w:rsidDel="009B41E4">
            <w:rPr>
              <w:rFonts w:ascii="Times New Roman" w:eastAsia="Times New Roman" w:hAnsi="Times New Roman" w:cs="Times New Roman"/>
              <w:i/>
              <w:sz w:val="24"/>
              <w:szCs w:val="24"/>
            </w:rPr>
            <w:delText xml:space="preserve">M </w:delText>
          </w:r>
          <w:r w:rsidR="00E81900" w:rsidDel="009B41E4">
            <w:rPr>
              <w:rFonts w:ascii="Times New Roman" w:eastAsia="Times New Roman" w:hAnsi="Times New Roman" w:cs="Times New Roman"/>
              <w:sz w:val="24"/>
              <w:szCs w:val="24"/>
            </w:rPr>
            <w:delText xml:space="preserve">= 0.80, </w:delText>
          </w:r>
          <w:r w:rsidR="00E81900" w:rsidDel="009B41E4">
            <w:rPr>
              <w:rFonts w:ascii="Times New Roman" w:eastAsia="Times New Roman" w:hAnsi="Times New Roman" w:cs="Times New Roman"/>
              <w:i/>
              <w:sz w:val="24"/>
              <w:szCs w:val="24"/>
            </w:rPr>
            <w:delText>SD</w:delText>
          </w:r>
          <w:r w:rsidR="00E81900" w:rsidDel="009B41E4">
            <w:rPr>
              <w:rFonts w:ascii="Times New Roman" w:eastAsia="Times New Roman" w:hAnsi="Times New Roman" w:cs="Times New Roman"/>
              <w:sz w:val="24"/>
              <w:szCs w:val="24"/>
            </w:rPr>
            <w:delText xml:space="preserve"> = 0.40) than the combined ratings of</w:delText>
          </w:r>
        </w:del>
      </w:ins>
      <w:del w:id="1563" w:author="Benton, Deon [2]" w:date="2023-10-13T14:55:00Z">
        <w:r w:rsidDel="009B41E4">
          <w:rPr>
            <w:rFonts w:ascii="Times New Roman" w:eastAsia="Times New Roman" w:hAnsi="Times New Roman" w:cs="Times New Roman"/>
            <w:sz w:val="24"/>
            <w:szCs w:val="24"/>
          </w:rPr>
          <w:delText xml:space="preserve">experimental trial (i.e., objects B and C) to be blickets than the objects that were placed on the machine together in the </w:delText>
        </w:r>
      </w:del>
      <w:ins w:id="1564" w:author="Benton, Deon" w:date="2023-10-05T22:02:00Z">
        <w:del w:id="1565" w:author="Benton, Deon [2]" w:date="2023-10-13T14:55:00Z">
          <w:r w:rsidR="00E81900" w:rsidDel="009B41E4">
            <w:rPr>
              <w:rFonts w:ascii="Times New Roman" w:eastAsia="Times New Roman" w:hAnsi="Times New Roman" w:cs="Times New Roman"/>
              <w:sz w:val="24"/>
              <w:szCs w:val="24"/>
            </w:rPr>
            <w:delText xml:space="preserve">backwards blocking </w:delText>
          </w:r>
          <w:r w:rsidR="00E81900" w:rsidDel="009B41E4">
            <w:rPr>
              <w:rFonts w:ascii="Times New Roman" w:eastAsia="Times New Roman" w:hAnsi="Times New Roman" w:cs="Times New Roman"/>
              <w:sz w:val="24"/>
              <w:szCs w:val="24"/>
            </w:rPr>
            <w:lastRenderedPageBreak/>
            <w:delText>experimental trials (</w:delText>
          </w:r>
          <w:r w:rsidR="00E81900" w:rsidDel="009B41E4">
            <w:rPr>
              <w:rFonts w:ascii="Times New Roman" w:eastAsia="Times New Roman" w:hAnsi="Times New Roman" w:cs="Times New Roman"/>
              <w:i/>
              <w:sz w:val="24"/>
              <w:szCs w:val="24"/>
            </w:rPr>
            <w:delText xml:space="preserve">M </w:delText>
          </w:r>
          <w:r w:rsidR="00E81900" w:rsidDel="009B41E4">
            <w:rPr>
              <w:rFonts w:ascii="Times New Roman" w:eastAsia="Times New Roman" w:hAnsi="Times New Roman" w:cs="Times New Roman"/>
              <w:sz w:val="24"/>
              <w:szCs w:val="24"/>
            </w:rPr>
            <w:delText>=</w:delText>
          </w:r>
        </w:del>
      </w:ins>
      <w:del w:id="1566" w:author="Benton, Deon [2]" w:date="2023-10-13T14:55:00Z">
        <w:r w:rsidDel="009B41E4">
          <w:rPr>
            <w:rFonts w:ascii="Times New Roman" w:eastAsia="Times New Roman" w:hAnsi="Times New Roman" w:cs="Times New Roman"/>
            <w:sz w:val="24"/>
            <w:szCs w:val="24"/>
          </w:rPr>
          <w:delText>control trial (i.e., objects A’, B’, and C’), odds ratio = 0.19, 95% CI [0.09, 0.</w:delText>
        </w:r>
      </w:del>
      <w:ins w:id="1567" w:author="Benton, Deon" w:date="2023-10-05T22:02:00Z">
        <w:del w:id="1568" w:author="Benton, Deon [2]" w:date="2023-10-13T14:55:00Z">
          <w:r w:rsidR="00E81900" w:rsidDel="009B41E4">
            <w:rPr>
              <w:rFonts w:ascii="Times New Roman" w:eastAsia="Times New Roman" w:hAnsi="Times New Roman" w:cs="Times New Roman"/>
              <w:sz w:val="24"/>
              <w:szCs w:val="24"/>
            </w:rPr>
            <w:delText xml:space="preserve">58, </w:delText>
          </w:r>
          <w:r w:rsidR="00E81900" w:rsidDel="009B41E4">
            <w:rPr>
              <w:rFonts w:ascii="Times New Roman" w:eastAsia="Times New Roman" w:hAnsi="Times New Roman" w:cs="Times New Roman"/>
              <w:i/>
              <w:sz w:val="24"/>
              <w:szCs w:val="24"/>
            </w:rPr>
            <w:delText>SD</w:delText>
          </w:r>
          <w:r w:rsidR="00E81900" w:rsidDel="009B41E4">
            <w:rPr>
              <w:rFonts w:ascii="Times New Roman" w:eastAsia="Times New Roman" w:hAnsi="Times New Roman" w:cs="Times New Roman"/>
              <w:sz w:val="24"/>
              <w:szCs w:val="24"/>
            </w:rPr>
            <w:delText xml:space="preserve"> = 0.49).</w:delText>
          </w:r>
        </w:del>
      </w:ins>
      <w:del w:id="1569" w:author="Benton, Deon [2]" w:date="2023-10-13T14:55:00Z">
        <w:r w:rsidDel="009B41E4">
          <w:rPr>
            <w:rFonts w:ascii="Times New Roman" w:eastAsia="Times New Roman" w:hAnsi="Times New Roman" w:cs="Times New Roman"/>
            <w:sz w:val="24"/>
            <w:szCs w:val="24"/>
          </w:rPr>
          <w:delText xml:space="preserve">78], </w:delText>
        </w:r>
        <w:r w:rsidDel="009B41E4">
          <w:rPr>
            <w:rFonts w:ascii="Times New Roman" w:eastAsia="Times New Roman" w:hAnsi="Times New Roman" w:cs="Times New Roman"/>
            <w:i/>
            <w:sz w:val="24"/>
            <w:szCs w:val="24"/>
          </w:rPr>
          <w:delText>p</w:delText>
        </w:r>
        <w:r w:rsidDel="009B41E4">
          <w:rPr>
            <w:rFonts w:ascii="Times New Roman" w:eastAsia="Times New Roman" w:hAnsi="Times New Roman" w:cs="Times New Roman"/>
            <w:sz w:val="24"/>
            <w:szCs w:val="24"/>
          </w:rPr>
          <w:delText xml:space="preserve"> &lt; .001. </w:delText>
        </w:r>
      </w:del>
    </w:p>
    <w:p w14:paraId="7E662BA9" w14:textId="03E9E9DD" w:rsidR="00B51B4F" w:rsidDel="009B41E4" w:rsidRDefault="00E81900">
      <w:pPr>
        <w:spacing w:after="0" w:line="480" w:lineRule="auto"/>
        <w:ind w:firstLine="720"/>
        <w:rPr>
          <w:del w:id="1570" w:author="Benton, Deon [2]" w:date="2023-10-13T14:55:00Z"/>
          <w:rFonts w:ascii="Times New Roman" w:eastAsia="Times New Roman" w:hAnsi="Times New Roman" w:cs="Times New Roman"/>
          <w:sz w:val="24"/>
          <w:szCs w:val="24"/>
        </w:rPr>
      </w:pPr>
      <w:ins w:id="1571" w:author="Benton, Deon" w:date="2023-10-05T22:02:00Z">
        <w:del w:id="1572" w:author="Benton, Deon [2]" w:date="2023-10-13T14:55:00Z">
          <w:r w:rsidDel="009B41E4">
            <w:rPr>
              <w:rFonts w:ascii="Times New Roman" w:eastAsia="Times New Roman" w:hAnsi="Times New Roman" w:cs="Times New Roman"/>
              <w:sz w:val="24"/>
              <w:szCs w:val="24"/>
            </w:rPr>
            <w:delText xml:space="preserve">For completeness, we </w:delText>
          </w:r>
        </w:del>
      </w:ins>
      <w:del w:id="1573" w:author="Benton, Deon [2]" w:date="2023-10-13T14:55:00Z">
        <w:r w:rsidR="00E33573" w:rsidDel="009B41E4">
          <w:rPr>
            <w:rFonts w:ascii="Times New Roman" w:eastAsia="Times New Roman" w:hAnsi="Times New Roman" w:cs="Times New Roman"/>
            <w:sz w:val="24"/>
            <w:szCs w:val="24"/>
          </w:rPr>
          <w:delText xml:space="preserve">We also ran the same analysis as above, but this time for the </w:delText>
        </w:r>
      </w:del>
      <w:ins w:id="1574" w:author="Benton, Deon" w:date="2023-10-05T22:02:00Z">
        <w:del w:id="1575" w:author="Benton, Deon [2]" w:date="2023-10-13T14:55:00Z">
          <w:r w:rsidDel="009B41E4">
            <w:rPr>
              <w:rFonts w:ascii="Times New Roman" w:eastAsia="Times New Roman" w:hAnsi="Times New Roman" w:cs="Times New Roman"/>
              <w:sz w:val="24"/>
              <w:szCs w:val="24"/>
            </w:rPr>
            <w:delText>indirect screening-off</w:delText>
          </w:r>
        </w:del>
      </w:ins>
      <w:del w:id="1576" w:author="Benton, Deon [2]" w:date="2023-10-13T14:55:00Z">
        <w:r w:rsidR="00C8142F" w:rsidDel="009B41E4">
          <w:rPr>
            <w:rFonts w:ascii="Times New Roman" w:eastAsia="Times New Roman" w:hAnsi="Times New Roman" w:cs="Times New Roman"/>
            <w:sz w:val="24"/>
            <w:szCs w:val="24"/>
          </w:rPr>
          <w:delText>Indirect Screening-Off</w:delText>
        </w:r>
        <w:r w:rsidR="00E33573" w:rsidDel="009B41E4">
          <w:rPr>
            <w:rFonts w:ascii="Times New Roman" w:eastAsia="Times New Roman" w:hAnsi="Times New Roman" w:cs="Times New Roman"/>
            <w:sz w:val="24"/>
            <w:szCs w:val="24"/>
          </w:rPr>
          <w:delText xml:space="preserve"> condition. </w:delText>
        </w:r>
      </w:del>
      <w:ins w:id="1577" w:author="Benton, Deon" w:date="2023-10-05T22:02:00Z">
        <w:del w:id="1578" w:author="Benton, Deon [2]" w:date="2023-10-13T14:55:00Z">
          <w:r w:rsidDel="009B41E4">
            <w:rPr>
              <w:rFonts w:ascii="Times New Roman" w:eastAsia="Times New Roman" w:hAnsi="Times New Roman" w:cs="Times New Roman"/>
              <w:sz w:val="24"/>
              <w:szCs w:val="24"/>
            </w:rPr>
            <w:delText xml:space="preserve">This </w:delText>
          </w:r>
        </w:del>
      </w:ins>
      <w:del w:id="1579" w:author="Benton, Deon [2]" w:date="2023-10-13T14:55:00Z">
        <w:r w:rsidR="00E33573" w:rsidDel="009B41E4">
          <w:rPr>
            <w:rFonts w:ascii="Times New Roman" w:eastAsia="Times New Roman" w:hAnsi="Times New Roman" w:cs="Times New Roman"/>
            <w:sz w:val="24"/>
            <w:szCs w:val="24"/>
          </w:rPr>
          <w:delText xml:space="preserve">Although this analysis also </w:delText>
        </w:r>
      </w:del>
      <w:ins w:id="1580" w:author="Benton, Deon" w:date="2023-10-05T22:02:00Z">
        <w:del w:id="1581" w:author="Benton, Deon [2]" w:date="2023-10-13T14:55:00Z">
          <w:r w:rsidDel="009B41E4">
            <w:rPr>
              <w:rFonts w:ascii="Times New Roman" w:eastAsia="Times New Roman" w:hAnsi="Times New Roman" w:cs="Times New Roman"/>
              <w:sz w:val="24"/>
              <w:szCs w:val="24"/>
            </w:rPr>
            <w:delText xml:space="preserve">only </w:delText>
          </w:r>
        </w:del>
      </w:ins>
      <w:del w:id="1582" w:author="Benton, Deon [2]" w:date="2023-10-13T14:55:00Z">
        <w:r w:rsidR="00E33573" w:rsidDel="009B41E4">
          <w:rPr>
            <w:rFonts w:ascii="Times New Roman" w:eastAsia="Times New Roman" w:hAnsi="Times New Roman" w:cs="Times New Roman"/>
            <w:sz w:val="24"/>
            <w:szCs w:val="24"/>
          </w:rPr>
          <w:delText xml:space="preserve">revealed a main effect of Trial Type, </w:delText>
        </w:r>
        <w:r w:rsidR="00E33573" w:rsidDel="009B41E4">
          <w:rPr>
            <w:rFonts w:ascii="Times New Roman" w:eastAsia="Times New Roman" w:hAnsi="Times New Roman" w:cs="Times New Roman"/>
            <w:i/>
            <w:sz w:val="24"/>
            <w:szCs w:val="24"/>
          </w:rPr>
          <w:delText>χ</w:delText>
        </w:r>
        <w:r w:rsidR="00E33573" w:rsidDel="009B41E4">
          <w:rPr>
            <w:rFonts w:ascii="Times New Roman" w:eastAsia="Times New Roman" w:hAnsi="Times New Roman" w:cs="Times New Roman"/>
            <w:i/>
            <w:sz w:val="24"/>
            <w:szCs w:val="24"/>
            <w:vertAlign w:val="superscript"/>
          </w:rPr>
          <w:delText>2</w:delText>
        </w:r>
        <w:r w:rsidR="00E33573" w:rsidDel="009B41E4">
          <w:rPr>
            <w:rFonts w:ascii="Times New Roman" w:eastAsia="Times New Roman" w:hAnsi="Times New Roman" w:cs="Times New Roman"/>
            <w:sz w:val="24"/>
            <w:szCs w:val="24"/>
          </w:rPr>
          <w:delText>(1) = 4.</w:delText>
        </w:r>
      </w:del>
      <w:ins w:id="1583" w:author="Benton, Deon" w:date="2023-10-05T22:02:00Z">
        <w:del w:id="1584" w:author="Benton, Deon [2]" w:date="2023-10-13T14:55:00Z">
          <w:r w:rsidDel="009B41E4">
            <w:rPr>
              <w:rFonts w:ascii="Times New Roman" w:eastAsia="Times New Roman" w:hAnsi="Times New Roman" w:cs="Times New Roman"/>
              <w:sz w:val="24"/>
              <w:szCs w:val="24"/>
            </w:rPr>
            <w:delText>42</w:delText>
          </w:r>
        </w:del>
      </w:ins>
      <w:del w:id="1585" w:author="Benton, Deon [2]" w:date="2023-10-13T14:55:00Z">
        <w:r w:rsidR="00E33573" w:rsidDel="009B41E4">
          <w:rPr>
            <w:rFonts w:ascii="Times New Roman" w:eastAsia="Times New Roman" w:hAnsi="Times New Roman" w:cs="Times New Roman"/>
            <w:sz w:val="24"/>
            <w:szCs w:val="24"/>
          </w:rPr>
          <w:delText xml:space="preserve">39, </w:delText>
        </w:r>
        <w:r w:rsidR="00E33573" w:rsidDel="009B41E4">
          <w:rPr>
            <w:rFonts w:ascii="Times New Roman" w:eastAsia="Times New Roman" w:hAnsi="Times New Roman" w:cs="Times New Roman"/>
            <w:i/>
            <w:sz w:val="24"/>
            <w:szCs w:val="24"/>
          </w:rPr>
          <w:delText xml:space="preserve">p </w:delText>
        </w:r>
        <w:r w:rsidR="00E33573" w:rsidDel="009B41E4">
          <w:rPr>
            <w:rFonts w:ascii="Times New Roman" w:eastAsia="Times New Roman" w:hAnsi="Times New Roman" w:cs="Times New Roman"/>
            <w:sz w:val="24"/>
            <w:szCs w:val="24"/>
          </w:rPr>
          <w:delText>= .04</w:delText>
        </w:r>
      </w:del>
      <w:ins w:id="1586" w:author="Benton, Deon" w:date="2023-10-05T22:02:00Z">
        <w:del w:id="1587" w:author="Benton, Deon [2]" w:date="2023-10-13T14:55:00Z">
          <w:r w:rsidDel="009B41E4">
            <w:rPr>
              <w:rFonts w:ascii="Times New Roman" w:eastAsia="Times New Roman" w:hAnsi="Times New Roman" w:cs="Times New Roman"/>
              <w:sz w:val="24"/>
              <w:szCs w:val="24"/>
            </w:rPr>
            <w:delText>. The results mirrored</w:delText>
          </w:r>
        </w:del>
      </w:ins>
      <w:del w:id="1588" w:author="Benton, Deon [2]" w:date="2023-10-13T14:55:00Z">
        <w:r w:rsidR="00E33573" w:rsidDel="009B41E4">
          <w:rPr>
            <w:rFonts w:ascii="Times New Roman" w:eastAsia="Times New Roman" w:hAnsi="Times New Roman" w:cs="Times New Roman"/>
            <w:sz w:val="24"/>
            <w:szCs w:val="24"/>
          </w:rPr>
          <w:delText>, a follow-up</w:delText>
        </w:r>
        <w:r w:rsidR="00C8142F" w:rsidDel="009B41E4">
          <w:rPr>
            <w:rFonts w:ascii="Times New Roman" w:eastAsia="Times New Roman" w:hAnsi="Times New Roman" w:cs="Times New Roman"/>
            <w:sz w:val="24"/>
            <w:szCs w:val="24"/>
          </w:rPr>
          <w:delText>,</w:delText>
        </w:r>
        <w:r w:rsidR="00E33573" w:rsidDel="009B41E4">
          <w:rPr>
            <w:rFonts w:ascii="Times New Roman" w:eastAsia="Times New Roman" w:hAnsi="Times New Roman" w:cs="Times New Roman"/>
            <w:sz w:val="24"/>
            <w:szCs w:val="24"/>
          </w:rPr>
          <w:delText xml:space="preserve"> one-way mixed-effects logistic regression indicated that participants’ treated the </w:delText>
        </w:r>
      </w:del>
      <w:ins w:id="1589" w:author="Benton, Deon" w:date="2023-10-05T22:02:00Z">
        <w:del w:id="1590" w:author="Benton, Deon [2]" w:date="2023-10-13T14:55:00Z">
          <w:r w:rsidDel="009B41E4">
            <w:rPr>
              <w:rFonts w:ascii="Times New Roman" w:eastAsia="Times New Roman" w:hAnsi="Times New Roman" w:cs="Times New Roman"/>
              <w:sz w:val="24"/>
              <w:szCs w:val="24"/>
            </w:rPr>
            <w:delText>results for</w:delText>
          </w:r>
        </w:del>
      </w:ins>
      <w:del w:id="1591" w:author="Benton, Deon [2]" w:date="2023-10-13T14:55:00Z">
        <w:r w:rsidR="00E33573" w:rsidDel="009B41E4">
          <w:rPr>
            <w:rFonts w:ascii="Times New Roman" w:eastAsia="Times New Roman" w:hAnsi="Times New Roman" w:cs="Times New Roman"/>
            <w:sz w:val="24"/>
            <w:szCs w:val="24"/>
          </w:rPr>
          <w:delText xml:space="preserve">objects that did not participate on the </w:delText>
        </w:r>
      </w:del>
      <w:ins w:id="1592" w:author="Benton, Deon" w:date="2023-10-05T22:02:00Z">
        <w:del w:id="1593" w:author="Benton, Deon [2]" w:date="2023-10-13T14:55:00Z">
          <w:r w:rsidDel="009B41E4">
            <w:rPr>
              <w:rFonts w:ascii="Times New Roman" w:eastAsia="Times New Roman" w:hAnsi="Times New Roman" w:cs="Times New Roman"/>
              <w:sz w:val="24"/>
              <w:szCs w:val="24"/>
            </w:rPr>
            <w:delText>backwards blocking condition. Participants provided higher combined ratings of</w:delText>
          </w:r>
        </w:del>
      </w:ins>
      <w:del w:id="1594" w:author="Benton, Deon [2]" w:date="2023-10-13T14:55:00Z">
        <w:r w:rsidR="00E33573" w:rsidDel="009B41E4">
          <w:rPr>
            <w:rFonts w:ascii="Times New Roman" w:eastAsia="Times New Roman" w:hAnsi="Times New Roman" w:cs="Times New Roman"/>
            <w:sz w:val="24"/>
            <w:szCs w:val="24"/>
          </w:rPr>
          <w:delText>machine in the experimental trials (i.e., objects B and C) and the objects that did not participate on the machine in the control trials (i.e., objects A, B, and C</w:delText>
        </w:r>
      </w:del>
      <w:ins w:id="1595" w:author="Benton, Deon" w:date="2023-10-05T22:02:00Z">
        <w:del w:id="1596" w:author="Benton, Deon [2]" w:date="2023-10-13T14:55:00Z">
          <w:r w:rsidDel="009B41E4">
            <w:rPr>
              <w:rFonts w:ascii="Times New Roman" w:eastAsia="Times New Roman" w:hAnsi="Times New Roman" w:cs="Times New Roman"/>
              <w:sz w:val="24"/>
              <w:szCs w:val="24"/>
            </w:rPr>
            <w:delText xml:space="preserve"> in the indirect screening-off control trials (</w:delText>
          </w:r>
          <w:r w:rsidDel="009B41E4">
            <w:rPr>
              <w:rFonts w:ascii="Times New Roman" w:eastAsia="Times New Roman" w:hAnsi="Times New Roman" w:cs="Times New Roman"/>
              <w:i/>
              <w:sz w:val="24"/>
              <w:szCs w:val="24"/>
            </w:rPr>
            <w:delText>M</w:delText>
          </w:r>
        </w:del>
      </w:ins>
      <w:del w:id="1597" w:author="Benton, Deon [2]" w:date="2023-10-13T14:55:00Z">
        <w:r w:rsidR="00E33573" w:rsidDel="009B41E4">
          <w:rPr>
            <w:rFonts w:ascii="Times New Roman" w:eastAsia="Times New Roman" w:hAnsi="Times New Roman" w:cs="Times New Roman"/>
            <w:sz w:val="24"/>
            <w:szCs w:val="24"/>
          </w:rPr>
          <w:delText>) equivalently, odds ratio</w:delText>
        </w:r>
        <w:r w:rsidR="00E33573" w:rsidDel="009B41E4">
          <w:rPr>
            <w:rFonts w:ascii="Times New Roman" w:hAnsi="Times New Roman"/>
            <w:i/>
            <w:sz w:val="24"/>
            <w:rPrChange w:id="1598" w:author="Benton, Deon" w:date="2023-10-05T22:02:00Z">
              <w:rPr>
                <w:rFonts w:ascii="Times New Roman" w:eastAsia="Times New Roman" w:hAnsi="Times New Roman" w:cs="Times New Roman"/>
                <w:sz w:val="24"/>
                <w:szCs w:val="24"/>
              </w:rPr>
            </w:rPrChange>
          </w:rPr>
          <w:delText xml:space="preserve"> </w:delText>
        </w:r>
        <w:r w:rsidR="00E33573" w:rsidDel="009B41E4">
          <w:rPr>
            <w:rFonts w:ascii="Times New Roman" w:eastAsia="Times New Roman" w:hAnsi="Times New Roman" w:cs="Times New Roman"/>
            <w:sz w:val="24"/>
            <w:szCs w:val="24"/>
          </w:rPr>
          <w:delText>= 0.</w:delText>
        </w:r>
      </w:del>
      <w:ins w:id="1599" w:author="Benton, Deon" w:date="2023-10-05T22:02:00Z">
        <w:del w:id="1600" w:author="Benton, Deon [2]" w:date="2023-10-13T14:55:00Z">
          <w:r w:rsidDel="009B41E4">
            <w:rPr>
              <w:rFonts w:ascii="Times New Roman" w:eastAsia="Times New Roman" w:hAnsi="Times New Roman" w:cs="Times New Roman"/>
              <w:sz w:val="24"/>
              <w:szCs w:val="24"/>
            </w:rPr>
            <w:delText xml:space="preserve">84, </w:delText>
          </w:r>
          <w:r w:rsidDel="009B41E4">
            <w:rPr>
              <w:rFonts w:ascii="Times New Roman" w:eastAsia="Times New Roman" w:hAnsi="Times New Roman" w:cs="Times New Roman"/>
              <w:i/>
              <w:sz w:val="24"/>
              <w:szCs w:val="24"/>
            </w:rPr>
            <w:delText>SD</w:delText>
          </w:r>
          <w:r w:rsidDel="009B41E4">
            <w:rPr>
              <w:rFonts w:ascii="Times New Roman" w:eastAsia="Times New Roman" w:hAnsi="Times New Roman" w:cs="Times New Roman"/>
              <w:sz w:val="24"/>
              <w:szCs w:val="24"/>
            </w:rPr>
            <w:delText xml:space="preserve"> = </w:delText>
          </w:r>
        </w:del>
      </w:ins>
      <w:del w:id="1601" w:author="Benton, Deon [2]" w:date="2023-10-13T14:55:00Z">
        <w:r w:rsidR="00E33573" w:rsidDel="009B41E4">
          <w:rPr>
            <w:rFonts w:ascii="Times New Roman" w:eastAsia="Times New Roman" w:hAnsi="Times New Roman" w:cs="Times New Roman"/>
            <w:sz w:val="24"/>
            <w:szCs w:val="24"/>
          </w:rPr>
          <w:delText>50, 95%CI [0.</w:delText>
        </w:r>
      </w:del>
      <w:ins w:id="1602" w:author="Benton, Deon" w:date="2023-10-05T22:02:00Z">
        <w:del w:id="1603" w:author="Benton, Deon [2]" w:date="2023-10-13T14:55:00Z">
          <w:r w:rsidDel="009B41E4">
            <w:rPr>
              <w:rFonts w:ascii="Times New Roman" w:eastAsia="Times New Roman" w:hAnsi="Times New Roman" w:cs="Times New Roman"/>
              <w:sz w:val="24"/>
              <w:szCs w:val="24"/>
            </w:rPr>
            <w:delText>36) than the combined ratings of objects B and C in the backwards blocking experimental trials (</w:delText>
          </w:r>
          <w:r w:rsidDel="009B41E4">
            <w:rPr>
              <w:rFonts w:ascii="Times New Roman" w:eastAsia="Times New Roman" w:hAnsi="Times New Roman" w:cs="Times New Roman"/>
              <w:i/>
              <w:sz w:val="24"/>
              <w:szCs w:val="24"/>
            </w:rPr>
            <w:delText xml:space="preserve">M </w:delText>
          </w:r>
          <w:r w:rsidDel="009B41E4">
            <w:rPr>
              <w:rFonts w:ascii="Times New Roman" w:eastAsia="Times New Roman" w:hAnsi="Times New Roman" w:cs="Times New Roman"/>
              <w:sz w:val="24"/>
              <w:szCs w:val="24"/>
            </w:rPr>
            <w:delText xml:space="preserve">= 0.77, </w:delText>
          </w:r>
          <w:r w:rsidDel="009B41E4">
            <w:rPr>
              <w:rFonts w:ascii="Times New Roman" w:eastAsia="Times New Roman" w:hAnsi="Times New Roman" w:cs="Times New Roman"/>
              <w:i/>
              <w:sz w:val="24"/>
              <w:szCs w:val="24"/>
            </w:rPr>
            <w:delText>SD</w:delText>
          </w:r>
          <w:r w:rsidDel="009B41E4">
            <w:rPr>
              <w:rFonts w:ascii="Times New Roman" w:eastAsia="Times New Roman" w:hAnsi="Times New Roman" w:cs="Times New Roman"/>
              <w:sz w:val="24"/>
              <w:szCs w:val="24"/>
            </w:rPr>
            <w:delText xml:space="preserve"> = 0.42). Similar to the results above for the backwards blocking condition, this result indicated that when the object that is shown in isolation was also shown in combination with other objects participants show stronger retrospective reevaluations.</w:delText>
          </w:r>
        </w:del>
      </w:ins>
      <w:del w:id="1604" w:author="Benton, Deon [2]" w:date="2023-10-13T14:55:00Z">
        <w:r w:rsidR="00E33573" w:rsidDel="009B41E4">
          <w:rPr>
            <w:rFonts w:ascii="Times New Roman" w:eastAsia="Times New Roman" w:hAnsi="Times New Roman" w:cs="Times New Roman"/>
            <w:sz w:val="24"/>
            <w:szCs w:val="24"/>
          </w:rPr>
          <w:delText xml:space="preserve">25, 1.01], </w:delText>
        </w:r>
        <w:r w:rsidR="00E33573" w:rsidDel="009B41E4">
          <w:rPr>
            <w:rFonts w:ascii="Times New Roman" w:eastAsia="Times New Roman" w:hAnsi="Times New Roman" w:cs="Times New Roman"/>
            <w:i/>
            <w:sz w:val="24"/>
            <w:szCs w:val="24"/>
          </w:rPr>
          <w:delText>p</w:delText>
        </w:r>
        <w:r w:rsidR="00E33573" w:rsidDel="009B41E4">
          <w:rPr>
            <w:rFonts w:ascii="Times New Roman" w:eastAsia="Times New Roman" w:hAnsi="Times New Roman" w:cs="Times New Roman"/>
            <w:sz w:val="24"/>
            <w:szCs w:val="24"/>
          </w:rPr>
          <w:delText xml:space="preserve"> = .</w:delText>
        </w:r>
        <w:r w:rsidR="00D80C23" w:rsidDel="009B41E4">
          <w:rPr>
            <w:rFonts w:ascii="Times New Roman" w:eastAsia="Times New Roman" w:hAnsi="Times New Roman" w:cs="Times New Roman"/>
            <w:sz w:val="24"/>
            <w:szCs w:val="24"/>
          </w:rPr>
          <w:delText>052</w:delText>
        </w:r>
        <w:r w:rsidR="00E33573" w:rsidDel="009B41E4">
          <w:rPr>
            <w:rFonts w:ascii="Times New Roman" w:eastAsia="Times New Roman" w:hAnsi="Times New Roman" w:cs="Times New Roman"/>
            <w:sz w:val="24"/>
            <w:szCs w:val="24"/>
          </w:rPr>
          <w:delText xml:space="preserve">. </w:delText>
        </w:r>
      </w:del>
    </w:p>
    <w:p w14:paraId="30A5DDC5" w14:textId="3FBD6381" w:rsidR="00B51B4F" w:rsidDel="009B41E4" w:rsidRDefault="00B51B4F">
      <w:pPr>
        <w:spacing w:after="0" w:line="480" w:lineRule="auto"/>
        <w:ind w:firstLine="720"/>
        <w:rPr>
          <w:del w:id="1605" w:author="Benton, Deon [2]" w:date="2023-10-13T14:55:00Z"/>
          <w:rFonts w:ascii="Times New Roman" w:eastAsia="Times New Roman" w:hAnsi="Times New Roman" w:cs="Times New Roman"/>
          <w:sz w:val="24"/>
          <w:szCs w:val="24"/>
        </w:rPr>
      </w:pPr>
    </w:p>
    <w:p w14:paraId="66398D48" w14:textId="78117513" w:rsidR="00B51B4F" w:rsidDel="009B41E4" w:rsidRDefault="00E33573">
      <w:pPr>
        <w:spacing w:after="0" w:line="480" w:lineRule="auto"/>
        <w:rPr>
          <w:del w:id="1606" w:author="Benton, Deon [2]" w:date="2023-10-13T14:55:00Z"/>
          <w:rFonts w:ascii="Times New Roman" w:eastAsia="Times New Roman" w:hAnsi="Times New Roman" w:cs="Times New Roman"/>
          <w:sz w:val="24"/>
          <w:szCs w:val="24"/>
        </w:rPr>
      </w:pPr>
      <w:del w:id="1607" w:author="Benton, Deon [2]" w:date="2023-10-13T14:55:00Z">
        <w:r w:rsidDel="009B41E4">
          <w:rPr>
            <w:rFonts w:ascii="Times New Roman" w:eastAsia="Times New Roman" w:hAnsi="Times New Roman" w:cs="Times New Roman"/>
            <w:b/>
            <w:sz w:val="24"/>
            <w:szCs w:val="24"/>
          </w:rPr>
          <w:delText>Discussion</w:delText>
        </w:r>
      </w:del>
    </w:p>
    <w:p w14:paraId="48EDDE45" w14:textId="54391479" w:rsidR="00B51B4F" w:rsidDel="009B41E4" w:rsidRDefault="00E33573">
      <w:pPr>
        <w:spacing w:after="0" w:line="480" w:lineRule="auto"/>
        <w:ind w:firstLine="720"/>
        <w:rPr>
          <w:del w:id="1608" w:author="Benton, Deon [2]" w:date="2023-10-13T14:55:00Z"/>
          <w:rFonts w:ascii="Times New Roman" w:eastAsia="Times New Roman" w:hAnsi="Times New Roman" w:cs="Times New Roman"/>
          <w:sz w:val="24"/>
          <w:szCs w:val="24"/>
        </w:rPr>
      </w:pPr>
      <w:del w:id="1609" w:author="Benton, Deon [2]" w:date="2023-10-13T14:55:00Z">
        <w:r w:rsidDel="009B41E4">
          <w:rPr>
            <w:rFonts w:ascii="Times New Roman" w:eastAsia="Times New Roman" w:hAnsi="Times New Roman" w:cs="Times New Roman"/>
            <w:sz w:val="24"/>
            <w:szCs w:val="24"/>
          </w:rPr>
          <w:delText>In the experimental trials of Experiment 1, children were shown three objects that together activated a machine</w:delText>
        </w:r>
      </w:del>
      <w:ins w:id="1610" w:author="Benton, Deon" w:date="2023-10-05T22:02:00Z">
        <w:del w:id="1611" w:author="Benton, Deon [2]" w:date="2023-10-13T14:55:00Z">
          <w:r w:rsidR="00903250" w:rsidDel="009B41E4">
            <w:rPr>
              <w:rFonts w:ascii="Times New Roman" w:eastAsia="Times New Roman" w:hAnsi="Times New Roman" w:cs="Times New Roman"/>
              <w:sz w:val="24"/>
              <w:szCs w:val="24"/>
            </w:rPr>
            <w:delText>,</w:delText>
          </w:r>
        </w:del>
      </w:ins>
      <w:del w:id="1612" w:author="Benton, Deon [2]" w:date="2023-10-13T14:55:00Z">
        <w:r w:rsidDel="009B41E4">
          <w:rPr>
            <w:rFonts w:ascii="Times New Roman" w:eastAsia="Times New Roman" w:hAnsi="Times New Roman" w:cs="Times New Roman"/>
            <w:sz w:val="24"/>
            <w:szCs w:val="24"/>
          </w:rPr>
          <w:delText xml:space="preserve"> and then shown that one of those objects was or was not </w:delText>
        </w:r>
      </w:del>
      <w:ins w:id="1613" w:author="Benton, Deon" w:date="2023-10-05T22:02:00Z">
        <w:del w:id="1614" w:author="Benton, Deon [2]" w:date="2023-10-13T14:55:00Z">
          <w:r w:rsidR="00903250" w:rsidDel="009B41E4">
            <w:rPr>
              <w:rFonts w:ascii="Times New Roman" w:eastAsia="Times New Roman" w:hAnsi="Times New Roman" w:cs="Times New Roman"/>
              <w:sz w:val="24"/>
              <w:szCs w:val="24"/>
            </w:rPr>
            <w:delText>efficacious</w:delText>
          </w:r>
        </w:del>
      </w:ins>
      <w:del w:id="1615" w:author="Benton, Deon [2]" w:date="2023-10-13T14:55:00Z">
        <w:r w:rsidDel="009B41E4">
          <w:rPr>
            <w:rFonts w:ascii="Times New Roman" w:eastAsia="Times New Roman" w:hAnsi="Times New Roman" w:cs="Times New Roman"/>
            <w:sz w:val="24"/>
            <w:szCs w:val="24"/>
          </w:rPr>
          <w:delText xml:space="preserve">effective on its own. When that object was </w:delText>
        </w:r>
      </w:del>
      <w:ins w:id="1616" w:author="Benton, Deon" w:date="2023-10-05T22:02:00Z">
        <w:del w:id="1617" w:author="Benton, Deon [2]" w:date="2023-10-13T14:55:00Z">
          <w:r w:rsidR="00903250" w:rsidDel="009B41E4">
            <w:rPr>
              <w:rFonts w:ascii="Times New Roman" w:eastAsia="Times New Roman" w:hAnsi="Times New Roman" w:cs="Times New Roman"/>
              <w:sz w:val="24"/>
              <w:szCs w:val="24"/>
            </w:rPr>
            <w:delText>efficacious</w:delText>
          </w:r>
        </w:del>
      </w:ins>
      <w:del w:id="1618" w:author="Benton, Deon [2]" w:date="2023-10-13T14:55:00Z">
        <w:r w:rsidDel="009B41E4">
          <w:rPr>
            <w:rFonts w:ascii="Times New Roman" w:eastAsia="Times New Roman" w:hAnsi="Times New Roman" w:cs="Times New Roman"/>
            <w:sz w:val="24"/>
            <w:szCs w:val="24"/>
          </w:rPr>
          <w:delText xml:space="preserve">effective, children reevaluated the efficacy of the other two objects: They stated that they were less likely to </w:delText>
        </w:r>
      </w:del>
      <w:ins w:id="1619" w:author="Benton, Deon" w:date="2023-10-05T22:02:00Z">
        <w:del w:id="1620" w:author="Benton, Deon [2]" w:date="2023-10-13T14:55:00Z">
          <w:r w:rsidR="00E62041" w:rsidDel="009B41E4">
            <w:rPr>
              <w:rFonts w:ascii="Times New Roman" w:eastAsia="Times New Roman" w:hAnsi="Times New Roman" w:cs="Times New Roman"/>
              <w:sz w:val="24"/>
              <w:szCs w:val="24"/>
            </w:rPr>
            <w:delText xml:space="preserve">have </w:delText>
          </w:r>
          <w:r w:rsidR="00903250" w:rsidDel="009B41E4">
            <w:rPr>
              <w:rFonts w:ascii="Times New Roman" w:eastAsia="Times New Roman" w:hAnsi="Times New Roman" w:cs="Times New Roman"/>
              <w:sz w:val="24"/>
              <w:szCs w:val="24"/>
            </w:rPr>
            <w:delText>efficacy</w:delText>
          </w:r>
        </w:del>
      </w:ins>
      <w:del w:id="1621" w:author="Benton, Deon [2]" w:date="2023-10-13T14:55:00Z">
        <w:r w:rsidDel="009B41E4">
          <w:rPr>
            <w:rFonts w:ascii="Times New Roman" w:eastAsia="Times New Roman" w:hAnsi="Times New Roman" w:cs="Times New Roman"/>
            <w:sz w:val="24"/>
            <w:szCs w:val="24"/>
          </w:rPr>
          <w:delText xml:space="preserve">be effective than objects in a control condition in which a fourth, unrelated object was </w:delText>
        </w:r>
      </w:del>
      <w:ins w:id="1622" w:author="Benton, Deon" w:date="2023-10-05T22:02:00Z">
        <w:del w:id="1623" w:author="Benton, Deon [2]" w:date="2023-10-13T14:55:00Z">
          <w:r w:rsidR="00903250" w:rsidDel="009B41E4">
            <w:rPr>
              <w:rFonts w:ascii="Times New Roman" w:eastAsia="Times New Roman" w:hAnsi="Times New Roman" w:cs="Times New Roman"/>
              <w:sz w:val="24"/>
              <w:szCs w:val="24"/>
            </w:rPr>
            <w:delText>efficacious</w:delText>
          </w:r>
        </w:del>
      </w:ins>
      <w:del w:id="1624" w:author="Benton, Deon [2]" w:date="2023-10-13T14:55:00Z">
        <w:r w:rsidDel="009B41E4">
          <w:rPr>
            <w:rFonts w:ascii="Times New Roman" w:eastAsia="Times New Roman" w:hAnsi="Times New Roman" w:cs="Times New Roman"/>
            <w:sz w:val="24"/>
            <w:szCs w:val="24"/>
          </w:rPr>
          <w:delText xml:space="preserve">effective. When that object was not </w:delText>
        </w:r>
      </w:del>
      <w:ins w:id="1625" w:author="Benton, Deon" w:date="2023-10-05T22:02:00Z">
        <w:del w:id="1626" w:author="Benton, Deon [2]" w:date="2023-10-13T14:55:00Z">
          <w:r w:rsidR="00E62041" w:rsidDel="009B41E4">
            <w:rPr>
              <w:rFonts w:ascii="Times New Roman" w:eastAsia="Times New Roman" w:hAnsi="Times New Roman" w:cs="Times New Roman"/>
              <w:sz w:val="24"/>
              <w:szCs w:val="24"/>
            </w:rPr>
            <w:delText>efficacious</w:delText>
          </w:r>
        </w:del>
      </w:ins>
      <w:del w:id="1627" w:author="Benton, Deon [2]" w:date="2023-10-13T14:55:00Z">
        <w:r w:rsidDel="009B41E4">
          <w:rPr>
            <w:rFonts w:ascii="Times New Roman" w:eastAsia="Times New Roman" w:hAnsi="Times New Roman" w:cs="Times New Roman"/>
            <w:sz w:val="24"/>
            <w:szCs w:val="24"/>
          </w:rPr>
          <w:delText xml:space="preserve">effective, children did not </w:delText>
        </w:r>
        <w:r w:rsidDel="009B41E4">
          <w:rPr>
            <w:rFonts w:ascii="Times New Roman" w:eastAsia="Times New Roman" w:hAnsi="Times New Roman" w:cs="Times New Roman"/>
            <w:sz w:val="24"/>
            <w:szCs w:val="24"/>
          </w:rPr>
          <w:lastRenderedPageBreak/>
          <w:delText xml:space="preserve">retrospectively reevaluate the efficacy of the other objects and </w:delText>
        </w:r>
      </w:del>
      <w:ins w:id="1628" w:author="Benton, Deon" w:date="2023-10-05T22:02:00Z">
        <w:del w:id="1629" w:author="Benton, Deon [2]" w:date="2023-10-13T14:55:00Z">
          <w:r w:rsidR="00E62041" w:rsidDel="009B41E4">
            <w:rPr>
              <w:rFonts w:ascii="Times New Roman" w:eastAsia="Times New Roman" w:hAnsi="Times New Roman" w:cs="Times New Roman"/>
              <w:sz w:val="24"/>
              <w:szCs w:val="24"/>
            </w:rPr>
            <w:delText xml:space="preserve">treated their judgment of those </w:delText>
          </w:r>
        </w:del>
      </w:ins>
      <w:del w:id="1630" w:author="Benton, Deon [2]" w:date="2023-10-13T14:55:00Z">
        <w:r w:rsidDel="009B41E4">
          <w:rPr>
            <w:rFonts w:ascii="Times New Roman" w:eastAsia="Times New Roman" w:hAnsi="Times New Roman" w:cs="Times New Roman"/>
            <w:sz w:val="24"/>
            <w:szCs w:val="24"/>
          </w:rPr>
          <w:delText xml:space="preserve">judged the objects </w:delText>
        </w:r>
      </w:del>
      <w:ins w:id="1631" w:author="Benton, Deon" w:date="2023-10-05T22:02:00Z">
        <w:del w:id="1632" w:author="Benton, Deon [2]" w:date="2023-10-13T14:55:00Z">
          <w:r w:rsidR="00E62041" w:rsidDel="009B41E4">
            <w:rPr>
              <w:rFonts w:ascii="Times New Roman" w:eastAsia="Times New Roman" w:hAnsi="Times New Roman" w:cs="Times New Roman"/>
              <w:sz w:val="24"/>
              <w:szCs w:val="24"/>
            </w:rPr>
            <w:delText>no differently than in the control condition</w:delText>
          </w:r>
        </w:del>
      </w:ins>
      <w:del w:id="1633" w:author="Benton, Deon [2]" w:date="2023-10-13T14:55:00Z">
        <w:r w:rsidDel="009B41E4">
          <w:rPr>
            <w:rFonts w:ascii="Times New Roman" w:eastAsia="Times New Roman" w:hAnsi="Times New Roman" w:cs="Times New Roman"/>
            <w:sz w:val="24"/>
            <w:szCs w:val="24"/>
          </w:rPr>
          <w:delText xml:space="preserve">equivalently across both conditions. </w:delText>
        </w:r>
      </w:del>
    </w:p>
    <w:p w14:paraId="23615F2F" w14:textId="6FF77EC9" w:rsidR="00903250" w:rsidDel="009B41E4" w:rsidRDefault="00E33573" w:rsidP="00903250">
      <w:pPr>
        <w:spacing w:after="0" w:line="480" w:lineRule="auto"/>
        <w:ind w:firstLine="720"/>
        <w:rPr>
          <w:ins w:id="1634" w:author="Benton, Deon" w:date="2023-10-05T22:02:00Z"/>
          <w:del w:id="1635" w:author="Benton, Deon [2]" w:date="2023-10-13T14:55:00Z"/>
          <w:rFonts w:ascii="Times New Roman" w:eastAsia="Times New Roman" w:hAnsi="Times New Roman" w:cs="Times New Roman"/>
          <w:sz w:val="24"/>
          <w:szCs w:val="24"/>
        </w:rPr>
      </w:pPr>
      <w:del w:id="1636" w:author="Benton, Deon [2]" w:date="2023-10-13T14:55:00Z">
        <w:r w:rsidDel="009B41E4">
          <w:rPr>
            <w:rFonts w:ascii="Times New Roman" w:eastAsia="Times New Roman" w:hAnsi="Times New Roman" w:cs="Times New Roman"/>
            <w:sz w:val="24"/>
            <w:szCs w:val="24"/>
          </w:rPr>
          <w:delText xml:space="preserve">Before discussing </w:delText>
        </w:r>
      </w:del>
      <w:ins w:id="1637" w:author="Benton, Deon" w:date="2023-10-05T22:02:00Z">
        <w:del w:id="1638" w:author="Benton, Deon [2]" w:date="2023-10-13T14:55:00Z">
          <w:r w:rsidR="00903250" w:rsidDel="009B41E4">
            <w:rPr>
              <w:rFonts w:ascii="Times New Roman" w:eastAsia="Times New Roman" w:hAnsi="Times New Roman" w:cs="Times New Roman"/>
              <w:sz w:val="24"/>
              <w:szCs w:val="24"/>
            </w:rPr>
            <w:delText>the different</w:delText>
          </w:r>
        </w:del>
      </w:ins>
      <w:del w:id="1639" w:author="Benton, Deon [2]" w:date="2023-10-13T14:55:00Z">
        <w:r w:rsidR="00C8142F" w:rsidDel="009B41E4">
          <w:rPr>
            <w:rFonts w:ascii="Times New Roman" w:eastAsia="Times New Roman" w:hAnsi="Times New Roman" w:cs="Times New Roman"/>
            <w:sz w:val="24"/>
            <w:szCs w:val="24"/>
          </w:rPr>
          <w:delText xml:space="preserve">possible cognitive mechanisms that might </w:delText>
        </w:r>
      </w:del>
      <w:ins w:id="1640" w:author="Benton, Deon" w:date="2023-10-05T22:02:00Z">
        <w:del w:id="1641" w:author="Benton, Deon [2]" w:date="2023-10-13T14:55:00Z">
          <w:r w:rsidR="00903250" w:rsidDel="009B41E4">
            <w:rPr>
              <w:rFonts w:ascii="Times New Roman" w:eastAsia="Times New Roman" w:hAnsi="Times New Roman" w:cs="Times New Roman"/>
              <w:sz w:val="24"/>
              <w:szCs w:val="24"/>
            </w:rPr>
            <w:delText>describe</w:delText>
          </w:r>
        </w:del>
      </w:ins>
      <w:del w:id="1642" w:author="Benton, Deon [2]" w:date="2023-10-13T14:55:00Z">
        <w:r w:rsidR="00C8142F" w:rsidDel="009B41E4">
          <w:rPr>
            <w:rFonts w:ascii="Times New Roman" w:eastAsia="Times New Roman" w:hAnsi="Times New Roman" w:cs="Times New Roman"/>
            <w:sz w:val="24"/>
            <w:szCs w:val="24"/>
          </w:rPr>
          <w:delText>underlie these data,</w:delText>
        </w:r>
        <w:r w:rsidDel="009B41E4">
          <w:rPr>
            <w:rFonts w:ascii="Times New Roman" w:eastAsia="Times New Roman" w:hAnsi="Times New Roman" w:cs="Times New Roman"/>
            <w:sz w:val="24"/>
            <w:szCs w:val="24"/>
          </w:rPr>
          <w:delText xml:space="preserve"> we </w:delText>
        </w:r>
      </w:del>
      <w:ins w:id="1643" w:author="Benton, Deon" w:date="2023-10-05T22:02:00Z">
        <w:del w:id="1644" w:author="Benton, Deon [2]" w:date="2023-10-13T14:55:00Z">
          <w:r w:rsidR="00903250" w:rsidDel="009B41E4">
            <w:rPr>
              <w:rFonts w:ascii="Times New Roman" w:eastAsia="Times New Roman" w:hAnsi="Times New Roman" w:cs="Times New Roman"/>
              <w:sz w:val="24"/>
              <w:szCs w:val="24"/>
            </w:rPr>
            <w:delText>want</w:delText>
          </w:r>
        </w:del>
      </w:ins>
      <w:del w:id="1645" w:author="Benton, Deon [2]" w:date="2023-10-13T14:55:00Z">
        <w:r w:rsidDel="009B41E4">
          <w:rPr>
            <w:rFonts w:ascii="Times New Roman" w:eastAsia="Times New Roman" w:hAnsi="Times New Roman" w:cs="Times New Roman"/>
            <w:sz w:val="24"/>
            <w:szCs w:val="24"/>
          </w:rPr>
          <w:delText>wanted to consider a second, related</w:delText>
        </w:r>
        <w:r w:rsidR="00D80C23" w:rsidDel="009B41E4">
          <w:rPr>
            <w:rFonts w:ascii="Times New Roman" w:eastAsia="Times New Roman" w:hAnsi="Times New Roman" w:cs="Times New Roman"/>
            <w:sz w:val="24"/>
            <w:szCs w:val="24"/>
          </w:rPr>
          <w:delText xml:space="preserve"> type of</w:delText>
        </w:r>
        <w:r w:rsidDel="009B41E4">
          <w:rPr>
            <w:rFonts w:ascii="Times New Roman" w:eastAsia="Times New Roman" w:hAnsi="Times New Roman" w:cs="Times New Roman"/>
            <w:sz w:val="24"/>
            <w:szCs w:val="24"/>
          </w:rPr>
          <w:delText xml:space="preserve"> retrospective inference. In Experiment 1, </w:delText>
        </w:r>
      </w:del>
      <w:ins w:id="1646" w:author="Benton, Deon" w:date="2023-10-05T22:02:00Z">
        <w:del w:id="1647" w:author="Benton, Deon [2]" w:date="2023-10-13T14:55:00Z">
          <w:r w:rsidR="00903250" w:rsidDel="009B41E4">
            <w:rPr>
              <w:rFonts w:ascii="Times New Roman" w:eastAsia="Times New Roman" w:hAnsi="Times New Roman" w:cs="Times New Roman"/>
              <w:sz w:val="24"/>
              <w:szCs w:val="24"/>
            </w:rPr>
            <w:delText>the second piece of evidence</w:delText>
          </w:r>
        </w:del>
      </w:ins>
      <w:del w:id="1648" w:author="Benton, Deon [2]" w:date="2023-10-13T14:55:00Z">
        <w:r w:rsidDel="009B41E4">
          <w:rPr>
            <w:rFonts w:ascii="Times New Roman" w:eastAsia="Times New Roman" w:hAnsi="Times New Roman" w:cs="Times New Roman"/>
            <w:sz w:val="24"/>
            <w:szCs w:val="24"/>
          </w:rPr>
          <w:delText xml:space="preserve">following the ABC+ event participants were either shown an A+ event (in the </w:delText>
        </w:r>
        <w:r w:rsidR="00C8142F" w:rsidDel="009B41E4">
          <w:rPr>
            <w:rFonts w:ascii="Times New Roman" w:eastAsia="Times New Roman" w:hAnsi="Times New Roman" w:cs="Times New Roman"/>
            <w:sz w:val="24"/>
            <w:szCs w:val="24"/>
          </w:rPr>
          <w:delText>Backwards Blocking</w:delText>
        </w:r>
        <w:r w:rsidDel="009B41E4">
          <w:rPr>
            <w:rFonts w:ascii="Times New Roman" w:eastAsia="Times New Roman" w:hAnsi="Times New Roman" w:cs="Times New Roman"/>
            <w:sz w:val="24"/>
            <w:szCs w:val="24"/>
          </w:rPr>
          <w:delText xml:space="preserve"> condition) or an A- event (in the </w:delText>
        </w:r>
        <w:r w:rsidR="00C8142F" w:rsidDel="009B41E4">
          <w:rPr>
            <w:rFonts w:ascii="Times New Roman" w:eastAsia="Times New Roman" w:hAnsi="Times New Roman" w:cs="Times New Roman"/>
            <w:sz w:val="24"/>
            <w:szCs w:val="24"/>
          </w:rPr>
          <w:delText>Indirect Screening-Off</w:delText>
        </w:r>
        <w:r w:rsidDel="009B41E4">
          <w:rPr>
            <w:rFonts w:ascii="Times New Roman" w:eastAsia="Times New Roman" w:hAnsi="Times New Roman" w:cs="Times New Roman"/>
            <w:sz w:val="24"/>
            <w:szCs w:val="24"/>
          </w:rPr>
          <w:delText xml:space="preserve"> condition). Experiment 2 was similar to Experiment 1 except for what children observed </w:delText>
        </w:r>
      </w:del>
      <w:ins w:id="1649" w:author="Benton, Deon" w:date="2023-10-05T22:02:00Z">
        <w:del w:id="1650" w:author="Benton, Deon [2]" w:date="2023-10-13T14:55:00Z">
          <w:r w:rsidR="00903250" w:rsidDel="009B41E4">
            <w:rPr>
              <w:rFonts w:ascii="Times New Roman" w:eastAsia="Times New Roman" w:hAnsi="Times New Roman" w:cs="Times New Roman"/>
              <w:sz w:val="24"/>
              <w:szCs w:val="24"/>
            </w:rPr>
            <w:delText>in the Experimental trials involved only one object being placed on the machine. In Experiment 2, we reproduce this procedure presenting</w:delText>
          </w:r>
        </w:del>
      </w:ins>
      <w:del w:id="1651" w:author="Benton, Deon [2]" w:date="2023-10-13T14:55:00Z">
        <w:r w:rsidDel="009B41E4">
          <w:rPr>
            <w:rFonts w:ascii="Times New Roman" w:eastAsia="Times New Roman" w:hAnsi="Times New Roman" w:cs="Times New Roman"/>
            <w:sz w:val="24"/>
            <w:szCs w:val="24"/>
          </w:rPr>
          <w:delText xml:space="preserve">following the ABC+ events (e.g., McCormack et al., 2009). In the experimental trial in the </w:delText>
        </w:r>
        <w:r w:rsidR="00C8142F" w:rsidDel="009B41E4">
          <w:rPr>
            <w:rFonts w:ascii="Times New Roman" w:eastAsia="Times New Roman" w:hAnsi="Times New Roman" w:cs="Times New Roman"/>
            <w:sz w:val="24"/>
            <w:szCs w:val="24"/>
          </w:rPr>
          <w:delText>Backwards Blocking</w:delText>
        </w:r>
        <w:r w:rsidDel="009B41E4">
          <w:rPr>
            <w:rFonts w:ascii="Times New Roman" w:eastAsia="Times New Roman" w:hAnsi="Times New Roman" w:cs="Times New Roman"/>
            <w:sz w:val="24"/>
            <w:szCs w:val="24"/>
          </w:rPr>
          <w:delText xml:space="preserve"> condition, they observed an AB+ event during the second learning phase; in the control trial in the same condition, children </w:delText>
        </w:r>
      </w:del>
      <w:ins w:id="1652" w:author="Benton, Deon" w:date="2023-10-05T22:02:00Z">
        <w:del w:id="1653" w:author="Benton, Deon [2]" w:date="2023-10-13T14:55:00Z">
          <w:r w:rsidR="00903250" w:rsidDel="009B41E4">
            <w:rPr>
              <w:rFonts w:ascii="Times New Roman" w:eastAsia="Times New Roman" w:hAnsi="Times New Roman" w:cs="Times New Roman"/>
              <w:sz w:val="24"/>
              <w:szCs w:val="24"/>
            </w:rPr>
            <w:delText>with evidence</w:delText>
          </w:r>
        </w:del>
      </w:ins>
      <w:del w:id="1654" w:author="Benton, Deon [2]" w:date="2023-10-13T14:55:00Z">
        <w:r w:rsidDel="009B41E4">
          <w:rPr>
            <w:rFonts w:ascii="Times New Roman" w:eastAsia="Times New Roman" w:hAnsi="Times New Roman" w:cs="Times New Roman"/>
            <w:sz w:val="24"/>
            <w:szCs w:val="24"/>
          </w:rPr>
          <w:delText xml:space="preserve">observed a DE+ event during the second learning phase. Children in the </w:delText>
        </w:r>
        <w:r w:rsidR="00C8142F" w:rsidDel="009B41E4">
          <w:rPr>
            <w:rFonts w:ascii="Times New Roman" w:eastAsia="Times New Roman" w:hAnsi="Times New Roman" w:cs="Times New Roman"/>
            <w:sz w:val="24"/>
            <w:szCs w:val="24"/>
          </w:rPr>
          <w:delText>Indirect Screening-Off</w:delText>
        </w:r>
        <w:r w:rsidDel="009B41E4">
          <w:rPr>
            <w:rFonts w:ascii="Times New Roman" w:eastAsia="Times New Roman" w:hAnsi="Times New Roman" w:cs="Times New Roman"/>
            <w:sz w:val="24"/>
            <w:szCs w:val="24"/>
          </w:rPr>
          <w:delText xml:space="preserve"> condition were shown the same series of events except that the </w:delText>
        </w:r>
      </w:del>
      <w:ins w:id="1655" w:author="Benton, Deon" w:date="2023-10-05T22:02:00Z">
        <w:del w:id="1656" w:author="Benton, Deon [2]" w:date="2023-10-13T14:55:00Z">
          <w:r w:rsidR="00903250" w:rsidDel="009B41E4">
            <w:rPr>
              <w:rFonts w:ascii="Times New Roman" w:eastAsia="Times New Roman" w:hAnsi="Times New Roman" w:cs="Times New Roman"/>
              <w:sz w:val="24"/>
              <w:szCs w:val="24"/>
            </w:rPr>
            <w:delText>three objects together were efficacious, but then that two of those objects either were or were</w:delText>
          </w:r>
        </w:del>
      </w:ins>
      <w:del w:id="1657" w:author="Benton, Deon [2]" w:date="2023-10-13T14:55:00Z">
        <w:r w:rsidDel="009B41E4">
          <w:rPr>
            <w:rFonts w:ascii="Times New Roman" w:eastAsia="Times New Roman" w:hAnsi="Times New Roman" w:cs="Times New Roman"/>
            <w:sz w:val="24"/>
            <w:szCs w:val="24"/>
          </w:rPr>
          <w:delText xml:space="preserve">machine did not </w:delText>
        </w:r>
      </w:del>
      <w:ins w:id="1658" w:author="Benton, Deon" w:date="2023-10-05T22:02:00Z">
        <w:del w:id="1659" w:author="Benton, Deon [2]" w:date="2023-10-13T14:55:00Z">
          <w:r w:rsidR="00903250" w:rsidDel="009B41E4">
            <w:rPr>
              <w:rFonts w:ascii="Times New Roman" w:eastAsia="Times New Roman" w:hAnsi="Times New Roman" w:cs="Times New Roman"/>
              <w:sz w:val="24"/>
              <w:szCs w:val="24"/>
            </w:rPr>
            <w:delText xml:space="preserve">together.   </w:delText>
          </w:r>
        </w:del>
      </w:ins>
    </w:p>
    <w:p w14:paraId="698D4897" w14:textId="2E638BD6" w:rsidR="006C5C80" w:rsidDel="009B41E4" w:rsidRDefault="00E81900" w:rsidP="00E62041">
      <w:pPr>
        <w:spacing w:after="0" w:line="480" w:lineRule="auto"/>
        <w:jc w:val="center"/>
        <w:rPr>
          <w:ins w:id="1660" w:author="Benton, Deon" w:date="2023-10-05T22:02:00Z"/>
          <w:del w:id="1661" w:author="Benton, Deon [2]" w:date="2023-10-13T14:55:00Z"/>
          <w:rFonts w:ascii="Times New Roman" w:eastAsia="Times New Roman" w:hAnsi="Times New Roman" w:cs="Times New Roman"/>
          <w:b/>
          <w:sz w:val="24"/>
          <w:szCs w:val="24"/>
        </w:rPr>
      </w:pPr>
      <w:ins w:id="1662" w:author="Benton, Deon" w:date="2023-10-05T22:02:00Z">
        <w:del w:id="1663" w:author="Benton, Deon [2]" w:date="2023-10-13T14:55:00Z">
          <w:r w:rsidDel="009B41E4">
            <w:rPr>
              <w:rFonts w:ascii="Times New Roman" w:eastAsia="Times New Roman" w:hAnsi="Times New Roman" w:cs="Times New Roman"/>
              <w:b/>
              <w:sz w:val="24"/>
              <w:szCs w:val="24"/>
            </w:rPr>
            <w:delText>Experiment 2</w:delText>
          </w:r>
        </w:del>
      </w:ins>
    </w:p>
    <w:p w14:paraId="6874D21C" w14:textId="3B58A1CE" w:rsidR="00B51B4F" w:rsidDel="009B41E4" w:rsidRDefault="00E33573">
      <w:pPr>
        <w:spacing w:after="0" w:line="480" w:lineRule="auto"/>
        <w:ind w:firstLine="720"/>
        <w:rPr>
          <w:del w:id="1664" w:author="Benton, Deon [2]" w:date="2023-10-13T14:55:00Z"/>
          <w:rFonts w:ascii="Times New Roman" w:eastAsia="Times New Roman" w:hAnsi="Times New Roman" w:cs="Times New Roman"/>
          <w:sz w:val="24"/>
          <w:szCs w:val="24"/>
        </w:rPr>
      </w:pPr>
      <w:del w:id="1665" w:author="Benton, Deon [2]" w:date="2023-10-13T14:55:00Z">
        <w:r w:rsidDel="009B41E4">
          <w:rPr>
            <w:rFonts w:ascii="Times New Roman" w:eastAsia="Times New Roman" w:hAnsi="Times New Roman" w:cs="Times New Roman"/>
            <w:sz w:val="24"/>
            <w:szCs w:val="24"/>
          </w:rPr>
          <w:delText xml:space="preserve">activate. If children’s ability to engage in various forms of retrospective reevaluation is related to their information processing, in Experiment 2 children should be less likely to engage in retrospective reevaluation than </w:delText>
        </w:r>
        <w:r w:rsidR="00BB542D" w:rsidDel="009B41E4">
          <w:rPr>
            <w:rFonts w:ascii="Times New Roman" w:eastAsia="Times New Roman" w:hAnsi="Times New Roman" w:cs="Times New Roman"/>
            <w:sz w:val="24"/>
            <w:szCs w:val="24"/>
          </w:rPr>
          <w:delText>those</w:delText>
        </w:r>
        <w:r w:rsidDel="009B41E4">
          <w:rPr>
            <w:rFonts w:ascii="Times New Roman" w:eastAsia="Times New Roman" w:hAnsi="Times New Roman" w:cs="Times New Roman"/>
            <w:sz w:val="24"/>
            <w:szCs w:val="24"/>
          </w:rPr>
          <w:delText xml:space="preserve"> </w:delText>
        </w:r>
        <w:r w:rsidR="008F2C74" w:rsidDel="009B41E4">
          <w:rPr>
            <w:rFonts w:ascii="Times New Roman" w:eastAsia="Times New Roman" w:hAnsi="Times New Roman" w:cs="Times New Roman"/>
            <w:sz w:val="24"/>
            <w:szCs w:val="24"/>
          </w:rPr>
          <w:delText xml:space="preserve">in </w:delText>
        </w:r>
        <w:r w:rsidDel="009B41E4">
          <w:rPr>
            <w:rFonts w:ascii="Times New Roman" w:eastAsia="Times New Roman" w:hAnsi="Times New Roman" w:cs="Times New Roman"/>
            <w:sz w:val="24"/>
            <w:szCs w:val="24"/>
          </w:rPr>
          <w:delText xml:space="preserve">Experiment 1. </w:delText>
        </w:r>
      </w:del>
    </w:p>
    <w:p w14:paraId="64AD5C3A" w14:textId="18414CD2" w:rsidR="00B51B4F" w:rsidDel="009B41E4" w:rsidRDefault="00E33573">
      <w:pPr>
        <w:spacing w:after="0" w:line="480" w:lineRule="auto"/>
        <w:jc w:val="center"/>
        <w:rPr>
          <w:del w:id="1666" w:author="Benton, Deon [2]" w:date="2023-10-13T14:55:00Z"/>
          <w:rFonts w:ascii="Times New Roman" w:eastAsia="Times New Roman" w:hAnsi="Times New Roman" w:cs="Times New Roman"/>
          <w:b/>
          <w:sz w:val="24"/>
          <w:szCs w:val="24"/>
        </w:rPr>
      </w:pPr>
      <w:del w:id="1667" w:author="Benton, Deon [2]" w:date="2023-10-13T14:55:00Z">
        <w:r w:rsidDel="009B41E4">
          <w:rPr>
            <w:rFonts w:ascii="Times New Roman" w:eastAsia="Times New Roman" w:hAnsi="Times New Roman" w:cs="Times New Roman"/>
            <w:b/>
            <w:sz w:val="24"/>
            <w:szCs w:val="24"/>
          </w:rPr>
          <w:delText>Experiment 2</w:delText>
        </w:r>
      </w:del>
    </w:p>
    <w:p w14:paraId="69B81807" w14:textId="3E884C36" w:rsidR="00B51B4F" w:rsidDel="009B41E4" w:rsidRDefault="00E33573">
      <w:pPr>
        <w:spacing w:after="0" w:line="480" w:lineRule="auto"/>
        <w:ind w:firstLine="720"/>
        <w:rPr>
          <w:del w:id="1668" w:author="Benton, Deon [2]" w:date="2023-10-13T14:55:00Z"/>
          <w:rFonts w:ascii="Times New Roman" w:eastAsia="Times New Roman" w:hAnsi="Times New Roman" w:cs="Times New Roman"/>
          <w:sz w:val="24"/>
          <w:szCs w:val="24"/>
        </w:rPr>
      </w:pPr>
      <w:del w:id="1669" w:author="Benton, Deon [2]" w:date="2023-10-13T14:55:00Z">
        <w:r w:rsidDel="009B41E4">
          <w:rPr>
            <w:rFonts w:ascii="Times New Roman" w:eastAsia="Times New Roman" w:hAnsi="Times New Roman" w:cs="Times New Roman"/>
            <w:sz w:val="24"/>
            <w:szCs w:val="24"/>
          </w:rPr>
          <w:delText xml:space="preserve">Experiment 2 was </w:delText>
        </w:r>
      </w:del>
      <w:ins w:id="1670" w:author="Benton, Deon" w:date="2023-10-05T22:02:00Z">
        <w:del w:id="1671" w:author="Benton, Deon [2]" w:date="2023-10-13T14:55:00Z">
          <w:r w:rsidR="00903250" w:rsidDel="009B41E4">
            <w:rPr>
              <w:rFonts w:ascii="Times New Roman" w:eastAsia="Times New Roman" w:hAnsi="Times New Roman" w:cs="Times New Roman"/>
              <w:sz w:val="24"/>
              <w:szCs w:val="24"/>
            </w:rPr>
            <w:delText>similar</w:delText>
          </w:r>
        </w:del>
      </w:ins>
      <w:del w:id="1672" w:author="Benton, Deon [2]" w:date="2023-10-13T14:55:00Z">
        <w:r w:rsidR="00D80C23" w:rsidDel="009B41E4">
          <w:rPr>
            <w:rFonts w:ascii="Times New Roman" w:eastAsia="Times New Roman" w:hAnsi="Times New Roman" w:cs="Times New Roman"/>
            <w:sz w:val="24"/>
            <w:szCs w:val="24"/>
          </w:rPr>
          <w:delText>analogous to</w:delText>
        </w:r>
        <w:r w:rsidDel="009B41E4">
          <w:rPr>
            <w:rFonts w:ascii="Times New Roman" w:eastAsia="Times New Roman" w:hAnsi="Times New Roman" w:cs="Times New Roman"/>
            <w:sz w:val="24"/>
            <w:szCs w:val="24"/>
          </w:rPr>
          <w:delText xml:space="preserve"> Experiment 1 except for the number of objects that were placed on the machine during the second part of the experimental</w:delText>
        </w:r>
        <w:r w:rsidR="00BB542D" w:rsidDel="009B41E4">
          <w:rPr>
            <w:rFonts w:ascii="Times New Roman" w:eastAsia="Times New Roman" w:hAnsi="Times New Roman" w:cs="Times New Roman"/>
            <w:sz w:val="24"/>
            <w:szCs w:val="24"/>
          </w:rPr>
          <w:delText xml:space="preserve"> and control</w:delText>
        </w:r>
        <w:r w:rsidDel="009B41E4">
          <w:rPr>
            <w:rFonts w:ascii="Times New Roman" w:eastAsia="Times New Roman" w:hAnsi="Times New Roman" w:cs="Times New Roman"/>
            <w:sz w:val="24"/>
            <w:szCs w:val="24"/>
          </w:rPr>
          <w:delText xml:space="preserve"> trials. In the experimental </w:delText>
        </w:r>
      </w:del>
      <w:ins w:id="1673" w:author="Benton, Deon" w:date="2023-10-05T22:02:00Z">
        <w:del w:id="1674" w:author="Benton, Deon [2]" w:date="2023-10-13T14:55:00Z">
          <w:r w:rsidR="00903250" w:rsidDel="009B41E4">
            <w:rPr>
              <w:rFonts w:ascii="Times New Roman" w:eastAsia="Times New Roman" w:hAnsi="Times New Roman" w:cs="Times New Roman"/>
              <w:sz w:val="24"/>
              <w:szCs w:val="24"/>
            </w:rPr>
            <w:delText>trials here</w:delText>
          </w:r>
        </w:del>
      </w:ins>
      <w:del w:id="1675" w:author="Benton, Deon [2]" w:date="2023-10-13T14:55:00Z">
        <w:r w:rsidDel="009B41E4">
          <w:rPr>
            <w:rFonts w:ascii="Times New Roman" w:eastAsia="Times New Roman" w:hAnsi="Times New Roman" w:cs="Times New Roman"/>
            <w:sz w:val="24"/>
            <w:szCs w:val="24"/>
          </w:rPr>
          <w:delText xml:space="preserve">trial, children were shown that three objects activated the machine </w:delText>
        </w:r>
        <w:r w:rsidDel="009B41E4">
          <w:rPr>
            <w:rFonts w:ascii="Times New Roman" w:eastAsia="Times New Roman" w:hAnsi="Times New Roman" w:cs="Times New Roman"/>
            <w:sz w:val="24"/>
            <w:szCs w:val="24"/>
          </w:rPr>
          <w:lastRenderedPageBreak/>
          <w:delText>together, and then</w:delText>
        </w:r>
        <w:r w:rsidR="009E278A" w:rsidDel="009B41E4">
          <w:rPr>
            <w:rFonts w:ascii="Times New Roman" w:eastAsia="Times New Roman" w:hAnsi="Times New Roman" w:cs="Times New Roman"/>
            <w:sz w:val="24"/>
            <w:szCs w:val="24"/>
          </w:rPr>
          <w:delText xml:space="preserve"> that</w:delText>
        </w:r>
        <w:r w:rsidDel="009B41E4">
          <w:rPr>
            <w:rFonts w:ascii="Times New Roman" w:eastAsia="Times New Roman" w:hAnsi="Times New Roman" w:cs="Times New Roman"/>
            <w:sz w:val="24"/>
            <w:szCs w:val="24"/>
          </w:rPr>
          <w:delText xml:space="preserve"> two of those three objects either did </w:delText>
        </w:r>
      </w:del>
      <w:ins w:id="1676" w:author="Benton, Deon" w:date="2023-10-05T22:02:00Z">
        <w:del w:id="1677" w:author="Benton, Deon [2]" w:date="2023-10-13T14:55:00Z">
          <w:r w:rsidR="00903250" w:rsidDel="009B41E4">
            <w:rPr>
              <w:rFonts w:ascii="Times New Roman" w:eastAsia="Times New Roman" w:hAnsi="Times New Roman" w:cs="Times New Roman"/>
              <w:sz w:val="24"/>
              <w:szCs w:val="24"/>
            </w:rPr>
            <w:delText xml:space="preserve">so </w:delText>
          </w:r>
        </w:del>
      </w:ins>
      <w:del w:id="1678" w:author="Benton, Deon [2]" w:date="2023-10-13T14:55:00Z">
        <w:r w:rsidR="009E278A" w:rsidDel="009B41E4">
          <w:rPr>
            <w:rFonts w:ascii="Times New Roman" w:eastAsia="Times New Roman" w:hAnsi="Times New Roman" w:cs="Times New Roman"/>
            <w:sz w:val="24"/>
            <w:szCs w:val="24"/>
          </w:rPr>
          <w:delText>or did not</w:delText>
        </w:r>
      </w:del>
      <w:ins w:id="1679" w:author="Benton, Deon" w:date="2023-10-05T22:02:00Z">
        <w:del w:id="1680" w:author="Benton, Deon [2]" w:date="2023-10-13T14:55:00Z">
          <w:r w:rsidR="00903250" w:rsidDel="009B41E4">
            <w:rPr>
              <w:rFonts w:ascii="Times New Roman" w:eastAsia="Times New Roman" w:hAnsi="Times New Roman" w:cs="Times New Roman"/>
              <w:sz w:val="24"/>
              <w:szCs w:val="24"/>
            </w:rPr>
            <w:delText>.</w:delText>
          </w:r>
        </w:del>
      </w:ins>
      <w:del w:id="1681" w:author="Benton, Deon [2]" w:date="2023-10-13T14:55:00Z">
        <w:r w:rsidR="009E278A" w:rsidDel="009B41E4">
          <w:rPr>
            <w:rFonts w:ascii="Times New Roman" w:eastAsia="Times New Roman" w:hAnsi="Times New Roman" w:cs="Times New Roman"/>
            <w:sz w:val="24"/>
            <w:szCs w:val="24"/>
          </w:rPr>
          <w:delText xml:space="preserve"> activate the machine when they were placed on it together.</w:delText>
        </w:r>
        <w:r w:rsidDel="009B41E4">
          <w:rPr>
            <w:rFonts w:ascii="Times New Roman" w:eastAsia="Times New Roman" w:hAnsi="Times New Roman" w:cs="Times New Roman"/>
            <w:sz w:val="24"/>
            <w:szCs w:val="24"/>
          </w:rPr>
          <w:delText xml:space="preserve"> These data were compared with a control </w:delText>
        </w:r>
      </w:del>
      <w:ins w:id="1682" w:author="Benton, Deon" w:date="2023-10-05T22:02:00Z">
        <w:del w:id="1683" w:author="Benton, Deon [2]" w:date="2023-10-13T14:55:00Z">
          <w:r w:rsidR="00903250" w:rsidDel="009B41E4">
            <w:rPr>
              <w:rFonts w:ascii="Times New Roman" w:eastAsia="Times New Roman" w:hAnsi="Times New Roman" w:cs="Times New Roman"/>
              <w:sz w:val="24"/>
              <w:szCs w:val="24"/>
            </w:rPr>
            <w:delText>condition</w:delText>
          </w:r>
        </w:del>
      </w:ins>
      <w:del w:id="1684" w:author="Benton, Deon [2]" w:date="2023-10-13T14:55:00Z">
        <w:r w:rsidDel="009B41E4">
          <w:rPr>
            <w:rFonts w:ascii="Times New Roman" w:eastAsia="Times New Roman" w:hAnsi="Times New Roman" w:cs="Times New Roman"/>
            <w:sz w:val="24"/>
            <w:szCs w:val="24"/>
          </w:rPr>
          <w:delText xml:space="preserve">trial in which three different objects activated the machine, and then two additional novel objects either did </w:delText>
        </w:r>
      </w:del>
      <w:ins w:id="1685" w:author="Benton, Deon" w:date="2023-10-05T22:02:00Z">
        <w:del w:id="1686" w:author="Benton, Deon [2]" w:date="2023-10-13T14:55:00Z">
          <w:r w:rsidR="00903250" w:rsidDel="009B41E4">
            <w:rPr>
              <w:rFonts w:ascii="Times New Roman" w:eastAsia="Times New Roman" w:hAnsi="Times New Roman" w:cs="Times New Roman"/>
              <w:sz w:val="24"/>
              <w:szCs w:val="24"/>
            </w:rPr>
            <w:delText xml:space="preserve">so </w:delText>
          </w:r>
        </w:del>
      </w:ins>
      <w:del w:id="1687" w:author="Benton, Deon [2]" w:date="2023-10-13T14:55:00Z">
        <w:r w:rsidDel="009B41E4">
          <w:rPr>
            <w:rFonts w:ascii="Times New Roman" w:eastAsia="Times New Roman" w:hAnsi="Times New Roman" w:cs="Times New Roman"/>
            <w:sz w:val="24"/>
            <w:szCs w:val="24"/>
          </w:rPr>
          <w:delText xml:space="preserve">or did not activate the machine in tandem. </w:delText>
        </w:r>
      </w:del>
    </w:p>
    <w:p w14:paraId="567EA127" w14:textId="779D4CD6" w:rsidR="00B51B4F" w:rsidDel="009B41E4" w:rsidRDefault="00E33573">
      <w:pPr>
        <w:spacing w:after="0" w:line="480" w:lineRule="auto"/>
        <w:rPr>
          <w:del w:id="1688" w:author="Benton, Deon [2]" w:date="2023-10-13T14:55:00Z"/>
          <w:rFonts w:ascii="Times New Roman" w:eastAsia="Times New Roman" w:hAnsi="Times New Roman" w:cs="Times New Roman"/>
          <w:b/>
          <w:sz w:val="24"/>
          <w:szCs w:val="24"/>
        </w:rPr>
      </w:pPr>
      <w:del w:id="1689" w:author="Benton, Deon [2]" w:date="2023-10-13T14:55:00Z">
        <w:r w:rsidDel="009B41E4">
          <w:rPr>
            <w:rFonts w:ascii="Times New Roman" w:eastAsia="Times New Roman" w:hAnsi="Times New Roman" w:cs="Times New Roman"/>
            <w:b/>
            <w:sz w:val="24"/>
            <w:szCs w:val="24"/>
          </w:rPr>
          <w:delText>Method</w:delText>
        </w:r>
      </w:del>
    </w:p>
    <w:p w14:paraId="52F9427D" w14:textId="65BCA0EE" w:rsidR="00B51B4F" w:rsidDel="009B41E4" w:rsidRDefault="00E33573">
      <w:pPr>
        <w:spacing w:after="0" w:line="480" w:lineRule="auto"/>
        <w:rPr>
          <w:del w:id="1690" w:author="Benton, Deon [2]" w:date="2023-10-13T14:55:00Z"/>
          <w:rFonts w:ascii="Times New Roman" w:eastAsia="Times New Roman" w:hAnsi="Times New Roman" w:cs="Times New Roman"/>
          <w:sz w:val="24"/>
          <w:szCs w:val="24"/>
        </w:rPr>
      </w:pPr>
      <w:del w:id="1691" w:author="Benton, Deon [2]" w:date="2023-10-13T14:55:00Z">
        <w:r w:rsidDel="009B41E4">
          <w:rPr>
            <w:rFonts w:ascii="Times New Roman" w:eastAsia="Times New Roman" w:hAnsi="Times New Roman" w:cs="Times New Roman"/>
            <w:b/>
            <w:sz w:val="24"/>
            <w:szCs w:val="24"/>
          </w:rPr>
          <w:tab/>
          <w:delText xml:space="preserve">Participants.  </w:delText>
        </w:r>
        <w:r w:rsidDel="009B41E4">
          <w:rPr>
            <w:rFonts w:ascii="Times New Roman" w:eastAsia="Times New Roman" w:hAnsi="Times New Roman" w:cs="Times New Roman"/>
            <w:sz w:val="24"/>
            <w:szCs w:val="24"/>
          </w:rPr>
          <w:delText xml:space="preserve">Participants were 32 </w:delText>
        </w:r>
      </w:del>
      <w:ins w:id="1692" w:author="Benton, Deon" w:date="2023-10-05T22:02:00Z">
        <w:del w:id="1693" w:author="Benton, Deon [2]" w:date="2023-10-13T14:55:00Z">
          <w:r w:rsidR="00E81900" w:rsidDel="009B41E4">
            <w:rPr>
              <w:rFonts w:ascii="Times New Roman" w:eastAsia="Times New Roman" w:hAnsi="Times New Roman" w:cs="Times New Roman"/>
              <w:sz w:val="24"/>
              <w:szCs w:val="24"/>
            </w:rPr>
            <w:delText>5</w:delText>
          </w:r>
        </w:del>
      </w:ins>
      <w:del w:id="1694" w:author="Benton, Deon [2]" w:date="2023-10-13T14:55:00Z">
        <w:r w:rsidDel="009B41E4">
          <w:rPr>
            <w:rFonts w:ascii="Times New Roman" w:eastAsia="Times New Roman" w:hAnsi="Times New Roman" w:cs="Times New Roman"/>
            <w:sz w:val="24"/>
            <w:szCs w:val="24"/>
          </w:rPr>
          <w:delText xml:space="preserve">five-year-olds (18 boys and 14 girls; </w:delText>
        </w:r>
        <w:r w:rsidDel="009B41E4">
          <w:rPr>
            <w:rFonts w:ascii="Times New Roman" w:eastAsia="Times New Roman" w:hAnsi="Times New Roman" w:cs="Times New Roman"/>
            <w:i/>
            <w:sz w:val="24"/>
            <w:szCs w:val="24"/>
          </w:rPr>
          <w:delText xml:space="preserve">M </w:delText>
        </w:r>
        <w:r w:rsidDel="009B41E4">
          <w:rPr>
            <w:rFonts w:ascii="Times New Roman" w:eastAsia="Times New Roman" w:hAnsi="Times New Roman" w:cs="Times New Roman"/>
            <w:sz w:val="24"/>
            <w:szCs w:val="24"/>
          </w:rPr>
          <w:delText xml:space="preserve">= 65.31 months, range = 60-75 months, SD = 3.65) and 32 </w:delText>
        </w:r>
      </w:del>
      <w:ins w:id="1695" w:author="Benton, Deon" w:date="2023-10-05T22:02:00Z">
        <w:del w:id="1696" w:author="Benton, Deon [2]" w:date="2023-10-13T14:55:00Z">
          <w:r w:rsidR="00E81900" w:rsidDel="009B41E4">
            <w:rPr>
              <w:rFonts w:ascii="Times New Roman" w:eastAsia="Times New Roman" w:hAnsi="Times New Roman" w:cs="Times New Roman"/>
              <w:sz w:val="24"/>
              <w:szCs w:val="24"/>
            </w:rPr>
            <w:delText>6</w:delText>
          </w:r>
        </w:del>
      </w:ins>
      <w:del w:id="1697" w:author="Benton, Deon [2]" w:date="2023-10-13T14:55:00Z">
        <w:r w:rsidDel="009B41E4">
          <w:rPr>
            <w:rFonts w:ascii="Times New Roman" w:eastAsia="Times New Roman" w:hAnsi="Times New Roman" w:cs="Times New Roman"/>
            <w:sz w:val="24"/>
            <w:szCs w:val="24"/>
          </w:rPr>
          <w:delText xml:space="preserve">six-year-olds (10 boys and 22 girls; </w:delText>
        </w:r>
        <w:r w:rsidDel="009B41E4">
          <w:rPr>
            <w:rFonts w:ascii="Times New Roman" w:eastAsia="Times New Roman" w:hAnsi="Times New Roman" w:cs="Times New Roman"/>
            <w:i/>
            <w:sz w:val="24"/>
            <w:szCs w:val="24"/>
          </w:rPr>
          <w:delText xml:space="preserve">M </w:delText>
        </w:r>
        <w:r w:rsidDel="009B41E4">
          <w:rPr>
            <w:rFonts w:ascii="Times New Roman" w:eastAsia="Times New Roman" w:hAnsi="Times New Roman" w:cs="Times New Roman"/>
            <w:sz w:val="24"/>
            <w:szCs w:val="24"/>
          </w:rPr>
          <w:delText>= 76.56 months, range = 65-83 months, SD = 4.33). Participants were recruited in the same manner as Experiment 1. Participants were 12% Asian/Asian American, 9% Black/African American, 10% Hispanic, and 69% White/Caucasian</w:delText>
        </w:r>
      </w:del>
      <w:ins w:id="1698" w:author="Benton, Deon" w:date="2023-10-05T22:02:00Z">
        <w:del w:id="1699" w:author="Benton, Deon [2]" w:date="2023-10-13T14:55:00Z">
          <w:r w:rsidR="00E81900" w:rsidDel="009B41E4">
            <w:rPr>
              <w:rFonts w:ascii="Times New Roman" w:eastAsia="Times New Roman" w:hAnsi="Times New Roman" w:cs="Times New Roman"/>
              <w:sz w:val="24"/>
              <w:szCs w:val="24"/>
            </w:rPr>
            <w:delText>.</w:delText>
          </w:r>
        </w:del>
      </w:ins>
      <w:del w:id="1700" w:author="Benton, Deon [2]" w:date="2023-10-13T14:55:00Z">
        <w:r w:rsidR="00D80C23" w:rsidDel="009B41E4">
          <w:rPr>
            <w:rFonts w:ascii="Times New Roman" w:eastAsia="Times New Roman" w:hAnsi="Times New Roman" w:cs="Times New Roman"/>
            <w:sz w:val="24"/>
            <w:szCs w:val="24"/>
          </w:rPr>
          <w:delText>, but no other specific demographic data were collected (see Experiment 1 for overall demographic data from the laboratory)</w:delText>
        </w:r>
        <w:r w:rsidDel="009B41E4">
          <w:rPr>
            <w:rFonts w:ascii="Times New Roman" w:eastAsia="Times New Roman" w:hAnsi="Times New Roman" w:cs="Times New Roman"/>
            <w:sz w:val="24"/>
            <w:szCs w:val="24"/>
          </w:rPr>
          <w:delText>.</w:delText>
        </w:r>
      </w:del>
    </w:p>
    <w:p w14:paraId="3F788FC6" w14:textId="626199F0" w:rsidR="00B51B4F" w:rsidDel="009B41E4" w:rsidRDefault="00E33573">
      <w:pPr>
        <w:spacing w:after="0" w:line="480" w:lineRule="auto"/>
        <w:rPr>
          <w:del w:id="1701" w:author="Benton, Deon [2]" w:date="2023-10-13T14:55:00Z"/>
          <w:rFonts w:ascii="Times New Roman" w:eastAsia="Times New Roman" w:hAnsi="Times New Roman" w:cs="Times New Roman"/>
          <w:sz w:val="24"/>
          <w:szCs w:val="24"/>
        </w:rPr>
      </w:pPr>
      <w:del w:id="1702" w:author="Benton, Deon [2]" w:date="2023-10-13T14:55:00Z">
        <w:r w:rsidDel="009B41E4">
          <w:rPr>
            <w:rFonts w:ascii="Times New Roman" w:eastAsia="Times New Roman" w:hAnsi="Times New Roman" w:cs="Times New Roman"/>
            <w:sz w:val="24"/>
            <w:szCs w:val="24"/>
          </w:rPr>
          <w:tab/>
        </w:r>
        <w:r w:rsidDel="009B41E4">
          <w:rPr>
            <w:rFonts w:ascii="Times New Roman" w:eastAsia="Times New Roman" w:hAnsi="Times New Roman" w:cs="Times New Roman"/>
            <w:b/>
            <w:sz w:val="24"/>
            <w:szCs w:val="24"/>
          </w:rPr>
          <w:delText xml:space="preserve">Materials </w:delText>
        </w:r>
      </w:del>
      <w:ins w:id="1703" w:author="Benton, Deon" w:date="2023-10-05T22:02:00Z">
        <w:del w:id="1704" w:author="Benton, Deon [2]" w:date="2023-10-13T14:55:00Z">
          <w:r w:rsidR="00E81900" w:rsidDel="009B41E4">
            <w:rPr>
              <w:rFonts w:ascii="Times New Roman" w:eastAsia="Times New Roman" w:hAnsi="Times New Roman" w:cs="Times New Roman"/>
              <w:b/>
              <w:sz w:val="24"/>
              <w:szCs w:val="24"/>
            </w:rPr>
            <w:delText>&amp;</w:delText>
          </w:r>
        </w:del>
      </w:ins>
      <w:del w:id="1705" w:author="Benton, Deon [2]" w:date="2023-10-13T14:55:00Z">
        <w:r w:rsidDel="009B41E4">
          <w:rPr>
            <w:rFonts w:ascii="Times New Roman" w:eastAsia="Times New Roman" w:hAnsi="Times New Roman" w:cs="Times New Roman"/>
            <w:b/>
            <w:sz w:val="24"/>
            <w:szCs w:val="24"/>
          </w:rPr>
          <w:delText xml:space="preserve">and Procedure. </w:delText>
        </w:r>
        <w:r w:rsidDel="009B41E4">
          <w:rPr>
            <w:rFonts w:ascii="Times New Roman" w:eastAsia="Times New Roman" w:hAnsi="Times New Roman" w:cs="Times New Roman"/>
            <w:sz w:val="24"/>
            <w:szCs w:val="24"/>
          </w:rPr>
          <w:delText xml:space="preserve">The materials and procedure for Experiment 2 </w:delText>
        </w:r>
      </w:del>
      <w:ins w:id="1706" w:author="Benton, Deon" w:date="2023-10-05T22:02:00Z">
        <w:del w:id="1707" w:author="Benton, Deon [2]" w:date="2023-10-13T14:55:00Z">
          <w:r w:rsidR="00E81900" w:rsidDel="009B41E4">
            <w:rPr>
              <w:rFonts w:ascii="Times New Roman" w:eastAsia="Times New Roman" w:hAnsi="Times New Roman" w:cs="Times New Roman"/>
              <w:sz w:val="24"/>
              <w:szCs w:val="24"/>
            </w:rPr>
            <w:delText>was</w:delText>
          </w:r>
        </w:del>
      </w:ins>
      <w:del w:id="1708" w:author="Benton, Deon [2]" w:date="2023-10-13T14:55:00Z">
        <w:r w:rsidDel="009B41E4">
          <w:rPr>
            <w:rFonts w:ascii="Times New Roman" w:eastAsia="Times New Roman" w:hAnsi="Times New Roman" w:cs="Times New Roman"/>
            <w:sz w:val="24"/>
            <w:szCs w:val="24"/>
          </w:rPr>
          <w:delText xml:space="preserve">were identical to that for Experiment 1 with the following exceptions: During the </w:delText>
        </w:r>
      </w:del>
      <w:ins w:id="1709" w:author="Benton, Deon" w:date="2023-10-05T22:02:00Z">
        <w:del w:id="1710" w:author="Benton, Deon [2]" w:date="2023-10-13T14:55:00Z">
          <w:r w:rsidR="00E81900" w:rsidDel="009B41E4">
            <w:rPr>
              <w:rFonts w:ascii="Times New Roman" w:eastAsia="Times New Roman" w:hAnsi="Times New Roman" w:cs="Times New Roman"/>
              <w:sz w:val="24"/>
              <w:szCs w:val="24"/>
            </w:rPr>
            <w:delText xml:space="preserve">backwards blocking </w:delText>
          </w:r>
        </w:del>
      </w:ins>
      <w:del w:id="1711" w:author="Benton, Deon [2]" w:date="2023-10-13T14:55:00Z">
        <w:r w:rsidR="006062B9" w:rsidDel="009B41E4">
          <w:rPr>
            <w:rFonts w:ascii="Times New Roman" w:eastAsia="Times New Roman" w:hAnsi="Times New Roman" w:cs="Times New Roman"/>
            <w:sz w:val="24"/>
            <w:szCs w:val="24"/>
          </w:rPr>
          <w:delText xml:space="preserve">experimental </w:delText>
        </w:r>
      </w:del>
      <w:ins w:id="1712" w:author="Benton, Deon" w:date="2023-10-05T22:02:00Z">
        <w:del w:id="1713" w:author="Benton, Deon [2]" w:date="2023-10-13T14:55:00Z">
          <w:r w:rsidR="00E81900" w:rsidDel="009B41E4">
            <w:rPr>
              <w:rFonts w:ascii="Times New Roman" w:eastAsia="Times New Roman" w:hAnsi="Times New Roman" w:cs="Times New Roman"/>
              <w:sz w:val="24"/>
              <w:szCs w:val="24"/>
            </w:rPr>
            <w:delText>events</w:delText>
          </w:r>
        </w:del>
      </w:ins>
      <w:del w:id="1714" w:author="Benton, Deon [2]" w:date="2023-10-13T14:55:00Z">
        <w:r w:rsidR="006062B9" w:rsidDel="009B41E4">
          <w:rPr>
            <w:rFonts w:ascii="Times New Roman" w:eastAsia="Times New Roman" w:hAnsi="Times New Roman" w:cs="Times New Roman"/>
            <w:sz w:val="24"/>
            <w:szCs w:val="24"/>
          </w:rPr>
          <w:delText>trials in the Backwards Blocking condition</w:delText>
        </w:r>
        <w:r w:rsidDel="009B41E4">
          <w:rPr>
            <w:rFonts w:ascii="Times New Roman" w:eastAsia="Times New Roman" w:hAnsi="Times New Roman" w:cs="Times New Roman"/>
            <w:sz w:val="24"/>
            <w:szCs w:val="24"/>
          </w:rPr>
          <w:delText xml:space="preserve"> following an event in which objects A, B, and C together activated the machine, two objects</w:delText>
        </w:r>
        <w:r w:rsidR="006062B9" w:rsidDel="009B41E4">
          <w:rPr>
            <w:rFonts w:ascii="Times New Roman" w:eastAsia="Times New Roman" w:hAnsi="Times New Roman" w:cs="Times New Roman"/>
            <w:sz w:val="24"/>
            <w:szCs w:val="24"/>
          </w:rPr>
          <w:delText>,</w:delText>
        </w:r>
        <w:r w:rsidDel="009B41E4">
          <w:rPr>
            <w:rFonts w:ascii="Times New Roman" w:eastAsia="Times New Roman" w:hAnsi="Times New Roman" w:cs="Times New Roman"/>
            <w:sz w:val="24"/>
            <w:szCs w:val="24"/>
          </w:rPr>
          <w:delText xml:space="preserve"> A and B</w:delText>
        </w:r>
        <w:r w:rsidR="006062B9" w:rsidDel="009B41E4">
          <w:rPr>
            <w:rFonts w:ascii="Times New Roman" w:eastAsia="Times New Roman" w:hAnsi="Times New Roman" w:cs="Times New Roman"/>
            <w:sz w:val="24"/>
            <w:szCs w:val="24"/>
          </w:rPr>
          <w:delText>,</w:delText>
        </w:r>
        <w:r w:rsidDel="009B41E4">
          <w:rPr>
            <w:rFonts w:ascii="Times New Roman" w:eastAsia="Times New Roman" w:hAnsi="Times New Roman" w:cs="Times New Roman"/>
            <w:sz w:val="24"/>
            <w:szCs w:val="24"/>
          </w:rPr>
          <w:delText xml:space="preserve"> descended onto and subsequently caused the machine to activate</w:delText>
        </w:r>
      </w:del>
      <w:ins w:id="1715" w:author="Benton, Deon" w:date="2023-10-05T22:02:00Z">
        <w:del w:id="1716" w:author="Benton, Deon [2]" w:date="2023-10-13T14:55:00Z">
          <w:r w:rsidR="00E81900" w:rsidDel="009B41E4">
            <w:rPr>
              <w:rFonts w:ascii="Times New Roman" w:eastAsia="Times New Roman" w:hAnsi="Times New Roman" w:cs="Times New Roman"/>
              <w:sz w:val="24"/>
              <w:szCs w:val="24"/>
            </w:rPr>
            <w:delText xml:space="preserve"> (i.e., turn blue).</w:delText>
          </w:r>
        </w:del>
      </w:ins>
      <w:del w:id="1717" w:author="Benton, Deon [2]" w:date="2023-10-13T14:55:00Z">
        <w:r w:rsidDel="009B41E4">
          <w:rPr>
            <w:rFonts w:ascii="Times New Roman" w:eastAsia="Times New Roman" w:hAnsi="Times New Roman" w:cs="Times New Roman"/>
            <w:sz w:val="24"/>
            <w:szCs w:val="24"/>
          </w:rPr>
          <w:delText xml:space="preserve">. Likewise, during the </w:delText>
        </w:r>
      </w:del>
      <w:ins w:id="1718" w:author="Benton, Deon" w:date="2023-10-05T22:02:00Z">
        <w:del w:id="1719" w:author="Benton, Deon [2]" w:date="2023-10-13T14:55:00Z">
          <w:r w:rsidR="00E81900" w:rsidDel="009B41E4">
            <w:rPr>
              <w:rFonts w:ascii="Times New Roman" w:eastAsia="Times New Roman" w:hAnsi="Times New Roman" w:cs="Times New Roman"/>
              <w:sz w:val="24"/>
              <w:szCs w:val="24"/>
            </w:rPr>
            <w:delText xml:space="preserve">backwards blocking </w:delText>
          </w:r>
        </w:del>
      </w:ins>
      <w:del w:id="1720" w:author="Benton, Deon [2]" w:date="2023-10-13T14:55:00Z">
        <w:r w:rsidR="006062B9" w:rsidDel="009B41E4">
          <w:rPr>
            <w:rFonts w:ascii="Times New Roman" w:eastAsia="Times New Roman" w:hAnsi="Times New Roman" w:cs="Times New Roman"/>
            <w:sz w:val="24"/>
            <w:szCs w:val="24"/>
          </w:rPr>
          <w:delText xml:space="preserve">control </w:delText>
        </w:r>
      </w:del>
      <w:ins w:id="1721" w:author="Benton, Deon" w:date="2023-10-05T22:02:00Z">
        <w:del w:id="1722" w:author="Benton, Deon [2]" w:date="2023-10-13T14:55:00Z">
          <w:r w:rsidR="00E81900" w:rsidDel="009B41E4">
            <w:rPr>
              <w:rFonts w:ascii="Times New Roman" w:eastAsia="Times New Roman" w:hAnsi="Times New Roman" w:cs="Times New Roman"/>
              <w:sz w:val="24"/>
              <w:szCs w:val="24"/>
            </w:rPr>
            <w:delText>events, two</w:delText>
          </w:r>
        </w:del>
      </w:ins>
      <w:del w:id="1723" w:author="Benton, Deon [2]" w:date="2023-10-13T14:55:00Z">
        <w:r w:rsidR="006062B9" w:rsidDel="009B41E4">
          <w:rPr>
            <w:rFonts w:ascii="Times New Roman" w:eastAsia="Times New Roman" w:hAnsi="Times New Roman" w:cs="Times New Roman"/>
            <w:sz w:val="24"/>
            <w:szCs w:val="24"/>
          </w:rPr>
          <w:delText>trials in the same condition</w:delText>
        </w:r>
        <w:r w:rsidDel="009B41E4">
          <w:rPr>
            <w:rFonts w:ascii="Times New Roman" w:eastAsia="Times New Roman" w:hAnsi="Times New Roman" w:cs="Times New Roman"/>
            <w:sz w:val="24"/>
            <w:szCs w:val="24"/>
          </w:rPr>
          <w:delText xml:space="preserve"> which consisted of 5 objects (i.e., objects A-E), objects D and E descended onto and subsequently caused the machine to activate. Objects D and E did not descend onto the machine during the initial event in which A, B, and C activated the machine and in this way were </w:delText>
        </w:r>
      </w:del>
      <w:ins w:id="1724" w:author="Benton, Deon" w:date="2023-10-05T22:02:00Z">
        <w:del w:id="1725" w:author="Benton, Deon [2]" w:date="2023-10-13T14:55:00Z">
          <w:r w:rsidR="0069360A" w:rsidDel="009B41E4">
            <w:rPr>
              <w:rFonts w:ascii="Times New Roman" w:eastAsia="Times New Roman" w:hAnsi="Times New Roman" w:cs="Times New Roman"/>
              <w:sz w:val="24"/>
              <w:szCs w:val="24"/>
            </w:rPr>
            <w:delText>“</w:delText>
          </w:r>
        </w:del>
      </w:ins>
      <w:del w:id="1726" w:author="Benton, Deon [2]" w:date="2023-10-13T14:55:00Z">
        <w:r w:rsidDel="009B41E4">
          <w:rPr>
            <w:rFonts w:ascii="Times New Roman" w:eastAsia="Times New Roman" w:hAnsi="Times New Roman" w:cs="Times New Roman"/>
            <w:sz w:val="24"/>
            <w:szCs w:val="24"/>
          </w:rPr>
          <w:delText>unrelated</w:delText>
        </w:r>
      </w:del>
      <w:ins w:id="1727" w:author="Benton, Deon" w:date="2023-10-05T22:02:00Z">
        <w:del w:id="1728" w:author="Benton, Deon [2]" w:date="2023-10-13T14:55:00Z">
          <w:r w:rsidR="0069360A" w:rsidDel="009B41E4">
            <w:rPr>
              <w:rFonts w:ascii="Times New Roman" w:eastAsia="Times New Roman" w:hAnsi="Times New Roman" w:cs="Times New Roman"/>
              <w:sz w:val="24"/>
              <w:szCs w:val="24"/>
            </w:rPr>
            <w:delText>”</w:delText>
          </w:r>
        </w:del>
      </w:ins>
      <w:del w:id="1729" w:author="Benton, Deon [2]" w:date="2023-10-13T14:55:00Z">
        <w:r w:rsidDel="009B41E4">
          <w:rPr>
            <w:rFonts w:ascii="Times New Roman" w:eastAsia="Times New Roman" w:hAnsi="Times New Roman" w:cs="Times New Roman"/>
            <w:sz w:val="24"/>
            <w:szCs w:val="24"/>
          </w:rPr>
          <w:delText xml:space="preserve"> to objects A, B, and C. The</w:delText>
        </w:r>
        <w:r w:rsidR="005468F4" w:rsidDel="009B41E4">
          <w:rPr>
            <w:rFonts w:ascii="Times New Roman" w:eastAsia="Times New Roman" w:hAnsi="Times New Roman" w:cs="Times New Roman"/>
            <w:sz w:val="24"/>
            <w:szCs w:val="24"/>
          </w:rPr>
          <w:delText xml:space="preserve"> </w:delText>
        </w:r>
      </w:del>
      <w:ins w:id="1730" w:author="Benton, Deon" w:date="2023-10-05T22:02:00Z">
        <w:del w:id="1731" w:author="Benton, Deon [2]" w:date="2023-10-13T14:55:00Z">
          <w:r w:rsidR="00E81900" w:rsidDel="009B41E4">
            <w:rPr>
              <w:rFonts w:ascii="Times New Roman" w:eastAsia="Times New Roman" w:hAnsi="Times New Roman" w:cs="Times New Roman"/>
              <w:sz w:val="24"/>
              <w:szCs w:val="24"/>
            </w:rPr>
            <w:delText xml:space="preserve">indirect screening-off </w:delText>
          </w:r>
        </w:del>
      </w:ins>
      <w:del w:id="1732" w:author="Benton, Deon [2]" w:date="2023-10-13T14:55:00Z">
        <w:r w:rsidR="005468F4" w:rsidDel="009B41E4">
          <w:rPr>
            <w:rFonts w:ascii="Times New Roman" w:eastAsia="Times New Roman" w:hAnsi="Times New Roman" w:cs="Times New Roman"/>
            <w:sz w:val="24"/>
            <w:szCs w:val="24"/>
          </w:rPr>
          <w:delText>experimental and control trials in the Indirect Screening-Off condition</w:delText>
        </w:r>
        <w:r w:rsidDel="009B41E4">
          <w:rPr>
            <w:rFonts w:ascii="Times New Roman" w:eastAsia="Times New Roman" w:hAnsi="Times New Roman" w:cs="Times New Roman"/>
            <w:sz w:val="24"/>
            <w:szCs w:val="24"/>
          </w:rPr>
          <w:delText xml:space="preserve"> were identical to the backwards blocking trials except that the machine neither activated when objects A and B descended onto it in the </w:delText>
        </w:r>
      </w:del>
      <w:ins w:id="1733" w:author="Benton, Deon" w:date="2023-10-05T22:02:00Z">
        <w:del w:id="1734" w:author="Benton, Deon [2]" w:date="2023-10-13T14:55:00Z">
          <w:r w:rsidR="00E81900" w:rsidDel="009B41E4">
            <w:rPr>
              <w:rFonts w:ascii="Times New Roman" w:eastAsia="Times New Roman" w:hAnsi="Times New Roman" w:cs="Times New Roman"/>
              <w:sz w:val="24"/>
              <w:szCs w:val="24"/>
            </w:rPr>
            <w:delText xml:space="preserve">machine during the indirect screening-off </w:delText>
          </w:r>
        </w:del>
      </w:ins>
      <w:del w:id="1735" w:author="Benton, Deon [2]" w:date="2023-10-13T14:55:00Z">
        <w:r w:rsidDel="009B41E4">
          <w:rPr>
            <w:rFonts w:ascii="Times New Roman" w:eastAsia="Times New Roman" w:hAnsi="Times New Roman" w:cs="Times New Roman"/>
            <w:sz w:val="24"/>
            <w:szCs w:val="24"/>
          </w:rPr>
          <w:delText xml:space="preserve">experimental </w:delText>
        </w:r>
      </w:del>
      <w:ins w:id="1736" w:author="Benton, Deon" w:date="2023-10-05T22:02:00Z">
        <w:del w:id="1737" w:author="Benton, Deon [2]" w:date="2023-10-13T14:55:00Z">
          <w:r w:rsidR="00E81900" w:rsidDel="009B41E4">
            <w:rPr>
              <w:rFonts w:ascii="Times New Roman" w:eastAsia="Times New Roman" w:hAnsi="Times New Roman" w:cs="Times New Roman"/>
              <w:sz w:val="24"/>
              <w:szCs w:val="24"/>
            </w:rPr>
            <w:delText>trials</w:delText>
          </w:r>
        </w:del>
      </w:ins>
      <w:del w:id="1738" w:author="Benton, Deon [2]" w:date="2023-10-13T14:55:00Z">
        <w:r w:rsidDel="009B41E4">
          <w:rPr>
            <w:rFonts w:ascii="Times New Roman" w:eastAsia="Times New Roman" w:hAnsi="Times New Roman" w:cs="Times New Roman"/>
            <w:sz w:val="24"/>
            <w:szCs w:val="24"/>
          </w:rPr>
          <w:delText xml:space="preserve">trial nor </w:delText>
        </w:r>
        <w:r w:rsidDel="009B41E4">
          <w:rPr>
            <w:rFonts w:ascii="Times New Roman" w:eastAsia="Times New Roman" w:hAnsi="Times New Roman" w:cs="Times New Roman"/>
            <w:sz w:val="24"/>
            <w:szCs w:val="24"/>
          </w:rPr>
          <w:lastRenderedPageBreak/>
          <w:delText xml:space="preserve">when objects D and E descended onto </w:delText>
        </w:r>
      </w:del>
      <w:ins w:id="1739" w:author="Benton, Deon" w:date="2023-10-05T22:02:00Z">
        <w:del w:id="1740" w:author="Benton, Deon [2]" w:date="2023-10-13T14:55:00Z">
          <w:r w:rsidR="00E81900" w:rsidDel="009B41E4">
            <w:rPr>
              <w:rFonts w:ascii="Times New Roman" w:eastAsia="Times New Roman" w:hAnsi="Times New Roman" w:cs="Times New Roman"/>
              <w:sz w:val="24"/>
              <w:szCs w:val="24"/>
            </w:rPr>
            <w:delText>the machine</w:delText>
          </w:r>
        </w:del>
      </w:ins>
      <w:del w:id="1741" w:author="Benton, Deon [2]" w:date="2023-10-13T14:55:00Z">
        <w:r w:rsidDel="009B41E4">
          <w:rPr>
            <w:rFonts w:ascii="Times New Roman" w:eastAsia="Times New Roman" w:hAnsi="Times New Roman" w:cs="Times New Roman"/>
            <w:sz w:val="24"/>
            <w:szCs w:val="24"/>
          </w:rPr>
          <w:delText xml:space="preserve">it during the </w:delText>
        </w:r>
      </w:del>
      <w:ins w:id="1742" w:author="Benton, Deon" w:date="2023-10-05T22:02:00Z">
        <w:del w:id="1743" w:author="Benton, Deon [2]" w:date="2023-10-13T14:55:00Z">
          <w:r w:rsidR="00E81900" w:rsidDel="009B41E4">
            <w:rPr>
              <w:rFonts w:ascii="Times New Roman" w:eastAsia="Times New Roman" w:hAnsi="Times New Roman" w:cs="Times New Roman"/>
              <w:sz w:val="24"/>
              <w:szCs w:val="24"/>
            </w:rPr>
            <w:delText xml:space="preserve">indirect screening-off </w:delText>
          </w:r>
        </w:del>
      </w:ins>
      <w:del w:id="1744" w:author="Benton, Deon [2]" w:date="2023-10-13T14:55:00Z">
        <w:r w:rsidDel="009B41E4">
          <w:rPr>
            <w:rFonts w:ascii="Times New Roman" w:eastAsia="Times New Roman" w:hAnsi="Times New Roman" w:cs="Times New Roman"/>
            <w:sz w:val="24"/>
            <w:szCs w:val="24"/>
          </w:rPr>
          <w:delText xml:space="preserve">control </w:delText>
        </w:r>
      </w:del>
      <w:ins w:id="1745" w:author="Benton, Deon" w:date="2023-10-05T22:02:00Z">
        <w:del w:id="1746" w:author="Benton, Deon [2]" w:date="2023-10-13T14:55:00Z">
          <w:r w:rsidR="00E81900" w:rsidDel="009B41E4">
            <w:rPr>
              <w:rFonts w:ascii="Times New Roman" w:eastAsia="Times New Roman" w:hAnsi="Times New Roman" w:cs="Times New Roman"/>
              <w:sz w:val="24"/>
              <w:szCs w:val="24"/>
            </w:rPr>
            <w:delText>trials</w:delText>
          </w:r>
        </w:del>
      </w:ins>
      <w:del w:id="1747" w:author="Benton, Deon [2]" w:date="2023-10-13T14:55:00Z">
        <w:r w:rsidDel="009B41E4">
          <w:rPr>
            <w:rFonts w:ascii="Times New Roman" w:eastAsia="Times New Roman" w:hAnsi="Times New Roman" w:cs="Times New Roman"/>
            <w:sz w:val="24"/>
            <w:szCs w:val="24"/>
          </w:rPr>
          <w:delText xml:space="preserve">trial. The left- and right-most positions of objects A and B during the experimental </w:delText>
        </w:r>
      </w:del>
      <w:ins w:id="1748" w:author="Benton, Deon" w:date="2023-10-05T22:02:00Z">
        <w:del w:id="1749" w:author="Benton, Deon [2]" w:date="2023-10-13T14:55:00Z">
          <w:r w:rsidR="00E81900" w:rsidDel="009B41E4">
            <w:rPr>
              <w:rFonts w:ascii="Times New Roman" w:eastAsia="Times New Roman" w:hAnsi="Times New Roman" w:cs="Times New Roman"/>
              <w:sz w:val="24"/>
              <w:szCs w:val="24"/>
            </w:rPr>
            <w:delText>trials</w:delText>
          </w:r>
        </w:del>
      </w:ins>
      <w:del w:id="1750" w:author="Benton, Deon [2]" w:date="2023-10-13T14:55:00Z">
        <w:r w:rsidDel="009B41E4">
          <w:rPr>
            <w:rFonts w:ascii="Times New Roman" w:eastAsia="Times New Roman" w:hAnsi="Times New Roman" w:cs="Times New Roman"/>
            <w:sz w:val="24"/>
            <w:szCs w:val="24"/>
          </w:rPr>
          <w:delText xml:space="preserve">trial and objects D and E during the control </w:delText>
        </w:r>
      </w:del>
      <w:ins w:id="1751" w:author="Benton, Deon" w:date="2023-10-05T22:02:00Z">
        <w:del w:id="1752" w:author="Benton, Deon [2]" w:date="2023-10-13T14:55:00Z">
          <w:r w:rsidR="00E81900" w:rsidDel="009B41E4">
            <w:rPr>
              <w:rFonts w:ascii="Times New Roman" w:eastAsia="Times New Roman" w:hAnsi="Times New Roman" w:cs="Times New Roman"/>
              <w:sz w:val="24"/>
              <w:szCs w:val="24"/>
            </w:rPr>
            <w:delText>trials</w:delText>
          </w:r>
        </w:del>
      </w:ins>
      <w:del w:id="1753" w:author="Benton, Deon [2]" w:date="2023-10-13T14:55:00Z">
        <w:r w:rsidDel="009B41E4">
          <w:rPr>
            <w:rFonts w:ascii="Times New Roman" w:eastAsia="Times New Roman" w:hAnsi="Times New Roman" w:cs="Times New Roman"/>
            <w:sz w:val="24"/>
            <w:szCs w:val="24"/>
          </w:rPr>
          <w:delText>trial were counterbalanced. Table 2 below shows the structure of the events used in Experiment 2.</w:delText>
        </w:r>
      </w:del>
    </w:p>
    <w:tbl>
      <w:tblPr>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2689"/>
        <w:gridCol w:w="3265"/>
      </w:tblGrid>
      <w:tr w:rsidR="00B51B4F" w:rsidDel="009B41E4" w14:paraId="29C9E588" w14:textId="29A1C48E" w:rsidTr="007502A2">
        <w:trPr>
          <w:del w:id="1754" w:author="Benton, Deon [2]" w:date="2023-10-13T14:55:00Z"/>
        </w:trPr>
        <w:tc>
          <w:tcPr>
            <w:tcW w:w="3828" w:type="dxa"/>
            <w:tcBorders>
              <w:top w:val="single" w:sz="4" w:space="0" w:color="000000"/>
              <w:left w:val="nil"/>
              <w:bottom w:val="single" w:sz="4" w:space="0" w:color="000000"/>
              <w:right w:val="nil"/>
            </w:tcBorders>
          </w:tcPr>
          <w:p w14:paraId="0F307B05" w14:textId="2FF85A1C" w:rsidR="00B51B4F" w:rsidDel="009B41E4" w:rsidRDefault="00E33573">
            <w:pPr>
              <w:rPr>
                <w:del w:id="1755" w:author="Benton, Deon [2]" w:date="2023-10-13T14:55:00Z"/>
                <w:rFonts w:ascii="Times New Roman" w:eastAsia="Times New Roman" w:hAnsi="Times New Roman" w:cs="Times New Roman"/>
                <w:sz w:val="24"/>
                <w:szCs w:val="24"/>
              </w:rPr>
            </w:pPr>
            <w:del w:id="1756" w:author="Benton, Deon [2]" w:date="2023-10-13T14:55:00Z">
              <w:r w:rsidDel="009B41E4">
                <w:rPr>
                  <w:rFonts w:ascii="Times New Roman" w:eastAsia="Times New Roman" w:hAnsi="Times New Roman" w:cs="Times New Roman"/>
                  <w:sz w:val="24"/>
                  <w:szCs w:val="24"/>
                </w:rPr>
                <w:delText>Condition</w:delText>
              </w:r>
            </w:del>
          </w:p>
        </w:tc>
        <w:tc>
          <w:tcPr>
            <w:tcW w:w="2689" w:type="dxa"/>
            <w:tcBorders>
              <w:top w:val="single" w:sz="4" w:space="0" w:color="000000"/>
              <w:left w:val="nil"/>
              <w:bottom w:val="single" w:sz="4" w:space="0" w:color="000000"/>
              <w:right w:val="nil"/>
            </w:tcBorders>
          </w:tcPr>
          <w:p w14:paraId="51EC2B5C" w14:textId="222C8E20" w:rsidR="00B51B4F" w:rsidDel="009B41E4" w:rsidRDefault="00E33573">
            <w:pPr>
              <w:rPr>
                <w:del w:id="1757" w:author="Benton, Deon [2]" w:date="2023-10-13T14:55:00Z"/>
                <w:rFonts w:ascii="Times New Roman" w:eastAsia="Times New Roman" w:hAnsi="Times New Roman" w:cs="Times New Roman"/>
                <w:sz w:val="24"/>
                <w:szCs w:val="24"/>
              </w:rPr>
            </w:pPr>
            <w:del w:id="1758" w:author="Benton, Deon [2]" w:date="2023-10-13T14:55:00Z">
              <w:r w:rsidDel="009B41E4">
                <w:rPr>
                  <w:rFonts w:ascii="Times New Roman" w:eastAsia="Times New Roman" w:hAnsi="Times New Roman" w:cs="Times New Roman"/>
                  <w:sz w:val="24"/>
                  <w:szCs w:val="24"/>
                </w:rPr>
                <w:delText>First learning phase</w:delText>
              </w:r>
            </w:del>
          </w:p>
        </w:tc>
        <w:tc>
          <w:tcPr>
            <w:tcW w:w="3265" w:type="dxa"/>
            <w:tcBorders>
              <w:top w:val="single" w:sz="4" w:space="0" w:color="000000"/>
              <w:left w:val="nil"/>
              <w:bottom w:val="single" w:sz="4" w:space="0" w:color="000000"/>
              <w:right w:val="nil"/>
            </w:tcBorders>
          </w:tcPr>
          <w:p w14:paraId="6C483944" w14:textId="39952463" w:rsidR="00B51B4F" w:rsidDel="009B41E4" w:rsidRDefault="00E33573">
            <w:pPr>
              <w:rPr>
                <w:del w:id="1759" w:author="Benton, Deon [2]" w:date="2023-10-13T14:55:00Z"/>
                <w:rFonts w:ascii="Times New Roman" w:eastAsia="Times New Roman" w:hAnsi="Times New Roman" w:cs="Times New Roman"/>
                <w:sz w:val="24"/>
                <w:szCs w:val="24"/>
              </w:rPr>
            </w:pPr>
            <w:del w:id="1760" w:author="Benton, Deon [2]" w:date="2023-10-13T14:55:00Z">
              <w:r w:rsidDel="009B41E4">
                <w:rPr>
                  <w:rFonts w:ascii="Times New Roman" w:eastAsia="Times New Roman" w:hAnsi="Times New Roman" w:cs="Times New Roman"/>
                  <w:sz w:val="24"/>
                  <w:szCs w:val="24"/>
                </w:rPr>
                <w:delText>Second learning phase</w:delText>
              </w:r>
            </w:del>
          </w:p>
        </w:tc>
      </w:tr>
      <w:tr w:rsidR="00B51B4F" w:rsidDel="009B41E4" w14:paraId="501DC4AA" w14:textId="033E909D" w:rsidTr="007502A2">
        <w:trPr>
          <w:del w:id="1761" w:author="Benton, Deon [2]" w:date="2023-10-13T14:55:00Z"/>
        </w:trPr>
        <w:tc>
          <w:tcPr>
            <w:tcW w:w="3828" w:type="dxa"/>
            <w:tcBorders>
              <w:top w:val="single" w:sz="4" w:space="0" w:color="000000"/>
              <w:left w:val="nil"/>
              <w:bottom w:val="nil"/>
              <w:right w:val="nil"/>
            </w:tcBorders>
          </w:tcPr>
          <w:p w14:paraId="417767C0" w14:textId="5ED88285" w:rsidR="00B51B4F" w:rsidDel="009B41E4" w:rsidRDefault="00E33573">
            <w:pPr>
              <w:rPr>
                <w:del w:id="1762" w:author="Benton, Deon [2]" w:date="2023-10-13T14:55:00Z"/>
                <w:rFonts w:ascii="Times New Roman" w:eastAsia="Times New Roman" w:hAnsi="Times New Roman" w:cs="Times New Roman"/>
                <w:sz w:val="24"/>
                <w:szCs w:val="24"/>
              </w:rPr>
            </w:pPr>
            <w:del w:id="1763" w:author="Benton, Deon [2]" w:date="2023-10-13T14:55:00Z">
              <w:r w:rsidDel="009B41E4">
                <w:rPr>
                  <w:rFonts w:ascii="Times New Roman" w:eastAsia="Times New Roman" w:hAnsi="Times New Roman" w:cs="Times New Roman"/>
                  <w:sz w:val="24"/>
                  <w:szCs w:val="24"/>
                </w:rPr>
                <w:delText>Backwards blocking (experimental)</w:delText>
              </w:r>
            </w:del>
          </w:p>
        </w:tc>
        <w:tc>
          <w:tcPr>
            <w:tcW w:w="2689" w:type="dxa"/>
            <w:tcBorders>
              <w:top w:val="single" w:sz="4" w:space="0" w:color="000000"/>
              <w:left w:val="nil"/>
              <w:bottom w:val="nil"/>
              <w:right w:val="nil"/>
            </w:tcBorders>
          </w:tcPr>
          <w:p w14:paraId="1CD40652" w14:textId="26357592" w:rsidR="00B51B4F" w:rsidDel="009B41E4" w:rsidRDefault="00E33573">
            <w:pPr>
              <w:rPr>
                <w:del w:id="1764" w:author="Benton, Deon [2]" w:date="2023-10-13T14:55:00Z"/>
                <w:rFonts w:ascii="Times New Roman" w:eastAsia="Times New Roman" w:hAnsi="Times New Roman" w:cs="Times New Roman"/>
                <w:sz w:val="24"/>
                <w:szCs w:val="24"/>
              </w:rPr>
            </w:pPr>
            <w:del w:id="1765" w:author="Benton, Deon [2]" w:date="2023-10-13T14:55:00Z">
              <w:r w:rsidDel="009B41E4">
                <w:rPr>
                  <w:rFonts w:ascii="Times New Roman" w:eastAsia="Times New Roman" w:hAnsi="Times New Roman" w:cs="Times New Roman"/>
                  <w:sz w:val="24"/>
                  <w:szCs w:val="24"/>
                </w:rPr>
                <w:delText>ABC+</w:delText>
              </w:r>
            </w:del>
          </w:p>
        </w:tc>
        <w:tc>
          <w:tcPr>
            <w:tcW w:w="3265" w:type="dxa"/>
            <w:tcBorders>
              <w:top w:val="single" w:sz="4" w:space="0" w:color="000000"/>
              <w:left w:val="nil"/>
              <w:bottom w:val="nil"/>
              <w:right w:val="nil"/>
            </w:tcBorders>
          </w:tcPr>
          <w:p w14:paraId="0D033BE7" w14:textId="5C8C08E8" w:rsidR="00B51B4F" w:rsidDel="009B41E4" w:rsidRDefault="00E33573">
            <w:pPr>
              <w:rPr>
                <w:del w:id="1766" w:author="Benton, Deon [2]" w:date="2023-10-13T14:55:00Z"/>
                <w:rFonts w:ascii="Times New Roman" w:eastAsia="Times New Roman" w:hAnsi="Times New Roman" w:cs="Times New Roman"/>
                <w:sz w:val="24"/>
                <w:szCs w:val="24"/>
              </w:rPr>
            </w:pPr>
            <w:del w:id="1767" w:author="Benton, Deon [2]" w:date="2023-10-13T14:55:00Z">
              <w:r w:rsidDel="009B41E4">
                <w:rPr>
                  <w:rFonts w:ascii="Times New Roman" w:eastAsia="Times New Roman" w:hAnsi="Times New Roman" w:cs="Times New Roman"/>
                  <w:sz w:val="24"/>
                  <w:szCs w:val="24"/>
                </w:rPr>
                <w:delText>AB+</w:delText>
              </w:r>
            </w:del>
          </w:p>
        </w:tc>
      </w:tr>
      <w:tr w:rsidR="00B51B4F" w:rsidDel="009B41E4" w14:paraId="31F6F830" w14:textId="6F699676" w:rsidTr="007502A2">
        <w:trPr>
          <w:del w:id="1768" w:author="Benton, Deon [2]" w:date="2023-10-13T14:55:00Z"/>
        </w:trPr>
        <w:tc>
          <w:tcPr>
            <w:tcW w:w="3828" w:type="dxa"/>
            <w:tcBorders>
              <w:top w:val="nil"/>
              <w:left w:val="nil"/>
              <w:bottom w:val="nil"/>
              <w:right w:val="nil"/>
            </w:tcBorders>
          </w:tcPr>
          <w:p w14:paraId="210E8CFE" w14:textId="0593A6EA" w:rsidR="00B51B4F" w:rsidDel="009B41E4" w:rsidRDefault="00E33573">
            <w:pPr>
              <w:rPr>
                <w:del w:id="1769" w:author="Benton, Deon [2]" w:date="2023-10-13T14:55:00Z"/>
                <w:rFonts w:ascii="Times New Roman" w:eastAsia="Times New Roman" w:hAnsi="Times New Roman" w:cs="Times New Roman"/>
                <w:sz w:val="24"/>
                <w:szCs w:val="24"/>
              </w:rPr>
            </w:pPr>
            <w:del w:id="1770" w:author="Benton, Deon [2]" w:date="2023-10-13T14:55:00Z">
              <w:r w:rsidDel="009B41E4">
                <w:rPr>
                  <w:rFonts w:ascii="Times New Roman" w:eastAsia="Times New Roman" w:hAnsi="Times New Roman" w:cs="Times New Roman"/>
                  <w:sz w:val="24"/>
                  <w:szCs w:val="24"/>
                </w:rPr>
                <w:delText>Backwards blocking (control)</w:delText>
              </w:r>
            </w:del>
          </w:p>
        </w:tc>
        <w:tc>
          <w:tcPr>
            <w:tcW w:w="2689" w:type="dxa"/>
            <w:tcBorders>
              <w:top w:val="nil"/>
              <w:left w:val="nil"/>
              <w:bottom w:val="nil"/>
              <w:right w:val="nil"/>
            </w:tcBorders>
          </w:tcPr>
          <w:p w14:paraId="4643C0F1" w14:textId="4D1E86F6" w:rsidR="00B51B4F" w:rsidDel="009B41E4" w:rsidRDefault="00E33573">
            <w:pPr>
              <w:rPr>
                <w:del w:id="1771" w:author="Benton, Deon [2]" w:date="2023-10-13T14:55:00Z"/>
                <w:rFonts w:ascii="Times New Roman" w:eastAsia="Times New Roman" w:hAnsi="Times New Roman" w:cs="Times New Roman"/>
                <w:sz w:val="24"/>
                <w:szCs w:val="24"/>
              </w:rPr>
            </w:pPr>
            <w:del w:id="1772" w:author="Benton, Deon [2]" w:date="2023-10-13T14:55:00Z">
              <w:r w:rsidDel="009B41E4">
                <w:rPr>
                  <w:rFonts w:ascii="Times New Roman" w:eastAsia="Times New Roman" w:hAnsi="Times New Roman" w:cs="Times New Roman"/>
                  <w:sz w:val="24"/>
                  <w:szCs w:val="24"/>
                </w:rPr>
                <w:delText>ABC+</w:delText>
              </w:r>
            </w:del>
          </w:p>
        </w:tc>
        <w:tc>
          <w:tcPr>
            <w:tcW w:w="3265" w:type="dxa"/>
            <w:tcBorders>
              <w:top w:val="nil"/>
              <w:left w:val="nil"/>
              <w:bottom w:val="nil"/>
              <w:right w:val="nil"/>
            </w:tcBorders>
          </w:tcPr>
          <w:p w14:paraId="304DC122" w14:textId="6FDF9525" w:rsidR="00B51B4F" w:rsidDel="009B41E4" w:rsidRDefault="00E33573">
            <w:pPr>
              <w:rPr>
                <w:del w:id="1773" w:author="Benton, Deon [2]" w:date="2023-10-13T14:55:00Z"/>
                <w:rFonts w:ascii="Times New Roman" w:eastAsia="Times New Roman" w:hAnsi="Times New Roman" w:cs="Times New Roman"/>
                <w:sz w:val="24"/>
                <w:szCs w:val="24"/>
              </w:rPr>
            </w:pPr>
            <w:del w:id="1774" w:author="Benton, Deon [2]" w:date="2023-10-13T14:55:00Z">
              <w:r w:rsidDel="009B41E4">
                <w:rPr>
                  <w:rFonts w:ascii="Times New Roman" w:eastAsia="Times New Roman" w:hAnsi="Times New Roman" w:cs="Times New Roman"/>
                  <w:sz w:val="24"/>
                  <w:szCs w:val="24"/>
                </w:rPr>
                <w:delText>DE+</w:delText>
              </w:r>
            </w:del>
          </w:p>
        </w:tc>
      </w:tr>
      <w:tr w:rsidR="00B51B4F" w:rsidDel="009B41E4" w14:paraId="75E2266B" w14:textId="52BD53C3" w:rsidTr="007502A2">
        <w:trPr>
          <w:del w:id="1775" w:author="Benton, Deon [2]" w:date="2023-10-13T14:55:00Z"/>
        </w:trPr>
        <w:tc>
          <w:tcPr>
            <w:tcW w:w="3828" w:type="dxa"/>
            <w:tcBorders>
              <w:top w:val="nil"/>
              <w:left w:val="nil"/>
              <w:bottom w:val="nil"/>
              <w:right w:val="nil"/>
            </w:tcBorders>
          </w:tcPr>
          <w:p w14:paraId="6A9C242C" w14:textId="5AF65BBC" w:rsidR="00B51B4F" w:rsidDel="009B41E4" w:rsidRDefault="00E33573">
            <w:pPr>
              <w:rPr>
                <w:del w:id="1776" w:author="Benton, Deon [2]" w:date="2023-10-13T14:55:00Z"/>
                <w:rFonts w:ascii="Times New Roman" w:eastAsia="Times New Roman" w:hAnsi="Times New Roman" w:cs="Times New Roman"/>
                <w:sz w:val="24"/>
                <w:szCs w:val="24"/>
              </w:rPr>
            </w:pPr>
            <w:del w:id="1777" w:author="Benton, Deon [2]" w:date="2023-10-13T14:55:00Z">
              <w:r w:rsidDel="009B41E4">
                <w:rPr>
                  <w:rFonts w:ascii="Times New Roman" w:eastAsia="Times New Roman" w:hAnsi="Times New Roman" w:cs="Times New Roman"/>
                  <w:sz w:val="24"/>
                  <w:szCs w:val="24"/>
                </w:rPr>
                <w:delText>Indirect screening-off (experimental)</w:delText>
              </w:r>
            </w:del>
          </w:p>
        </w:tc>
        <w:tc>
          <w:tcPr>
            <w:tcW w:w="2689" w:type="dxa"/>
            <w:tcBorders>
              <w:top w:val="nil"/>
              <w:left w:val="nil"/>
              <w:bottom w:val="nil"/>
              <w:right w:val="nil"/>
            </w:tcBorders>
          </w:tcPr>
          <w:p w14:paraId="0324AAEB" w14:textId="40CA5947" w:rsidR="00B51B4F" w:rsidDel="009B41E4" w:rsidRDefault="00E33573">
            <w:pPr>
              <w:rPr>
                <w:del w:id="1778" w:author="Benton, Deon [2]" w:date="2023-10-13T14:55:00Z"/>
                <w:rFonts w:ascii="Times New Roman" w:eastAsia="Times New Roman" w:hAnsi="Times New Roman" w:cs="Times New Roman"/>
                <w:sz w:val="24"/>
                <w:szCs w:val="24"/>
              </w:rPr>
            </w:pPr>
            <w:del w:id="1779" w:author="Benton, Deon [2]" w:date="2023-10-13T14:55:00Z">
              <w:r w:rsidDel="009B41E4">
                <w:rPr>
                  <w:rFonts w:ascii="Times New Roman" w:eastAsia="Times New Roman" w:hAnsi="Times New Roman" w:cs="Times New Roman"/>
                  <w:sz w:val="24"/>
                  <w:szCs w:val="24"/>
                </w:rPr>
                <w:delText>ABC+</w:delText>
              </w:r>
            </w:del>
          </w:p>
        </w:tc>
        <w:tc>
          <w:tcPr>
            <w:tcW w:w="3265" w:type="dxa"/>
            <w:tcBorders>
              <w:top w:val="nil"/>
              <w:left w:val="nil"/>
              <w:bottom w:val="nil"/>
              <w:right w:val="nil"/>
            </w:tcBorders>
          </w:tcPr>
          <w:p w14:paraId="30BDA14F" w14:textId="162CE0EB" w:rsidR="00B51B4F" w:rsidDel="009B41E4" w:rsidRDefault="00E33573">
            <w:pPr>
              <w:rPr>
                <w:del w:id="1780" w:author="Benton, Deon [2]" w:date="2023-10-13T14:55:00Z"/>
                <w:rFonts w:ascii="Times New Roman" w:eastAsia="Times New Roman" w:hAnsi="Times New Roman" w:cs="Times New Roman"/>
                <w:sz w:val="24"/>
                <w:szCs w:val="24"/>
              </w:rPr>
            </w:pPr>
            <w:del w:id="1781" w:author="Benton, Deon [2]" w:date="2023-10-13T14:55:00Z">
              <w:r w:rsidDel="009B41E4">
                <w:rPr>
                  <w:rFonts w:ascii="Times New Roman" w:eastAsia="Times New Roman" w:hAnsi="Times New Roman" w:cs="Times New Roman"/>
                  <w:sz w:val="24"/>
                  <w:szCs w:val="24"/>
                </w:rPr>
                <w:delText>AB-</w:delText>
              </w:r>
            </w:del>
          </w:p>
        </w:tc>
      </w:tr>
      <w:tr w:rsidR="00B51B4F" w:rsidDel="009B41E4" w14:paraId="1FF1F836" w14:textId="4DDDC0D7" w:rsidTr="007502A2">
        <w:trPr>
          <w:del w:id="1782" w:author="Benton, Deon [2]" w:date="2023-10-13T14:55:00Z"/>
        </w:trPr>
        <w:tc>
          <w:tcPr>
            <w:tcW w:w="3828" w:type="dxa"/>
            <w:tcBorders>
              <w:top w:val="nil"/>
              <w:left w:val="nil"/>
              <w:bottom w:val="single" w:sz="4" w:space="0" w:color="000000"/>
              <w:right w:val="nil"/>
            </w:tcBorders>
          </w:tcPr>
          <w:p w14:paraId="7FE8DC17" w14:textId="3BAD81F8" w:rsidR="00B51B4F" w:rsidDel="009B41E4" w:rsidRDefault="00E33573">
            <w:pPr>
              <w:rPr>
                <w:del w:id="1783" w:author="Benton, Deon [2]" w:date="2023-10-13T14:55:00Z"/>
                <w:rFonts w:ascii="Times New Roman" w:eastAsia="Times New Roman" w:hAnsi="Times New Roman" w:cs="Times New Roman"/>
                <w:sz w:val="24"/>
                <w:szCs w:val="24"/>
              </w:rPr>
            </w:pPr>
            <w:del w:id="1784" w:author="Benton, Deon [2]" w:date="2023-10-13T14:55:00Z">
              <w:r w:rsidDel="009B41E4">
                <w:rPr>
                  <w:rFonts w:ascii="Times New Roman" w:eastAsia="Times New Roman" w:hAnsi="Times New Roman" w:cs="Times New Roman"/>
                  <w:sz w:val="24"/>
                  <w:szCs w:val="24"/>
                </w:rPr>
                <w:delText>Indirect screening-off (control)</w:delText>
              </w:r>
            </w:del>
          </w:p>
        </w:tc>
        <w:tc>
          <w:tcPr>
            <w:tcW w:w="2689" w:type="dxa"/>
            <w:tcBorders>
              <w:top w:val="nil"/>
              <w:left w:val="nil"/>
              <w:bottom w:val="single" w:sz="4" w:space="0" w:color="000000"/>
              <w:right w:val="nil"/>
            </w:tcBorders>
          </w:tcPr>
          <w:p w14:paraId="23505D10" w14:textId="1998B5C5" w:rsidR="00B51B4F" w:rsidDel="009B41E4" w:rsidRDefault="00E33573">
            <w:pPr>
              <w:rPr>
                <w:del w:id="1785" w:author="Benton, Deon [2]" w:date="2023-10-13T14:55:00Z"/>
                <w:rFonts w:ascii="Times New Roman" w:eastAsia="Times New Roman" w:hAnsi="Times New Roman" w:cs="Times New Roman"/>
                <w:sz w:val="24"/>
                <w:szCs w:val="24"/>
              </w:rPr>
            </w:pPr>
            <w:del w:id="1786" w:author="Benton, Deon [2]" w:date="2023-10-13T14:55:00Z">
              <w:r w:rsidDel="009B41E4">
                <w:rPr>
                  <w:rFonts w:ascii="Times New Roman" w:eastAsia="Times New Roman" w:hAnsi="Times New Roman" w:cs="Times New Roman"/>
                  <w:sz w:val="24"/>
                  <w:szCs w:val="24"/>
                </w:rPr>
                <w:delText>ABC+</w:delText>
              </w:r>
            </w:del>
          </w:p>
        </w:tc>
        <w:tc>
          <w:tcPr>
            <w:tcW w:w="3265" w:type="dxa"/>
            <w:tcBorders>
              <w:top w:val="nil"/>
              <w:left w:val="nil"/>
              <w:bottom w:val="single" w:sz="4" w:space="0" w:color="000000"/>
              <w:right w:val="nil"/>
            </w:tcBorders>
          </w:tcPr>
          <w:p w14:paraId="5D0EE848" w14:textId="1F59AA0F" w:rsidR="00B51B4F" w:rsidDel="009B41E4" w:rsidRDefault="00E33573">
            <w:pPr>
              <w:keepNext/>
              <w:rPr>
                <w:del w:id="1787" w:author="Benton, Deon [2]" w:date="2023-10-13T14:55:00Z"/>
                <w:rFonts w:ascii="Times New Roman" w:eastAsia="Times New Roman" w:hAnsi="Times New Roman" w:cs="Times New Roman"/>
                <w:sz w:val="24"/>
                <w:szCs w:val="24"/>
              </w:rPr>
            </w:pPr>
            <w:del w:id="1788" w:author="Benton, Deon [2]" w:date="2023-10-13T14:55:00Z">
              <w:r w:rsidDel="009B41E4">
                <w:rPr>
                  <w:rFonts w:ascii="Times New Roman" w:eastAsia="Times New Roman" w:hAnsi="Times New Roman" w:cs="Times New Roman"/>
                  <w:sz w:val="24"/>
                  <w:szCs w:val="24"/>
                </w:rPr>
                <w:delText>DE-</w:delText>
              </w:r>
            </w:del>
          </w:p>
        </w:tc>
      </w:tr>
    </w:tbl>
    <w:p w14:paraId="20CBF23B" w14:textId="43095892" w:rsidR="00B51B4F" w:rsidDel="009B41E4" w:rsidRDefault="00E33573">
      <w:pPr>
        <w:pBdr>
          <w:top w:val="nil"/>
          <w:left w:val="nil"/>
          <w:bottom w:val="nil"/>
          <w:right w:val="nil"/>
          <w:between w:val="nil"/>
        </w:pBdr>
        <w:spacing w:line="240" w:lineRule="auto"/>
        <w:rPr>
          <w:del w:id="1789" w:author="Benton, Deon [2]" w:date="2023-10-13T14:55:00Z"/>
          <w:rFonts w:ascii="Times New Roman" w:eastAsia="Times New Roman" w:hAnsi="Times New Roman" w:cs="Times New Roman"/>
          <w:color w:val="000000"/>
          <w:sz w:val="18"/>
          <w:szCs w:val="18"/>
        </w:rPr>
      </w:pPr>
      <w:del w:id="1790" w:author="Benton, Deon [2]" w:date="2023-10-13T14:55:00Z">
        <w:r w:rsidDel="009B41E4">
          <w:rPr>
            <w:rFonts w:ascii="Times New Roman" w:eastAsia="Times New Roman" w:hAnsi="Times New Roman" w:cs="Times New Roman"/>
            <w:color w:val="000000"/>
            <w:sz w:val="18"/>
            <w:szCs w:val="18"/>
          </w:rPr>
          <w:delText xml:space="preserve">Table 2. Schematic of the task structure for the backwards blocking and indirect screening-off experimental and control trials. </w:delText>
        </w:r>
      </w:del>
    </w:p>
    <w:p w14:paraId="4B188744" w14:textId="5897BC78" w:rsidR="00B51B4F" w:rsidDel="009B41E4" w:rsidRDefault="00B51B4F">
      <w:pPr>
        <w:spacing w:after="0" w:line="480" w:lineRule="auto"/>
        <w:rPr>
          <w:del w:id="1791" w:author="Benton, Deon [2]" w:date="2023-10-13T14:55:00Z"/>
          <w:rFonts w:ascii="Times New Roman" w:eastAsia="Times New Roman" w:hAnsi="Times New Roman" w:cs="Times New Roman"/>
          <w:sz w:val="24"/>
          <w:szCs w:val="24"/>
        </w:rPr>
      </w:pPr>
    </w:p>
    <w:p w14:paraId="070A20A3" w14:textId="62140E8A" w:rsidR="00B51B4F" w:rsidDel="009B41E4" w:rsidRDefault="00E33573">
      <w:pPr>
        <w:spacing w:after="0" w:line="480" w:lineRule="auto"/>
        <w:rPr>
          <w:del w:id="1792" w:author="Benton, Deon [2]" w:date="2023-10-13T14:55:00Z"/>
          <w:rFonts w:ascii="Times New Roman" w:eastAsia="Times New Roman" w:hAnsi="Times New Roman" w:cs="Times New Roman"/>
          <w:b/>
          <w:sz w:val="24"/>
          <w:szCs w:val="24"/>
        </w:rPr>
      </w:pPr>
      <w:del w:id="1793" w:author="Benton, Deon [2]" w:date="2023-10-13T14:55:00Z">
        <w:r w:rsidDel="009B41E4">
          <w:rPr>
            <w:rFonts w:ascii="Times New Roman" w:eastAsia="Times New Roman" w:hAnsi="Times New Roman" w:cs="Times New Roman"/>
            <w:b/>
            <w:sz w:val="24"/>
            <w:szCs w:val="24"/>
          </w:rPr>
          <w:delText>Results</w:delText>
        </w:r>
      </w:del>
    </w:p>
    <w:p w14:paraId="2A92B408" w14:textId="65DFA145" w:rsidR="00B51B4F" w:rsidDel="009B41E4" w:rsidRDefault="00E33573">
      <w:pPr>
        <w:spacing w:after="0" w:line="480" w:lineRule="auto"/>
        <w:ind w:firstLine="720"/>
        <w:rPr>
          <w:del w:id="1794" w:author="Benton, Deon [2]" w:date="2023-10-13T14:55:00Z"/>
          <w:rFonts w:ascii="Times New Roman" w:eastAsia="Times New Roman" w:hAnsi="Times New Roman" w:cs="Times New Roman"/>
          <w:sz w:val="24"/>
          <w:szCs w:val="24"/>
        </w:rPr>
      </w:pPr>
      <w:del w:id="1795" w:author="Benton, Deon [2]" w:date="2023-10-13T14:55:00Z">
        <w:r w:rsidDel="009B41E4">
          <w:rPr>
            <w:rFonts w:ascii="Times New Roman" w:eastAsia="Times New Roman" w:hAnsi="Times New Roman" w:cs="Times New Roman"/>
            <w:sz w:val="24"/>
            <w:szCs w:val="24"/>
          </w:rPr>
          <w:delText xml:space="preserve">Figure 3 shows </w:delText>
        </w:r>
      </w:del>
      <w:ins w:id="1796" w:author="Benton, Deon" w:date="2023-10-05T22:02:00Z">
        <w:del w:id="1797" w:author="Benton, Deon [2]" w:date="2023-10-13T14:55:00Z">
          <w:r w:rsidR="00E81900" w:rsidDel="009B41E4">
            <w:rPr>
              <w:rFonts w:ascii="Times New Roman" w:eastAsia="Times New Roman" w:hAnsi="Times New Roman" w:cs="Times New Roman"/>
              <w:sz w:val="24"/>
              <w:szCs w:val="24"/>
            </w:rPr>
            <w:delText>the number of times children responded “yes”</w:delText>
          </w:r>
        </w:del>
      </w:ins>
      <w:del w:id="1798" w:author="Benton, Deon [2]" w:date="2023-10-13T14:55:00Z">
        <w:r w:rsidDel="009B41E4">
          <w:rPr>
            <w:rFonts w:ascii="Times New Roman" w:eastAsia="Times New Roman" w:hAnsi="Times New Roman" w:cs="Times New Roman"/>
            <w:sz w:val="24"/>
            <w:szCs w:val="24"/>
          </w:rPr>
          <w:delText xml:space="preserve">participants’ responses to </w:delText>
        </w:r>
      </w:del>
      <w:ins w:id="1799" w:author="Benton, Deon" w:date="2023-10-05T22:02:00Z">
        <w:del w:id="1800" w:author="Benton, Deon [2]" w:date="2023-10-13T14:55:00Z">
          <w:r w:rsidR="00E81900" w:rsidDel="009B41E4">
            <w:rPr>
              <w:rFonts w:ascii="Times New Roman" w:eastAsia="Times New Roman" w:hAnsi="Times New Roman" w:cs="Times New Roman"/>
              <w:sz w:val="24"/>
              <w:szCs w:val="24"/>
            </w:rPr>
            <w:delText xml:space="preserve">the question </w:delText>
          </w:r>
        </w:del>
      </w:ins>
      <w:del w:id="1801" w:author="Benton, Deon [2]" w:date="2023-10-13T14:55:00Z">
        <w:r w:rsidDel="009B41E4">
          <w:rPr>
            <w:rFonts w:ascii="Times New Roman" w:eastAsia="Times New Roman" w:hAnsi="Times New Roman" w:cs="Times New Roman"/>
            <w:sz w:val="24"/>
            <w:szCs w:val="24"/>
          </w:rPr>
          <w:delText>“Is this a blicket</w:delText>
        </w:r>
      </w:del>
      <w:ins w:id="1802" w:author="Benton, Deon" w:date="2023-10-05T22:02:00Z">
        <w:del w:id="1803" w:author="Benton, Deon [2]" w:date="2023-10-13T14:55:00Z">
          <w:r w:rsidR="00E81900" w:rsidDel="009B41E4">
            <w:rPr>
              <w:rFonts w:ascii="Times New Roman" w:eastAsia="Times New Roman" w:hAnsi="Times New Roman" w:cs="Times New Roman"/>
              <w:sz w:val="24"/>
              <w:szCs w:val="24"/>
            </w:rPr>
            <w:delText>”</w:delText>
          </w:r>
        </w:del>
      </w:ins>
      <w:del w:id="1804" w:author="Benton, Deon [2]" w:date="2023-10-13T14:55:00Z">
        <w:r w:rsidR="00741316" w:rsidDel="009B41E4">
          <w:rPr>
            <w:rFonts w:ascii="Times New Roman" w:eastAsia="Times New Roman" w:hAnsi="Times New Roman" w:cs="Times New Roman"/>
            <w:sz w:val="24"/>
            <w:szCs w:val="24"/>
          </w:rPr>
          <w:delText>?</w:delText>
        </w:r>
        <w:r w:rsidDel="009B41E4">
          <w:rPr>
            <w:rFonts w:ascii="Times New Roman" w:eastAsia="Times New Roman" w:hAnsi="Times New Roman" w:cs="Times New Roman"/>
            <w:sz w:val="24"/>
            <w:szCs w:val="24"/>
          </w:rPr>
          <w:delText xml:space="preserve">” for each object. </w:delText>
        </w:r>
      </w:del>
      <w:ins w:id="1805" w:author="Benton, Deon" w:date="2023-10-05T22:02:00Z">
        <w:del w:id="1806" w:author="Benton, Deon [2]" w:date="2023-10-13T14:55:00Z">
          <w:r w:rsidR="00E81900" w:rsidDel="009B41E4">
            <w:rPr>
              <w:rFonts w:ascii="Times New Roman" w:eastAsia="Times New Roman" w:hAnsi="Times New Roman" w:cs="Times New Roman"/>
              <w:sz w:val="24"/>
              <w:szCs w:val="24"/>
            </w:rPr>
            <w:delText>The data for this experiment</w:delText>
          </w:r>
        </w:del>
      </w:ins>
      <w:del w:id="1807" w:author="Benton, Deon [2]" w:date="2023-10-13T14:55:00Z">
        <w:r w:rsidDel="009B41E4">
          <w:rPr>
            <w:rFonts w:ascii="Times New Roman" w:eastAsia="Times New Roman" w:hAnsi="Times New Roman" w:cs="Times New Roman"/>
            <w:sz w:val="24"/>
            <w:szCs w:val="24"/>
          </w:rPr>
          <w:delText xml:space="preserve">Data were entered into a five-way </w:delText>
        </w:r>
      </w:del>
      <w:ins w:id="1808" w:author="Benton, Deon" w:date="2023-10-05T22:02:00Z">
        <w:del w:id="1809" w:author="Benton, Deon [2]" w:date="2023-10-13T14:55:00Z">
          <w:r w:rsidR="00E81900" w:rsidDel="009B41E4">
            <w:rPr>
              <w:rFonts w:ascii="Times New Roman" w:eastAsia="Times New Roman" w:hAnsi="Times New Roman" w:cs="Times New Roman"/>
              <w:sz w:val="24"/>
              <w:szCs w:val="24"/>
            </w:rPr>
            <w:delText xml:space="preserve">linear </w:delText>
          </w:r>
        </w:del>
      </w:ins>
      <w:del w:id="1810" w:author="Benton, Deon [2]" w:date="2023-10-13T14:55:00Z">
        <w:r w:rsidDel="009B41E4">
          <w:rPr>
            <w:rFonts w:ascii="Times New Roman" w:eastAsia="Times New Roman" w:hAnsi="Times New Roman" w:cs="Times New Roman"/>
            <w:sz w:val="24"/>
            <w:szCs w:val="24"/>
          </w:rPr>
          <w:delText xml:space="preserve">mixed-effects logistic regression model with Age as a continuous fixed effect, Condition (Backwards </w:delText>
        </w:r>
      </w:del>
      <w:ins w:id="1811" w:author="Benton, Deon" w:date="2023-10-05T22:02:00Z">
        <w:del w:id="1812" w:author="Benton, Deon [2]" w:date="2023-10-13T14:55:00Z">
          <w:r w:rsidR="00E81900" w:rsidDel="009B41E4">
            <w:rPr>
              <w:rFonts w:ascii="Times New Roman" w:eastAsia="Times New Roman" w:hAnsi="Times New Roman" w:cs="Times New Roman"/>
              <w:sz w:val="24"/>
              <w:szCs w:val="24"/>
            </w:rPr>
            <w:delText>blocking</w:delText>
          </w:r>
        </w:del>
      </w:ins>
      <w:del w:id="1813" w:author="Benton, Deon [2]" w:date="2023-10-13T14:55:00Z">
        <w:r w:rsidR="005468F4" w:rsidDel="009B41E4">
          <w:rPr>
            <w:rFonts w:ascii="Times New Roman" w:eastAsia="Times New Roman" w:hAnsi="Times New Roman" w:cs="Times New Roman"/>
            <w:sz w:val="24"/>
            <w:szCs w:val="24"/>
          </w:rPr>
          <w:delText xml:space="preserve">Blocking vs. Indirect </w:delText>
        </w:r>
      </w:del>
      <w:ins w:id="1814" w:author="Benton, Deon" w:date="2023-10-05T22:02:00Z">
        <w:del w:id="1815" w:author="Benton, Deon [2]" w:date="2023-10-13T14:55:00Z">
          <w:r w:rsidR="00E81900" w:rsidDel="009B41E4">
            <w:rPr>
              <w:rFonts w:ascii="Times New Roman" w:eastAsia="Times New Roman" w:hAnsi="Times New Roman" w:cs="Times New Roman"/>
              <w:sz w:val="24"/>
              <w:szCs w:val="24"/>
            </w:rPr>
            <w:delText>screening-off</w:delText>
          </w:r>
        </w:del>
      </w:ins>
      <w:del w:id="1816" w:author="Benton, Deon [2]" w:date="2023-10-13T14:55:00Z">
        <w:r w:rsidR="005468F4" w:rsidDel="009B41E4">
          <w:rPr>
            <w:rFonts w:ascii="Times New Roman" w:eastAsia="Times New Roman" w:hAnsi="Times New Roman" w:cs="Times New Roman"/>
            <w:sz w:val="24"/>
            <w:szCs w:val="24"/>
          </w:rPr>
          <w:delText>Screening-Off</w:delText>
        </w:r>
        <w:r w:rsidDel="009B41E4">
          <w:rPr>
            <w:rFonts w:ascii="Times New Roman" w:eastAsia="Times New Roman" w:hAnsi="Times New Roman" w:cs="Times New Roman"/>
            <w:sz w:val="24"/>
            <w:szCs w:val="24"/>
          </w:rPr>
          <w:delText>) as the between-participants fixed effect, Trial Type (Experimental vs. Control), Objects (A vs. B vs. C vs. D</w:delText>
        </w:r>
      </w:del>
      <w:ins w:id="1817" w:author="Benton, Deon" w:date="2023-10-05T22:02:00Z">
        <w:del w:id="1818" w:author="Benton, Deon [2]" w:date="2023-10-13T14:55:00Z">
          <w:r w:rsidR="00E81900" w:rsidDel="009B41E4">
            <w:rPr>
              <w:rFonts w:ascii="Times New Roman" w:eastAsia="Times New Roman" w:hAnsi="Times New Roman" w:cs="Times New Roman"/>
              <w:sz w:val="24"/>
              <w:szCs w:val="24"/>
            </w:rPr>
            <w:delText xml:space="preserve"> vs. E</w:delText>
          </w:r>
        </w:del>
      </w:ins>
      <w:del w:id="1819" w:author="Benton, Deon [2]" w:date="2023-10-13T14:55:00Z">
        <w:r w:rsidDel="009B41E4">
          <w:rPr>
            <w:rFonts w:ascii="Times New Roman" w:eastAsia="Times New Roman" w:hAnsi="Times New Roman" w:cs="Times New Roman"/>
            <w:sz w:val="24"/>
            <w:szCs w:val="24"/>
          </w:rPr>
          <w:delText xml:space="preserve">), and Trial Number (Trial 1 vs. Trial 2) as the within-participants fixed effects, and participant as the random effect. This analysis </w:delText>
        </w:r>
      </w:del>
      <w:ins w:id="1820" w:author="Benton, Deon" w:date="2023-10-05T22:02:00Z">
        <w:del w:id="1821" w:author="Benton, Deon [2]" w:date="2023-10-13T14:55:00Z">
          <w:r w:rsidR="00E81900" w:rsidDel="009B41E4">
            <w:rPr>
              <w:rFonts w:ascii="Times New Roman" w:eastAsia="Times New Roman" w:hAnsi="Times New Roman" w:cs="Times New Roman"/>
              <w:sz w:val="24"/>
              <w:szCs w:val="24"/>
            </w:rPr>
            <w:delText>yielded several experimental-effects and two-way interactions, which were qualified by a single three-way interaction between Condition, Trial Type, and Object, χ</w:delText>
          </w:r>
          <w:r w:rsidR="00E81900" w:rsidDel="009B41E4">
            <w:rPr>
              <w:rFonts w:ascii="Times New Roman" w:eastAsia="Times New Roman" w:hAnsi="Times New Roman" w:cs="Times New Roman"/>
              <w:i/>
              <w:sz w:val="24"/>
              <w:szCs w:val="24"/>
              <w:vertAlign w:val="superscript"/>
            </w:rPr>
            <w:delText>2</w:delText>
          </w:r>
          <w:r w:rsidR="00E81900" w:rsidDel="009B41E4">
            <w:rPr>
              <w:rFonts w:ascii="Times New Roman" w:eastAsia="Times New Roman" w:hAnsi="Times New Roman" w:cs="Times New Roman"/>
              <w:sz w:val="24"/>
              <w:szCs w:val="24"/>
            </w:rPr>
            <w:delText xml:space="preserve">(2) = 185.38, </w:delText>
          </w:r>
          <w:r w:rsidR="00E81900" w:rsidDel="009B41E4">
            <w:rPr>
              <w:rFonts w:ascii="Times New Roman" w:eastAsia="Times New Roman" w:hAnsi="Times New Roman" w:cs="Times New Roman"/>
              <w:i/>
              <w:sz w:val="24"/>
              <w:szCs w:val="24"/>
            </w:rPr>
            <w:delText>p &lt;</w:delText>
          </w:r>
          <w:r w:rsidR="00E81900" w:rsidDel="009B41E4">
            <w:rPr>
              <w:rFonts w:ascii="Times New Roman" w:eastAsia="Times New Roman" w:hAnsi="Times New Roman" w:cs="Times New Roman"/>
              <w:sz w:val="24"/>
              <w:szCs w:val="24"/>
            </w:rPr>
            <w:delText xml:space="preserve"> .001. </w:delText>
          </w:r>
        </w:del>
      </w:ins>
      <w:del w:id="1822" w:author="Benton, Deon [2]" w:date="2023-10-13T14:55:00Z">
        <w:r w:rsidDel="009B41E4">
          <w:rPr>
            <w:rFonts w:ascii="Times New Roman" w:eastAsia="Times New Roman" w:hAnsi="Times New Roman" w:cs="Times New Roman"/>
            <w:sz w:val="24"/>
            <w:szCs w:val="24"/>
          </w:rPr>
          <w:delText>only yielded a main effect of Trial Type, χ</w:delText>
        </w:r>
        <w:r w:rsidDel="009B41E4">
          <w:rPr>
            <w:rFonts w:ascii="Times New Roman" w:eastAsia="Times New Roman" w:hAnsi="Times New Roman" w:cs="Times New Roman"/>
            <w:i/>
            <w:sz w:val="24"/>
            <w:szCs w:val="24"/>
            <w:vertAlign w:val="superscript"/>
          </w:rPr>
          <w:delText>2</w:delText>
        </w:r>
        <w:r w:rsidDel="009B41E4">
          <w:rPr>
            <w:rFonts w:ascii="Times New Roman" w:eastAsia="Times New Roman" w:hAnsi="Times New Roman" w:cs="Times New Roman"/>
            <w:sz w:val="24"/>
            <w:szCs w:val="24"/>
          </w:rPr>
          <w:delText xml:space="preserve">(1) = 14.33, </w:delText>
        </w:r>
        <w:r w:rsidDel="009B41E4">
          <w:rPr>
            <w:rFonts w:ascii="Times New Roman" w:eastAsia="Times New Roman" w:hAnsi="Times New Roman" w:cs="Times New Roman"/>
            <w:i/>
            <w:sz w:val="24"/>
            <w:szCs w:val="24"/>
          </w:rPr>
          <w:delText>p =</w:delText>
        </w:r>
        <w:r w:rsidDel="009B41E4">
          <w:rPr>
            <w:rFonts w:ascii="Times New Roman" w:eastAsia="Times New Roman" w:hAnsi="Times New Roman" w:cs="Times New Roman"/>
            <w:sz w:val="24"/>
            <w:szCs w:val="24"/>
          </w:rPr>
          <w:delText xml:space="preserve"> .04. This reflected that fact that across the</w:delText>
        </w:r>
        <w:r w:rsidR="004815AC" w:rsidDel="009B41E4">
          <w:rPr>
            <w:rFonts w:ascii="Times New Roman" w:eastAsia="Times New Roman" w:hAnsi="Times New Roman" w:cs="Times New Roman"/>
            <w:sz w:val="24"/>
            <w:szCs w:val="24"/>
          </w:rPr>
          <w:delText xml:space="preserve"> Backwards Blocking and Indirect Screening-Off,</w:delText>
        </w:r>
        <w:r w:rsidDel="009B41E4">
          <w:rPr>
            <w:rFonts w:ascii="Times New Roman" w:eastAsia="Times New Roman" w:hAnsi="Times New Roman" w:cs="Times New Roman"/>
            <w:sz w:val="24"/>
            <w:szCs w:val="24"/>
          </w:rPr>
          <w:delText xml:space="preserve"> participants were less likely to treat the objects in the experimental trial</w:delText>
        </w:r>
        <w:r w:rsidR="005C0D5A" w:rsidDel="009B41E4">
          <w:rPr>
            <w:rFonts w:ascii="Times New Roman" w:eastAsia="Times New Roman" w:hAnsi="Times New Roman" w:cs="Times New Roman"/>
            <w:sz w:val="24"/>
            <w:szCs w:val="24"/>
          </w:rPr>
          <w:delText>s</w:delText>
        </w:r>
        <w:r w:rsidDel="009B41E4">
          <w:rPr>
            <w:rFonts w:ascii="Times New Roman" w:eastAsia="Times New Roman" w:hAnsi="Times New Roman" w:cs="Times New Roman"/>
            <w:sz w:val="24"/>
            <w:szCs w:val="24"/>
          </w:rPr>
          <w:delText xml:space="preserve"> as blickets than objects in the control trial</w:delText>
        </w:r>
        <w:r w:rsidR="005C0D5A" w:rsidDel="009B41E4">
          <w:rPr>
            <w:rFonts w:ascii="Times New Roman" w:eastAsia="Times New Roman" w:hAnsi="Times New Roman" w:cs="Times New Roman"/>
            <w:sz w:val="24"/>
            <w:szCs w:val="24"/>
          </w:rPr>
          <w:delText>s</w:delText>
        </w:r>
        <w:r w:rsidDel="009B41E4">
          <w:rPr>
            <w:rFonts w:ascii="Times New Roman" w:eastAsia="Times New Roman" w:hAnsi="Times New Roman" w:cs="Times New Roman"/>
            <w:sz w:val="24"/>
            <w:szCs w:val="24"/>
          </w:rPr>
          <w:delText xml:space="preserve">, odds ratio = 0.45, 95%CI [0.33, 0.62], </w:delText>
        </w:r>
        <w:r w:rsidDel="009B41E4">
          <w:rPr>
            <w:rFonts w:ascii="Times New Roman" w:eastAsia="Times New Roman" w:hAnsi="Times New Roman" w:cs="Times New Roman"/>
            <w:i/>
            <w:sz w:val="24"/>
            <w:szCs w:val="24"/>
          </w:rPr>
          <w:delText>p</w:delText>
        </w:r>
        <w:r w:rsidDel="009B41E4">
          <w:rPr>
            <w:rFonts w:ascii="Times New Roman" w:eastAsia="Times New Roman" w:hAnsi="Times New Roman" w:cs="Times New Roman"/>
            <w:sz w:val="24"/>
            <w:szCs w:val="24"/>
          </w:rPr>
          <w:delText xml:space="preserve"> &lt; .001.</w:delText>
        </w:r>
      </w:del>
    </w:p>
    <w:p w14:paraId="59114DD4" w14:textId="1A2E4372" w:rsidR="00B51B4F" w:rsidDel="009B41E4" w:rsidRDefault="00541C22">
      <w:pPr>
        <w:spacing w:after="0" w:line="480" w:lineRule="auto"/>
        <w:ind w:firstLine="720"/>
        <w:rPr>
          <w:del w:id="1823" w:author="Benton, Deon [2]" w:date="2023-10-13T14:55:00Z"/>
          <w:rFonts w:ascii="Times New Roman" w:eastAsia="Times New Roman" w:hAnsi="Times New Roman" w:cs="Times New Roman"/>
          <w:sz w:val="24"/>
          <w:szCs w:val="24"/>
        </w:rPr>
      </w:pPr>
      <w:ins w:id="1824" w:author="Benton, Deon" w:date="2023-10-05T22:02:00Z">
        <w:del w:id="1825" w:author="Benton, Deon [2]" w:date="2023-10-13T14:55:00Z">
          <w:r w:rsidDel="009B41E4">
            <w:rPr>
              <w:rFonts w:ascii="Times New Roman" w:eastAsia="Times New Roman" w:hAnsi="Times New Roman" w:cs="Times New Roman"/>
              <w:noProof/>
              <w:sz w:val="20"/>
              <w:szCs w:val="20"/>
            </w:rPr>
            <w:lastRenderedPageBreak/>
            <w:drawing>
              <wp:inline distT="0" distB="0" distL="0" distR="0" wp14:anchorId="1C929408" wp14:editId="3E45CAC0">
                <wp:extent cx="5076825" cy="3190875"/>
                <wp:effectExtent l="0" t="0" r="9525" b="9525"/>
                <wp:docPr id="503630049" name="Picture 503630049" descr="A graph showing the different types of scree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30049" name="Picture 1" descr="A graph showing the different types of screen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76825" cy="3190875"/>
                        </a:xfrm>
                        <a:prstGeom prst="rect">
                          <a:avLst/>
                        </a:prstGeom>
                      </pic:spPr>
                    </pic:pic>
                  </a:graphicData>
                </a:graphic>
              </wp:inline>
            </w:drawing>
          </w:r>
        </w:del>
      </w:ins>
    </w:p>
    <w:p w14:paraId="07E39D54" w14:textId="03CF582E" w:rsidR="00B51B4F" w:rsidDel="009B41E4" w:rsidRDefault="00E33573">
      <w:pPr>
        <w:keepNext/>
        <w:spacing w:after="0" w:line="240" w:lineRule="auto"/>
        <w:rPr>
          <w:del w:id="1826" w:author="Benton, Deon [2]" w:date="2023-10-13T14:55:00Z"/>
          <w:rFonts w:ascii="Times New Roman" w:eastAsia="Times New Roman" w:hAnsi="Times New Roman" w:cs="Times New Roman"/>
          <w:sz w:val="20"/>
          <w:szCs w:val="20"/>
        </w:rPr>
      </w:pPr>
      <w:del w:id="1827" w:author="Benton, Deon [2]" w:date="2023-10-13T14:55:00Z">
        <w:r w:rsidDel="009B41E4">
          <w:rPr>
            <w:rFonts w:ascii="Times New Roman" w:eastAsia="Times New Roman" w:hAnsi="Times New Roman" w:cs="Times New Roman"/>
            <w:noProof/>
            <w:sz w:val="20"/>
            <w:szCs w:val="20"/>
          </w:rPr>
          <w:lastRenderedPageBreak/>
          <w:drawing>
            <wp:inline distT="0" distB="0" distL="0" distR="0" wp14:anchorId="7ED71887" wp14:editId="1CD4FB31">
              <wp:extent cx="5487918" cy="4016265"/>
              <wp:effectExtent l="0" t="0" r="0" b="0"/>
              <wp:docPr id="2" name="Picture 2" descr="A graph of a number of black and white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graph of a number of black and white bars&#10;&#10;Description automatically generated"/>
                      <pic:cNvPicPr preferRelativeResize="0"/>
                    </pic:nvPicPr>
                    <pic:blipFill>
                      <a:blip r:embed="rId13"/>
                      <a:srcRect/>
                      <a:stretch>
                        <a:fillRect/>
                      </a:stretch>
                    </pic:blipFill>
                    <pic:spPr>
                      <a:xfrm>
                        <a:off x="0" y="0"/>
                        <a:ext cx="5487918" cy="4016265"/>
                      </a:xfrm>
                      <a:prstGeom prst="rect">
                        <a:avLst/>
                      </a:prstGeom>
                      <a:ln/>
                    </pic:spPr>
                  </pic:pic>
                </a:graphicData>
              </a:graphic>
            </wp:inline>
          </w:drawing>
        </w:r>
        <w:r w:rsidDel="009B41E4">
          <w:rPr>
            <w:rFonts w:ascii="Times New Roman" w:eastAsia="Times New Roman" w:hAnsi="Times New Roman" w:cs="Times New Roman"/>
            <w:sz w:val="20"/>
            <w:szCs w:val="20"/>
          </w:rPr>
          <w:br/>
          <w:delText xml:space="preserve">Figure 3. </w:delText>
        </w:r>
      </w:del>
      <w:ins w:id="1828" w:author="Benton, Deon" w:date="2023-10-05T22:02:00Z">
        <w:del w:id="1829" w:author="Benton, Deon [2]" w:date="2023-10-13T14:55:00Z">
          <w:r w:rsidR="00541C22" w:rsidDel="009B41E4">
            <w:rPr>
              <w:rFonts w:ascii="Times New Roman" w:eastAsia="Times New Roman" w:hAnsi="Times New Roman" w:cs="Times New Roman"/>
              <w:sz w:val="20"/>
              <w:szCs w:val="20"/>
            </w:rPr>
            <w:delText>Participants’ mean</w:delText>
          </w:r>
        </w:del>
      </w:ins>
      <w:del w:id="1830" w:author="Benton, Deon [2]" w:date="2023-10-13T14:55:00Z">
        <w:r w:rsidDel="009B41E4">
          <w:rPr>
            <w:rFonts w:ascii="Times New Roman" w:eastAsia="Times New Roman" w:hAnsi="Times New Roman" w:cs="Times New Roman"/>
            <w:sz w:val="20"/>
            <w:szCs w:val="20"/>
          </w:rPr>
          <w:delText>The participants’ responses</w:delText>
        </w:r>
        <w:r w:rsidR="007502A2" w:rsidDel="009B41E4">
          <w:rPr>
            <w:rFonts w:ascii="Times New Roman" w:eastAsia="Times New Roman" w:hAnsi="Times New Roman" w:cs="Times New Roman"/>
            <w:sz w:val="20"/>
            <w:szCs w:val="20"/>
          </w:rPr>
          <w:delText xml:space="preserve"> expressed as percentages</w:delText>
        </w:r>
        <w:r w:rsidDel="009B41E4">
          <w:rPr>
            <w:rFonts w:ascii="Times New Roman" w:eastAsia="Times New Roman" w:hAnsi="Times New Roman" w:cs="Times New Roman"/>
            <w:sz w:val="20"/>
            <w:szCs w:val="20"/>
          </w:rPr>
          <w:delText xml:space="preserve"> to whether each object was a blicket across the conditions and trial types. Bars show standard error.</w:delText>
        </w:r>
      </w:del>
    </w:p>
    <w:p w14:paraId="421754CA" w14:textId="447688B2" w:rsidR="00B51B4F" w:rsidDel="009B41E4" w:rsidRDefault="00B51B4F">
      <w:pPr>
        <w:keepNext/>
        <w:spacing w:after="0" w:line="240" w:lineRule="auto"/>
        <w:rPr>
          <w:del w:id="1831" w:author="Benton, Deon [2]" w:date="2023-10-13T14:55:00Z"/>
          <w:rFonts w:ascii="Times New Roman" w:eastAsia="Times New Roman" w:hAnsi="Times New Roman" w:cs="Times New Roman"/>
          <w:sz w:val="20"/>
          <w:szCs w:val="20"/>
        </w:rPr>
      </w:pPr>
    </w:p>
    <w:p w14:paraId="49425E96" w14:textId="51EABC7B" w:rsidR="006C5C80" w:rsidDel="009B41E4" w:rsidRDefault="00E81900">
      <w:pPr>
        <w:spacing w:after="0" w:line="480" w:lineRule="auto"/>
        <w:ind w:firstLine="720"/>
        <w:rPr>
          <w:ins w:id="1832" w:author="Benton, Deon" w:date="2023-10-05T22:02:00Z"/>
          <w:del w:id="1833" w:author="Benton, Deon [2]" w:date="2023-10-13T14:55:00Z"/>
          <w:rFonts w:ascii="Times New Roman" w:eastAsia="Times New Roman" w:hAnsi="Times New Roman" w:cs="Times New Roman"/>
          <w:sz w:val="24"/>
          <w:szCs w:val="24"/>
        </w:rPr>
      </w:pPr>
      <w:ins w:id="1834" w:author="Benton, Deon" w:date="2023-10-05T22:02:00Z">
        <w:del w:id="1835" w:author="Benton, Deon [2]" w:date="2023-10-13T14:55:00Z">
          <w:r w:rsidDel="009B41E4">
            <w:rPr>
              <w:rFonts w:ascii="Times New Roman" w:eastAsia="Times New Roman" w:hAnsi="Times New Roman" w:cs="Times New Roman"/>
              <w:sz w:val="24"/>
              <w:szCs w:val="24"/>
            </w:rPr>
            <w:delText>To examine the three-way interaction between Condition, Trial Type, and Object, we constructed a set of one-way linear mixed-effects models for the experimental and control trials within the backwards blocking and indirect screening-off conditions</w:delText>
          </w:r>
          <w:r w:rsidR="00B131D0" w:rsidDel="009B41E4">
            <w:rPr>
              <w:rFonts w:ascii="Times New Roman" w:eastAsia="Times New Roman" w:hAnsi="Times New Roman" w:cs="Times New Roman"/>
              <w:sz w:val="24"/>
              <w:szCs w:val="24"/>
            </w:rPr>
            <w:delText xml:space="preserve"> separately</w:delText>
          </w:r>
          <w:r w:rsidDel="009B41E4">
            <w:rPr>
              <w:rFonts w:ascii="Times New Roman" w:eastAsia="Times New Roman" w:hAnsi="Times New Roman" w:cs="Times New Roman"/>
              <w:sz w:val="24"/>
              <w:szCs w:val="24"/>
            </w:rPr>
            <w:delText>. Object was treated as the single within-participants fixed effect in these follow-up analyses, and participants were again treated as a random effect. The one-way linear model for the control trials within the backwards blocking condition did not reveal a significant effect of Objects,</w:delText>
          </w:r>
          <w:r w:rsidDel="009B41E4">
            <w:rPr>
              <w:rFonts w:ascii="Times New Roman" w:eastAsia="Times New Roman" w:hAnsi="Times New Roman" w:cs="Times New Roman"/>
              <w:i/>
              <w:sz w:val="24"/>
              <w:szCs w:val="24"/>
            </w:rPr>
            <w:delText xml:space="preserve"> </w:delText>
          </w:r>
          <w:r w:rsidDel="009B41E4">
            <w:rPr>
              <w:rFonts w:ascii="Times New Roman" w:eastAsia="Times New Roman" w:hAnsi="Times New Roman" w:cs="Times New Roman"/>
              <w:sz w:val="24"/>
              <w:szCs w:val="24"/>
            </w:rPr>
            <w:delText>χ</w:delText>
          </w:r>
          <w:r w:rsidDel="009B41E4">
            <w:rPr>
              <w:rFonts w:ascii="Times New Roman" w:eastAsia="Times New Roman" w:hAnsi="Times New Roman" w:cs="Times New Roman"/>
              <w:sz w:val="24"/>
              <w:szCs w:val="24"/>
              <w:vertAlign w:val="superscript"/>
            </w:rPr>
            <w:delText>2</w:delText>
          </w:r>
          <w:r w:rsidDel="009B41E4">
            <w:rPr>
              <w:rFonts w:ascii="Times New Roman" w:eastAsia="Times New Roman" w:hAnsi="Times New Roman" w:cs="Times New Roman"/>
              <w:sz w:val="24"/>
              <w:szCs w:val="24"/>
            </w:rPr>
            <w:delText xml:space="preserve">(3) = 4.55, </w:delText>
          </w:r>
          <w:r w:rsidDel="009B41E4">
            <w:rPr>
              <w:rFonts w:ascii="Times New Roman" w:eastAsia="Times New Roman" w:hAnsi="Times New Roman" w:cs="Times New Roman"/>
              <w:i/>
              <w:sz w:val="24"/>
              <w:szCs w:val="24"/>
            </w:rPr>
            <w:delText xml:space="preserve">p </w:delText>
          </w:r>
          <w:r w:rsidDel="009B41E4">
            <w:rPr>
              <w:rFonts w:ascii="Times New Roman" w:eastAsia="Times New Roman" w:hAnsi="Times New Roman" w:cs="Times New Roman"/>
              <w:sz w:val="24"/>
              <w:szCs w:val="24"/>
            </w:rPr>
            <w:delText>= .34. Thus, as in Experiment 1, participants treated the objects similarly in the control trials of the backwards blocking condition. Also consistent with Experiment 1, the second one-way linear model for the experimental trials within the backwards blocking condition revealed a significant effect of Objects, χ</w:delText>
          </w:r>
          <w:r w:rsidDel="009B41E4">
            <w:rPr>
              <w:rFonts w:ascii="Times New Roman" w:eastAsia="Times New Roman" w:hAnsi="Times New Roman" w:cs="Times New Roman"/>
              <w:sz w:val="24"/>
              <w:szCs w:val="24"/>
              <w:vertAlign w:val="superscript"/>
            </w:rPr>
            <w:delText>2</w:delText>
          </w:r>
          <w:r w:rsidDel="009B41E4">
            <w:rPr>
              <w:rFonts w:ascii="Times New Roman" w:eastAsia="Times New Roman" w:hAnsi="Times New Roman" w:cs="Times New Roman"/>
              <w:sz w:val="24"/>
              <w:szCs w:val="24"/>
            </w:rPr>
            <w:delText xml:space="preserve">(2) = 14.26, </w:delText>
          </w:r>
          <w:r w:rsidDel="009B41E4">
            <w:rPr>
              <w:rFonts w:ascii="Times New Roman" w:eastAsia="Times New Roman" w:hAnsi="Times New Roman" w:cs="Times New Roman"/>
              <w:i/>
              <w:sz w:val="24"/>
              <w:szCs w:val="24"/>
            </w:rPr>
            <w:delText xml:space="preserve">p </w:delText>
          </w:r>
          <w:r w:rsidDel="009B41E4">
            <w:rPr>
              <w:rFonts w:ascii="Times New Roman" w:eastAsia="Times New Roman" w:hAnsi="Times New Roman" w:cs="Times New Roman"/>
              <w:sz w:val="24"/>
              <w:szCs w:val="24"/>
            </w:rPr>
            <w:delText xml:space="preserve">&lt; .001. This </w:delText>
          </w:r>
          <w:r w:rsidR="00262A88" w:rsidDel="009B41E4">
            <w:rPr>
              <w:rFonts w:ascii="Times New Roman" w:eastAsia="Times New Roman" w:hAnsi="Times New Roman" w:cs="Times New Roman"/>
              <w:sz w:val="24"/>
              <w:szCs w:val="24"/>
            </w:rPr>
            <w:delText>result</w:delText>
          </w:r>
          <w:r w:rsidDel="009B41E4">
            <w:rPr>
              <w:rFonts w:ascii="Times New Roman" w:eastAsia="Times New Roman" w:hAnsi="Times New Roman" w:cs="Times New Roman"/>
              <w:sz w:val="24"/>
              <w:szCs w:val="24"/>
            </w:rPr>
            <w:delText xml:space="preserve"> reflected the fact that participants </w:delText>
          </w:r>
          <w:r w:rsidDel="009B41E4">
            <w:rPr>
              <w:rFonts w:ascii="Times New Roman" w:eastAsia="Times New Roman" w:hAnsi="Times New Roman" w:cs="Times New Roman"/>
              <w:sz w:val="24"/>
              <w:szCs w:val="24"/>
            </w:rPr>
            <w:lastRenderedPageBreak/>
            <w:delText>considered object A to be more of a blicket (</w:delText>
          </w:r>
          <w:r w:rsidDel="009B41E4">
            <w:rPr>
              <w:rFonts w:ascii="Times New Roman" w:eastAsia="Times New Roman" w:hAnsi="Times New Roman" w:cs="Times New Roman"/>
              <w:i/>
              <w:sz w:val="24"/>
              <w:szCs w:val="24"/>
            </w:rPr>
            <w:delText xml:space="preserve">M </w:delText>
          </w:r>
          <w:r w:rsidDel="009B41E4">
            <w:rPr>
              <w:rFonts w:ascii="Times New Roman" w:eastAsia="Times New Roman" w:hAnsi="Times New Roman" w:cs="Times New Roman"/>
              <w:sz w:val="24"/>
              <w:szCs w:val="24"/>
            </w:rPr>
            <w:delText xml:space="preserve">= .84, </w:delText>
          </w:r>
          <w:r w:rsidDel="009B41E4">
            <w:rPr>
              <w:rFonts w:ascii="Times New Roman" w:eastAsia="Times New Roman" w:hAnsi="Times New Roman" w:cs="Times New Roman"/>
              <w:i/>
              <w:sz w:val="24"/>
              <w:szCs w:val="24"/>
            </w:rPr>
            <w:delText>SD</w:delText>
          </w:r>
          <w:r w:rsidDel="009B41E4">
            <w:rPr>
              <w:rFonts w:ascii="Times New Roman" w:eastAsia="Times New Roman" w:hAnsi="Times New Roman" w:cs="Times New Roman"/>
              <w:sz w:val="24"/>
              <w:szCs w:val="24"/>
            </w:rPr>
            <w:delText xml:space="preserve"> = 0.37) than object C (</w:delText>
          </w:r>
          <w:r w:rsidDel="009B41E4">
            <w:rPr>
              <w:rFonts w:ascii="Times New Roman" w:eastAsia="Times New Roman" w:hAnsi="Times New Roman" w:cs="Times New Roman"/>
              <w:i/>
              <w:sz w:val="24"/>
              <w:szCs w:val="24"/>
            </w:rPr>
            <w:delText xml:space="preserve">M </w:delText>
          </w:r>
          <w:r w:rsidDel="009B41E4">
            <w:rPr>
              <w:rFonts w:ascii="Times New Roman" w:eastAsia="Times New Roman" w:hAnsi="Times New Roman" w:cs="Times New Roman"/>
              <w:sz w:val="24"/>
              <w:szCs w:val="24"/>
            </w:rPr>
            <w:delText xml:space="preserve">= .63, </w:delText>
          </w:r>
          <w:r w:rsidDel="009B41E4">
            <w:rPr>
              <w:rFonts w:ascii="Times New Roman" w:eastAsia="Times New Roman" w:hAnsi="Times New Roman" w:cs="Times New Roman"/>
              <w:i/>
              <w:sz w:val="24"/>
              <w:szCs w:val="24"/>
            </w:rPr>
            <w:delText>SD</w:delText>
          </w:r>
          <w:r w:rsidDel="009B41E4">
            <w:rPr>
              <w:rFonts w:ascii="Times New Roman" w:eastAsia="Times New Roman" w:hAnsi="Times New Roman" w:cs="Times New Roman"/>
              <w:sz w:val="24"/>
              <w:szCs w:val="24"/>
            </w:rPr>
            <w:delText xml:space="preserve"> = 0.49), </w:delText>
          </w:r>
          <w:r w:rsidDel="009B41E4">
            <w:rPr>
              <w:rFonts w:ascii="Times New Roman" w:eastAsia="Times New Roman" w:hAnsi="Times New Roman" w:cs="Times New Roman"/>
              <w:i/>
              <w:sz w:val="24"/>
              <w:szCs w:val="24"/>
            </w:rPr>
            <w:delText>t</w:delText>
          </w:r>
          <w:r w:rsidDel="009B41E4">
            <w:rPr>
              <w:rFonts w:ascii="Times New Roman" w:eastAsia="Times New Roman" w:hAnsi="Times New Roman" w:cs="Times New Roman"/>
              <w:sz w:val="24"/>
              <w:szCs w:val="24"/>
            </w:rPr>
            <w:delText xml:space="preserve">(31) = 3.38, </w:delText>
          </w:r>
          <w:r w:rsidDel="009B41E4">
            <w:rPr>
              <w:rFonts w:ascii="Times New Roman" w:eastAsia="Times New Roman" w:hAnsi="Times New Roman" w:cs="Times New Roman"/>
              <w:i/>
              <w:sz w:val="24"/>
              <w:szCs w:val="24"/>
            </w:rPr>
            <w:delText>p&lt;</w:delText>
          </w:r>
          <w:r w:rsidDel="009B41E4">
            <w:rPr>
              <w:rFonts w:ascii="Times New Roman" w:eastAsia="Times New Roman" w:hAnsi="Times New Roman" w:cs="Times New Roman"/>
              <w:sz w:val="24"/>
              <w:szCs w:val="24"/>
            </w:rPr>
            <w:delText xml:space="preserve"> .01. Participants treated the remaining objects equivalently. </w:delText>
          </w:r>
        </w:del>
      </w:ins>
    </w:p>
    <w:p w14:paraId="1233771D" w14:textId="7C2E6BE4" w:rsidR="006C5C80" w:rsidDel="009B41E4" w:rsidRDefault="00E81900">
      <w:pPr>
        <w:spacing w:after="0" w:line="480" w:lineRule="auto"/>
        <w:ind w:firstLine="720"/>
        <w:rPr>
          <w:ins w:id="1836" w:author="Benton, Deon" w:date="2023-10-05T22:02:00Z"/>
          <w:del w:id="1837" w:author="Benton, Deon [2]" w:date="2023-10-13T14:55:00Z"/>
          <w:rFonts w:ascii="Times New Roman" w:eastAsia="Times New Roman" w:hAnsi="Times New Roman" w:cs="Times New Roman"/>
          <w:sz w:val="24"/>
          <w:szCs w:val="24"/>
        </w:rPr>
      </w:pPr>
      <w:ins w:id="1838" w:author="Benton, Deon" w:date="2023-10-05T22:02:00Z">
        <w:del w:id="1839" w:author="Benton, Deon [2]" w:date="2023-10-13T14:55:00Z">
          <w:r w:rsidDel="009B41E4">
            <w:rPr>
              <w:rFonts w:ascii="Times New Roman" w:eastAsia="Times New Roman" w:hAnsi="Times New Roman" w:cs="Times New Roman"/>
              <w:sz w:val="24"/>
              <w:szCs w:val="24"/>
            </w:rPr>
            <w:delText>As with Experiment 1, the third and fourth one-way linear models for the experimental and control trials within the indirect screening-off condition both revealed a significant experimental effect of Objects, both χ</w:delText>
          </w:r>
          <w:r w:rsidDel="009B41E4">
            <w:rPr>
              <w:rFonts w:ascii="Times New Roman" w:eastAsia="Times New Roman" w:hAnsi="Times New Roman" w:cs="Times New Roman"/>
              <w:i/>
              <w:sz w:val="24"/>
              <w:szCs w:val="24"/>
              <w:vertAlign w:val="superscript"/>
            </w:rPr>
            <w:delText>2</w:delText>
          </w:r>
          <w:r w:rsidDel="009B41E4">
            <w:rPr>
              <w:rFonts w:ascii="Times New Roman" w:eastAsia="Times New Roman" w:hAnsi="Times New Roman" w:cs="Times New Roman"/>
              <w:sz w:val="24"/>
              <w:szCs w:val="24"/>
            </w:rPr>
            <w:delText xml:space="preserve">-values &gt; 1100.90, both </w:delText>
          </w:r>
          <w:r w:rsidDel="009B41E4">
            <w:rPr>
              <w:rFonts w:ascii="Times New Roman" w:eastAsia="Times New Roman" w:hAnsi="Times New Roman" w:cs="Times New Roman"/>
              <w:i/>
              <w:sz w:val="24"/>
              <w:szCs w:val="24"/>
            </w:rPr>
            <w:delText>p</w:delText>
          </w:r>
          <w:r w:rsidDel="009B41E4">
            <w:rPr>
              <w:rFonts w:ascii="Times New Roman" w:eastAsia="Times New Roman" w:hAnsi="Times New Roman" w:cs="Times New Roman"/>
              <w:sz w:val="24"/>
              <w:szCs w:val="24"/>
            </w:rPr>
            <w:delText>-values &lt; .001. During the indirect screening-off experimental trials, participants considered objects A (</w:delText>
          </w:r>
          <w:r w:rsidDel="009B41E4">
            <w:rPr>
              <w:rFonts w:ascii="Times New Roman" w:eastAsia="Times New Roman" w:hAnsi="Times New Roman" w:cs="Times New Roman"/>
              <w:i/>
              <w:sz w:val="24"/>
              <w:szCs w:val="24"/>
            </w:rPr>
            <w:delText xml:space="preserve">M </w:delText>
          </w:r>
          <w:r w:rsidDel="009B41E4">
            <w:rPr>
              <w:rFonts w:ascii="Times New Roman" w:eastAsia="Times New Roman" w:hAnsi="Times New Roman" w:cs="Times New Roman"/>
              <w:sz w:val="24"/>
              <w:szCs w:val="24"/>
            </w:rPr>
            <w:delText xml:space="preserve">= 0.08, </w:delText>
          </w:r>
          <w:r w:rsidDel="009B41E4">
            <w:rPr>
              <w:rFonts w:ascii="Times New Roman" w:eastAsia="Times New Roman" w:hAnsi="Times New Roman" w:cs="Times New Roman"/>
              <w:i/>
              <w:sz w:val="24"/>
              <w:szCs w:val="24"/>
            </w:rPr>
            <w:delText>SD</w:delText>
          </w:r>
          <w:r w:rsidDel="009B41E4">
            <w:rPr>
              <w:rFonts w:ascii="Times New Roman" w:eastAsia="Times New Roman" w:hAnsi="Times New Roman" w:cs="Times New Roman"/>
              <w:sz w:val="24"/>
              <w:szCs w:val="24"/>
            </w:rPr>
            <w:delText xml:space="preserve"> = 0.27) and B (</w:delText>
          </w:r>
          <w:r w:rsidDel="009B41E4">
            <w:rPr>
              <w:rFonts w:ascii="Times New Roman" w:eastAsia="Times New Roman" w:hAnsi="Times New Roman" w:cs="Times New Roman"/>
              <w:i/>
              <w:sz w:val="24"/>
              <w:szCs w:val="24"/>
            </w:rPr>
            <w:delText xml:space="preserve">M </w:delText>
          </w:r>
          <w:r w:rsidDel="009B41E4">
            <w:rPr>
              <w:rFonts w:ascii="Times New Roman" w:eastAsia="Times New Roman" w:hAnsi="Times New Roman" w:cs="Times New Roman"/>
              <w:sz w:val="24"/>
              <w:szCs w:val="24"/>
            </w:rPr>
            <w:delText xml:space="preserve">= 0.05, </w:delText>
          </w:r>
          <w:r w:rsidDel="009B41E4">
            <w:rPr>
              <w:rFonts w:ascii="Times New Roman" w:eastAsia="Times New Roman" w:hAnsi="Times New Roman" w:cs="Times New Roman"/>
              <w:i/>
              <w:sz w:val="24"/>
              <w:szCs w:val="24"/>
            </w:rPr>
            <w:delText>SD</w:delText>
          </w:r>
          <w:r w:rsidDel="009B41E4">
            <w:rPr>
              <w:rFonts w:ascii="Times New Roman" w:eastAsia="Times New Roman" w:hAnsi="Times New Roman" w:cs="Times New Roman"/>
              <w:sz w:val="24"/>
              <w:szCs w:val="24"/>
            </w:rPr>
            <w:delText xml:space="preserve"> = 0.21) to be less likely to be blickets than object C (</w:delText>
          </w:r>
          <w:r w:rsidDel="009B41E4">
            <w:rPr>
              <w:rFonts w:ascii="Times New Roman" w:eastAsia="Times New Roman" w:hAnsi="Times New Roman" w:cs="Times New Roman"/>
              <w:i/>
              <w:sz w:val="24"/>
              <w:szCs w:val="24"/>
            </w:rPr>
            <w:delText xml:space="preserve">M </w:delText>
          </w:r>
          <w:r w:rsidDel="009B41E4">
            <w:rPr>
              <w:rFonts w:ascii="Times New Roman" w:eastAsia="Times New Roman" w:hAnsi="Times New Roman" w:cs="Times New Roman"/>
              <w:sz w:val="24"/>
              <w:szCs w:val="24"/>
            </w:rPr>
            <w:delText xml:space="preserve">= 0.98, </w:delText>
          </w:r>
          <w:r w:rsidDel="009B41E4">
            <w:rPr>
              <w:rFonts w:ascii="Times New Roman" w:eastAsia="Times New Roman" w:hAnsi="Times New Roman" w:cs="Times New Roman"/>
              <w:i/>
              <w:sz w:val="24"/>
              <w:szCs w:val="24"/>
            </w:rPr>
            <w:delText>SD</w:delText>
          </w:r>
          <w:r w:rsidDel="009B41E4">
            <w:rPr>
              <w:rFonts w:ascii="Times New Roman" w:eastAsia="Times New Roman" w:hAnsi="Times New Roman" w:cs="Times New Roman"/>
              <w:sz w:val="24"/>
              <w:szCs w:val="24"/>
            </w:rPr>
            <w:delText xml:space="preserve"> = 0.13), both </w:delText>
          </w:r>
          <w:r w:rsidDel="009B41E4">
            <w:rPr>
              <w:rFonts w:ascii="Times New Roman" w:eastAsia="Times New Roman" w:hAnsi="Times New Roman" w:cs="Times New Roman"/>
              <w:i/>
              <w:sz w:val="24"/>
              <w:szCs w:val="24"/>
            </w:rPr>
            <w:delText>t</w:delText>
          </w:r>
          <w:r w:rsidDel="009B41E4">
            <w:rPr>
              <w:rFonts w:ascii="Times New Roman" w:eastAsia="Times New Roman" w:hAnsi="Times New Roman" w:cs="Times New Roman"/>
              <w:sz w:val="24"/>
              <w:szCs w:val="24"/>
            </w:rPr>
            <w:delText xml:space="preserve">-values &gt; -21.10, both </w:delText>
          </w:r>
          <w:r w:rsidDel="009B41E4">
            <w:rPr>
              <w:rFonts w:ascii="Times New Roman" w:eastAsia="Times New Roman" w:hAnsi="Times New Roman" w:cs="Times New Roman"/>
              <w:i/>
              <w:sz w:val="24"/>
              <w:szCs w:val="24"/>
            </w:rPr>
            <w:delText>p</w:delText>
          </w:r>
          <w:r w:rsidDel="009B41E4">
            <w:rPr>
              <w:rFonts w:ascii="Times New Roman" w:eastAsia="Times New Roman" w:hAnsi="Times New Roman" w:cs="Times New Roman"/>
              <w:sz w:val="24"/>
              <w:szCs w:val="24"/>
            </w:rPr>
            <w:delText xml:space="preserve">-values &lt; .001. Participants treated objects A </w:delText>
          </w:r>
          <w:r w:rsidR="003D61D3" w:rsidDel="009B41E4">
            <w:rPr>
              <w:rFonts w:ascii="Times New Roman" w:eastAsia="Times New Roman" w:hAnsi="Times New Roman" w:cs="Times New Roman"/>
              <w:sz w:val="24"/>
              <w:szCs w:val="24"/>
            </w:rPr>
            <w:delText>a</w:delText>
          </w:r>
          <w:r w:rsidDel="009B41E4">
            <w:rPr>
              <w:rFonts w:ascii="Times New Roman" w:eastAsia="Times New Roman" w:hAnsi="Times New Roman" w:cs="Times New Roman"/>
              <w:sz w:val="24"/>
              <w:szCs w:val="24"/>
            </w:rPr>
            <w:delText xml:space="preserve">nd B equivalently, </w:delText>
          </w:r>
          <w:r w:rsidDel="009B41E4">
            <w:rPr>
              <w:rFonts w:ascii="Times New Roman" w:eastAsia="Times New Roman" w:hAnsi="Times New Roman" w:cs="Times New Roman"/>
              <w:i/>
              <w:sz w:val="24"/>
              <w:szCs w:val="24"/>
            </w:rPr>
            <w:delText>t</w:delText>
          </w:r>
          <w:r w:rsidDel="009B41E4">
            <w:rPr>
              <w:rFonts w:ascii="Times New Roman" w:eastAsia="Times New Roman" w:hAnsi="Times New Roman" w:cs="Times New Roman"/>
              <w:sz w:val="24"/>
              <w:szCs w:val="24"/>
            </w:rPr>
            <w:delText xml:space="preserve">(31) = 1.43, </w:delText>
          </w:r>
          <w:r w:rsidDel="009B41E4">
            <w:rPr>
              <w:rFonts w:ascii="Times New Roman" w:eastAsia="Times New Roman" w:hAnsi="Times New Roman" w:cs="Times New Roman"/>
              <w:i/>
              <w:sz w:val="24"/>
              <w:szCs w:val="24"/>
            </w:rPr>
            <w:delText xml:space="preserve">p </w:delText>
          </w:r>
          <w:r w:rsidDel="009B41E4">
            <w:rPr>
              <w:rFonts w:ascii="Times New Roman" w:eastAsia="Times New Roman" w:hAnsi="Times New Roman" w:cs="Times New Roman"/>
              <w:sz w:val="24"/>
              <w:szCs w:val="24"/>
            </w:rPr>
            <w:delText>= .16. During the indirect screening-off control trials, participants considered objects D (</w:delText>
          </w:r>
          <w:r w:rsidDel="009B41E4">
            <w:rPr>
              <w:rFonts w:ascii="Times New Roman" w:eastAsia="Times New Roman" w:hAnsi="Times New Roman" w:cs="Times New Roman"/>
              <w:i/>
              <w:sz w:val="24"/>
              <w:szCs w:val="24"/>
            </w:rPr>
            <w:delText xml:space="preserve">M </w:delText>
          </w:r>
          <w:r w:rsidDel="009B41E4">
            <w:rPr>
              <w:rFonts w:ascii="Times New Roman" w:eastAsia="Times New Roman" w:hAnsi="Times New Roman" w:cs="Times New Roman"/>
              <w:sz w:val="24"/>
              <w:szCs w:val="24"/>
            </w:rPr>
            <w:delText xml:space="preserve">= 0, </w:delText>
          </w:r>
          <w:r w:rsidDel="009B41E4">
            <w:rPr>
              <w:rFonts w:ascii="Times New Roman" w:eastAsia="Times New Roman" w:hAnsi="Times New Roman" w:cs="Times New Roman"/>
              <w:i/>
              <w:sz w:val="24"/>
              <w:szCs w:val="24"/>
            </w:rPr>
            <w:delText>SD</w:delText>
          </w:r>
          <w:r w:rsidDel="009B41E4">
            <w:rPr>
              <w:rFonts w:ascii="Times New Roman" w:eastAsia="Times New Roman" w:hAnsi="Times New Roman" w:cs="Times New Roman"/>
              <w:sz w:val="24"/>
              <w:szCs w:val="24"/>
            </w:rPr>
            <w:delText xml:space="preserve"> = 0) and E (</w:delText>
          </w:r>
          <w:r w:rsidDel="009B41E4">
            <w:rPr>
              <w:rFonts w:ascii="Times New Roman" w:eastAsia="Times New Roman" w:hAnsi="Times New Roman" w:cs="Times New Roman"/>
              <w:i/>
              <w:sz w:val="24"/>
              <w:szCs w:val="24"/>
            </w:rPr>
            <w:delText xml:space="preserve">M </w:delText>
          </w:r>
          <w:r w:rsidDel="009B41E4">
            <w:rPr>
              <w:rFonts w:ascii="Times New Roman" w:eastAsia="Times New Roman" w:hAnsi="Times New Roman" w:cs="Times New Roman"/>
              <w:sz w:val="24"/>
              <w:szCs w:val="24"/>
            </w:rPr>
            <w:delText xml:space="preserve">= 0, </w:delText>
          </w:r>
          <w:r w:rsidDel="009B41E4">
            <w:rPr>
              <w:rFonts w:ascii="Times New Roman" w:eastAsia="Times New Roman" w:hAnsi="Times New Roman" w:cs="Times New Roman"/>
              <w:i/>
              <w:sz w:val="24"/>
              <w:szCs w:val="24"/>
            </w:rPr>
            <w:delText>SD</w:delText>
          </w:r>
          <w:r w:rsidDel="009B41E4">
            <w:rPr>
              <w:rFonts w:ascii="Times New Roman" w:eastAsia="Times New Roman" w:hAnsi="Times New Roman" w:cs="Times New Roman"/>
              <w:sz w:val="24"/>
              <w:szCs w:val="24"/>
            </w:rPr>
            <w:delText xml:space="preserve"> = 0) to be less likely to be blickets than object A (</w:delText>
          </w:r>
          <w:r w:rsidDel="009B41E4">
            <w:rPr>
              <w:rFonts w:ascii="Times New Roman" w:eastAsia="Times New Roman" w:hAnsi="Times New Roman" w:cs="Times New Roman"/>
              <w:i/>
              <w:sz w:val="24"/>
              <w:szCs w:val="24"/>
            </w:rPr>
            <w:delText xml:space="preserve">M </w:delText>
          </w:r>
          <w:r w:rsidDel="009B41E4">
            <w:rPr>
              <w:rFonts w:ascii="Times New Roman" w:eastAsia="Times New Roman" w:hAnsi="Times New Roman" w:cs="Times New Roman"/>
              <w:sz w:val="24"/>
              <w:szCs w:val="24"/>
            </w:rPr>
            <w:delText xml:space="preserve">= 0.98, </w:delText>
          </w:r>
          <w:r w:rsidDel="009B41E4">
            <w:rPr>
              <w:rFonts w:ascii="Times New Roman" w:eastAsia="Times New Roman" w:hAnsi="Times New Roman" w:cs="Times New Roman"/>
              <w:i/>
              <w:sz w:val="24"/>
              <w:szCs w:val="24"/>
            </w:rPr>
            <w:delText>SD</w:delText>
          </w:r>
          <w:r w:rsidDel="009B41E4">
            <w:rPr>
              <w:rFonts w:ascii="Times New Roman" w:eastAsia="Times New Roman" w:hAnsi="Times New Roman" w:cs="Times New Roman"/>
              <w:sz w:val="24"/>
              <w:szCs w:val="24"/>
            </w:rPr>
            <w:delText xml:space="preserve"> = 0.13), object B (</w:delText>
          </w:r>
          <w:r w:rsidDel="009B41E4">
            <w:rPr>
              <w:rFonts w:ascii="Times New Roman" w:eastAsia="Times New Roman" w:hAnsi="Times New Roman" w:cs="Times New Roman"/>
              <w:i/>
              <w:sz w:val="24"/>
              <w:szCs w:val="24"/>
            </w:rPr>
            <w:delText xml:space="preserve">M </w:delText>
          </w:r>
          <w:r w:rsidDel="009B41E4">
            <w:rPr>
              <w:rFonts w:ascii="Times New Roman" w:eastAsia="Times New Roman" w:hAnsi="Times New Roman" w:cs="Times New Roman"/>
              <w:sz w:val="24"/>
              <w:szCs w:val="24"/>
            </w:rPr>
            <w:delText xml:space="preserve">= 0.95, </w:delText>
          </w:r>
          <w:r w:rsidDel="009B41E4">
            <w:rPr>
              <w:rFonts w:ascii="Times New Roman" w:eastAsia="Times New Roman" w:hAnsi="Times New Roman" w:cs="Times New Roman"/>
              <w:i/>
              <w:sz w:val="24"/>
              <w:szCs w:val="24"/>
            </w:rPr>
            <w:delText>SD</w:delText>
          </w:r>
          <w:r w:rsidDel="009B41E4">
            <w:rPr>
              <w:rFonts w:ascii="Times New Roman" w:eastAsia="Times New Roman" w:hAnsi="Times New Roman" w:cs="Times New Roman"/>
              <w:sz w:val="24"/>
              <w:szCs w:val="24"/>
            </w:rPr>
            <w:delText xml:space="preserve"> = 0.21), and object C (</w:delText>
          </w:r>
          <w:r w:rsidDel="009B41E4">
            <w:rPr>
              <w:rFonts w:ascii="Times New Roman" w:eastAsia="Times New Roman" w:hAnsi="Times New Roman" w:cs="Times New Roman"/>
              <w:i/>
              <w:sz w:val="24"/>
              <w:szCs w:val="24"/>
            </w:rPr>
            <w:delText xml:space="preserve">M </w:delText>
          </w:r>
          <w:r w:rsidDel="009B41E4">
            <w:rPr>
              <w:rFonts w:ascii="Times New Roman" w:eastAsia="Times New Roman" w:hAnsi="Times New Roman" w:cs="Times New Roman"/>
              <w:sz w:val="24"/>
              <w:szCs w:val="24"/>
            </w:rPr>
            <w:delText xml:space="preserve">= 0.97, </w:delText>
          </w:r>
          <w:r w:rsidDel="009B41E4">
            <w:rPr>
              <w:rFonts w:ascii="Times New Roman" w:eastAsia="Times New Roman" w:hAnsi="Times New Roman" w:cs="Times New Roman"/>
              <w:i/>
              <w:sz w:val="24"/>
              <w:szCs w:val="24"/>
            </w:rPr>
            <w:delText>SD</w:delText>
          </w:r>
          <w:r w:rsidDel="009B41E4">
            <w:rPr>
              <w:rFonts w:ascii="Times New Roman" w:eastAsia="Times New Roman" w:hAnsi="Times New Roman" w:cs="Times New Roman"/>
              <w:sz w:val="24"/>
              <w:szCs w:val="24"/>
            </w:rPr>
            <w:delText xml:space="preserve"> = 0.18), all </w:delText>
          </w:r>
          <w:r w:rsidRPr="00E62041" w:rsidDel="009B41E4">
            <w:rPr>
              <w:rFonts w:ascii="Times New Roman" w:eastAsia="Times New Roman" w:hAnsi="Times New Roman" w:cs="Times New Roman"/>
              <w:i/>
              <w:iCs/>
              <w:sz w:val="24"/>
              <w:szCs w:val="24"/>
            </w:rPr>
            <w:delText>t</w:delText>
          </w:r>
          <w:r w:rsidDel="009B41E4">
            <w:rPr>
              <w:rFonts w:ascii="Times New Roman" w:eastAsia="Times New Roman" w:hAnsi="Times New Roman" w:cs="Times New Roman"/>
              <w:sz w:val="24"/>
              <w:szCs w:val="24"/>
            </w:rPr>
            <w:delText xml:space="preserve">-values &gt; 35.79, all </w:delText>
          </w:r>
          <w:r w:rsidRPr="00E62041" w:rsidDel="009B41E4">
            <w:rPr>
              <w:rFonts w:ascii="Times New Roman" w:eastAsia="Times New Roman" w:hAnsi="Times New Roman" w:cs="Times New Roman"/>
              <w:i/>
              <w:iCs/>
              <w:sz w:val="24"/>
              <w:szCs w:val="24"/>
            </w:rPr>
            <w:delText>p</w:delText>
          </w:r>
          <w:r w:rsidDel="009B41E4">
            <w:rPr>
              <w:rFonts w:ascii="Times New Roman" w:eastAsia="Times New Roman" w:hAnsi="Times New Roman" w:cs="Times New Roman"/>
              <w:sz w:val="24"/>
              <w:szCs w:val="24"/>
            </w:rPr>
            <w:delText>-values &lt; .001.  Participants treated objects A-C equivalently.</w:delText>
          </w:r>
        </w:del>
      </w:ins>
    </w:p>
    <w:p w14:paraId="141CA8D8" w14:textId="5D0DF596" w:rsidR="00B51B4F" w:rsidDel="009B41E4" w:rsidRDefault="00E33573">
      <w:pPr>
        <w:spacing w:after="0" w:line="480" w:lineRule="auto"/>
        <w:ind w:firstLine="720"/>
        <w:rPr>
          <w:del w:id="1840" w:author="Benton, Deon [2]" w:date="2023-10-13T14:55:00Z"/>
          <w:rFonts w:ascii="Times New Roman" w:eastAsia="Times New Roman" w:hAnsi="Times New Roman" w:cs="Times New Roman"/>
          <w:sz w:val="24"/>
          <w:szCs w:val="24"/>
        </w:rPr>
      </w:pPr>
      <w:del w:id="1841" w:author="Benton, Deon [2]" w:date="2023-10-13T14:55:00Z">
        <w:r w:rsidDel="009B41E4">
          <w:rPr>
            <w:rFonts w:ascii="Times New Roman" w:eastAsia="Times New Roman" w:hAnsi="Times New Roman" w:cs="Times New Roman"/>
            <w:b/>
            <w:sz w:val="24"/>
            <w:szCs w:val="24"/>
          </w:rPr>
          <w:delText xml:space="preserve">Evidence of retrospective reasoning. </w:delText>
        </w:r>
        <w:r w:rsidDel="009B41E4">
          <w:rPr>
            <w:rFonts w:ascii="Times New Roman" w:eastAsia="Times New Roman" w:hAnsi="Times New Roman" w:cs="Times New Roman"/>
            <w:sz w:val="24"/>
            <w:szCs w:val="24"/>
          </w:rPr>
          <w:delText xml:space="preserve">We next examined whether participants engaged in retrospective reasoning using the operationalization of it from Experiment 1. Data were entered into a two-way </w:delText>
        </w:r>
      </w:del>
      <w:ins w:id="1842" w:author="Benton, Deon" w:date="2023-10-05T22:02:00Z">
        <w:del w:id="1843" w:author="Benton, Deon [2]" w:date="2023-10-13T14:55:00Z">
          <w:r w:rsidR="00E81900" w:rsidDel="009B41E4">
            <w:rPr>
              <w:rFonts w:ascii="Times New Roman" w:eastAsia="Times New Roman" w:hAnsi="Times New Roman" w:cs="Times New Roman"/>
              <w:sz w:val="24"/>
              <w:szCs w:val="24"/>
            </w:rPr>
            <w:delText xml:space="preserve">linear </w:delText>
          </w:r>
        </w:del>
      </w:ins>
      <w:del w:id="1844" w:author="Benton, Deon [2]" w:date="2023-10-13T14:55:00Z">
        <w:r w:rsidDel="009B41E4">
          <w:rPr>
            <w:rFonts w:ascii="Times New Roman" w:eastAsia="Times New Roman" w:hAnsi="Times New Roman" w:cs="Times New Roman"/>
            <w:sz w:val="24"/>
            <w:szCs w:val="24"/>
          </w:rPr>
          <w:delText xml:space="preserve">mixed-effects </w:delText>
        </w:r>
      </w:del>
      <w:ins w:id="1845" w:author="Benton, Deon" w:date="2023-10-05T22:02:00Z">
        <w:del w:id="1846" w:author="Benton, Deon [2]" w:date="2023-10-13T14:55:00Z">
          <w:r w:rsidR="00E81900" w:rsidDel="009B41E4">
            <w:rPr>
              <w:rFonts w:ascii="Times New Roman" w:eastAsia="Times New Roman" w:hAnsi="Times New Roman" w:cs="Times New Roman"/>
              <w:sz w:val="24"/>
              <w:szCs w:val="24"/>
            </w:rPr>
            <w:delText>model</w:delText>
          </w:r>
        </w:del>
      </w:ins>
      <w:del w:id="1847" w:author="Benton, Deon [2]" w:date="2023-10-13T14:55:00Z">
        <w:r w:rsidDel="009B41E4">
          <w:rPr>
            <w:rFonts w:ascii="Times New Roman" w:eastAsia="Times New Roman" w:hAnsi="Times New Roman" w:cs="Times New Roman"/>
            <w:sz w:val="24"/>
            <w:szCs w:val="24"/>
          </w:rPr>
          <w:delText xml:space="preserve">logistic regression with Trial Type and Object as the within-participants fixed effects and participants as the random effect. This analysis </w:delText>
        </w:r>
      </w:del>
      <w:ins w:id="1848" w:author="Benton, Deon" w:date="2023-10-05T22:02:00Z">
        <w:del w:id="1849" w:author="Benton, Deon [2]" w:date="2023-10-13T14:55:00Z">
          <w:r w:rsidR="00E81900" w:rsidDel="009B41E4">
            <w:rPr>
              <w:rFonts w:ascii="Times New Roman" w:eastAsia="Times New Roman" w:hAnsi="Times New Roman" w:cs="Times New Roman"/>
              <w:sz w:val="24"/>
              <w:szCs w:val="24"/>
            </w:rPr>
            <w:delText xml:space="preserve">revealed only a main effect of Trial Type, </w:delText>
          </w:r>
          <w:r w:rsidR="00E81900" w:rsidDel="009B41E4">
            <w:rPr>
              <w:rFonts w:ascii="Times New Roman" w:eastAsia="Times New Roman" w:hAnsi="Times New Roman" w:cs="Times New Roman"/>
              <w:i/>
              <w:sz w:val="24"/>
              <w:szCs w:val="24"/>
            </w:rPr>
            <w:delText>χ</w:delText>
          </w:r>
          <w:r w:rsidR="00E81900" w:rsidDel="009B41E4">
            <w:rPr>
              <w:rFonts w:ascii="Times New Roman" w:eastAsia="Times New Roman" w:hAnsi="Times New Roman" w:cs="Times New Roman"/>
              <w:i/>
              <w:sz w:val="24"/>
              <w:szCs w:val="24"/>
              <w:vertAlign w:val="superscript"/>
            </w:rPr>
            <w:delText>2</w:delText>
          </w:r>
          <w:r w:rsidR="00E81900" w:rsidDel="009B41E4">
            <w:rPr>
              <w:rFonts w:ascii="Times New Roman" w:eastAsia="Times New Roman" w:hAnsi="Times New Roman" w:cs="Times New Roman"/>
              <w:sz w:val="24"/>
              <w:szCs w:val="24"/>
            </w:rPr>
            <w:delText xml:space="preserve">(1) = 3.94, </w:delText>
          </w:r>
          <w:r w:rsidR="00E81900" w:rsidDel="009B41E4">
            <w:rPr>
              <w:rFonts w:ascii="Times New Roman" w:eastAsia="Times New Roman" w:hAnsi="Times New Roman" w:cs="Times New Roman"/>
              <w:i/>
              <w:sz w:val="24"/>
              <w:szCs w:val="24"/>
            </w:rPr>
            <w:delText xml:space="preserve">p </w:delText>
          </w:r>
          <w:r w:rsidR="00E81900" w:rsidDel="009B41E4">
            <w:rPr>
              <w:rFonts w:ascii="Times New Roman" w:eastAsia="Times New Roman" w:hAnsi="Times New Roman" w:cs="Times New Roman"/>
              <w:sz w:val="24"/>
              <w:szCs w:val="24"/>
            </w:rPr>
            <w:delText>= .05</w:delText>
          </w:r>
          <w:r w:rsidR="00C55FBB" w:rsidDel="009B41E4">
            <w:rPr>
              <w:rFonts w:ascii="Times New Roman" w:eastAsia="Times New Roman" w:hAnsi="Times New Roman" w:cs="Times New Roman"/>
              <w:sz w:val="24"/>
              <w:szCs w:val="24"/>
            </w:rPr>
            <w:delText>: Participants</w:delText>
          </w:r>
          <w:r w:rsidR="00E81900" w:rsidDel="009B41E4">
            <w:rPr>
              <w:rFonts w:ascii="Times New Roman" w:eastAsia="Times New Roman" w:hAnsi="Times New Roman" w:cs="Times New Roman"/>
              <w:sz w:val="24"/>
              <w:szCs w:val="24"/>
            </w:rPr>
            <w:delText xml:space="preserve"> </w:delText>
          </w:r>
          <w:r w:rsidR="00866133" w:rsidDel="009B41E4">
            <w:rPr>
              <w:rFonts w:ascii="Times New Roman" w:eastAsia="Times New Roman" w:hAnsi="Times New Roman" w:cs="Times New Roman"/>
              <w:sz w:val="24"/>
              <w:szCs w:val="24"/>
            </w:rPr>
            <w:delText xml:space="preserve">provided </w:delText>
          </w:r>
          <w:r w:rsidR="00E81900" w:rsidDel="009B41E4">
            <w:rPr>
              <w:rFonts w:ascii="Times New Roman" w:eastAsia="Times New Roman" w:hAnsi="Times New Roman" w:cs="Times New Roman"/>
              <w:sz w:val="24"/>
              <w:szCs w:val="24"/>
            </w:rPr>
            <w:delText>higher combined ratings of objects A, B, and C in the backwards blocking control trials (</w:delText>
          </w:r>
          <w:r w:rsidR="00E81900" w:rsidDel="009B41E4">
            <w:rPr>
              <w:rFonts w:ascii="Times New Roman" w:eastAsia="Times New Roman" w:hAnsi="Times New Roman" w:cs="Times New Roman"/>
              <w:i/>
              <w:sz w:val="24"/>
              <w:szCs w:val="24"/>
            </w:rPr>
            <w:delText xml:space="preserve">M </w:delText>
          </w:r>
          <w:r w:rsidR="00E81900" w:rsidDel="009B41E4">
            <w:rPr>
              <w:rFonts w:ascii="Times New Roman" w:eastAsia="Times New Roman" w:hAnsi="Times New Roman" w:cs="Times New Roman"/>
              <w:sz w:val="24"/>
              <w:szCs w:val="24"/>
            </w:rPr>
            <w:delText xml:space="preserve">= 0.79, </w:delText>
          </w:r>
          <w:r w:rsidR="00E81900" w:rsidDel="009B41E4">
            <w:rPr>
              <w:rFonts w:ascii="Times New Roman" w:eastAsia="Times New Roman" w:hAnsi="Times New Roman" w:cs="Times New Roman"/>
              <w:i/>
              <w:sz w:val="24"/>
              <w:szCs w:val="24"/>
            </w:rPr>
            <w:delText>SD</w:delText>
          </w:r>
          <w:r w:rsidR="00E81900" w:rsidDel="009B41E4">
            <w:rPr>
              <w:rFonts w:ascii="Times New Roman" w:eastAsia="Times New Roman" w:hAnsi="Times New Roman" w:cs="Times New Roman"/>
              <w:sz w:val="24"/>
              <w:szCs w:val="24"/>
            </w:rPr>
            <w:delText xml:space="preserve"> = 0.41) than the combined ratings of object C in the backwards blocking experimental trials (</w:delText>
          </w:r>
          <w:r w:rsidR="00E81900" w:rsidDel="009B41E4">
            <w:rPr>
              <w:rFonts w:ascii="Times New Roman" w:eastAsia="Times New Roman" w:hAnsi="Times New Roman" w:cs="Times New Roman"/>
              <w:i/>
              <w:sz w:val="24"/>
              <w:szCs w:val="24"/>
            </w:rPr>
            <w:delText xml:space="preserve">M </w:delText>
          </w:r>
          <w:r w:rsidR="00E81900" w:rsidDel="009B41E4">
            <w:rPr>
              <w:rFonts w:ascii="Times New Roman" w:eastAsia="Times New Roman" w:hAnsi="Times New Roman" w:cs="Times New Roman"/>
              <w:sz w:val="24"/>
              <w:szCs w:val="24"/>
            </w:rPr>
            <w:delText xml:space="preserve">= 0.63, </w:delText>
          </w:r>
          <w:r w:rsidR="00E81900" w:rsidDel="009B41E4">
            <w:rPr>
              <w:rFonts w:ascii="Times New Roman" w:eastAsia="Times New Roman" w:hAnsi="Times New Roman" w:cs="Times New Roman"/>
              <w:i/>
              <w:sz w:val="24"/>
              <w:szCs w:val="24"/>
            </w:rPr>
            <w:delText>SD</w:delText>
          </w:r>
          <w:r w:rsidR="00E81900" w:rsidDel="009B41E4">
            <w:rPr>
              <w:rFonts w:ascii="Times New Roman" w:eastAsia="Times New Roman" w:hAnsi="Times New Roman" w:cs="Times New Roman"/>
              <w:sz w:val="24"/>
              <w:szCs w:val="24"/>
            </w:rPr>
            <w:delText xml:space="preserve"> = 0.49). </w:delText>
          </w:r>
          <w:r w:rsidR="00C55FBB" w:rsidDel="009B41E4">
            <w:rPr>
              <w:rFonts w:ascii="Times New Roman" w:eastAsia="Times New Roman" w:hAnsi="Times New Roman" w:cs="Times New Roman"/>
              <w:sz w:val="24"/>
              <w:szCs w:val="24"/>
            </w:rPr>
            <w:delText>For</w:delText>
          </w:r>
          <w:r w:rsidR="00E81900" w:rsidDel="009B41E4">
            <w:rPr>
              <w:rFonts w:ascii="Times New Roman" w:eastAsia="Times New Roman" w:hAnsi="Times New Roman" w:cs="Times New Roman"/>
              <w:sz w:val="24"/>
              <w:szCs w:val="24"/>
            </w:rPr>
            <w:delText xml:space="preserve"> the indirect screening-off condition</w:delText>
          </w:r>
          <w:r w:rsidR="00C55FBB" w:rsidDel="009B41E4">
            <w:rPr>
              <w:rFonts w:ascii="Times New Roman" w:eastAsia="Times New Roman" w:hAnsi="Times New Roman" w:cs="Times New Roman"/>
              <w:sz w:val="24"/>
              <w:szCs w:val="24"/>
            </w:rPr>
            <w:delText>, data</w:delText>
          </w:r>
          <w:r w:rsidR="00E81900" w:rsidDel="009B41E4">
            <w:rPr>
              <w:rFonts w:ascii="Times New Roman" w:eastAsia="Times New Roman" w:hAnsi="Times New Roman" w:cs="Times New Roman"/>
              <w:sz w:val="24"/>
              <w:szCs w:val="24"/>
            </w:rPr>
            <w:delText xml:space="preserve"> were entered into a two-way linear mixed-effects model with Trial Type and Object as the within-participants fixed effects and participants as the random effect. This analysis revealed neither a main effect of Objects, </w:delText>
          </w:r>
          <w:r w:rsidR="00E81900" w:rsidDel="009B41E4">
            <w:rPr>
              <w:rFonts w:ascii="Times New Roman" w:eastAsia="Times New Roman" w:hAnsi="Times New Roman" w:cs="Times New Roman"/>
              <w:i/>
              <w:sz w:val="24"/>
              <w:szCs w:val="24"/>
            </w:rPr>
            <w:delText>χ</w:delText>
          </w:r>
          <w:r w:rsidR="00E81900" w:rsidDel="009B41E4">
            <w:rPr>
              <w:rFonts w:ascii="Times New Roman" w:eastAsia="Times New Roman" w:hAnsi="Times New Roman" w:cs="Times New Roman"/>
              <w:i/>
              <w:sz w:val="24"/>
              <w:szCs w:val="24"/>
              <w:vertAlign w:val="superscript"/>
            </w:rPr>
            <w:delText>2</w:delText>
          </w:r>
          <w:r w:rsidR="00E81900" w:rsidDel="009B41E4">
            <w:rPr>
              <w:rFonts w:ascii="Times New Roman" w:eastAsia="Times New Roman" w:hAnsi="Times New Roman" w:cs="Times New Roman"/>
              <w:sz w:val="24"/>
              <w:szCs w:val="24"/>
            </w:rPr>
            <w:delText xml:space="preserve">(2) = 1.40, </w:delText>
          </w:r>
          <w:r w:rsidR="00E81900" w:rsidDel="009B41E4">
            <w:rPr>
              <w:rFonts w:ascii="Times New Roman" w:eastAsia="Times New Roman" w:hAnsi="Times New Roman" w:cs="Times New Roman"/>
              <w:i/>
              <w:sz w:val="24"/>
              <w:szCs w:val="24"/>
            </w:rPr>
            <w:delText xml:space="preserve">p </w:delText>
          </w:r>
          <w:r w:rsidR="00E81900" w:rsidDel="009B41E4">
            <w:rPr>
              <w:rFonts w:ascii="Times New Roman" w:eastAsia="Times New Roman" w:hAnsi="Times New Roman" w:cs="Times New Roman"/>
              <w:sz w:val="24"/>
              <w:szCs w:val="24"/>
            </w:rPr>
            <w:delText xml:space="preserve">= .49, nor </w:delText>
          </w:r>
          <w:r w:rsidR="00C55FBB" w:rsidDel="009B41E4">
            <w:rPr>
              <w:rFonts w:ascii="Times New Roman" w:eastAsia="Times New Roman" w:hAnsi="Times New Roman" w:cs="Times New Roman"/>
              <w:sz w:val="24"/>
              <w:szCs w:val="24"/>
            </w:rPr>
            <w:delText>a main</w:delText>
          </w:r>
          <w:r w:rsidR="00E81900" w:rsidDel="009B41E4">
            <w:rPr>
              <w:rFonts w:ascii="Times New Roman" w:eastAsia="Times New Roman" w:hAnsi="Times New Roman" w:cs="Times New Roman"/>
              <w:sz w:val="24"/>
              <w:szCs w:val="24"/>
            </w:rPr>
            <w:delText xml:space="preserve"> effect of</w:delText>
          </w:r>
          <w:r w:rsidR="00C55FBB" w:rsidDel="009B41E4">
            <w:rPr>
              <w:rFonts w:ascii="Times New Roman" w:eastAsia="Times New Roman" w:hAnsi="Times New Roman" w:cs="Times New Roman"/>
              <w:sz w:val="24"/>
              <w:szCs w:val="24"/>
            </w:rPr>
            <w:delText xml:space="preserve"> Trial Type</w:delText>
          </w:r>
          <w:r w:rsidR="00E81900" w:rsidDel="009B41E4">
            <w:rPr>
              <w:rFonts w:ascii="Times New Roman" w:eastAsia="Times New Roman" w:hAnsi="Times New Roman" w:cs="Times New Roman"/>
              <w:sz w:val="24"/>
              <w:szCs w:val="24"/>
            </w:rPr>
            <w:delText xml:space="preserve">, </w:delText>
          </w:r>
          <w:r w:rsidR="00E81900" w:rsidDel="009B41E4">
            <w:rPr>
              <w:rFonts w:ascii="Times New Roman" w:eastAsia="Times New Roman" w:hAnsi="Times New Roman" w:cs="Times New Roman"/>
              <w:i/>
              <w:sz w:val="24"/>
              <w:szCs w:val="24"/>
            </w:rPr>
            <w:delText>χ</w:delText>
          </w:r>
          <w:r w:rsidR="00E81900" w:rsidDel="009B41E4">
            <w:rPr>
              <w:rFonts w:ascii="Times New Roman" w:eastAsia="Times New Roman" w:hAnsi="Times New Roman" w:cs="Times New Roman"/>
              <w:i/>
              <w:sz w:val="24"/>
              <w:szCs w:val="24"/>
              <w:vertAlign w:val="superscript"/>
            </w:rPr>
            <w:delText>2</w:delText>
          </w:r>
          <w:r w:rsidR="00E81900" w:rsidDel="009B41E4">
            <w:rPr>
              <w:rFonts w:ascii="Times New Roman" w:eastAsia="Times New Roman" w:hAnsi="Times New Roman" w:cs="Times New Roman"/>
              <w:sz w:val="24"/>
              <w:szCs w:val="24"/>
            </w:rPr>
            <w:delText xml:space="preserve">(1) = 0.35, </w:delText>
          </w:r>
          <w:r w:rsidR="00E81900" w:rsidDel="009B41E4">
            <w:rPr>
              <w:rFonts w:ascii="Times New Roman" w:eastAsia="Times New Roman" w:hAnsi="Times New Roman" w:cs="Times New Roman"/>
              <w:i/>
              <w:sz w:val="24"/>
              <w:szCs w:val="24"/>
            </w:rPr>
            <w:delText xml:space="preserve">p </w:delText>
          </w:r>
          <w:r w:rsidR="00E81900" w:rsidDel="009B41E4">
            <w:rPr>
              <w:rFonts w:ascii="Times New Roman" w:eastAsia="Times New Roman" w:hAnsi="Times New Roman" w:cs="Times New Roman"/>
              <w:sz w:val="24"/>
              <w:szCs w:val="24"/>
            </w:rPr>
            <w:delText>= .55.</w:delText>
          </w:r>
        </w:del>
      </w:ins>
      <w:del w:id="1850" w:author="Benton, Deon [2]" w:date="2023-10-13T14:55:00Z">
        <w:r w:rsidDel="009B41E4">
          <w:rPr>
            <w:rFonts w:ascii="Times New Roman" w:eastAsia="Times New Roman" w:hAnsi="Times New Roman" w:cs="Times New Roman"/>
            <w:sz w:val="24"/>
            <w:szCs w:val="24"/>
          </w:rPr>
          <w:delText xml:space="preserve">did not reveal any </w:delText>
        </w:r>
        <w:r w:rsidDel="009B41E4">
          <w:rPr>
            <w:rFonts w:ascii="Times New Roman" w:eastAsia="Times New Roman" w:hAnsi="Times New Roman" w:cs="Times New Roman"/>
            <w:sz w:val="24"/>
            <w:szCs w:val="24"/>
          </w:rPr>
          <w:lastRenderedPageBreak/>
          <w:delText>main effects or interactions, all χ</w:delText>
        </w:r>
        <w:r w:rsidDel="009B41E4">
          <w:rPr>
            <w:rFonts w:ascii="Times New Roman" w:eastAsia="Times New Roman" w:hAnsi="Times New Roman" w:cs="Times New Roman"/>
            <w:i/>
            <w:sz w:val="24"/>
            <w:szCs w:val="24"/>
            <w:vertAlign w:val="superscript"/>
          </w:rPr>
          <w:delText>2</w:delText>
        </w:r>
        <w:r w:rsidDel="009B41E4">
          <w:rPr>
            <w:rFonts w:ascii="Times New Roman" w:eastAsia="Times New Roman" w:hAnsi="Times New Roman" w:cs="Times New Roman"/>
            <w:sz w:val="24"/>
            <w:szCs w:val="24"/>
          </w:rPr>
          <w:delText xml:space="preserve">-values &lt; 1.91, all </w:delText>
        </w:r>
        <w:r w:rsidDel="009B41E4">
          <w:rPr>
            <w:rFonts w:ascii="Times New Roman" w:eastAsia="Times New Roman" w:hAnsi="Times New Roman" w:cs="Times New Roman"/>
            <w:i/>
            <w:sz w:val="24"/>
            <w:szCs w:val="24"/>
          </w:rPr>
          <w:delText>p</w:delText>
        </w:r>
        <w:r w:rsidDel="009B41E4">
          <w:rPr>
            <w:rFonts w:ascii="Times New Roman" w:eastAsia="Times New Roman" w:hAnsi="Times New Roman" w:cs="Times New Roman"/>
            <w:sz w:val="24"/>
            <w:szCs w:val="24"/>
          </w:rPr>
          <w:delText>-values &gt; .18. The same picture emerged for the indirect screening-off condition—this analysis did not reveal any main effects or interactions, all χ</w:delText>
        </w:r>
        <w:r w:rsidDel="009B41E4">
          <w:rPr>
            <w:rFonts w:ascii="Times New Roman" w:eastAsia="Times New Roman" w:hAnsi="Times New Roman" w:cs="Times New Roman"/>
            <w:i/>
            <w:sz w:val="24"/>
            <w:szCs w:val="24"/>
            <w:vertAlign w:val="superscript"/>
          </w:rPr>
          <w:delText>2</w:delText>
        </w:r>
        <w:r w:rsidDel="009B41E4">
          <w:rPr>
            <w:rFonts w:ascii="Times New Roman" w:eastAsia="Times New Roman" w:hAnsi="Times New Roman" w:cs="Times New Roman"/>
            <w:sz w:val="24"/>
            <w:szCs w:val="24"/>
          </w:rPr>
          <w:delText xml:space="preserve">-values &lt; 1.79, all </w:delText>
        </w:r>
        <w:r w:rsidDel="009B41E4">
          <w:rPr>
            <w:rFonts w:ascii="Times New Roman" w:eastAsia="Times New Roman" w:hAnsi="Times New Roman" w:cs="Times New Roman"/>
            <w:i/>
            <w:sz w:val="24"/>
            <w:szCs w:val="24"/>
          </w:rPr>
          <w:delText>p</w:delText>
        </w:r>
        <w:r w:rsidDel="009B41E4">
          <w:rPr>
            <w:rFonts w:ascii="Times New Roman" w:eastAsia="Times New Roman" w:hAnsi="Times New Roman" w:cs="Times New Roman"/>
            <w:sz w:val="24"/>
            <w:szCs w:val="24"/>
          </w:rPr>
          <w:delText xml:space="preserve">-values &gt; .41. Thus, unlike Experiment 1, there was no evidence that participants engaged in </w:delText>
        </w:r>
        <w:r w:rsidR="005C0D5A" w:rsidDel="009B41E4">
          <w:rPr>
            <w:rFonts w:ascii="Times New Roman" w:eastAsia="Times New Roman" w:hAnsi="Times New Roman" w:cs="Times New Roman"/>
            <w:sz w:val="24"/>
            <w:szCs w:val="24"/>
          </w:rPr>
          <w:delText>any form of retrospective reevaluation</w:delText>
        </w:r>
        <w:r w:rsidDel="009B41E4">
          <w:rPr>
            <w:rFonts w:ascii="Times New Roman" w:eastAsia="Times New Roman" w:hAnsi="Times New Roman" w:cs="Times New Roman"/>
            <w:sz w:val="24"/>
            <w:szCs w:val="24"/>
          </w:rPr>
          <w:delText xml:space="preserve">. This finding is likely the result of the increased demand on children’s information processing abilities: Children were not only required to reason about 3 and 4 objects (as in Experiment 1), but they were also required to reason about 2 rather than 1 object during the second learning phase in the </w:delText>
        </w:r>
        <w:r w:rsidR="00A65380" w:rsidDel="009B41E4">
          <w:rPr>
            <w:rFonts w:ascii="Times New Roman" w:eastAsia="Times New Roman" w:hAnsi="Times New Roman" w:cs="Times New Roman"/>
            <w:sz w:val="24"/>
            <w:szCs w:val="24"/>
          </w:rPr>
          <w:delText>Backwards Blocking and Indirect Screening-Off</w:delText>
        </w:r>
        <w:r w:rsidDel="009B41E4">
          <w:rPr>
            <w:rFonts w:ascii="Times New Roman" w:eastAsia="Times New Roman" w:hAnsi="Times New Roman" w:cs="Times New Roman"/>
            <w:sz w:val="24"/>
            <w:szCs w:val="24"/>
          </w:rPr>
          <w:delText xml:space="preserve"> conditions.  </w:delText>
        </w:r>
      </w:del>
    </w:p>
    <w:p w14:paraId="2A8629AE" w14:textId="603BA8A2" w:rsidR="00B51B4F" w:rsidDel="009B41E4" w:rsidRDefault="00E33573">
      <w:pPr>
        <w:spacing w:after="0" w:line="480" w:lineRule="auto"/>
        <w:rPr>
          <w:del w:id="1851" w:author="Benton, Deon [2]" w:date="2023-10-13T14:55:00Z"/>
          <w:rFonts w:ascii="Times New Roman" w:eastAsia="Times New Roman" w:hAnsi="Times New Roman" w:cs="Times New Roman"/>
          <w:b/>
          <w:sz w:val="24"/>
          <w:szCs w:val="24"/>
        </w:rPr>
      </w:pPr>
      <w:del w:id="1852" w:author="Benton, Deon [2]" w:date="2023-10-13T14:55:00Z">
        <w:r w:rsidDel="009B41E4">
          <w:rPr>
            <w:rFonts w:ascii="Times New Roman" w:eastAsia="Times New Roman" w:hAnsi="Times New Roman" w:cs="Times New Roman"/>
            <w:b/>
            <w:sz w:val="24"/>
            <w:szCs w:val="24"/>
          </w:rPr>
          <w:delText>Discussion</w:delText>
        </w:r>
      </w:del>
    </w:p>
    <w:p w14:paraId="02AF343B" w14:textId="4A6FBE6A" w:rsidR="006C5C80" w:rsidRPr="00541C22" w:rsidDel="009B41E4" w:rsidRDefault="00541C22" w:rsidP="00541C22">
      <w:pPr>
        <w:spacing w:after="0" w:line="480" w:lineRule="auto"/>
        <w:ind w:firstLine="720"/>
        <w:rPr>
          <w:ins w:id="1853" w:author="Benton, Deon" w:date="2023-10-05T22:02:00Z"/>
          <w:del w:id="1854" w:author="Benton, Deon [2]" w:date="2023-10-13T14:55:00Z"/>
          <w:rFonts w:ascii="Times New Roman" w:eastAsia="Times New Roman" w:hAnsi="Times New Roman" w:cs="Times New Roman"/>
          <w:sz w:val="24"/>
          <w:szCs w:val="24"/>
        </w:rPr>
      </w:pPr>
      <w:ins w:id="1855" w:author="Benton, Deon" w:date="2023-10-05T22:02:00Z">
        <w:del w:id="1856" w:author="Benton, Deon [2]" w:date="2023-10-13T14:55:00Z">
          <w:r w:rsidDel="009B41E4">
            <w:rPr>
              <w:rFonts w:ascii="Times New Roman" w:eastAsia="Times New Roman" w:hAnsi="Times New Roman" w:cs="Times New Roman"/>
              <w:sz w:val="24"/>
              <w:szCs w:val="24"/>
            </w:rPr>
            <w:delText xml:space="preserve">Similar to Experiment 1, Experiment 2 found that 5- and 6-year-olds engaged in retrospective reasoning about ambiguous data. In the experimental trials, children were shown three objects that together activated a machine and then that two of those objects was or was not efficacious on their own. When those objects were causally effective, children were less likely to state that the other two objects had efficacy than in a control condition in which a fourth, unrelated object was efficacious. However, when the pair of objects was not efficacious, children were not more likely to make this claim. Across these two experiments, children’s qualitative inferences were consistent with a Bayesian description, in that when objects were presented in compound, children did not appear to simply count the number of times any one individual object activated the machine. However, in neither experiment did children show clear quantitative inferences that suggests they understood and resolved the uncertainty they observed. In the next section, we present fits from two computational models that suggest other descriptions of causal inference might be a better quantitative fit of these data taken together.   </w:delText>
          </w:r>
        </w:del>
      </w:ins>
    </w:p>
    <w:p w14:paraId="77F9CF6D" w14:textId="086F1EDA" w:rsidR="00B51B4F" w:rsidDel="009B41E4" w:rsidRDefault="00E33573">
      <w:pPr>
        <w:spacing w:after="0" w:line="480" w:lineRule="auto"/>
        <w:ind w:firstLine="720"/>
        <w:rPr>
          <w:del w:id="1857" w:author="Benton, Deon [2]" w:date="2023-10-13T14:55:00Z"/>
          <w:rFonts w:ascii="Times New Roman" w:eastAsia="Times New Roman" w:hAnsi="Times New Roman" w:cs="Times New Roman"/>
          <w:sz w:val="24"/>
          <w:szCs w:val="24"/>
        </w:rPr>
      </w:pPr>
      <w:del w:id="1858" w:author="Benton, Deon [2]" w:date="2023-10-13T14:55:00Z">
        <w:r w:rsidDel="009B41E4">
          <w:rPr>
            <w:rFonts w:ascii="Times New Roman" w:eastAsia="Times New Roman" w:hAnsi="Times New Roman" w:cs="Times New Roman"/>
            <w:sz w:val="24"/>
            <w:szCs w:val="24"/>
          </w:rPr>
          <w:lastRenderedPageBreak/>
          <w:delText xml:space="preserve">Unlike Experiment 1, in Experiment </w:delText>
        </w:r>
        <w:r w:rsidR="0096382B" w:rsidDel="009B41E4">
          <w:rPr>
            <w:rFonts w:ascii="Times New Roman" w:eastAsia="Times New Roman" w:hAnsi="Times New Roman" w:cs="Times New Roman"/>
            <w:sz w:val="24"/>
            <w:szCs w:val="24"/>
          </w:rPr>
          <w:delText xml:space="preserve">2 </w:delText>
        </w:r>
        <w:r w:rsidDel="009B41E4">
          <w:rPr>
            <w:rFonts w:ascii="Times New Roman" w:eastAsia="Times New Roman" w:hAnsi="Times New Roman" w:cs="Times New Roman"/>
            <w:sz w:val="24"/>
            <w:szCs w:val="24"/>
          </w:rPr>
          <w:delText xml:space="preserve">there was no evidence that children engaged in retrospective reasoning. Specifically, children treated the objects equivalently between the experimental and control trials. </w:delText>
        </w:r>
        <w:r w:rsidR="005A75C3" w:rsidDel="009B41E4">
          <w:rPr>
            <w:rFonts w:ascii="Times New Roman" w:eastAsia="Times New Roman" w:hAnsi="Times New Roman" w:cs="Times New Roman"/>
            <w:sz w:val="24"/>
            <w:szCs w:val="24"/>
          </w:rPr>
          <w:delText>In addition,</w:delText>
        </w:r>
        <w:r w:rsidR="001E06A6" w:rsidDel="009B41E4">
          <w:rPr>
            <w:rFonts w:ascii="Times New Roman" w:eastAsia="Times New Roman" w:hAnsi="Times New Roman" w:cs="Times New Roman"/>
            <w:sz w:val="24"/>
            <w:szCs w:val="24"/>
          </w:rPr>
          <w:delText xml:space="preserve"> across both experiments there was no evidence that</w:delText>
        </w:r>
        <w:r w:rsidR="005A75C3" w:rsidDel="009B41E4">
          <w:rPr>
            <w:rFonts w:ascii="Times New Roman" w:eastAsia="Times New Roman" w:hAnsi="Times New Roman" w:cs="Times New Roman"/>
            <w:sz w:val="24"/>
            <w:szCs w:val="24"/>
          </w:rPr>
          <w:delText xml:space="preserve"> </w:delText>
        </w:r>
        <w:r w:rsidR="0046244F" w:rsidDel="009B41E4">
          <w:rPr>
            <w:rFonts w:ascii="Times New Roman" w:eastAsia="Times New Roman" w:hAnsi="Times New Roman" w:cs="Times New Roman"/>
            <w:sz w:val="24"/>
            <w:szCs w:val="24"/>
          </w:rPr>
          <w:delText>retrospective reevaluation undergoes developmental change between 5 and 6 years of age. We return</w:delText>
        </w:r>
        <w:r w:rsidR="001E06A6" w:rsidDel="009B41E4">
          <w:rPr>
            <w:rFonts w:ascii="Times New Roman" w:eastAsia="Times New Roman" w:hAnsi="Times New Roman" w:cs="Times New Roman"/>
            <w:sz w:val="24"/>
            <w:szCs w:val="24"/>
          </w:rPr>
          <w:delText xml:space="preserve"> to this issue in the General Discussion. </w:delText>
        </w:r>
        <w:r w:rsidDel="009B41E4">
          <w:rPr>
            <w:rFonts w:ascii="Times New Roman" w:eastAsia="Times New Roman" w:hAnsi="Times New Roman" w:cs="Times New Roman"/>
            <w:sz w:val="24"/>
            <w:szCs w:val="24"/>
          </w:rPr>
          <w:delText xml:space="preserve">In the next section, we present fits from two computational models to determine whether an associative mechanism, a Bayesian mechanism, or some combination of both best captures children’s judgements across Experiments 1 and 2.  </w:delText>
        </w:r>
      </w:del>
    </w:p>
    <w:p w14:paraId="459772EC" w14:textId="43E2CAA9" w:rsidR="00B51B4F" w:rsidDel="009B41E4" w:rsidRDefault="00E33573">
      <w:pPr>
        <w:spacing w:after="0" w:line="480" w:lineRule="auto"/>
        <w:ind w:firstLine="720"/>
        <w:jc w:val="center"/>
        <w:rPr>
          <w:del w:id="1859" w:author="Benton, Deon [2]" w:date="2023-10-13T14:55:00Z"/>
          <w:rFonts w:ascii="Times New Roman" w:eastAsia="Times New Roman" w:hAnsi="Times New Roman" w:cs="Times New Roman"/>
          <w:b/>
          <w:sz w:val="24"/>
          <w:szCs w:val="24"/>
        </w:rPr>
      </w:pPr>
      <w:del w:id="1860" w:author="Benton, Deon [2]" w:date="2023-10-13T14:55:00Z">
        <w:r w:rsidDel="009B41E4">
          <w:rPr>
            <w:rFonts w:ascii="Times New Roman" w:eastAsia="Times New Roman" w:hAnsi="Times New Roman" w:cs="Times New Roman"/>
            <w:b/>
            <w:sz w:val="24"/>
            <w:szCs w:val="24"/>
          </w:rPr>
          <w:delText>Computational Models</w:delText>
        </w:r>
      </w:del>
    </w:p>
    <w:p w14:paraId="5E2097FB" w14:textId="5F2D4EF0" w:rsidR="00B51B4F" w:rsidDel="009B41E4" w:rsidRDefault="00E33573">
      <w:pPr>
        <w:spacing w:after="0" w:line="480" w:lineRule="auto"/>
        <w:ind w:firstLine="720"/>
        <w:rPr>
          <w:del w:id="1861" w:author="Benton, Deon [2]" w:date="2023-10-13T14:55:00Z"/>
          <w:rFonts w:ascii="Times New Roman" w:eastAsia="Times New Roman" w:hAnsi="Times New Roman" w:cs="Times New Roman"/>
          <w:sz w:val="24"/>
          <w:szCs w:val="24"/>
        </w:rPr>
      </w:pPr>
      <w:del w:id="1862" w:author="Benton, Deon [2]" w:date="2023-10-13T14:55:00Z">
        <w:r w:rsidDel="009B41E4">
          <w:rPr>
            <w:rFonts w:ascii="Times New Roman" w:eastAsia="Times New Roman" w:hAnsi="Times New Roman" w:cs="Times New Roman"/>
            <w:sz w:val="24"/>
            <w:szCs w:val="24"/>
          </w:rPr>
          <w:delText>We fit two</w:delText>
        </w:r>
      </w:del>
      <w:ins w:id="1863" w:author="Benton, Deon" w:date="2023-10-05T22:02:00Z">
        <w:del w:id="1864" w:author="Benton, Deon [2]" w:date="2023-10-13T14:55:00Z">
          <w:r w:rsidR="00E81900" w:rsidDel="009B41E4">
            <w:rPr>
              <w:rFonts w:ascii="Times New Roman" w:eastAsia="Times New Roman" w:hAnsi="Times New Roman" w:cs="Times New Roman"/>
              <w:sz w:val="24"/>
              <w:szCs w:val="24"/>
            </w:rPr>
            <w:delText xml:space="preserve"> different</w:delText>
          </w:r>
        </w:del>
      </w:ins>
      <w:del w:id="1865" w:author="Benton, Deon [2]" w:date="2023-10-13T14:55:00Z">
        <w:r w:rsidDel="009B41E4">
          <w:rPr>
            <w:rFonts w:ascii="Times New Roman" w:eastAsia="Times New Roman" w:hAnsi="Times New Roman" w:cs="Times New Roman"/>
            <w:sz w:val="24"/>
            <w:szCs w:val="24"/>
          </w:rPr>
          <w:delText xml:space="preserve"> computational models to the behavioral data. The first was a model based on Bayesian inference. This model was described initially by Sobel et al. (2004) and in more detail in Griffiths et al. (2011). The second was a simple connectionist model, trained with the Delta Rule (Widrow &amp; Hoff, 1960). </w:delText>
        </w:r>
      </w:del>
    </w:p>
    <w:p w14:paraId="237366A1" w14:textId="2F99FD8C" w:rsidR="00B51B4F" w:rsidDel="009B41E4" w:rsidRDefault="00E33573">
      <w:pPr>
        <w:pBdr>
          <w:top w:val="nil"/>
          <w:left w:val="nil"/>
          <w:bottom w:val="nil"/>
          <w:right w:val="nil"/>
          <w:between w:val="nil"/>
        </w:pBdr>
        <w:spacing w:after="0" w:line="480" w:lineRule="auto"/>
        <w:ind w:firstLine="720"/>
        <w:rPr>
          <w:del w:id="1866" w:author="Benton, Deon [2]" w:date="2023-10-13T14:55:00Z"/>
          <w:rFonts w:ascii="Times New Roman" w:eastAsia="Times New Roman" w:hAnsi="Times New Roman" w:cs="Times New Roman"/>
          <w:color w:val="000000"/>
          <w:sz w:val="24"/>
          <w:szCs w:val="24"/>
        </w:rPr>
      </w:pPr>
      <w:del w:id="1867" w:author="Benton, Deon [2]" w:date="2023-10-13T14:55:00Z">
        <w:r w:rsidDel="009B41E4">
          <w:rPr>
            <w:rFonts w:ascii="Times New Roman" w:eastAsia="Times New Roman" w:hAnsi="Times New Roman" w:cs="Times New Roman"/>
            <w:b/>
            <w:color w:val="000000"/>
            <w:sz w:val="24"/>
            <w:szCs w:val="24"/>
          </w:rPr>
          <w:delText xml:space="preserve">Bayesian Model. </w:delText>
        </w:r>
      </w:del>
      <w:ins w:id="1868" w:author="Benton, Deon" w:date="2023-10-05T22:02:00Z">
        <w:del w:id="1869" w:author="Benton, Deon [2]" w:date="2023-10-13T14:55:00Z">
          <w:r w:rsidR="00E81900" w:rsidDel="009B41E4">
            <w:rPr>
              <w:rFonts w:ascii="Times New Roman" w:eastAsia="Times New Roman" w:hAnsi="Times New Roman" w:cs="Times New Roman"/>
              <w:color w:val="000000"/>
              <w:sz w:val="24"/>
              <w:szCs w:val="24"/>
            </w:rPr>
            <w:delText>The Bayesian model starts with</w:delText>
          </w:r>
        </w:del>
      </w:ins>
      <w:del w:id="1870" w:author="Benton, Deon [2]" w:date="2023-10-13T14:55:00Z">
        <w:r w:rsidR="00000454" w:rsidDel="009B41E4">
          <w:rPr>
            <w:rFonts w:ascii="Times New Roman" w:eastAsia="Times New Roman" w:hAnsi="Times New Roman" w:cs="Times New Roman"/>
            <w:color w:val="000000"/>
            <w:sz w:val="24"/>
            <w:szCs w:val="24"/>
          </w:rPr>
          <w:delText xml:space="preserve">The Bayesian model we use here has been described previously (Griffiths &amp; Tenenbaum, 2005; Griffiths et al., 2011; Tenenbaum &amp; Griffiths, 2001). We refer the reader to these citations for more of a technical description. Here, we describe the basics of the model. Bayesian reasoning assumes the learner has </w:delText>
        </w:r>
        <w:r w:rsidDel="009B41E4">
          <w:rPr>
            <w:rFonts w:ascii="Times New Roman" w:eastAsia="Times New Roman" w:hAnsi="Times New Roman" w:cs="Times New Roman"/>
            <w:color w:val="000000"/>
            <w:sz w:val="24"/>
            <w:szCs w:val="24"/>
          </w:rPr>
          <w:delText xml:space="preserve">a set of hypotheses </w:delText>
        </w:r>
        <w:r w:rsidDel="009B41E4">
          <w:rPr>
            <w:rFonts w:ascii="Times New Roman" w:eastAsia="Times New Roman" w:hAnsi="Times New Roman" w:cs="Times New Roman"/>
            <w:i/>
            <w:color w:val="000000"/>
            <w:sz w:val="24"/>
            <w:szCs w:val="24"/>
          </w:rPr>
          <w:delText>H</w:delText>
        </w:r>
        <w:r w:rsidDel="009B41E4">
          <w:rPr>
            <w:rFonts w:ascii="Times New Roman" w:eastAsia="Times New Roman" w:hAnsi="Times New Roman" w:cs="Times New Roman"/>
            <w:color w:val="000000"/>
            <w:sz w:val="24"/>
            <w:szCs w:val="24"/>
          </w:rPr>
          <w:delText xml:space="preserve">. Each hypothesis </w:delText>
        </w:r>
        <w:r w:rsidDel="009B41E4">
          <w:rPr>
            <w:rFonts w:ascii="Times New Roman" w:eastAsia="Times New Roman" w:hAnsi="Times New Roman" w:cs="Times New Roman"/>
            <w:i/>
            <w:color w:val="000000"/>
            <w:sz w:val="24"/>
            <w:szCs w:val="24"/>
          </w:rPr>
          <w:delText xml:space="preserve">h </w:delText>
        </w:r>
        <w:r w:rsidDel="009B41E4">
          <w:rPr>
            <w:rFonts w:ascii="Noto Sans Symbols" w:eastAsia="Noto Sans Symbols" w:hAnsi="Noto Sans Symbols" w:cs="Noto Sans Symbols"/>
            <w:color w:val="000000"/>
            <w:sz w:val="24"/>
            <w:szCs w:val="24"/>
          </w:rPr>
          <w:delText>∈</w:delText>
        </w:r>
        <w:r w:rsidDel="009B41E4">
          <w:rPr>
            <w:rFonts w:ascii="Times New Roman" w:eastAsia="Times New Roman" w:hAnsi="Times New Roman" w:cs="Times New Roman"/>
            <w:color w:val="000000"/>
            <w:sz w:val="24"/>
            <w:szCs w:val="24"/>
          </w:rPr>
          <w:delText xml:space="preserve"> </w:delText>
        </w:r>
        <w:r w:rsidDel="009B41E4">
          <w:rPr>
            <w:rFonts w:ascii="Times New Roman" w:eastAsia="Times New Roman" w:hAnsi="Times New Roman" w:cs="Times New Roman"/>
            <w:i/>
            <w:color w:val="000000"/>
            <w:sz w:val="24"/>
            <w:szCs w:val="24"/>
          </w:rPr>
          <w:delText>H</w:delText>
        </w:r>
        <w:r w:rsidDel="009B41E4">
          <w:rPr>
            <w:rFonts w:ascii="Times New Roman" w:eastAsia="Times New Roman" w:hAnsi="Times New Roman" w:cs="Times New Roman"/>
            <w:color w:val="000000"/>
            <w:sz w:val="24"/>
            <w:szCs w:val="24"/>
          </w:rPr>
          <w:delText xml:space="preserve"> is assigned a </w:delText>
        </w:r>
        <w:r w:rsidDel="009B41E4">
          <w:rPr>
            <w:rFonts w:ascii="Times New Roman" w:eastAsia="Times New Roman" w:hAnsi="Times New Roman" w:cs="Times New Roman"/>
            <w:i/>
            <w:color w:val="000000"/>
            <w:sz w:val="24"/>
            <w:szCs w:val="24"/>
          </w:rPr>
          <w:delText>prior probability</w:delText>
        </w:r>
        <w:r w:rsidDel="009B41E4">
          <w:rPr>
            <w:rFonts w:ascii="Times New Roman" w:eastAsia="Times New Roman" w:hAnsi="Times New Roman" w:cs="Times New Roman"/>
            <w:color w:val="000000"/>
            <w:sz w:val="24"/>
            <w:szCs w:val="24"/>
          </w:rPr>
          <w:delText xml:space="preserve">, </w:delText>
        </w:r>
        <w:r w:rsidDel="009B41E4">
          <w:rPr>
            <w:rFonts w:ascii="Times New Roman" w:eastAsia="Times New Roman" w:hAnsi="Times New Roman" w:cs="Times New Roman"/>
            <w:i/>
            <w:color w:val="000000"/>
            <w:sz w:val="24"/>
            <w:szCs w:val="24"/>
          </w:rPr>
          <w:delText>p</w:delText>
        </w:r>
        <w:r w:rsidDel="009B41E4">
          <w:rPr>
            <w:rFonts w:ascii="Times New Roman" w:eastAsia="Times New Roman" w:hAnsi="Times New Roman" w:cs="Times New Roman"/>
            <w:color w:val="000000"/>
            <w:sz w:val="24"/>
            <w:szCs w:val="24"/>
          </w:rPr>
          <w:delText>(</w:delText>
        </w:r>
        <w:r w:rsidDel="009B41E4">
          <w:rPr>
            <w:rFonts w:ascii="Times New Roman" w:eastAsia="Times New Roman" w:hAnsi="Times New Roman" w:cs="Times New Roman"/>
            <w:i/>
            <w:color w:val="000000"/>
            <w:sz w:val="24"/>
            <w:szCs w:val="24"/>
          </w:rPr>
          <w:delText>h</w:delText>
        </w:r>
        <w:r w:rsidDel="009B41E4">
          <w:rPr>
            <w:rFonts w:ascii="Times New Roman" w:eastAsia="Times New Roman" w:hAnsi="Times New Roman" w:cs="Times New Roman"/>
            <w:color w:val="000000"/>
            <w:sz w:val="24"/>
            <w:szCs w:val="24"/>
          </w:rPr>
          <w:delText xml:space="preserve">), which indicates the initial belief </w:delText>
        </w:r>
      </w:del>
      <w:ins w:id="1871" w:author="Benton, Deon" w:date="2023-10-05T22:02:00Z">
        <w:del w:id="1872" w:author="Benton, Deon [2]" w:date="2023-10-13T14:55:00Z">
          <w:r w:rsidR="00E81900" w:rsidDel="009B41E4">
            <w:rPr>
              <w:rFonts w:ascii="Times New Roman" w:eastAsia="Times New Roman" w:hAnsi="Times New Roman" w:cs="Times New Roman"/>
              <w:color w:val="000000"/>
              <w:sz w:val="24"/>
              <w:szCs w:val="24"/>
            </w:rPr>
            <w:delText xml:space="preserve">in </w:delText>
          </w:r>
        </w:del>
      </w:ins>
      <w:del w:id="1873" w:author="Benton, Deon [2]" w:date="2023-10-13T14:55:00Z">
        <w:r w:rsidDel="009B41E4">
          <w:rPr>
            <w:rFonts w:ascii="Times New Roman" w:eastAsia="Times New Roman" w:hAnsi="Times New Roman" w:cs="Times New Roman"/>
            <w:color w:val="000000"/>
            <w:sz w:val="24"/>
            <w:szCs w:val="24"/>
          </w:rPr>
          <w:delText xml:space="preserve">that a learner has in a particular hypothesis prior to seeing data. After the learner observes data, </w:delText>
        </w:r>
        <w:r w:rsidDel="009B41E4">
          <w:rPr>
            <w:rFonts w:ascii="Times New Roman" w:eastAsia="Times New Roman" w:hAnsi="Times New Roman" w:cs="Times New Roman"/>
            <w:i/>
            <w:color w:val="000000"/>
            <w:sz w:val="24"/>
            <w:szCs w:val="24"/>
          </w:rPr>
          <w:delText>d</w:delText>
        </w:r>
        <w:r w:rsidDel="009B41E4">
          <w:rPr>
            <w:rFonts w:ascii="Times New Roman" w:eastAsia="Times New Roman" w:hAnsi="Times New Roman" w:cs="Times New Roman"/>
            <w:color w:val="000000"/>
            <w:sz w:val="24"/>
            <w:szCs w:val="24"/>
          </w:rPr>
          <w:delText xml:space="preserve">, the learner computes a posterior probability, </w:delText>
        </w:r>
        <w:r w:rsidDel="009B41E4">
          <w:rPr>
            <w:rFonts w:ascii="Times New Roman" w:eastAsia="Times New Roman" w:hAnsi="Times New Roman" w:cs="Times New Roman"/>
            <w:i/>
            <w:color w:val="000000"/>
            <w:sz w:val="24"/>
            <w:szCs w:val="24"/>
          </w:rPr>
          <w:delText>p</w:delText>
        </w:r>
        <w:r w:rsidDel="009B41E4">
          <w:rPr>
            <w:rFonts w:ascii="Times New Roman" w:eastAsia="Times New Roman" w:hAnsi="Times New Roman" w:cs="Times New Roman"/>
            <w:color w:val="000000"/>
            <w:sz w:val="24"/>
            <w:szCs w:val="24"/>
          </w:rPr>
          <w:delText>(</w:delText>
        </w:r>
        <w:r w:rsidDel="009B41E4">
          <w:rPr>
            <w:rFonts w:ascii="Times New Roman" w:eastAsia="Times New Roman" w:hAnsi="Times New Roman" w:cs="Times New Roman"/>
            <w:i/>
            <w:color w:val="000000"/>
            <w:sz w:val="24"/>
            <w:szCs w:val="24"/>
          </w:rPr>
          <w:delText>h</w:delText>
        </w:r>
      </w:del>
      <w:ins w:id="1874" w:author="Benton, Deon" w:date="2023-10-05T22:02:00Z">
        <w:del w:id="1875" w:author="Benton, Deon [2]" w:date="2023-10-13T14:55:00Z">
          <w:r w:rsidR="00E81900" w:rsidDel="009B41E4">
            <w:rPr>
              <w:rFonts w:ascii="Times New Roman" w:eastAsia="Times New Roman" w:hAnsi="Times New Roman" w:cs="Times New Roman"/>
              <w:i/>
              <w:color w:val="000000"/>
              <w:sz w:val="24"/>
              <w:szCs w:val="24"/>
            </w:rPr>
            <w:delText xml:space="preserve"> </w:delText>
          </w:r>
          <w:r w:rsidR="00E81900" w:rsidDel="009B41E4">
            <w:rPr>
              <w:rFonts w:ascii="Times New Roman" w:eastAsia="Times New Roman" w:hAnsi="Times New Roman" w:cs="Times New Roman"/>
              <w:color w:val="000000"/>
              <w:sz w:val="24"/>
              <w:szCs w:val="24"/>
            </w:rPr>
            <w:delText xml:space="preserve">| </w:delText>
          </w:r>
        </w:del>
      </w:ins>
      <w:del w:id="1876" w:author="Benton, Deon [2]" w:date="2023-10-13T14:55:00Z">
        <w:r w:rsidDel="009B41E4">
          <w:rPr>
            <w:rFonts w:ascii="Times New Roman" w:eastAsia="Times New Roman" w:hAnsi="Times New Roman" w:cs="Times New Roman"/>
            <w:color w:val="000000"/>
            <w:sz w:val="24"/>
            <w:szCs w:val="24"/>
          </w:rPr>
          <w:delText>|</w:delText>
        </w:r>
        <w:r w:rsidDel="009B41E4">
          <w:rPr>
            <w:rFonts w:ascii="Times New Roman" w:eastAsia="Times New Roman" w:hAnsi="Times New Roman" w:cs="Times New Roman"/>
            <w:i/>
            <w:color w:val="000000"/>
            <w:sz w:val="24"/>
            <w:szCs w:val="24"/>
          </w:rPr>
          <w:delText>d</w:delText>
        </w:r>
      </w:del>
      <w:ins w:id="1877" w:author="Benton, Deon" w:date="2023-10-05T22:02:00Z">
        <w:del w:id="1878" w:author="Benton, Deon [2]" w:date="2023-10-13T14:55:00Z">
          <w:r w:rsidR="00E81900" w:rsidDel="009B41E4">
            <w:rPr>
              <w:rFonts w:ascii="Times New Roman" w:eastAsia="Times New Roman" w:hAnsi="Times New Roman" w:cs="Times New Roman"/>
              <w:color w:val="000000"/>
              <w:sz w:val="24"/>
              <w:szCs w:val="24"/>
            </w:rPr>
            <w:delText xml:space="preserve">), given </w:delText>
          </w:r>
        </w:del>
      </w:ins>
      <w:del w:id="1879" w:author="Benton, Deon [2]" w:date="2023-10-13T14:55:00Z">
        <w:r w:rsidDel="009B41E4">
          <w:rPr>
            <w:rFonts w:ascii="Times New Roman" w:eastAsia="Times New Roman" w:hAnsi="Times New Roman" w:cs="Times New Roman"/>
            <w:color w:val="000000"/>
            <w:sz w:val="24"/>
            <w:szCs w:val="24"/>
          </w:rPr>
          <w:delText>)</w:delText>
        </w:r>
        <w:r w:rsidR="00000454" w:rsidDel="009B41E4">
          <w:rPr>
            <w:rFonts w:ascii="Times New Roman" w:eastAsia="Times New Roman" w:hAnsi="Times New Roman" w:cs="Times New Roman"/>
            <w:color w:val="000000"/>
            <w:sz w:val="24"/>
            <w:szCs w:val="24"/>
          </w:rPr>
          <w:delText>—</w:delText>
        </w:r>
        <w:r w:rsidR="0096382B" w:rsidDel="009B41E4">
          <w:rPr>
            <w:rFonts w:ascii="Times New Roman" w:eastAsia="Times New Roman" w:hAnsi="Times New Roman" w:cs="Times New Roman"/>
            <w:color w:val="000000"/>
            <w:sz w:val="24"/>
            <w:szCs w:val="24"/>
          </w:rPr>
          <w:delText>an</w:delText>
        </w:r>
        <w:r w:rsidDel="009B41E4">
          <w:rPr>
            <w:rFonts w:ascii="Times New Roman" w:eastAsia="Times New Roman" w:hAnsi="Times New Roman" w:cs="Times New Roman"/>
            <w:color w:val="000000"/>
            <w:sz w:val="24"/>
            <w:szCs w:val="24"/>
          </w:rPr>
          <w:delText xml:space="preserve"> updated belief about each hypothesis</w:delText>
        </w:r>
        <w:r w:rsidR="0096382B" w:rsidDel="009B41E4">
          <w:rPr>
            <w:rFonts w:ascii="Times New Roman" w:eastAsia="Times New Roman" w:hAnsi="Times New Roman" w:cs="Times New Roman"/>
            <w:color w:val="000000"/>
            <w:sz w:val="24"/>
            <w:szCs w:val="24"/>
          </w:rPr>
          <w:delText xml:space="preserve"> </w:delText>
        </w:r>
        <w:r w:rsidDel="009B41E4">
          <w:rPr>
            <w:rFonts w:ascii="Times New Roman" w:eastAsia="Times New Roman" w:hAnsi="Times New Roman" w:cs="Times New Roman"/>
            <w:color w:val="000000"/>
            <w:sz w:val="24"/>
            <w:szCs w:val="24"/>
          </w:rPr>
          <w:delText xml:space="preserve">given the data. This is done using Bayes’ rule, shown in Equation 1: </w:delText>
        </w:r>
      </w:del>
    </w:p>
    <w:p w14:paraId="1D34FE4A" w14:textId="5C07B751" w:rsidR="00B51B4F" w:rsidDel="009B41E4" w:rsidRDefault="00000454">
      <w:pPr>
        <w:pBdr>
          <w:top w:val="nil"/>
          <w:left w:val="nil"/>
          <w:bottom w:val="nil"/>
          <w:right w:val="nil"/>
          <w:between w:val="nil"/>
        </w:pBdr>
        <w:spacing w:after="0" w:line="480" w:lineRule="auto"/>
        <w:ind w:left="2160" w:firstLine="720"/>
        <w:rPr>
          <w:del w:id="1880" w:author="Benton, Deon [2]" w:date="2023-10-13T14:55:00Z"/>
          <w:rFonts w:ascii="Times New Roman" w:eastAsia="Times New Roman" w:hAnsi="Times New Roman" w:cs="Times New Roman"/>
          <w:color w:val="000000"/>
          <w:sz w:val="24"/>
          <w:szCs w:val="24"/>
        </w:rPr>
      </w:pPr>
      <m:oMath>
        <m:r>
          <w:del w:id="1881" w:author="Benton, Deon [2]" w:date="2023-10-13T14:55:00Z">
            <w:rPr>
              <w:rFonts w:ascii="Cambria Math" w:eastAsia="Cambria Math" w:hAnsi="Cambria Math" w:cs="Cambria Math"/>
              <w:color w:val="000000"/>
              <w:sz w:val="24"/>
              <w:szCs w:val="24"/>
            </w:rPr>
            <m:t>p</m:t>
          </w:del>
        </m:r>
        <m:d>
          <m:dPr>
            <m:ctrlPr>
              <w:ins w:id="1882" w:author="Benton, Deon" w:date="2023-10-05T22:02:00Z">
                <w:del w:id="1883" w:author="Benton, Deon [2]" w:date="2023-10-13T14:55:00Z">
                  <w:rPr>
                    <w:rFonts w:ascii="Cambria Math" w:eastAsia="Cambria Math" w:hAnsi="Cambria Math" w:cs="Cambria Math"/>
                    <w:color w:val="000000"/>
                    <w:sz w:val="24"/>
                    <w:szCs w:val="24"/>
                  </w:rPr>
                </w:del>
              </w:ins>
            </m:ctrlPr>
          </m:dPr>
          <m:e>
            <m:r>
              <w:ins w:id="1884" w:author="Benton, Deon" w:date="2023-10-05T22:02:00Z">
                <w:del w:id="1885" w:author="Benton, Deon [2]" w:date="2023-10-13T14:55:00Z">
                  <w:rPr>
                    <w:rFonts w:ascii="Cambria Math" w:eastAsia="Cambria Math" w:hAnsi="Cambria Math" w:cs="Cambria Math"/>
                    <w:color w:val="000000"/>
                    <w:sz w:val="24"/>
                    <w:szCs w:val="24"/>
                  </w:rPr>
                  <m:t>d</m:t>
                </w:del>
              </w:ins>
            </m:r>
          </m:e>
        </m:d>
        <m:d>
          <m:dPr>
            <m:ctrlPr>
              <w:del w:id="1886" w:author="Benton, Deon [2]" w:date="2023-10-13T14:55:00Z">
                <w:rPr>
                  <w:rFonts w:ascii="Cambria Math" w:eastAsia="Cambria Math" w:hAnsi="Cambria Math" w:cs="Cambria Math"/>
                  <w:color w:val="000000"/>
                  <w:sz w:val="24"/>
                  <w:szCs w:val="24"/>
                </w:rPr>
              </w:del>
            </m:ctrlPr>
          </m:dPr>
          <m:e>
            <m:r>
              <w:del w:id="1887" w:author="Benton, Deon [2]" w:date="2023-10-13T14:55:00Z">
                <w:rPr>
                  <w:rFonts w:ascii="Cambria Math" w:eastAsia="Cambria Math" w:hAnsi="Cambria Math" w:cs="Cambria Math"/>
                  <w:color w:val="000000"/>
                  <w:sz w:val="24"/>
                  <w:szCs w:val="24"/>
                </w:rPr>
                <m:t>h|d</m:t>
              </w:del>
            </m:r>
          </m:e>
        </m:d>
        <m:r>
          <w:del w:id="1888" w:author="Benton, Deon [2]" w:date="2023-10-13T14:55:00Z">
            <w:rPr>
              <w:rFonts w:ascii="Cambria Math" w:eastAsia="Cambria Math" w:hAnsi="Cambria Math" w:cs="Cambria Math"/>
              <w:color w:val="000000"/>
              <w:sz w:val="24"/>
              <w:szCs w:val="24"/>
            </w:rPr>
            <m:t xml:space="preserve">= </m:t>
          </w:del>
        </m:r>
        <m:f>
          <m:fPr>
            <m:ctrlPr>
              <w:ins w:id="1889" w:author="Benton, Deon" w:date="2023-10-05T22:02:00Z">
                <w:del w:id="1890" w:author="Benton, Deon [2]" w:date="2023-10-13T14:55:00Z">
                  <w:rPr>
                    <w:rFonts w:ascii="Cambria Math" w:eastAsia="Cambria Math" w:hAnsi="Cambria Math" w:cs="Cambria Math"/>
                    <w:color w:val="000000"/>
                    <w:sz w:val="24"/>
                    <w:szCs w:val="24"/>
                  </w:rPr>
                </w:del>
              </w:ins>
            </m:ctrlPr>
          </m:fPr>
          <m:num>
            <m:r>
              <w:ins w:id="1891" w:author="Benton, Deon" w:date="2023-10-05T22:02:00Z">
                <w:del w:id="1892" w:author="Benton, Deon [2]" w:date="2023-10-13T14:55:00Z">
                  <w:rPr>
                    <w:rFonts w:ascii="Cambria Math" w:eastAsia="Cambria Math" w:hAnsi="Cambria Math" w:cs="Cambria Math"/>
                    <w:color w:val="000000"/>
                    <w:sz w:val="24"/>
                    <w:szCs w:val="24"/>
                  </w:rPr>
                  <m:t>p</m:t>
                </w:del>
              </w:ins>
            </m:r>
            <m:d>
              <m:dPr>
                <m:ctrlPr>
                  <w:ins w:id="1893" w:author="Benton, Deon" w:date="2023-10-05T22:02:00Z">
                    <w:del w:id="1894" w:author="Benton, Deon [2]" w:date="2023-10-13T14:55:00Z">
                      <w:rPr>
                        <w:rFonts w:ascii="Cambria Math" w:eastAsia="Cambria Math" w:hAnsi="Cambria Math" w:cs="Cambria Math"/>
                        <w:color w:val="000000"/>
                        <w:sz w:val="24"/>
                        <w:szCs w:val="24"/>
                      </w:rPr>
                    </w:del>
                  </w:ins>
                </m:ctrlPr>
              </m:dPr>
              <m:e>
                <m:r>
                  <w:ins w:id="1895" w:author="Benton, Deon" w:date="2023-10-05T22:02:00Z">
                    <w:del w:id="1896" w:author="Benton, Deon [2]" w:date="2023-10-13T14:55:00Z">
                      <w:rPr>
                        <w:rFonts w:ascii="Cambria Math" w:eastAsia="Cambria Math" w:hAnsi="Cambria Math" w:cs="Cambria Math"/>
                        <w:color w:val="000000"/>
                        <w:sz w:val="24"/>
                        <w:szCs w:val="24"/>
                      </w:rPr>
                      <m:t>h</m:t>
                    </w:del>
                  </w:ins>
                </m:r>
              </m:e>
            </m:d>
            <m:r>
              <w:ins w:id="1897" w:author="Benton, Deon" w:date="2023-10-05T22:02:00Z">
                <w:del w:id="1898" w:author="Benton, Deon [2]" w:date="2023-10-13T14:55:00Z">
                  <w:rPr>
                    <w:rFonts w:ascii="Cambria Math" w:eastAsia="Cambria Math" w:hAnsi="Cambria Math" w:cs="Cambria Math"/>
                    <w:color w:val="000000"/>
                    <w:sz w:val="24"/>
                    <w:szCs w:val="24"/>
                  </w:rPr>
                  <m:t>p(h)</m:t>
                </w:del>
              </w:ins>
            </m:r>
          </m:num>
          <m:den>
            <m:nary>
              <m:naryPr>
                <m:chr m:val="∑"/>
                <m:ctrlPr>
                  <w:ins w:id="1899" w:author="Benton, Deon" w:date="2023-10-05T22:02:00Z">
                    <w:del w:id="1900" w:author="Benton, Deon [2]" w:date="2023-10-13T14:55:00Z">
                      <w:rPr>
                        <w:rFonts w:ascii="Cambria Math" w:eastAsia="Cambria Math" w:hAnsi="Cambria Math" w:cs="Cambria Math"/>
                        <w:color w:val="000000"/>
                        <w:sz w:val="24"/>
                        <w:szCs w:val="24"/>
                      </w:rPr>
                    </w:del>
                  </w:ins>
                </m:ctrlPr>
              </m:naryPr>
              <m:sub>
                <m:sSup>
                  <m:sSupPr>
                    <m:ctrlPr>
                      <w:ins w:id="1901" w:author="Benton, Deon" w:date="2023-10-05T22:02:00Z">
                        <w:del w:id="1902" w:author="Benton, Deon [2]" w:date="2023-10-13T14:55:00Z">
                          <w:rPr>
                            <w:rFonts w:ascii="Cambria Math" w:eastAsia="Cambria Math" w:hAnsi="Cambria Math" w:cs="Cambria Math"/>
                            <w:color w:val="000000"/>
                            <w:sz w:val="24"/>
                            <w:szCs w:val="24"/>
                          </w:rPr>
                        </w:del>
                      </w:ins>
                    </m:ctrlPr>
                  </m:sSupPr>
                  <m:e>
                    <m:r>
                      <w:ins w:id="1903" w:author="Benton, Deon" w:date="2023-10-05T22:02:00Z">
                        <w:del w:id="1904" w:author="Benton, Deon [2]" w:date="2023-10-13T14:55:00Z">
                          <w:rPr>
                            <w:rFonts w:ascii="Cambria Math" w:eastAsia="Cambria Math" w:hAnsi="Cambria Math" w:cs="Cambria Math"/>
                            <w:color w:val="000000"/>
                            <w:sz w:val="24"/>
                            <w:szCs w:val="24"/>
                          </w:rPr>
                          <m:t>h</m:t>
                        </w:del>
                      </w:ins>
                    </m:r>
                  </m:e>
                  <m:sup>
                    <m:r>
                      <w:ins w:id="1905" w:author="Benton, Deon" w:date="2023-10-05T22:02:00Z">
                        <w:del w:id="1906" w:author="Benton, Deon [2]" w:date="2023-10-13T14:55:00Z">
                          <w:rPr>
                            <w:rFonts w:ascii="Cambria Math" w:eastAsia="Cambria Math" w:hAnsi="Cambria Math" w:cs="Cambria Math"/>
                            <w:color w:val="000000"/>
                            <w:sz w:val="24"/>
                            <w:szCs w:val="24"/>
                          </w:rPr>
                          <m:t>'</m:t>
                        </w:del>
                      </w:ins>
                    </m:r>
                  </m:sup>
                </m:sSup>
              </m:sub>
              <m:sup/>
              <m:e/>
            </m:nary>
            <m:r>
              <w:ins w:id="1907" w:author="Benton, Deon" w:date="2023-10-05T22:02:00Z">
                <w:del w:id="1908" w:author="Benton, Deon [2]" w:date="2023-10-13T14:55:00Z">
                  <w:rPr>
                    <w:rFonts w:ascii="Cambria Math" w:eastAsia="Cambria Math" w:hAnsi="Cambria Math" w:cs="Cambria Math"/>
                    <w:color w:val="000000"/>
                    <w:sz w:val="24"/>
                    <w:szCs w:val="24"/>
                  </w:rPr>
                  <m:t>p</m:t>
                </w:del>
              </w:ins>
            </m:r>
            <m:d>
              <m:dPr>
                <m:ctrlPr>
                  <w:ins w:id="1909" w:author="Benton, Deon" w:date="2023-10-05T22:02:00Z">
                    <w:del w:id="1910" w:author="Benton, Deon [2]" w:date="2023-10-13T14:55:00Z">
                      <w:rPr>
                        <w:rFonts w:ascii="Cambria Math" w:eastAsia="Cambria Math" w:hAnsi="Cambria Math" w:cs="Cambria Math"/>
                        <w:color w:val="000000"/>
                        <w:sz w:val="24"/>
                        <w:szCs w:val="24"/>
                      </w:rPr>
                    </w:del>
                  </w:ins>
                </m:ctrlPr>
              </m:dPr>
              <m:e>
                <m:sSup>
                  <m:sSupPr>
                    <m:ctrlPr>
                      <w:ins w:id="1911" w:author="Benton, Deon" w:date="2023-10-05T22:02:00Z">
                        <w:del w:id="1912" w:author="Benton, Deon [2]" w:date="2023-10-13T14:55:00Z">
                          <w:rPr>
                            <w:rFonts w:ascii="Cambria Math" w:eastAsia="Cambria Math" w:hAnsi="Cambria Math" w:cs="Cambria Math"/>
                            <w:color w:val="000000"/>
                            <w:sz w:val="24"/>
                            <w:szCs w:val="24"/>
                          </w:rPr>
                        </w:del>
                      </w:ins>
                    </m:ctrlPr>
                  </m:sSupPr>
                  <m:e>
                    <m:r>
                      <w:ins w:id="1913" w:author="Benton, Deon" w:date="2023-10-05T22:02:00Z">
                        <w:del w:id="1914" w:author="Benton, Deon [2]" w:date="2023-10-13T14:55:00Z">
                          <w:rPr>
                            <w:rFonts w:ascii="Cambria Math" w:eastAsia="Cambria Math" w:hAnsi="Cambria Math" w:cs="Cambria Math"/>
                            <w:color w:val="000000"/>
                            <w:sz w:val="24"/>
                            <w:szCs w:val="24"/>
                          </w:rPr>
                          <m:t>h</m:t>
                        </w:del>
                      </w:ins>
                    </m:r>
                  </m:e>
                  <m:sup>
                    <m:r>
                      <w:ins w:id="1915" w:author="Benton, Deon" w:date="2023-10-05T22:02:00Z">
                        <w:del w:id="1916" w:author="Benton, Deon [2]" w:date="2023-10-13T14:55:00Z">
                          <w:rPr>
                            <w:rFonts w:ascii="Cambria Math" w:eastAsia="Cambria Math" w:hAnsi="Cambria Math" w:cs="Cambria Math"/>
                            <w:color w:val="000000"/>
                            <w:sz w:val="24"/>
                            <w:szCs w:val="24"/>
                          </w:rPr>
                          <m:t>'</m:t>
                        </w:del>
                      </w:ins>
                    </m:r>
                  </m:sup>
                </m:sSup>
              </m:e>
            </m:d>
            <m:r>
              <w:ins w:id="1917" w:author="Benton, Deon" w:date="2023-10-05T22:02:00Z">
                <w:del w:id="1918" w:author="Benton, Deon [2]" w:date="2023-10-13T14:55:00Z">
                  <w:rPr>
                    <w:rFonts w:ascii="Cambria Math" w:eastAsia="Cambria Math" w:hAnsi="Cambria Math" w:cs="Cambria Math"/>
                    <w:color w:val="000000"/>
                    <w:sz w:val="24"/>
                    <w:szCs w:val="24"/>
                  </w:rPr>
                  <m:t>p(</m:t>
                </w:del>
              </w:ins>
            </m:r>
            <m:sSup>
              <m:sSupPr>
                <m:ctrlPr>
                  <w:ins w:id="1919" w:author="Benton, Deon" w:date="2023-10-05T22:02:00Z">
                    <w:del w:id="1920" w:author="Benton, Deon [2]" w:date="2023-10-13T14:55:00Z">
                      <w:rPr>
                        <w:rFonts w:ascii="Cambria Math" w:eastAsia="Cambria Math" w:hAnsi="Cambria Math" w:cs="Cambria Math"/>
                        <w:color w:val="000000"/>
                        <w:sz w:val="24"/>
                        <w:szCs w:val="24"/>
                      </w:rPr>
                    </w:del>
                  </w:ins>
                </m:ctrlPr>
              </m:sSupPr>
              <m:e>
                <m:r>
                  <w:ins w:id="1921" w:author="Benton, Deon" w:date="2023-10-05T22:02:00Z">
                    <w:del w:id="1922" w:author="Benton, Deon [2]" w:date="2023-10-13T14:55:00Z">
                      <w:rPr>
                        <w:rFonts w:ascii="Cambria Math" w:eastAsia="Cambria Math" w:hAnsi="Cambria Math" w:cs="Cambria Math"/>
                        <w:color w:val="000000"/>
                        <w:sz w:val="24"/>
                        <w:szCs w:val="24"/>
                      </w:rPr>
                      <m:t>h</m:t>
                    </w:del>
                  </w:ins>
                </m:r>
              </m:e>
              <m:sup>
                <m:r>
                  <w:ins w:id="1923" w:author="Benton, Deon" w:date="2023-10-05T22:02:00Z">
                    <w:del w:id="1924" w:author="Benton, Deon [2]" w:date="2023-10-13T14:55:00Z">
                      <w:rPr>
                        <w:rFonts w:ascii="Cambria Math" w:eastAsia="Cambria Math" w:hAnsi="Cambria Math" w:cs="Cambria Math"/>
                        <w:color w:val="000000"/>
                        <w:sz w:val="24"/>
                        <w:szCs w:val="24"/>
                      </w:rPr>
                      <m:t>'</m:t>
                    </w:del>
                  </w:ins>
                </m:r>
              </m:sup>
            </m:sSup>
            <m:r>
              <w:ins w:id="1925" w:author="Benton, Deon" w:date="2023-10-05T22:02:00Z">
                <w:del w:id="1926" w:author="Benton, Deon [2]" w:date="2023-10-13T14:55:00Z">
                  <w:rPr>
                    <w:rFonts w:ascii="Cambria Math" w:eastAsia="Cambria Math" w:hAnsi="Cambria Math" w:cs="Cambria Math"/>
                    <w:color w:val="000000"/>
                    <w:sz w:val="24"/>
                    <w:szCs w:val="24"/>
                  </w:rPr>
                  <m:t>)</m:t>
                </w:del>
              </w:ins>
            </m:r>
          </m:den>
        </m:f>
        <m:f>
          <m:fPr>
            <m:ctrlPr>
              <w:del w:id="1927" w:author="Benton, Deon [2]" w:date="2023-10-13T14:55:00Z">
                <w:rPr>
                  <w:rFonts w:ascii="Cambria Math" w:eastAsia="Cambria Math" w:hAnsi="Cambria Math" w:cs="Cambria Math"/>
                  <w:color w:val="000000"/>
                  <w:sz w:val="24"/>
                  <w:szCs w:val="24"/>
                </w:rPr>
              </w:del>
            </m:ctrlPr>
          </m:fPr>
          <m:num>
            <m:r>
              <w:del w:id="1928" w:author="Benton, Deon [2]" w:date="2023-10-13T14:55:00Z">
                <w:rPr>
                  <w:rFonts w:ascii="Cambria Math" w:eastAsia="Cambria Math" w:hAnsi="Cambria Math" w:cs="Cambria Math"/>
                  <w:color w:val="000000"/>
                  <w:sz w:val="24"/>
                  <w:szCs w:val="24"/>
                </w:rPr>
                <m:t>p</m:t>
              </w:del>
            </m:r>
            <m:d>
              <m:dPr>
                <m:ctrlPr>
                  <w:del w:id="1929" w:author="Benton, Deon [2]" w:date="2023-10-13T14:55:00Z">
                    <w:rPr>
                      <w:rFonts w:ascii="Cambria Math" w:eastAsia="Cambria Math" w:hAnsi="Cambria Math" w:cs="Cambria Math"/>
                      <w:color w:val="000000"/>
                      <w:sz w:val="24"/>
                      <w:szCs w:val="24"/>
                    </w:rPr>
                  </w:del>
                </m:ctrlPr>
              </m:dPr>
              <m:e>
                <m:r>
                  <w:del w:id="1930" w:author="Benton, Deon [2]" w:date="2023-10-13T14:55:00Z">
                    <w:rPr>
                      <w:rFonts w:ascii="Cambria Math" w:eastAsia="Cambria Math" w:hAnsi="Cambria Math" w:cs="Cambria Math"/>
                      <w:color w:val="000000"/>
                      <w:sz w:val="24"/>
                      <w:szCs w:val="24"/>
                    </w:rPr>
                    <m:t>d|h</m:t>
                  </w:del>
                </m:r>
              </m:e>
            </m:d>
            <m:r>
              <w:del w:id="1931" w:author="Benton, Deon [2]" w:date="2023-10-13T14:55:00Z">
                <w:rPr>
                  <w:rFonts w:ascii="Cambria Math" w:eastAsia="Cambria Math" w:hAnsi="Cambria Math" w:cs="Cambria Math"/>
                  <w:color w:val="000000"/>
                  <w:sz w:val="24"/>
                  <w:szCs w:val="24"/>
                </w:rPr>
                <m:t>p(h)</m:t>
              </w:del>
            </m:r>
          </m:num>
          <m:den>
            <m:nary>
              <m:naryPr>
                <m:chr m:val="∑"/>
                <m:ctrlPr>
                  <w:del w:id="1932" w:author="Benton, Deon [2]" w:date="2023-10-13T14:55:00Z">
                    <w:rPr>
                      <w:rFonts w:ascii="Cambria Math" w:eastAsia="Cambria Math" w:hAnsi="Cambria Math" w:cs="Cambria Math"/>
                      <w:color w:val="000000"/>
                      <w:sz w:val="24"/>
                      <w:szCs w:val="24"/>
                    </w:rPr>
                  </w:del>
                </m:ctrlPr>
              </m:naryPr>
              <m:sub>
                <m:sSup>
                  <m:sSupPr>
                    <m:ctrlPr>
                      <w:del w:id="1933" w:author="Benton, Deon [2]" w:date="2023-10-13T14:55:00Z">
                        <w:rPr>
                          <w:rFonts w:ascii="Cambria Math" w:eastAsia="Cambria Math" w:hAnsi="Cambria Math" w:cs="Cambria Math"/>
                          <w:color w:val="000000"/>
                          <w:sz w:val="24"/>
                          <w:szCs w:val="24"/>
                        </w:rPr>
                      </w:del>
                    </m:ctrlPr>
                  </m:sSupPr>
                  <m:e>
                    <m:r>
                      <w:del w:id="1934" w:author="Benton, Deon [2]" w:date="2023-10-13T14:55:00Z">
                        <w:rPr>
                          <w:rFonts w:ascii="Cambria Math" w:eastAsia="Cambria Math" w:hAnsi="Cambria Math" w:cs="Cambria Math"/>
                          <w:color w:val="000000"/>
                          <w:sz w:val="24"/>
                          <w:szCs w:val="24"/>
                        </w:rPr>
                        <m:t>h</m:t>
                      </w:del>
                    </m:r>
                  </m:e>
                  <m:sup>
                    <m:r>
                      <w:del w:id="1935" w:author="Benton, Deon [2]" w:date="2023-10-13T14:55:00Z">
                        <w:rPr>
                          <w:rFonts w:ascii="Cambria Math" w:eastAsia="Cambria Math" w:hAnsi="Cambria Math" w:cs="Cambria Math"/>
                          <w:color w:val="000000"/>
                          <w:sz w:val="24"/>
                          <w:szCs w:val="24"/>
                        </w:rPr>
                        <m:t>'</m:t>
                      </w:del>
                    </m:r>
                  </m:sup>
                </m:sSup>
                <m:r>
                  <w:del w:id="1936" w:author="Benton, Deon [2]" w:date="2023-10-13T14:55:00Z">
                    <w:rPr>
                      <w:rFonts w:ascii="Cambria Math" w:eastAsia="Cambria Math" w:hAnsi="Cambria Math" w:cs="Cambria Math"/>
                      <w:color w:val="000000"/>
                      <w:sz w:val="24"/>
                      <w:szCs w:val="24"/>
                    </w:rPr>
                    <m:t xml:space="preserve"> </m:t>
                  </w:del>
                </m:r>
                <m:r>
                  <w:del w:id="1937" w:author="Benton, Deon [2]" w:date="2023-10-13T14:55:00Z">
                    <m:rPr>
                      <m:sty m:val="p"/>
                    </m:rPr>
                    <w:rPr>
                      <w:rFonts w:ascii="Cambria Math" w:hAnsi="Cambria Math"/>
                    </w:rPr>
                    <m:t>∊</m:t>
                  </w:del>
                </m:r>
                <m:r>
                  <w:del w:id="1938" w:author="Benton, Deon [2]" w:date="2023-10-13T14:55:00Z">
                    <w:rPr>
                      <w:rFonts w:ascii="Cambria Math" w:eastAsia="Cambria Math" w:hAnsi="Cambria Math" w:cs="Cambria Math"/>
                      <w:color w:val="000000"/>
                      <w:sz w:val="24"/>
                      <w:szCs w:val="24"/>
                    </w:rPr>
                    <m:t xml:space="preserve"> H</m:t>
                  </w:del>
                </m:r>
              </m:sub>
              <m:sup/>
              <m:e/>
            </m:nary>
            <m:r>
              <w:del w:id="1939" w:author="Benton, Deon [2]" w:date="2023-10-13T14:55:00Z">
                <w:rPr>
                  <w:rFonts w:ascii="Cambria Math" w:eastAsia="Cambria Math" w:hAnsi="Cambria Math" w:cs="Cambria Math"/>
                  <w:color w:val="000000"/>
                  <w:sz w:val="24"/>
                  <w:szCs w:val="24"/>
                </w:rPr>
                <m:t>p</m:t>
              </w:del>
            </m:r>
            <m:d>
              <m:dPr>
                <m:ctrlPr>
                  <w:del w:id="1940" w:author="Benton, Deon [2]" w:date="2023-10-13T14:55:00Z">
                    <w:rPr>
                      <w:rFonts w:ascii="Cambria Math" w:eastAsia="Cambria Math" w:hAnsi="Cambria Math" w:cs="Cambria Math"/>
                      <w:color w:val="000000"/>
                      <w:sz w:val="24"/>
                      <w:szCs w:val="24"/>
                    </w:rPr>
                  </w:del>
                </m:ctrlPr>
              </m:dPr>
              <m:e>
                <m:r>
                  <w:del w:id="1941" w:author="Benton, Deon [2]" w:date="2023-10-13T14:55:00Z">
                    <w:rPr>
                      <w:rFonts w:ascii="Cambria Math" w:eastAsia="Cambria Math" w:hAnsi="Cambria Math" w:cs="Cambria Math"/>
                      <w:color w:val="000000"/>
                      <w:sz w:val="24"/>
                      <w:szCs w:val="24"/>
                    </w:rPr>
                    <m:t>d|</m:t>
                  </w:del>
                </m:r>
                <m:sSup>
                  <m:sSupPr>
                    <m:ctrlPr>
                      <w:del w:id="1942" w:author="Benton, Deon [2]" w:date="2023-10-13T14:55:00Z">
                        <w:rPr>
                          <w:rFonts w:ascii="Cambria Math" w:eastAsia="Cambria Math" w:hAnsi="Cambria Math" w:cs="Cambria Math"/>
                          <w:color w:val="000000"/>
                          <w:sz w:val="24"/>
                          <w:szCs w:val="24"/>
                        </w:rPr>
                      </w:del>
                    </m:ctrlPr>
                  </m:sSupPr>
                  <m:e>
                    <m:r>
                      <w:del w:id="1943" w:author="Benton, Deon [2]" w:date="2023-10-13T14:55:00Z">
                        <w:rPr>
                          <w:rFonts w:ascii="Cambria Math" w:eastAsia="Cambria Math" w:hAnsi="Cambria Math" w:cs="Cambria Math"/>
                          <w:color w:val="000000"/>
                          <w:sz w:val="24"/>
                          <w:szCs w:val="24"/>
                        </w:rPr>
                        <m:t>h</m:t>
                      </w:del>
                    </m:r>
                  </m:e>
                  <m:sup>
                    <m:r>
                      <w:del w:id="1944" w:author="Benton, Deon [2]" w:date="2023-10-13T14:55:00Z">
                        <w:rPr>
                          <w:rFonts w:ascii="Cambria Math" w:eastAsia="Cambria Math" w:hAnsi="Cambria Math" w:cs="Cambria Math"/>
                          <w:color w:val="000000"/>
                          <w:sz w:val="24"/>
                          <w:szCs w:val="24"/>
                        </w:rPr>
                        <m:t>'</m:t>
                      </w:del>
                    </m:r>
                  </m:sup>
                </m:sSup>
              </m:e>
            </m:d>
            <m:r>
              <w:del w:id="1945" w:author="Benton, Deon [2]" w:date="2023-10-13T14:55:00Z">
                <w:rPr>
                  <w:rFonts w:ascii="Cambria Math" w:eastAsia="Cambria Math" w:hAnsi="Cambria Math" w:cs="Cambria Math"/>
                  <w:color w:val="000000"/>
                  <w:sz w:val="24"/>
                  <w:szCs w:val="24"/>
                </w:rPr>
                <m:t>p(</m:t>
              </w:del>
            </m:r>
            <m:sSup>
              <m:sSupPr>
                <m:ctrlPr>
                  <w:del w:id="1946" w:author="Benton, Deon [2]" w:date="2023-10-13T14:55:00Z">
                    <w:rPr>
                      <w:rFonts w:ascii="Cambria Math" w:eastAsia="Cambria Math" w:hAnsi="Cambria Math" w:cs="Cambria Math"/>
                      <w:color w:val="000000"/>
                      <w:sz w:val="24"/>
                      <w:szCs w:val="24"/>
                    </w:rPr>
                  </w:del>
                </m:ctrlPr>
              </m:sSupPr>
              <m:e>
                <m:r>
                  <w:del w:id="1947" w:author="Benton, Deon [2]" w:date="2023-10-13T14:55:00Z">
                    <w:rPr>
                      <w:rFonts w:ascii="Cambria Math" w:eastAsia="Cambria Math" w:hAnsi="Cambria Math" w:cs="Cambria Math"/>
                      <w:color w:val="000000"/>
                      <w:sz w:val="24"/>
                      <w:szCs w:val="24"/>
                    </w:rPr>
                    <m:t>h</m:t>
                  </w:del>
                </m:r>
              </m:e>
              <m:sup>
                <m:r>
                  <w:del w:id="1948" w:author="Benton, Deon [2]" w:date="2023-10-13T14:55:00Z">
                    <w:rPr>
                      <w:rFonts w:ascii="Cambria Math" w:eastAsia="Cambria Math" w:hAnsi="Cambria Math" w:cs="Cambria Math"/>
                      <w:color w:val="000000"/>
                      <w:sz w:val="24"/>
                      <w:szCs w:val="24"/>
                    </w:rPr>
                    <m:t>'</m:t>
                  </w:del>
                </m:r>
              </m:sup>
            </m:sSup>
            <m:r>
              <w:del w:id="1949" w:author="Benton, Deon [2]" w:date="2023-10-13T14:55:00Z">
                <w:rPr>
                  <w:rFonts w:ascii="Cambria Math" w:eastAsia="Cambria Math" w:hAnsi="Cambria Math" w:cs="Cambria Math"/>
                  <w:color w:val="000000"/>
                  <w:sz w:val="24"/>
                  <w:szCs w:val="24"/>
                </w:rPr>
                <m:t>)</m:t>
              </w:del>
            </m:r>
          </m:den>
        </m:f>
      </m:oMath>
      <w:del w:id="1950" w:author="Benton, Deon [2]" w:date="2023-10-13T14:55:00Z">
        <w:r w:rsidR="0096382B" w:rsidDel="009B41E4">
          <w:rPr>
            <w:rFonts w:ascii="Times New Roman" w:eastAsia="Times New Roman" w:hAnsi="Times New Roman" w:cs="Times New Roman"/>
            <w:color w:val="000000"/>
            <w:sz w:val="24"/>
            <w:szCs w:val="24"/>
          </w:rPr>
          <w:delText>,</w:delText>
        </w:r>
        <w:r w:rsidDel="009B41E4">
          <w:rPr>
            <w:rFonts w:ascii="Times New Roman" w:eastAsia="Times New Roman" w:hAnsi="Times New Roman" w:cs="Times New Roman"/>
            <w:color w:val="000000"/>
            <w:sz w:val="24"/>
            <w:szCs w:val="24"/>
          </w:rPr>
          <w:tab/>
        </w:r>
        <w:r w:rsidDel="009B41E4">
          <w:rPr>
            <w:rFonts w:ascii="Times New Roman" w:eastAsia="Times New Roman" w:hAnsi="Times New Roman" w:cs="Times New Roman"/>
            <w:color w:val="000000"/>
            <w:sz w:val="24"/>
            <w:szCs w:val="24"/>
          </w:rPr>
          <w:tab/>
        </w:r>
        <w:r w:rsidDel="009B41E4">
          <w:rPr>
            <w:rFonts w:ascii="Times New Roman" w:eastAsia="Times New Roman" w:hAnsi="Times New Roman" w:cs="Times New Roman"/>
            <w:color w:val="000000"/>
            <w:sz w:val="24"/>
            <w:szCs w:val="24"/>
          </w:rPr>
          <w:tab/>
        </w:r>
        <w:r w:rsidDel="009B41E4">
          <w:rPr>
            <w:rFonts w:ascii="Times New Roman" w:eastAsia="Times New Roman" w:hAnsi="Times New Roman" w:cs="Times New Roman"/>
            <w:color w:val="000000"/>
            <w:sz w:val="24"/>
            <w:szCs w:val="24"/>
          </w:rPr>
          <w:tab/>
          <w:delText>(1)</w:delText>
        </w:r>
      </w:del>
    </w:p>
    <w:p w14:paraId="150C2185" w14:textId="37E801B1" w:rsidR="00B51B4F" w:rsidDel="009B41E4" w:rsidRDefault="00E33573">
      <w:pPr>
        <w:pBdr>
          <w:top w:val="nil"/>
          <w:left w:val="nil"/>
          <w:bottom w:val="nil"/>
          <w:right w:val="nil"/>
          <w:between w:val="nil"/>
        </w:pBdr>
        <w:spacing w:after="0" w:line="480" w:lineRule="auto"/>
        <w:rPr>
          <w:del w:id="1951" w:author="Benton, Deon [2]" w:date="2023-10-13T14:55:00Z"/>
          <w:rFonts w:ascii="Times New Roman" w:eastAsia="Times New Roman" w:hAnsi="Times New Roman" w:cs="Times New Roman"/>
          <w:color w:val="000000"/>
          <w:sz w:val="24"/>
          <w:szCs w:val="24"/>
        </w:rPr>
      </w:pPr>
      <w:del w:id="1952" w:author="Benton, Deon [2]" w:date="2023-10-13T14:55:00Z">
        <w:r w:rsidDel="009B41E4">
          <w:rPr>
            <w:rFonts w:ascii="Times New Roman" w:eastAsia="Times New Roman" w:hAnsi="Times New Roman" w:cs="Times New Roman"/>
            <w:color w:val="000000"/>
            <w:sz w:val="24"/>
            <w:szCs w:val="24"/>
          </w:rPr>
          <w:lastRenderedPageBreak/>
          <w:delText xml:space="preserve">In this formula, </w:delText>
        </w:r>
        <w:r w:rsidDel="009B41E4">
          <w:rPr>
            <w:rFonts w:ascii="Times New Roman" w:eastAsia="Times New Roman" w:hAnsi="Times New Roman" w:cs="Times New Roman"/>
            <w:i/>
            <w:color w:val="000000"/>
            <w:sz w:val="24"/>
            <w:szCs w:val="24"/>
          </w:rPr>
          <w:delText>p</w:delText>
        </w:r>
        <w:r w:rsidDel="009B41E4">
          <w:rPr>
            <w:rFonts w:ascii="Times New Roman" w:eastAsia="Times New Roman" w:hAnsi="Times New Roman" w:cs="Times New Roman"/>
            <w:color w:val="000000"/>
            <w:sz w:val="24"/>
            <w:szCs w:val="24"/>
          </w:rPr>
          <w:delText>(</w:delText>
        </w:r>
        <w:r w:rsidDel="009B41E4">
          <w:rPr>
            <w:rFonts w:ascii="Times New Roman" w:eastAsia="Times New Roman" w:hAnsi="Times New Roman" w:cs="Times New Roman"/>
            <w:i/>
            <w:color w:val="000000"/>
            <w:sz w:val="24"/>
            <w:szCs w:val="24"/>
          </w:rPr>
          <w:delText>d</w:delText>
        </w:r>
      </w:del>
      <w:ins w:id="1953" w:author="Benton, Deon" w:date="2023-10-05T22:02:00Z">
        <w:del w:id="1954" w:author="Benton, Deon [2]" w:date="2023-10-13T14:55:00Z">
          <w:r w:rsidR="00E81900" w:rsidDel="009B41E4">
            <w:rPr>
              <w:rFonts w:ascii="Times New Roman" w:eastAsia="Times New Roman" w:hAnsi="Times New Roman" w:cs="Times New Roman"/>
              <w:i/>
              <w:color w:val="000000"/>
              <w:sz w:val="24"/>
              <w:szCs w:val="24"/>
            </w:rPr>
            <w:delText xml:space="preserve"> | </w:delText>
          </w:r>
        </w:del>
      </w:ins>
      <w:del w:id="1955" w:author="Benton, Deon [2]" w:date="2023-10-13T14:55:00Z">
        <w:r w:rsidDel="009B41E4">
          <w:rPr>
            <w:rFonts w:ascii="Times New Roman" w:eastAsia="Times New Roman" w:hAnsi="Times New Roman" w:cs="Times New Roman"/>
            <w:i/>
            <w:color w:val="000000"/>
            <w:sz w:val="24"/>
            <w:szCs w:val="24"/>
          </w:rPr>
          <w:delText>|h</w:delText>
        </w:r>
        <w:r w:rsidDel="009B41E4">
          <w:rPr>
            <w:rFonts w:ascii="Times New Roman" w:eastAsia="Times New Roman" w:hAnsi="Times New Roman" w:cs="Times New Roman"/>
            <w:color w:val="000000"/>
            <w:sz w:val="24"/>
            <w:szCs w:val="24"/>
          </w:rPr>
          <w:delText xml:space="preserve">) is the probability </w:delText>
        </w:r>
      </w:del>
      <w:ins w:id="1956" w:author="Benton, Deon" w:date="2023-10-05T22:02:00Z">
        <w:del w:id="1957" w:author="Benton, Deon [2]" w:date="2023-10-13T14:55:00Z">
          <w:r w:rsidR="00E81900" w:rsidDel="009B41E4">
            <w:rPr>
              <w:rFonts w:ascii="Times New Roman" w:eastAsia="Times New Roman" w:hAnsi="Times New Roman" w:cs="Times New Roman"/>
              <w:color w:val="000000"/>
              <w:sz w:val="24"/>
              <w:szCs w:val="24"/>
            </w:rPr>
            <w:delText>of</w:delText>
          </w:r>
        </w:del>
      </w:ins>
      <w:del w:id="1958" w:author="Benton, Deon [2]" w:date="2023-10-13T14:55:00Z">
        <w:r w:rsidR="00000454" w:rsidDel="009B41E4">
          <w:rPr>
            <w:rFonts w:ascii="Times New Roman" w:eastAsia="Times New Roman" w:hAnsi="Times New Roman" w:cs="Times New Roman"/>
            <w:color w:val="000000"/>
            <w:sz w:val="24"/>
            <w:szCs w:val="24"/>
          </w:rPr>
          <w:delText xml:space="preserve">that the data </w:delText>
        </w:r>
        <w:r w:rsidR="00000454" w:rsidDel="009B41E4">
          <w:rPr>
            <w:rFonts w:ascii="Times New Roman" w:eastAsia="Times New Roman" w:hAnsi="Times New Roman" w:cs="Times New Roman"/>
            <w:i/>
            <w:color w:val="000000"/>
            <w:sz w:val="24"/>
            <w:szCs w:val="24"/>
          </w:rPr>
          <w:delText>d</w:delText>
        </w:r>
        <w:r w:rsidR="00000454" w:rsidDel="009B41E4">
          <w:rPr>
            <w:rFonts w:ascii="Times New Roman" w:eastAsia="Times New Roman" w:hAnsi="Times New Roman" w:cs="Times New Roman"/>
            <w:color w:val="000000"/>
            <w:sz w:val="24"/>
            <w:szCs w:val="24"/>
          </w:rPr>
          <w:delText xml:space="preserve"> </w:delText>
        </w:r>
      </w:del>
      <w:ins w:id="1959" w:author="Benton, Deon" w:date="2023-10-05T22:02:00Z">
        <w:del w:id="1960" w:author="Benton, Deon [2]" w:date="2023-10-13T14:55:00Z">
          <w:r w:rsidR="00E81900" w:rsidDel="009B41E4">
            <w:rPr>
              <w:rFonts w:ascii="Times New Roman" w:eastAsia="Times New Roman" w:hAnsi="Times New Roman" w:cs="Times New Roman"/>
              <w:color w:val="000000"/>
              <w:sz w:val="24"/>
              <w:szCs w:val="24"/>
            </w:rPr>
            <w:delText>given each</w:delText>
          </w:r>
        </w:del>
      </w:ins>
      <w:del w:id="1961" w:author="Benton, Deon [2]" w:date="2023-10-13T14:55:00Z">
        <w:r w:rsidR="00000454" w:rsidDel="009B41E4">
          <w:rPr>
            <w:rFonts w:ascii="Times New Roman" w:eastAsia="Times New Roman" w:hAnsi="Times New Roman" w:cs="Times New Roman"/>
            <w:color w:val="000000"/>
            <w:sz w:val="24"/>
            <w:szCs w:val="24"/>
          </w:rPr>
          <w:delText xml:space="preserve">will be observed </w:delText>
        </w:r>
        <w:r w:rsidR="00000454" w:rsidDel="009B41E4">
          <w:rPr>
            <w:rFonts w:ascii="Times New Roman" w:eastAsia="Times New Roman" w:hAnsi="Times New Roman" w:cs="Times New Roman"/>
            <w:sz w:val="24"/>
            <w:szCs w:val="24"/>
          </w:rPr>
          <w:delText>under</w:delText>
        </w:r>
        <w:r w:rsidR="00000454" w:rsidDel="009B41E4">
          <w:rPr>
            <w:rFonts w:ascii="Times New Roman" w:hAnsi="Times New Roman"/>
            <w:color w:val="000000"/>
            <w:sz w:val="24"/>
            <w:rPrChange w:id="1962" w:author="Benton, Deon" w:date="2023-10-05T22:02:00Z">
              <w:rPr>
                <w:rFonts w:ascii="Times New Roman" w:eastAsia="Times New Roman" w:hAnsi="Times New Roman" w:cs="Times New Roman"/>
                <w:sz w:val="24"/>
                <w:szCs w:val="24"/>
              </w:rPr>
            </w:rPrChange>
          </w:rPr>
          <w:delText xml:space="preserve"> a </w:delText>
        </w:r>
        <w:r w:rsidR="00000454" w:rsidDel="009B41E4">
          <w:rPr>
            <w:rFonts w:ascii="Times New Roman" w:eastAsia="Times New Roman" w:hAnsi="Times New Roman" w:cs="Times New Roman"/>
            <w:color w:val="000000"/>
            <w:sz w:val="24"/>
            <w:szCs w:val="24"/>
          </w:rPr>
          <w:delText xml:space="preserve">particular hypothesis </w:delText>
        </w:r>
        <w:r w:rsidR="00000454" w:rsidDel="009B41E4">
          <w:rPr>
            <w:rFonts w:ascii="Times New Roman" w:eastAsia="Times New Roman" w:hAnsi="Times New Roman" w:cs="Times New Roman"/>
            <w:i/>
            <w:color w:val="000000"/>
            <w:sz w:val="24"/>
            <w:szCs w:val="24"/>
          </w:rPr>
          <w:delText>h</w:delText>
        </w:r>
      </w:del>
      <w:ins w:id="1963" w:author="Benton, Deon" w:date="2023-10-05T22:02:00Z">
        <w:del w:id="1964" w:author="Benton, Deon [2]" w:date="2023-10-13T14:55:00Z">
          <w:r w:rsidR="00E81900" w:rsidDel="009B41E4">
            <w:rPr>
              <w:rFonts w:ascii="Times New Roman" w:eastAsia="Times New Roman" w:hAnsi="Times New Roman" w:cs="Times New Roman"/>
              <w:color w:val="000000"/>
              <w:sz w:val="24"/>
              <w:szCs w:val="24"/>
            </w:rPr>
            <w:delText xml:space="preserve"> (</w:delText>
          </w:r>
        </w:del>
      </w:ins>
      <w:del w:id="1965" w:author="Benton, Deon [2]" w:date="2023-10-13T14:55:00Z">
        <w:r w:rsidR="00000454" w:rsidDel="009B41E4">
          <w:rPr>
            <w:rFonts w:ascii="Times New Roman" w:eastAsia="Times New Roman" w:hAnsi="Times New Roman" w:cs="Times New Roman"/>
            <w:iCs/>
            <w:color w:val="000000"/>
            <w:sz w:val="24"/>
            <w:szCs w:val="24"/>
          </w:rPr>
          <w:delText xml:space="preserve">. This value is also known as the </w:delText>
        </w:r>
        <w:r w:rsidR="00000454" w:rsidDel="009B41E4">
          <w:rPr>
            <w:rFonts w:ascii="Times New Roman" w:eastAsia="Times New Roman" w:hAnsi="Times New Roman" w:cs="Times New Roman"/>
            <w:i/>
            <w:color w:val="000000"/>
            <w:sz w:val="24"/>
            <w:szCs w:val="24"/>
          </w:rPr>
          <w:delText>likelihood</w:delText>
        </w:r>
      </w:del>
      <w:ins w:id="1966" w:author="Benton, Deon" w:date="2023-10-05T22:02:00Z">
        <w:del w:id="1967" w:author="Benton, Deon [2]" w:date="2023-10-13T14:55:00Z">
          <w:r w:rsidR="00E81900" w:rsidDel="009B41E4">
            <w:rPr>
              <w:rFonts w:ascii="Times New Roman" w:eastAsia="Times New Roman" w:hAnsi="Times New Roman" w:cs="Times New Roman"/>
              <w:color w:val="000000"/>
              <w:sz w:val="24"/>
              <w:szCs w:val="24"/>
            </w:rPr>
            <w:delText xml:space="preserve">). </w:delText>
          </w:r>
        </w:del>
      </w:ins>
      <w:del w:id="1968" w:author="Benton, Deon [2]" w:date="2023-10-13T14:55:00Z">
        <w:r w:rsidR="00000454" w:rsidDel="009B41E4">
          <w:rPr>
            <w:rFonts w:ascii="Times New Roman" w:eastAsia="Times New Roman" w:hAnsi="Times New Roman" w:cs="Times New Roman"/>
            <w:color w:val="000000"/>
            <w:sz w:val="24"/>
            <w:szCs w:val="24"/>
          </w:rPr>
          <w:delText xml:space="preserve"> of the data</w:delText>
        </w:r>
        <w:r w:rsidR="00072C22" w:rsidDel="009B41E4">
          <w:rPr>
            <w:rFonts w:ascii="Times New Roman" w:eastAsia="Times New Roman" w:hAnsi="Times New Roman" w:cs="Times New Roman"/>
            <w:color w:val="000000"/>
            <w:sz w:val="24"/>
            <w:szCs w:val="24"/>
          </w:rPr>
          <w:delText>.</w:delText>
        </w:r>
      </w:del>
    </w:p>
    <w:p w14:paraId="079010E5" w14:textId="04674BDF" w:rsidR="00000454" w:rsidDel="009B41E4" w:rsidRDefault="00000454" w:rsidP="00000454">
      <w:pPr>
        <w:spacing w:after="0" w:line="480" w:lineRule="auto"/>
        <w:ind w:firstLine="720"/>
        <w:rPr>
          <w:del w:id="1969" w:author="Benton, Deon [2]" w:date="2023-10-13T14:55:00Z"/>
          <w:rFonts w:ascii="Times New Roman" w:eastAsia="Times New Roman" w:hAnsi="Times New Roman" w:cs="Times New Roman"/>
          <w:sz w:val="24"/>
          <w:szCs w:val="24"/>
        </w:rPr>
      </w:pPr>
      <w:del w:id="1970" w:author="Benton, Deon [2]" w:date="2023-10-13T14:55:00Z">
        <w:r w:rsidDel="009B41E4">
          <w:rPr>
            <w:rFonts w:ascii="Times New Roman" w:eastAsia="Times New Roman" w:hAnsi="Times New Roman" w:cs="Times New Roman"/>
            <w:sz w:val="24"/>
            <w:szCs w:val="24"/>
          </w:rPr>
          <w:delText xml:space="preserve">Forming the initial hypothesis space </w:delText>
        </w:r>
      </w:del>
      <w:ins w:id="1971" w:author="Benton, Deon" w:date="2023-10-05T22:02:00Z">
        <w:del w:id="1972" w:author="Benton, Deon [2]" w:date="2023-10-13T14:55:00Z">
          <w:r w:rsidR="00E81900" w:rsidDel="009B41E4">
            <w:rPr>
              <w:rFonts w:ascii="Times New Roman" w:eastAsia="Times New Roman" w:hAnsi="Times New Roman" w:cs="Times New Roman"/>
              <w:sz w:val="24"/>
              <w:szCs w:val="24"/>
            </w:rPr>
            <w:delText>relies on assuming</w:delText>
          </w:r>
        </w:del>
      </w:ins>
      <w:del w:id="1973" w:author="Benton, Deon [2]" w:date="2023-10-13T14:55:00Z">
        <w:r w:rsidDel="009B41E4">
          <w:rPr>
            <w:rFonts w:ascii="Times New Roman" w:eastAsia="Times New Roman" w:hAnsi="Times New Roman" w:cs="Times New Roman"/>
            <w:sz w:val="24"/>
            <w:szCs w:val="24"/>
          </w:rPr>
          <w:delText xml:space="preserve">for this model assumes that there is a set of objects </w:delText>
        </w:r>
        <w:r w:rsidDel="009B41E4">
          <w:rPr>
            <w:rFonts w:ascii="Times New Roman" w:eastAsia="Times New Roman" w:hAnsi="Times New Roman" w:cs="Times New Roman"/>
            <w:i/>
            <w:sz w:val="24"/>
            <w:szCs w:val="24"/>
          </w:rPr>
          <w:delText>O</w:delText>
        </w:r>
        <w:r w:rsidDel="009B41E4">
          <w:rPr>
            <w:rFonts w:ascii="Times New Roman" w:eastAsia="Times New Roman" w:hAnsi="Times New Roman" w:cs="Times New Roman"/>
            <w:sz w:val="24"/>
            <w:szCs w:val="24"/>
          </w:rPr>
          <w:delText xml:space="preserve"> and a </w:delText>
        </w:r>
      </w:del>
      <w:ins w:id="1974" w:author="Benton, Deon" w:date="2023-10-05T22:02:00Z">
        <w:del w:id="1975" w:author="Benton, Deon [2]" w:date="2023-10-13T14:55:00Z">
          <w:r w:rsidR="00E81900" w:rsidDel="009B41E4">
            <w:rPr>
              <w:rFonts w:ascii="Times New Roman" w:eastAsia="Times New Roman" w:hAnsi="Times New Roman" w:cs="Times New Roman"/>
              <w:sz w:val="24"/>
              <w:szCs w:val="24"/>
            </w:rPr>
            <w:delText xml:space="preserve">set of detectors </w:delText>
          </w:r>
          <w:r w:rsidR="00E81900" w:rsidDel="009B41E4">
            <w:rPr>
              <w:rFonts w:ascii="Times New Roman" w:eastAsia="Times New Roman" w:hAnsi="Times New Roman" w:cs="Times New Roman"/>
              <w:i/>
              <w:sz w:val="24"/>
              <w:szCs w:val="24"/>
            </w:rPr>
            <w:delText>D</w:delText>
          </w:r>
        </w:del>
      </w:ins>
      <w:del w:id="1976" w:author="Benton, Deon [2]" w:date="2023-10-13T14:55:00Z">
        <w:r w:rsidDel="009B41E4">
          <w:rPr>
            <w:rFonts w:ascii="Times New Roman" w:eastAsia="Times New Roman" w:hAnsi="Times New Roman" w:cs="Times New Roman"/>
            <w:sz w:val="24"/>
            <w:szCs w:val="24"/>
          </w:rPr>
          <w:delText xml:space="preserve">detector </w:delText>
        </w:r>
        <w:r w:rsidRPr="00543AEC" w:rsidDel="009B41E4">
          <w:rPr>
            <w:rFonts w:ascii="Times New Roman" w:eastAsia="Times New Roman" w:hAnsi="Times New Roman" w:cs="Times New Roman"/>
            <w:i/>
            <w:iCs/>
            <w:sz w:val="24"/>
            <w:szCs w:val="24"/>
          </w:rPr>
          <w:delText>d</w:delText>
        </w:r>
        <w:r w:rsidDel="009B41E4">
          <w:rPr>
            <w:rFonts w:ascii="Times New Roman" w:eastAsia="Times New Roman" w:hAnsi="Times New Roman" w:cs="Times New Roman"/>
            <w:sz w:val="24"/>
            <w:szCs w:val="24"/>
          </w:rPr>
          <w:delText xml:space="preserve">, such that any object </w:delText>
        </w:r>
        <w:r w:rsidDel="009B41E4">
          <w:rPr>
            <w:rFonts w:ascii="Times New Roman" w:eastAsia="Times New Roman" w:hAnsi="Times New Roman" w:cs="Times New Roman"/>
            <w:i/>
            <w:sz w:val="24"/>
            <w:szCs w:val="24"/>
          </w:rPr>
          <w:delText>o</w:delText>
        </w:r>
        <w:r w:rsidDel="009B41E4">
          <w:rPr>
            <w:rFonts w:ascii="Times New Roman" w:eastAsia="Times New Roman" w:hAnsi="Times New Roman" w:cs="Times New Roman"/>
            <w:sz w:val="24"/>
            <w:szCs w:val="24"/>
          </w:rPr>
          <w:delText xml:space="preserve"> </w:delText>
        </w:r>
        <w:r w:rsidDel="009B41E4">
          <w:rPr>
            <w:rFonts w:ascii="Noto Sans Symbols" w:hAnsi="Noto Sans Symbols"/>
            <w:sz w:val="24"/>
            <w:rPrChange w:id="1977" w:author="Benton, Deon" w:date="2023-10-05T22:02:00Z">
              <w:rPr>
                <w:rFonts w:ascii="Cambria Math" w:eastAsia="Noto Sans Symbols" w:hAnsi="Cambria Math" w:cs="Cambria Math"/>
                <w:sz w:val="24"/>
                <w:szCs w:val="24"/>
              </w:rPr>
            </w:rPrChange>
          </w:rPr>
          <w:delText>∈</w:delText>
        </w:r>
        <w:r w:rsidDel="009B41E4">
          <w:rPr>
            <w:rFonts w:ascii="Times New Roman" w:eastAsia="Times New Roman" w:hAnsi="Times New Roman" w:cs="Times New Roman"/>
            <w:sz w:val="24"/>
            <w:szCs w:val="24"/>
          </w:rPr>
          <w:delText xml:space="preserve"> </w:delText>
        </w:r>
        <w:r w:rsidDel="009B41E4">
          <w:rPr>
            <w:rFonts w:ascii="Times New Roman" w:eastAsia="Times New Roman" w:hAnsi="Times New Roman" w:cs="Times New Roman"/>
            <w:i/>
            <w:sz w:val="24"/>
            <w:szCs w:val="24"/>
          </w:rPr>
          <w:delText>O</w:delText>
        </w:r>
        <w:r w:rsidDel="009B41E4">
          <w:rPr>
            <w:rFonts w:ascii="Times New Roman" w:eastAsia="Times New Roman" w:hAnsi="Times New Roman" w:cs="Times New Roman"/>
            <w:sz w:val="24"/>
            <w:szCs w:val="24"/>
          </w:rPr>
          <w:delText xml:space="preserve"> can potentially cause </w:delText>
        </w:r>
      </w:del>
      <w:ins w:id="1978" w:author="Benton, Deon" w:date="2023-10-05T22:02:00Z">
        <w:del w:id="1979" w:author="Benton, Deon [2]" w:date="2023-10-13T14:55:00Z">
          <w:r w:rsidR="00E81900" w:rsidDel="009B41E4">
            <w:rPr>
              <w:rFonts w:ascii="Times New Roman" w:eastAsia="Times New Roman" w:hAnsi="Times New Roman" w:cs="Times New Roman"/>
              <w:sz w:val="24"/>
              <w:szCs w:val="24"/>
            </w:rPr>
            <w:delText xml:space="preserve">any detector </w:delText>
          </w:r>
          <w:r w:rsidR="00E81900" w:rsidDel="009B41E4">
            <w:rPr>
              <w:rFonts w:ascii="Times New Roman" w:eastAsia="Times New Roman" w:hAnsi="Times New Roman" w:cs="Times New Roman"/>
              <w:i/>
              <w:sz w:val="24"/>
              <w:szCs w:val="24"/>
            </w:rPr>
            <w:delText>d</w:delText>
          </w:r>
          <w:r w:rsidR="00E81900" w:rsidDel="009B41E4">
            <w:rPr>
              <w:rFonts w:ascii="Times New Roman" w:eastAsia="Times New Roman" w:hAnsi="Times New Roman" w:cs="Times New Roman"/>
              <w:sz w:val="24"/>
              <w:szCs w:val="24"/>
            </w:rPr>
            <w:delText xml:space="preserve"> </w:delText>
          </w:r>
          <w:r w:rsidR="00E81900" w:rsidDel="009B41E4">
            <w:rPr>
              <w:rFonts w:ascii="Noto Sans Symbols" w:eastAsia="Noto Sans Symbols" w:hAnsi="Noto Sans Symbols" w:cs="Noto Sans Symbols"/>
              <w:sz w:val="24"/>
              <w:szCs w:val="24"/>
            </w:rPr>
            <w:delText>∈</w:delText>
          </w:r>
          <w:r w:rsidR="00E81900" w:rsidDel="009B41E4">
            <w:rPr>
              <w:rFonts w:ascii="Times New Roman" w:eastAsia="Times New Roman" w:hAnsi="Times New Roman" w:cs="Times New Roman"/>
              <w:sz w:val="24"/>
              <w:szCs w:val="24"/>
            </w:rPr>
            <w:delText xml:space="preserve"> </w:delText>
          </w:r>
          <w:r w:rsidR="00E81900" w:rsidDel="009B41E4">
            <w:rPr>
              <w:rFonts w:ascii="Times New Roman" w:eastAsia="Times New Roman" w:hAnsi="Times New Roman" w:cs="Times New Roman"/>
              <w:i/>
              <w:sz w:val="24"/>
              <w:szCs w:val="24"/>
            </w:rPr>
            <w:delText>D</w:delText>
          </w:r>
        </w:del>
      </w:ins>
      <w:del w:id="1980" w:author="Benton, Deon [2]" w:date="2023-10-13T14:55:00Z">
        <w:r w:rsidRPr="00163C1C" w:rsidDel="009B41E4">
          <w:rPr>
            <w:rFonts w:ascii="Times New Roman" w:eastAsia="Times New Roman" w:hAnsi="Times New Roman" w:cs="Times New Roman"/>
            <w:i/>
            <w:iCs/>
            <w:sz w:val="24"/>
            <w:szCs w:val="24"/>
          </w:rPr>
          <w:delText>d</w:delText>
        </w:r>
        <w:r w:rsidDel="009B41E4">
          <w:rPr>
            <w:rFonts w:ascii="Times New Roman" w:hAnsi="Times New Roman"/>
            <w:i/>
            <w:sz w:val="24"/>
            <w:rPrChange w:id="1981" w:author="Benton, Deon" w:date="2023-10-05T22:02:00Z">
              <w:rPr>
                <w:rFonts w:ascii="Times New Roman" w:eastAsia="Times New Roman" w:hAnsi="Times New Roman" w:cs="Times New Roman"/>
                <w:sz w:val="24"/>
                <w:szCs w:val="24"/>
              </w:rPr>
            </w:rPrChange>
          </w:rPr>
          <w:delText xml:space="preserve"> </w:delText>
        </w:r>
        <w:r w:rsidDel="009B41E4">
          <w:rPr>
            <w:rFonts w:ascii="Times New Roman" w:eastAsia="Times New Roman" w:hAnsi="Times New Roman" w:cs="Times New Roman"/>
            <w:sz w:val="24"/>
            <w:szCs w:val="24"/>
          </w:rPr>
          <w:delText xml:space="preserve">to activate. Given that participants are shown that the machine activates when </w:delText>
        </w:r>
      </w:del>
      <w:ins w:id="1982" w:author="Benton, Deon" w:date="2023-10-05T22:02:00Z">
        <w:del w:id="1983" w:author="Benton, Deon [2]" w:date="2023-10-13T14:55:00Z">
          <w:r w:rsidR="00E81900" w:rsidDel="009B41E4">
            <w:rPr>
              <w:rFonts w:ascii="Times New Roman" w:eastAsia="Times New Roman" w:hAnsi="Times New Roman" w:cs="Times New Roman"/>
              <w:sz w:val="24"/>
              <w:szCs w:val="24"/>
            </w:rPr>
            <w:delText xml:space="preserve">blicket </w:delText>
          </w:r>
        </w:del>
      </w:ins>
      <w:del w:id="1984" w:author="Benton, Deon [2]" w:date="2023-10-13T14:55:00Z">
        <w:r w:rsidDel="009B41E4">
          <w:rPr>
            <w:rFonts w:ascii="Times New Roman" w:eastAsia="Times New Roman" w:hAnsi="Times New Roman" w:cs="Times New Roman"/>
            <w:sz w:val="24"/>
            <w:szCs w:val="24"/>
          </w:rPr>
          <w:delText xml:space="preserve">objects with the label “blicket” are placed on its surface, a hypothesis </w:delText>
        </w:r>
        <w:r w:rsidDel="009B41E4">
          <w:rPr>
            <w:rFonts w:ascii="Times New Roman" w:eastAsia="Times New Roman" w:hAnsi="Times New Roman" w:cs="Times New Roman"/>
            <w:i/>
            <w:sz w:val="24"/>
            <w:szCs w:val="24"/>
          </w:rPr>
          <w:delText>h</w:delText>
        </w:r>
        <w:r w:rsidDel="009B41E4">
          <w:rPr>
            <w:rFonts w:ascii="Times New Roman" w:eastAsia="Times New Roman" w:hAnsi="Times New Roman" w:cs="Times New Roman"/>
            <w:sz w:val="24"/>
            <w:szCs w:val="24"/>
          </w:rPr>
          <w:delText xml:space="preserve"> corresponds to a causal structure that posits whether individual objects have the causal </w:delText>
        </w:r>
      </w:del>
      <w:ins w:id="1985" w:author="Benton, Deon" w:date="2023-10-05T22:02:00Z">
        <w:del w:id="1986" w:author="Benton, Deon [2]" w:date="2023-10-13T14:55:00Z">
          <w:r w:rsidR="00E81900" w:rsidDel="009B41E4">
            <w:rPr>
              <w:rFonts w:ascii="Times New Roman" w:eastAsia="Times New Roman" w:hAnsi="Times New Roman" w:cs="Times New Roman"/>
              <w:sz w:val="24"/>
              <w:szCs w:val="24"/>
            </w:rPr>
            <w:delText>efficacy</w:delText>
          </w:r>
        </w:del>
      </w:ins>
      <w:del w:id="1987" w:author="Benton, Deon [2]" w:date="2023-10-13T14:55:00Z">
        <w:r w:rsidDel="009B41E4">
          <w:rPr>
            <w:rFonts w:ascii="Times New Roman" w:eastAsia="Times New Roman" w:hAnsi="Times New Roman" w:cs="Times New Roman"/>
            <w:sz w:val="24"/>
            <w:szCs w:val="24"/>
          </w:rPr>
          <w:delText>effectiveness to activate the detector—that is, an arrow between a node representing an object and a node representing the machine’s activation (see Griffiths &amp; Tenenbaum, 2005, for more computational details). Griffiths et al. (2011) describe the formal parameterization of this hypothesis space and model that results in the hypothesis space shown in Figure 3</w:delText>
        </w:r>
      </w:del>
      <w:ins w:id="1988" w:author="Benton, Deon" w:date="2023-10-05T22:02:00Z">
        <w:del w:id="1989" w:author="Benton, Deon [2]" w:date="2023-10-13T14:55:00Z">
          <w:r w:rsidR="00E81900" w:rsidDel="009B41E4">
            <w:rPr>
              <w:rFonts w:ascii="Times New Roman" w:eastAsia="Times New Roman" w:hAnsi="Times New Roman" w:cs="Times New Roman"/>
              <w:sz w:val="24"/>
              <w:szCs w:val="24"/>
            </w:rPr>
            <w:delText>.</w:delText>
          </w:r>
        </w:del>
      </w:ins>
      <w:del w:id="1990" w:author="Benton, Deon [2]" w:date="2023-10-13T14:55:00Z">
        <w:r w:rsidDel="009B41E4">
          <w:rPr>
            <w:rFonts w:ascii="Times New Roman" w:eastAsia="Times New Roman" w:hAnsi="Times New Roman" w:cs="Times New Roman"/>
            <w:sz w:val="24"/>
            <w:szCs w:val="24"/>
          </w:rPr>
          <w:delText xml:space="preserve">, in which nodes A, B, and C represent objects A, B, and C each being placed on the machine respectively, and node E represents the “effect”—the machine activating. </w:delText>
        </w:r>
      </w:del>
    </w:p>
    <w:p w14:paraId="0E1D99B4" w14:textId="06CC7B5F" w:rsidR="003D1B11" w:rsidDel="009B41E4" w:rsidRDefault="003D1B11" w:rsidP="003D1B11">
      <w:pPr>
        <w:spacing w:after="0" w:line="480" w:lineRule="auto"/>
        <w:ind w:firstLine="720"/>
        <w:rPr>
          <w:del w:id="1991" w:author="Benton, Deon [2]" w:date="2023-10-13T14:55:00Z"/>
          <w:rFonts w:ascii="Times New Roman" w:eastAsia="Times New Roman" w:hAnsi="Times New Roman" w:cs="Times New Roman"/>
          <w:sz w:val="24"/>
          <w:szCs w:val="24"/>
        </w:rPr>
      </w:pPr>
      <w:del w:id="1992" w:author="Benton, Deon [2]" w:date="2023-10-13T14:55:00Z">
        <w:r w:rsidDel="009B41E4">
          <w:rPr>
            <w:rFonts w:ascii="Times New Roman" w:eastAsia="Times New Roman" w:hAnsi="Times New Roman" w:cs="Times New Roman"/>
            <w:sz w:val="24"/>
            <w:szCs w:val="24"/>
          </w:rPr>
          <w:delText xml:space="preserve">To instantiate the model, each hypothesis is given a prior probability </w:delText>
        </w:r>
        <w:r w:rsidDel="009B41E4">
          <w:rPr>
            <w:rFonts w:ascii="Times New Roman" w:eastAsia="Times New Roman" w:hAnsi="Times New Roman" w:cs="Times New Roman"/>
            <w:i/>
            <w:sz w:val="24"/>
            <w:szCs w:val="24"/>
          </w:rPr>
          <w:delText>p</w:delText>
        </w:r>
        <w:r w:rsidDel="009B41E4">
          <w:rPr>
            <w:rFonts w:ascii="Times New Roman" w:eastAsia="Times New Roman" w:hAnsi="Times New Roman" w:cs="Times New Roman"/>
            <w:sz w:val="24"/>
            <w:szCs w:val="24"/>
          </w:rPr>
          <w:delText>(</w:delText>
        </w:r>
        <w:r w:rsidDel="009B41E4">
          <w:rPr>
            <w:rFonts w:ascii="Times New Roman" w:eastAsia="Times New Roman" w:hAnsi="Times New Roman" w:cs="Times New Roman"/>
            <w:i/>
            <w:sz w:val="24"/>
            <w:szCs w:val="24"/>
          </w:rPr>
          <w:delText>h</w:delText>
        </w:r>
        <w:r w:rsidDel="009B41E4">
          <w:rPr>
            <w:rFonts w:ascii="Times New Roman" w:eastAsia="Times New Roman" w:hAnsi="Times New Roman" w:cs="Times New Roman"/>
            <w:sz w:val="24"/>
            <w:szCs w:val="24"/>
          </w:rPr>
          <w:delText xml:space="preserve">), which is a function of the child’s belief about how likely any object is to be a blicket (i.e., the base rate of blickets), </w:delText>
        </w:r>
        <w:r w:rsidDel="009B41E4">
          <w:rPr>
            <w:rFonts w:ascii="Noto Sans Symbols" w:eastAsia="Noto Sans Symbols" w:hAnsi="Noto Sans Symbols" w:cs="Noto Sans Symbols"/>
            <w:i/>
            <w:sz w:val="24"/>
            <w:szCs w:val="24"/>
          </w:rPr>
          <w:delText>ρ</w:delText>
        </w:r>
        <w:r w:rsidDel="009B41E4">
          <w:rPr>
            <w:rFonts w:ascii="Times New Roman" w:eastAsia="Times New Roman" w:hAnsi="Times New Roman" w:cs="Times New Roman"/>
          </w:rPr>
          <w:delText xml:space="preserve">.  </w:delText>
        </w:r>
        <w:r w:rsidDel="009B41E4">
          <w:rPr>
            <w:rFonts w:ascii="Times New Roman" w:eastAsia="Times New Roman" w:hAnsi="Times New Roman" w:cs="Times New Roman"/>
            <w:sz w:val="24"/>
            <w:szCs w:val="24"/>
          </w:rPr>
          <w:delText xml:space="preserve">This prior corresponds to the number of blickets posited by the hypothesis. For example, in the figure, Hypothesis 0 posits 3 blickets, so its </w:delText>
        </w:r>
        <w:r w:rsidDel="009B41E4">
          <w:rPr>
            <w:rFonts w:ascii="Times New Roman" w:eastAsia="Times New Roman" w:hAnsi="Times New Roman" w:cs="Times New Roman"/>
            <w:i/>
            <w:sz w:val="24"/>
            <w:szCs w:val="24"/>
          </w:rPr>
          <w:delText>p</w:delText>
        </w:r>
        <w:r w:rsidDel="009B41E4">
          <w:rPr>
            <w:rFonts w:ascii="Times New Roman" w:eastAsia="Times New Roman" w:hAnsi="Times New Roman" w:cs="Times New Roman"/>
            <w:sz w:val="24"/>
            <w:szCs w:val="24"/>
          </w:rPr>
          <w:delText>(</w:delText>
        </w:r>
        <w:r w:rsidDel="009B41E4">
          <w:rPr>
            <w:rFonts w:ascii="Times New Roman" w:eastAsia="Times New Roman" w:hAnsi="Times New Roman" w:cs="Times New Roman"/>
            <w:i/>
            <w:sz w:val="24"/>
            <w:szCs w:val="24"/>
          </w:rPr>
          <w:delText>h</w:delText>
        </w:r>
        <w:r w:rsidDel="009B41E4">
          <w:rPr>
            <w:rFonts w:ascii="Times New Roman" w:eastAsia="Times New Roman" w:hAnsi="Times New Roman" w:cs="Times New Roman"/>
            <w:sz w:val="24"/>
            <w:szCs w:val="24"/>
          </w:rPr>
          <w:delText xml:space="preserve">) = </w:delText>
        </w:r>
        <w:r w:rsidDel="009B41E4">
          <w:rPr>
            <w:rFonts w:ascii="Noto Sans Symbols" w:eastAsia="Noto Sans Symbols" w:hAnsi="Noto Sans Symbols" w:cs="Noto Sans Symbols"/>
            <w:i/>
            <w:sz w:val="24"/>
            <w:szCs w:val="24"/>
          </w:rPr>
          <w:delText>ρ</w:delText>
        </w:r>
        <w:r w:rsidDel="009B41E4">
          <w:rPr>
            <w:rFonts w:ascii="Noto Sans Symbols" w:eastAsia="Noto Sans Symbols" w:hAnsi="Noto Sans Symbols" w:cs="Noto Sans Symbols"/>
            <w:sz w:val="24"/>
            <w:szCs w:val="24"/>
            <w:vertAlign w:val="superscript"/>
          </w:rPr>
          <w:delText>3</w:delText>
        </w:r>
        <w:r w:rsidDel="009B41E4">
          <w:rPr>
            <w:rFonts w:ascii="Noto Sans Symbols" w:eastAsia="Noto Sans Symbols" w:hAnsi="Noto Sans Symbols" w:cs="Noto Sans Symbols"/>
            <w:sz w:val="24"/>
            <w:szCs w:val="24"/>
          </w:rPr>
          <w:delText>.</w:delText>
        </w:r>
        <w:r w:rsidDel="009B41E4">
          <w:rPr>
            <w:rFonts w:ascii="Times New Roman" w:eastAsia="Times New Roman" w:hAnsi="Times New Roman" w:cs="Times New Roman"/>
            <w:sz w:val="24"/>
            <w:szCs w:val="24"/>
          </w:rPr>
          <w:delText xml:space="preserve"> Hypotheses 1, 2, and 4 posit exactly 2 blickets, so their</w:delText>
        </w:r>
        <w:r w:rsidDel="009B41E4">
          <w:rPr>
            <w:rFonts w:ascii="Times New Roman" w:eastAsia="Times New Roman" w:hAnsi="Times New Roman" w:cs="Times New Roman"/>
            <w:i/>
            <w:sz w:val="24"/>
            <w:szCs w:val="24"/>
          </w:rPr>
          <w:delText xml:space="preserve"> p</w:delText>
        </w:r>
        <w:r w:rsidDel="009B41E4">
          <w:rPr>
            <w:rFonts w:ascii="Times New Roman" w:eastAsia="Times New Roman" w:hAnsi="Times New Roman" w:cs="Times New Roman"/>
            <w:sz w:val="24"/>
            <w:szCs w:val="24"/>
          </w:rPr>
          <w:delText>(</w:delText>
        </w:r>
        <w:r w:rsidDel="009B41E4">
          <w:rPr>
            <w:rFonts w:ascii="Times New Roman" w:eastAsia="Times New Roman" w:hAnsi="Times New Roman" w:cs="Times New Roman"/>
            <w:i/>
            <w:sz w:val="24"/>
            <w:szCs w:val="24"/>
          </w:rPr>
          <w:delText>h</w:delText>
        </w:r>
        <w:r w:rsidDel="009B41E4">
          <w:rPr>
            <w:rFonts w:ascii="Times New Roman" w:eastAsia="Times New Roman" w:hAnsi="Times New Roman" w:cs="Times New Roman"/>
            <w:sz w:val="24"/>
            <w:szCs w:val="24"/>
          </w:rPr>
          <w:delText xml:space="preserve">) = </w:delText>
        </w:r>
        <w:r w:rsidDel="009B41E4">
          <w:rPr>
            <w:rFonts w:ascii="Noto Sans Symbols" w:eastAsia="Noto Sans Symbols" w:hAnsi="Noto Sans Symbols" w:cs="Noto Sans Symbols"/>
            <w:i/>
            <w:sz w:val="24"/>
            <w:szCs w:val="24"/>
          </w:rPr>
          <w:delText>ρ</w:delText>
        </w:r>
        <w:r w:rsidDel="009B41E4">
          <w:rPr>
            <w:rFonts w:ascii="Noto Sans Symbols" w:eastAsia="Noto Sans Symbols" w:hAnsi="Noto Sans Symbols" w:cs="Noto Sans Symbols"/>
            <w:sz w:val="24"/>
            <w:szCs w:val="24"/>
            <w:vertAlign w:val="superscript"/>
          </w:rPr>
          <w:delText>2</w:delText>
        </w:r>
        <w:r w:rsidDel="009B41E4">
          <w:rPr>
            <w:rFonts w:ascii="Noto Sans Symbols" w:eastAsia="Noto Sans Symbols" w:hAnsi="Noto Sans Symbols" w:cs="Noto Sans Symbols"/>
            <w:sz w:val="24"/>
            <w:szCs w:val="24"/>
          </w:rPr>
          <w:delText>(1−</w:delText>
        </w:r>
        <w:r w:rsidDel="009B41E4">
          <w:rPr>
            <w:rFonts w:ascii="Noto Sans Symbols" w:eastAsia="Noto Sans Symbols" w:hAnsi="Noto Sans Symbols" w:cs="Noto Sans Symbols"/>
            <w:i/>
            <w:sz w:val="24"/>
            <w:szCs w:val="24"/>
          </w:rPr>
          <w:delText>ρ</w:delText>
        </w:r>
        <w:r w:rsidDel="009B41E4">
          <w:rPr>
            <w:rFonts w:ascii="Noto Sans Symbols" w:eastAsia="Noto Sans Symbols" w:hAnsi="Noto Sans Symbols" w:cs="Noto Sans Symbols"/>
            <w:sz w:val="24"/>
            <w:szCs w:val="24"/>
          </w:rPr>
          <w:delText xml:space="preserve">). </w:delText>
        </w:r>
        <w:r w:rsidDel="009B41E4">
          <w:rPr>
            <w:rFonts w:ascii="Times New Roman" w:eastAsia="Times New Roman" w:hAnsi="Times New Roman" w:cs="Times New Roman"/>
            <w:sz w:val="24"/>
            <w:szCs w:val="24"/>
          </w:rPr>
          <w:delText xml:space="preserve">Hypotheses 3, 5, and 6 each posit 1, </w:delText>
        </w:r>
      </w:del>
      <w:ins w:id="1993" w:author="Benton, Deon" w:date="2023-10-05T22:02:00Z">
        <w:del w:id="1994" w:author="Benton, Deon [2]" w:date="2023-10-13T14:55:00Z">
          <w:r w:rsidR="00E81900" w:rsidDel="009B41E4">
            <w:rPr>
              <w:rFonts w:ascii="Times New Roman" w:eastAsia="Times New Roman" w:hAnsi="Times New Roman" w:cs="Times New Roman"/>
              <w:sz w:val="24"/>
              <w:szCs w:val="24"/>
            </w:rPr>
            <w:delText>making</w:delText>
          </w:r>
        </w:del>
      </w:ins>
      <w:del w:id="1995" w:author="Benton, Deon [2]" w:date="2023-10-13T14:55:00Z">
        <w:r w:rsidDel="009B41E4">
          <w:rPr>
            <w:rFonts w:ascii="Times New Roman" w:eastAsia="Times New Roman" w:hAnsi="Times New Roman" w:cs="Times New Roman"/>
            <w:sz w:val="24"/>
            <w:szCs w:val="24"/>
          </w:rPr>
          <w:delText xml:space="preserve">which makes their </w:delText>
        </w:r>
        <w:r w:rsidDel="009B41E4">
          <w:rPr>
            <w:rFonts w:ascii="Times New Roman" w:eastAsia="Times New Roman" w:hAnsi="Times New Roman" w:cs="Times New Roman"/>
            <w:i/>
            <w:sz w:val="24"/>
            <w:szCs w:val="24"/>
          </w:rPr>
          <w:delText>p</w:delText>
        </w:r>
        <w:r w:rsidDel="009B41E4">
          <w:rPr>
            <w:rFonts w:ascii="Times New Roman" w:eastAsia="Times New Roman" w:hAnsi="Times New Roman" w:cs="Times New Roman"/>
            <w:sz w:val="24"/>
            <w:szCs w:val="24"/>
          </w:rPr>
          <w:delText>(</w:delText>
        </w:r>
        <w:r w:rsidDel="009B41E4">
          <w:rPr>
            <w:rFonts w:ascii="Times New Roman" w:eastAsia="Times New Roman" w:hAnsi="Times New Roman" w:cs="Times New Roman"/>
            <w:i/>
            <w:sz w:val="24"/>
            <w:szCs w:val="24"/>
          </w:rPr>
          <w:delText>h</w:delText>
        </w:r>
        <w:r w:rsidDel="009B41E4">
          <w:rPr>
            <w:rFonts w:ascii="Times New Roman" w:eastAsia="Times New Roman" w:hAnsi="Times New Roman" w:cs="Times New Roman"/>
            <w:sz w:val="24"/>
            <w:szCs w:val="24"/>
          </w:rPr>
          <w:delText xml:space="preserve">) = </w:delText>
        </w:r>
        <w:r w:rsidDel="009B41E4">
          <w:rPr>
            <w:rFonts w:ascii="Noto Sans Symbols" w:eastAsia="Noto Sans Symbols" w:hAnsi="Noto Sans Symbols" w:cs="Noto Sans Symbols"/>
            <w:i/>
            <w:sz w:val="24"/>
            <w:szCs w:val="24"/>
          </w:rPr>
          <w:delText>ρ</w:delText>
        </w:r>
        <w:r w:rsidDel="009B41E4">
          <w:rPr>
            <w:rFonts w:ascii="Noto Sans Symbols" w:eastAsia="Noto Sans Symbols" w:hAnsi="Noto Sans Symbols" w:cs="Noto Sans Symbols"/>
            <w:sz w:val="24"/>
            <w:szCs w:val="24"/>
          </w:rPr>
          <w:delText>(1−</w:delText>
        </w:r>
        <w:r w:rsidDel="009B41E4">
          <w:rPr>
            <w:rFonts w:ascii="Noto Sans Symbols" w:eastAsia="Noto Sans Symbols" w:hAnsi="Noto Sans Symbols" w:cs="Noto Sans Symbols"/>
            <w:i/>
            <w:sz w:val="24"/>
            <w:szCs w:val="24"/>
          </w:rPr>
          <w:delText>ρ</w:delText>
        </w:r>
        <w:r w:rsidDel="009B41E4">
          <w:rPr>
            <w:rFonts w:ascii="Noto Sans Symbols" w:eastAsia="Noto Sans Symbols" w:hAnsi="Noto Sans Symbols" w:cs="Noto Sans Symbols"/>
            <w:sz w:val="24"/>
            <w:szCs w:val="24"/>
          </w:rPr>
          <w:delText>)</w:delText>
        </w:r>
        <w:r w:rsidDel="009B41E4">
          <w:rPr>
            <w:rFonts w:ascii="Noto Sans Symbols" w:eastAsia="Noto Sans Symbols" w:hAnsi="Noto Sans Symbols" w:cs="Noto Sans Symbols"/>
            <w:sz w:val="24"/>
            <w:szCs w:val="24"/>
            <w:vertAlign w:val="superscript"/>
          </w:rPr>
          <w:delText>2</w:delText>
        </w:r>
        <w:r w:rsidDel="009B41E4">
          <w:rPr>
            <w:rFonts w:ascii="Noto Sans Symbols" w:eastAsia="Noto Sans Symbols" w:hAnsi="Noto Sans Symbols" w:cs="Noto Sans Symbols"/>
            <w:sz w:val="24"/>
            <w:szCs w:val="24"/>
          </w:rPr>
          <w:delText xml:space="preserve">. </w:delText>
        </w:r>
        <w:r w:rsidDel="009B41E4">
          <w:rPr>
            <w:rFonts w:ascii="Times New Roman" w:eastAsia="Times New Roman" w:hAnsi="Times New Roman" w:cs="Times New Roman"/>
            <w:sz w:val="24"/>
            <w:szCs w:val="24"/>
          </w:rPr>
          <w:delText xml:space="preserve">Finally, Hypothesis 7 posits no blickets, </w:delText>
        </w:r>
      </w:del>
      <w:ins w:id="1996" w:author="Benton, Deon" w:date="2023-10-05T22:02:00Z">
        <w:del w:id="1997" w:author="Benton, Deon [2]" w:date="2023-10-13T14:55:00Z">
          <w:r w:rsidR="00E81900" w:rsidDel="009B41E4">
            <w:rPr>
              <w:rFonts w:ascii="Times New Roman" w:eastAsia="Times New Roman" w:hAnsi="Times New Roman" w:cs="Times New Roman"/>
              <w:sz w:val="24"/>
              <w:szCs w:val="24"/>
            </w:rPr>
            <w:delText>making</w:delText>
          </w:r>
        </w:del>
      </w:ins>
      <w:del w:id="1998" w:author="Benton, Deon [2]" w:date="2023-10-13T14:55:00Z">
        <w:r w:rsidDel="009B41E4">
          <w:rPr>
            <w:rFonts w:ascii="Times New Roman" w:eastAsia="Times New Roman" w:hAnsi="Times New Roman" w:cs="Times New Roman"/>
            <w:sz w:val="24"/>
            <w:szCs w:val="24"/>
          </w:rPr>
          <w:delText xml:space="preserve">which makes its </w:delText>
        </w:r>
        <w:r w:rsidDel="009B41E4">
          <w:rPr>
            <w:rFonts w:ascii="Times New Roman" w:eastAsia="Times New Roman" w:hAnsi="Times New Roman" w:cs="Times New Roman"/>
            <w:i/>
            <w:sz w:val="24"/>
            <w:szCs w:val="24"/>
          </w:rPr>
          <w:delText>p</w:delText>
        </w:r>
        <w:r w:rsidDel="009B41E4">
          <w:rPr>
            <w:rFonts w:ascii="Times New Roman" w:eastAsia="Times New Roman" w:hAnsi="Times New Roman" w:cs="Times New Roman"/>
            <w:sz w:val="24"/>
            <w:szCs w:val="24"/>
          </w:rPr>
          <w:delText>(</w:delText>
        </w:r>
        <w:r w:rsidDel="009B41E4">
          <w:rPr>
            <w:rFonts w:ascii="Times New Roman" w:eastAsia="Times New Roman" w:hAnsi="Times New Roman" w:cs="Times New Roman"/>
            <w:i/>
            <w:sz w:val="24"/>
            <w:szCs w:val="24"/>
          </w:rPr>
          <w:delText>h</w:delText>
        </w:r>
        <w:r w:rsidDel="009B41E4">
          <w:rPr>
            <w:rFonts w:ascii="Times New Roman" w:eastAsia="Times New Roman" w:hAnsi="Times New Roman" w:cs="Times New Roman"/>
            <w:sz w:val="24"/>
            <w:szCs w:val="24"/>
          </w:rPr>
          <w:delText>) = (1-</w:delText>
        </w:r>
        <w:r w:rsidDel="009B41E4">
          <w:rPr>
            <w:rFonts w:ascii="Noto Sans Symbols" w:eastAsia="Noto Sans Symbols" w:hAnsi="Noto Sans Symbols" w:cs="Noto Sans Symbols"/>
            <w:i/>
            <w:sz w:val="24"/>
            <w:szCs w:val="24"/>
          </w:rPr>
          <w:delText>ρ</w:delText>
        </w:r>
        <w:r w:rsidDel="009B41E4">
          <w:rPr>
            <w:rFonts w:ascii="Noto Sans Symbols" w:eastAsia="Noto Sans Symbols" w:hAnsi="Noto Sans Symbols" w:cs="Noto Sans Symbols"/>
            <w:sz w:val="24"/>
            <w:szCs w:val="24"/>
          </w:rPr>
          <w:delText>)</w:delText>
        </w:r>
        <w:r w:rsidDel="009B41E4">
          <w:rPr>
            <w:rFonts w:ascii="Noto Sans Symbols" w:eastAsia="Noto Sans Symbols" w:hAnsi="Noto Sans Symbols" w:cs="Noto Sans Symbols"/>
            <w:sz w:val="24"/>
            <w:szCs w:val="24"/>
            <w:vertAlign w:val="superscript"/>
          </w:rPr>
          <w:delText>3</w:delText>
        </w:r>
        <w:r w:rsidDel="009B41E4">
          <w:rPr>
            <w:rFonts w:ascii="Noto Sans Symbols" w:eastAsia="Noto Sans Symbols" w:hAnsi="Noto Sans Symbols" w:cs="Noto Sans Symbols"/>
            <w:sz w:val="24"/>
            <w:szCs w:val="24"/>
          </w:rPr>
          <w:delText>.</w:delText>
        </w:r>
      </w:del>
    </w:p>
    <w:p w14:paraId="44A2235C" w14:textId="048C5033" w:rsidR="006C5C80" w:rsidDel="009B41E4" w:rsidRDefault="00E81900">
      <w:pPr>
        <w:keepNext/>
        <w:spacing w:after="0" w:line="480" w:lineRule="auto"/>
        <w:rPr>
          <w:ins w:id="1999" w:author="Benton, Deon" w:date="2023-10-05T22:02:00Z"/>
          <w:del w:id="2000" w:author="Benton, Deon [2]" w:date="2023-10-13T14:55:00Z"/>
        </w:rPr>
      </w:pPr>
      <w:ins w:id="2001" w:author="Benton, Deon" w:date="2023-10-05T22:02:00Z">
        <w:del w:id="2002" w:author="Benton, Deon [2]" w:date="2023-10-13T14:55:00Z">
          <w:r w:rsidDel="009B41E4">
            <w:rPr>
              <w:b/>
              <w:noProof/>
            </w:rPr>
            <w:lastRenderedPageBreak/>
            <w:drawing>
              <wp:inline distT="0" distB="0" distL="0" distR="0" wp14:anchorId="1B334D87" wp14:editId="1A31E400">
                <wp:extent cx="5561611" cy="3013075"/>
                <wp:effectExtent l="0" t="0" r="1270" b="0"/>
                <wp:docPr id="1775009248" name="Picture 1775009248"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imeline&#10;&#10;Description automatically generated with medium confidence"/>
                        <pic:cNvPicPr preferRelativeResize="0"/>
                      </pic:nvPicPr>
                      <pic:blipFill>
                        <a:blip r:embed="rId14"/>
                        <a:srcRect/>
                        <a:stretch>
                          <a:fillRect/>
                        </a:stretch>
                      </pic:blipFill>
                      <pic:spPr>
                        <a:xfrm>
                          <a:off x="0" y="0"/>
                          <a:ext cx="5563373" cy="3014030"/>
                        </a:xfrm>
                        <a:prstGeom prst="rect">
                          <a:avLst/>
                        </a:prstGeom>
                        <a:ln/>
                      </pic:spPr>
                    </pic:pic>
                  </a:graphicData>
                </a:graphic>
              </wp:inline>
            </w:drawing>
          </w:r>
        </w:del>
      </w:ins>
    </w:p>
    <w:p w14:paraId="6B492BD4" w14:textId="50797780" w:rsidR="00B51B4F" w:rsidDel="009B41E4" w:rsidRDefault="00E33573">
      <w:pPr>
        <w:keepNext/>
        <w:spacing w:after="0" w:line="480" w:lineRule="auto"/>
        <w:rPr>
          <w:del w:id="2003" w:author="Benton, Deon [2]" w:date="2023-10-13T14:55:00Z"/>
        </w:rPr>
      </w:pPr>
      <w:del w:id="2004" w:author="Benton, Deon [2]" w:date="2023-10-13T14:55:00Z">
        <w:r w:rsidDel="009B41E4">
          <w:rPr>
            <w:b/>
            <w:noProof/>
          </w:rPr>
          <w:drawing>
            <wp:inline distT="0" distB="0" distL="0" distR="0" wp14:anchorId="31B53BED" wp14:editId="10C8C49F">
              <wp:extent cx="5563373" cy="3014030"/>
              <wp:effectExtent l="0" t="0" r="0" b="0"/>
              <wp:docPr id="5" name="Picture 5"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png" descr="Timeline&#10;&#10;Description automatically generated with medium confidence"/>
                      <pic:cNvPicPr preferRelativeResize="0"/>
                    </pic:nvPicPr>
                    <pic:blipFill>
                      <a:blip r:embed="rId15"/>
                      <a:srcRect/>
                      <a:stretch>
                        <a:fillRect/>
                      </a:stretch>
                    </pic:blipFill>
                    <pic:spPr>
                      <a:xfrm>
                        <a:off x="0" y="0"/>
                        <a:ext cx="5563373" cy="3014030"/>
                      </a:xfrm>
                      <a:prstGeom prst="rect">
                        <a:avLst/>
                      </a:prstGeom>
                      <a:ln/>
                    </pic:spPr>
                  </pic:pic>
                </a:graphicData>
              </a:graphic>
            </wp:inline>
          </w:drawing>
        </w:r>
      </w:del>
    </w:p>
    <w:p w14:paraId="7123554E" w14:textId="0DCBF0BC" w:rsidR="00B51B4F" w:rsidDel="009B41E4" w:rsidRDefault="00E33573">
      <w:pPr>
        <w:spacing w:after="0" w:line="240" w:lineRule="auto"/>
        <w:rPr>
          <w:del w:id="2005" w:author="Benton, Deon [2]" w:date="2023-10-13T14:55:00Z"/>
          <w:rFonts w:ascii="Times New Roman" w:eastAsia="Times New Roman" w:hAnsi="Times New Roman" w:cs="Times New Roman"/>
          <w:sz w:val="20"/>
          <w:szCs w:val="20"/>
        </w:rPr>
      </w:pPr>
      <w:del w:id="2006" w:author="Benton, Deon [2]" w:date="2023-10-13T14:55:00Z">
        <w:r w:rsidDel="009B41E4">
          <w:rPr>
            <w:rFonts w:ascii="Times New Roman" w:eastAsia="Times New Roman" w:hAnsi="Times New Roman" w:cs="Times New Roman"/>
            <w:sz w:val="20"/>
            <w:szCs w:val="20"/>
          </w:rPr>
          <w:delText>Figure 3</w:delText>
        </w:r>
        <w:r w:rsidDel="009B41E4">
          <w:rPr>
            <w:sz w:val="20"/>
            <w:szCs w:val="20"/>
          </w:rPr>
          <w:delText xml:space="preserve">. </w:delText>
        </w:r>
        <w:r w:rsidDel="009B41E4">
          <w:rPr>
            <w:rFonts w:ascii="Times New Roman" w:eastAsia="Times New Roman" w:hAnsi="Times New Roman" w:cs="Times New Roman"/>
            <w:sz w:val="20"/>
            <w:szCs w:val="20"/>
          </w:rPr>
          <w:delText xml:space="preserve">The eight different causal hypotheses indicating the possible causal relations for a causal event that involves three objects and one blicket detector. </w:delText>
        </w:r>
        <w:r w:rsidDel="009B41E4">
          <w:rPr>
            <w:rFonts w:ascii="Times New Roman" w:eastAsia="Times New Roman" w:hAnsi="Times New Roman" w:cs="Times New Roman"/>
            <w:i/>
            <w:sz w:val="20"/>
            <w:szCs w:val="20"/>
          </w:rPr>
          <w:delText>A</w:delText>
        </w:r>
        <w:r w:rsidDel="009B41E4">
          <w:rPr>
            <w:rFonts w:ascii="Times New Roman" w:eastAsia="Times New Roman" w:hAnsi="Times New Roman" w:cs="Times New Roman"/>
            <w:sz w:val="20"/>
            <w:szCs w:val="20"/>
          </w:rPr>
          <w:delText xml:space="preserve">, </w:delText>
        </w:r>
        <w:r w:rsidDel="009B41E4">
          <w:rPr>
            <w:rFonts w:ascii="Times New Roman" w:eastAsia="Times New Roman" w:hAnsi="Times New Roman" w:cs="Times New Roman"/>
            <w:i/>
            <w:sz w:val="20"/>
            <w:szCs w:val="20"/>
          </w:rPr>
          <w:delText>B</w:delText>
        </w:r>
        <w:r w:rsidDel="009B41E4">
          <w:rPr>
            <w:rFonts w:ascii="Times New Roman" w:eastAsia="Times New Roman" w:hAnsi="Times New Roman" w:cs="Times New Roman"/>
            <w:sz w:val="20"/>
            <w:szCs w:val="20"/>
          </w:rPr>
          <w:delText xml:space="preserve">, and </w:delText>
        </w:r>
        <w:r w:rsidDel="009B41E4">
          <w:rPr>
            <w:rFonts w:ascii="Times New Roman" w:eastAsia="Times New Roman" w:hAnsi="Times New Roman" w:cs="Times New Roman"/>
            <w:i/>
            <w:sz w:val="20"/>
            <w:szCs w:val="20"/>
          </w:rPr>
          <w:delText>C</w:delText>
        </w:r>
        <w:r w:rsidDel="009B41E4">
          <w:rPr>
            <w:rFonts w:ascii="Times New Roman" w:eastAsia="Times New Roman" w:hAnsi="Times New Roman" w:cs="Times New Roman"/>
            <w:sz w:val="20"/>
            <w:szCs w:val="20"/>
          </w:rPr>
          <w:delText xml:space="preserve"> correspond to the three objects that were used on the machine and </w:delText>
        </w:r>
        <w:r w:rsidDel="009B41E4">
          <w:rPr>
            <w:rFonts w:ascii="Times New Roman" w:eastAsia="Times New Roman" w:hAnsi="Times New Roman" w:cs="Times New Roman"/>
            <w:i/>
            <w:sz w:val="20"/>
            <w:szCs w:val="20"/>
          </w:rPr>
          <w:delText>E</w:delText>
        </w:r>
        <w:r w:rsidDel="009B41E4">
          <w:rPr>
            <w:rFonts w:ascii="Times New Roman" w:eastAsia="Times New Roman" w:hAnsi="Times New Roman" w:cs="Times New Roman"/>
            <w:sz w:val="20"/>
            <w:szCs w:val="20"/>
          </w:rPr>
          <w:delText xml:space="preserve"> indicates the activation of the machine.</w:delText>
        </w:r>
      </w:del>
    </w:p>
    <w:p w14:paraId="738C83C0" w14:textId="63DF20DB" w:rsidR="00B51B4F" w:rsidDel="009B41E4" w:rsidRDefault="00B51B4F">
      <w:pPr>
        <w:spacing w:line="240" w:lineRule="auto"/>
        <w:rPr>
          <w:del w:id="2007" w:author="Benton, Deon [2]" w:date="2023-10-13T14:55:00Z"/>
          <w:rFonts w:ascii="Times New Roman" w:eastAsia="Times New Roman" w:hAnsi="Times New Roman" w:cs="Times New Roman"/>
          <w:sz w:val="20"/>
          <w:szCs w:val="20"/>
        </w:rPr>
      </w:pPr>
    </w:p>
    <w:p w14:paraId="65D3A316" w14:textId="20A4AD4C" w:rsidR="003D1B11" w:rsidDel="009B41E4" w:rsidRDefault="003D1B11" w:rsidP="003D1B11">
      <w:pPr>
        <w:pBdr>
          <w:top w:val="nil"/>
          <w:left w:val="nil"/>
          <w:bottom w:val="nil"/>
          <w:right w:val="nil"/>
          <w:between w:val="nil"/>
        </w:pBdr>
        <w:spacing w:after="0" w:line="480" w:lineRule="auto"/>
        <w:ind w:firstLine="720"/>
        <w:rPr>
          <w:del w:id="2008" w:author="Benton, Deon [2]" w:date="2023-10-13T14:55:00Z"/>
          <w:rFonts w:ascii="Times New Roman" w:eastAsia="Times New Roman" w:hAnsi="Times New Roman" w:cs="Times New Roman"/>
          <w:color w:val="000000"/>
          <w:sz w:val="24"/>
          <w:szCs w:val="24"/>
        </w:rPr>
      </w:pPr>
      <w:del w:id="2009" w:author="Benton, Deon [2]" w:date="2023-10-13T14:55:00Z">
        <w:r w:rsidDel="009B41E4">
          <w:rPr>
            <w:rFonts w:ascii="Times New Roman" w:eastAsia="Times New Roman" w:hAnsi="Times New Roman" w:cs="Times New Roman"/>
            <w:color w:val="000000"/>
            <w:sz w:val="24"/>
            <w:szCs w:val="24"/>
          </w:rPr>
          <w:lastRenderedPageBreak/>
          <w:delText>For the purposes of this demonstration, we will assume that the model itself assumes that objects with causal efficacy will act deterministically on detectors.</w:delText>
        </w:r>
        <w:r w:rsidDel="009B41E4">
          <w:rPr>
            <w:rFonts w:ascii="Times New Roman" w:eastAsia="Times New Roman" w:hAnsi="Times New Roman" w:cs="Times New Roman"/>
            <w:color w:val="000000"/>
            <w:sz w:val="24"/>
            <w:szCs w:val="24"/>
            <w:vertAlign w:val="superscript"/>
          </w:rPr>
          <w:footnoteReference w:id="3"/>
        </w:r>
        <w:r w:rsidDel="009B41E4">
          <w:rPr>
            <w:rFonts w:ascii="Times New Roman" w:eastAsia="Times New Roman" w:hAnsi="Times New Roman" w:cs="Times New Roman"/>
            <w:color w:val="000000"/>
            <w:sz w:val="24"/>
            <w:szCs w:val="24"/>
          </w:rPr>
          <w:delText xml:space="preserve"> As a result, the likelihood of each hypothesis is equal to 1 if that hypothesis could produce the data and 0 if not. This allows each model to be updated based on Bayes’ rule, given the data. The way the model then determines the probability that an object is a blicket is based on the posterior probability of the models in the hypothesis space</w:delText>
        </w:r>
      </w:del>
      <w:ins w:id="2015" w:author="Benton, Deon" w:date="2023-10-05T22:02:00Z">
        <w:del w:id="2016" w:author="Benton, Deon [2]" w:date="2023-10-13T14:55:00Z">
          <w:r w:rsidR="00E81900" w:rsidDel="009B41E4">
            <w:rPr>
              <w:rFonts w:ascii="Times New Roman" w:eastAsia="Times New Roman" w:hAnsi="Times New Roman" w:cs="Times New Roman"/>
              <w:color w:val="000000"/>
              <w:sz w:val="24"/>
              <w:szCs w:val="24"/>
            </w:rPr>
            <w:delText>; that is, the</w:delText>
          </w:r>
        </w:del>
      </w:ins>
      <w:del w:id="2017" w:author="Benton, Deon [2]" w:date="2023-10-13T14:55:00Z">
        <w:r w:rsidDel="009B41E4">
          <w:rPr>
            <w:rFonts w:ascii="Times New Roman" w:eastAsia="Times New Roman" w:hAnsi="Times New Roman" w:cs="Times New Roman"/>
            <w:color w:val="000000"/>
            <w:sz w:val="24"/>
            <w:szCs w:val="24"/>
          </w:rPr>
          <w:delText xml:space="preserve">. The probability that </w:delText>
        </w:r>
      </w:del>
      <w:ins w:id="2018" w:author="Benton, Deon" w:date="2023-10-05T22:02:00Z">
        <w:del w:id="2019" w:author="Benton, Deon [2]" w:date="2023-10-13T14:55:00Z">
          <w:r w:rsidR="00E81900" w:rsidDel="009B41E4">
            <w:rPr>
              <w:rFonts w:ascii="Times New Roman" w:eastAsia="Times New Roman" w:hAnsi="Times New Roman" w:cs="Times New Roman"/>
              <w:color w:val="000000"/>
              <w:sz w:val="24"/>
              <w:szCs w:val="24"/>
            </w:rPr>
            <w:delText>any</w:delText>
          </w:r>
        </w:del>
      </w:ins>
      <w:del w:id="2020" w:author="Benton, Deon [2]" w:date="2023-10-13T14:55:00Z">
        <w:r w:rsidDel="009B41E4">
          <w:rPr>
            <w:rFonts w:ascii="Times New Roman" w:eastAsia="Times New Roman" w:hAnsi="Times New Roman" w:cs="Times New Roman"/>
            <w:color w:val="000000"/>
            <w:sz w:val="24"/>
            <w:szCs w:val="24"/>
          </w:rPr>
          <w:delText xml:space="preserve">an object </w:delText>
        </w:r>
        <w:r w:rsidDel="009B41E4">
          <w:rPr>
            <w:rFonts w:ascii="Times New Roman" w:eastAsia="Times New Roman" w:hAnsi="Times New Roman" w:cs="Times New Roman"/>
            <w:i/>
            <w:iCs/>
            <w:color w:val="000000"/>
            <w:sz w:val="24"/>
            <w:szCs w:val="24"/>
          </w:rPr>
          <w:delText>o</w:delText>
        </w:r>
        <w:r w:rsidDel="009B41E4">
          <w:rPr>
            <w:rFonts w:ascii="Times New Roman" w:eastAsia="Times New Roman" w:hAnsi="Times New Roman" w:cs="Times New Roman"/>
            <w:color w:val="000000"/>
            <w:sz w:val="24"/>
            <w:szCs w:val="24"/>
          </w:rPr>
          <w:delText xml:space="preserve"> is a blicket is the probability that it activates the machine, given the data </w:delText>
        </w:r>
        <w:r w:rsidDel="009B41E4">
          <w:rPr>
            <w:rFonts w:ascii="Times New Roman" w:eastAsia="Times New Roman" w:hAnsi="Times New Roman" w:cs="Times New Roman"/>
            <w:i/>
            <w:color w:val="000000"/>
            <w:sz w:val="24"/>
            <w:szCs w:val="24"/>
          </w:rPr>
          <w:delText>d</w:delText>
        </w:r>
        <w:r w:rsidDel="009B41E4">
          <w:rPr>
            <w:rFonts w:ascii="Times New Roman" w:eastAsia="Times New Roman" w:hAnsi="Times New Roman" w:cs="Times New Roman"/>
            <w:color w:val="000000"/>
            <w:sz w:val="24"/>
            <w:szCs w:val="24"/>
          </w:rPr>
          <w:delText xml:space="preserve"> (i.e., </w:delText>
        </w:r>
        <w:r w:rsidRPr="002B3695" w:rsidDel="009B41E4">
          <w:rPr>
            <w:rFonts w:ascii="Times New Roman" w:eastAsia="Times New Roman" w:hAnsi="Times New Roman" w:cs="Times New Roman"/>
            <w:i/>
            <w:iCs/>
            <w:color w:val="000000"/>
            <w:sz w:val="24"/>
            <w:szCs w:val="24"/>
          </w:rPr>
          <w:delText>p</w:delText>
        </w:r>
        <w:r w:rsidRPr="002B3695" w:rsidDel="009B41E4">
          <w:rPr>
            <w:rFonts w:ascii="Times New Roman" w:eastAsia="Times New Roman" w:hAnsi="Times New Roman" w:cs="Times New Roman"/>
            <w:color w:val="000000"/>
            <w:sz w:val="24"/>
            <w:szCs w:val="24"/>
          </w:rPr>
          <w:delText>(</w:delText>
        </w:r>
        <w:r w:rsidRPr="00005953" w:rsidDel="009B41E4">
          <w:rPr>
            <w:rFonts w:ascii="Times New Roman" w:eastAsia="Times New Roman" w:hAnsi="Times New Roman" w:cs="Times New Roman"/>
            <w:i/>
            <w:iCs/>
            <w:color w:val="000000"/>
            <w:sz w:val="24"/>
            <w:szCs w:val="24"/>
          </w:rPr>
          <w:delText>o</w:delText>
        </w:r>
        <w:r w:rsidRPr="002B3695" w:rsidDel="009B41E4">
          <w:rPr>
            <w:rFonts w:ascii="Times New Roman" w:eastAsia="Times New Roman" w:hAnsi="Times New Roman" w:cs="Times New Roman"/>
            <w:color w:val="000000"/>
            <w:sz w:val="24"/>
            <w:szCs w:val="24"/>
          </w:rPr>
          <w:sym w:font="Wingdings" w:char="F0E0"/>
        </w:r>
        <w:r w:rsidDel="009B41E4">
          <w:rPr>
            <w:rFonts w:ascii="Times New Roman" w:eastAsia="Times New Roman" w:hAnsi="Times New Roman" w:cs="Times New Roman"/>
            <w:color w:val="000000"/>
            <w:sz w:val="24"/>
            <w:szCs w:val="24"/>
          </w:rPr>
          <w:delText xml:space="preserve">E | </w:delText>
        </w:r>
        <w:r w:rsidRPr="00005953" w:rsidDel="009B41E4">
          <w:rPr>
            <w:rFonts w:ascii="Times New Roman" w:eastAsia="Times New Roman" w:hAnsi="Times New Roman" w:cs="Times New Roman"/>
            <w:i/>
            <w:iCs/>
            <w:color w:val="000000"/>
            <w:sz w:val="24"/>
            <w:szCs w:val="24"/>
          </w:rPr>
          <w:delText>d</w:delText>
        </w:r>
        <w:r w:rsidDel="009B41E4">
          <w:rPr>
            <w:rFonts w:ascii="Times New Roman" w:eastAsia="Times New Roman" w:hAnsi="Times New Roman" w:cs="Times New Roman"/>
            <w:color w:val="000000"/>
            <w:sz w:val="24"/>
            <w:szCs w:val="24"/>
          </w:rPr>
          <w:delText xml:space="preserve">). This </w:delText>
        </w:r>
        <w:r w:rsidRPr="002B3695" w:rsidDel="009B41E4">
          <w:rPr>
            <w:rFonts w:ascii="Times New Roman" w:eastAsia="Times New Roman" w:hAnsi="Times New Roman" w:cs="Times New Roman"/>
            <w:color w:val="000000"/>
            <w:sz w:val="24"/>
            <w:szCs w:val="24"/>
          </w:rPr>
          <w:delText>can</w:delText>
        </w:r>
        <w:r w:rsidDel="009B41E4">
          <w:rPr>
            <w:rFonts w:ascii="Times New Roman" w:eastAsia="Times New Roman" w:hAnsi="Times New Roman" w:cs="Times New Roman"/>
            <w:color w:val="000000"/>
            <w:sz w:val="24"/>
            <w:szCs w:val="24"/>
          </w:rPr>
          <w:delText xml:space="preserve"> be calculated by </w:delText>
        </w:r>
      </w:del>
      <w:ins w:id="2021" w:author="Benton, Deon" w:date="2023-10-05T22:02:00Z">
        <w:del w:id="2022" w:author="Benton, Deon [2]" w:date="2023-10-13T14:55:00Z">
          <w:r w:rsidR="00E81900" w:rsidDel="009B41E4">
            <w:rPr>
              <w:rFonts w:ascii="Times New Roman" w:eastAsia="Times New Roman" w:hAnsi="Times New Roman" w:cs="Times New Roman"/>
              <w:color w:val="000000"/>
              <w:sz w:val="24"/>
              <w:szCs w:val="24"/>
            </w:rPr>
            <w:delText>the equation in (</w:delText>
          </w:r>
        </w:del>
      </w:ins>
      <w:del w:id="2023" w:author="Benton, Deon [2]" w:date="2023-10-13T14:55:00Z">
        <w:r w:rsidDel="009B41E4">
          <w:rPr>
            <w:rFonts w:ascii="Times New Roman" w:eastAsia="Times New Roman" w:hAnsi="Times New Roman" w:cs="Times New Roman"/>
            <w:color w:val="000000"/>
            <w:sz w:val="24"/>
            <w:szCs w:val="24"/>
          </w:rPr>
          <w:delText>Equation 2</w:delText>
        </w:r>
      </w:del>
      <w:ins w:id="2024" w:author="Benton, Deon" w:date="2023-10-05T22:02:00Z">
        <w:del w:id="2025" w:author="Benton, Deon [2]" w:date="2023-10-13T14:55:00Z">
          <w:r w:rsidR="00E81900" w:rsidDel="009B41E4">
            <w:rPr>
              <w:rFonts w:ascii="Times New Roman" w:eastAsia="Times New Roman" w:hAnsi="Times New Roman" w:cs="Times New Roman"/>
              <w:color w:val="000000"/>
              <w:sz w:val="24"/>
              <w:szCs w:val="24"/>
            </w:rPr>
            <w:delText>)</w:delText>
          </w:r>
        </w:del>
      </w:ins>
    </w:p>
    <w:p w14:paraId="1A34AE89" w14:textId="1078DB62" w:rsidR="006C5C80" w:rsidDel="009B41E4" w:rsidRDefault="00E81900">
      <w:pPr>
        <w:jc w:val="center"/>
        <w:rPr>
          <w:ins w:id="2026" w:author="Benton, Deon" w:date="2023-10-05T22:02:00Z"/>
          <w:del w:id="2027" w:author="Benton, Deon [2]" w:date="2023-10-13T14:55:00Z"/>
          <w:rFonts w:ascii="Cambria Math" w:eastAsia="Cambria Math" w:hAnsi="Cambria Math" w:cs="Cambria Math"/>
          <w:color w:val="000000"/>
          <w:sz w:val="24"/>
          <w:szCs w:val="24"/>
        </w:rPr>
      </w:pPr>
      <m:oMathPara>
        <m:oMath>
          <m:r>
            <w:ins w:id="2028" w:author="Benton, Deon" w:date="2023-10-05T22:02:00Z">
              <w:del w:id="2029" w:author="Benton, Deon [2]" w:date="2023-10-13T14:55:00Z">
                <w:rPr>
                  <w:rFonts w:ascii="Cambria Math" w:eastAsia="Cambria Math" w:hAnsi="Cambria Math" w:cs="Cambria Math"/>
                  <w:color w:val="000000"/>
                  <w:sz w:val="24"/>
                  <w:szCs w:val="24"/>
                </w:rPr>
                <m:t>p</m:t>
              </w:del>
            </w:ins>
          </m:r>
          <m:d>
            <m:dPr>
              <m:ctrlPr>
                <w:ins w:id="2030" w:author="Benton, Deon" w:date="2023-10-05T22:02:00Z">
                  <w:del w:id="2031" w:author="Benton, Deon [2]" w:date="2023-10-13T14:55:00Z">
                    <w:rPr>
                      <w:rFonts w:ascii="Cambria Math" w:eastAsia="Cambria Math" w:hAnsi="Cambria Math" w:cs="Cambria Math"/>
                      <w:color w:val="000000"/>
                      <w:sz w:val="24"/>
                      <w:szCs w:val="24"/>
                    </w:rPr>
                  </w:del>
                </w:ins>
              </m:ctrlPr>
            </m:dPr>
            <m:e>
              <m:r>
                <w:ins w:id="2032" w:author="Benton, Deon" w:date="2023-10-05T22:02:00Z">
                  <w:del w:id="2033" w:author="Benton, Deon [2]" w:date="2023-10-13T14:55:00Z">
                    <w:rPr>
                      <w:rFonts w:ascii="Cambria Math" w:eastAsia="Cambria Math" w:hAnsi="Cambria Math" w:cs="Cambria Math"/>
                      <w:color w:val="000000"/>
                      <w:sz w:val="24"/>
                      <w:szCs w:val="24"/>
                    </w:rPr>
                    <m:t>d</m:t>
                  </w:del>
                </w:ins>
              </m:r>
            </m:e>
          </m:d>
          <m:r>
            <w:ins w:id="2034" w:author="Benton, Deon" w:date="2023-10-05T22:02:00Z">
              <w:del w:id="2035" w:author="Benton, Deon [2]" w:date="2023-10-13T14:55:00Z">
                <w:rPr>
                  <w:rFonts w:ascii="Cambria Math" w:eastAsia="Cambria Math" w:hAnsi="Cambria Math" w:cs="Cambria Math"/>
                  <w:color w:val="000000"/>
                  <w:sz w:val="24"/>
                  <w:szCs w:val="24"/>
                </w:rPr>
                <m:t>=</m:t>
              </w:del>
            </w:ins>
          </m:r>
          <m:nary>
            <m:naryPr>
              <m:chr m:val="∑"/>
              <m:ctrlPr>
                <w:ins w:id="2036" w:author="Benton, Deon" w:date="2023-10-05T22:02:00Z">
                  <w:del w:id="2037" w:author="Benton, Deon [2]" w:date="2023-10-13T14:55:00Z">
                    <w:rPr>
                      <w:rFonts w:ascii="Cambria Math" w:eastAsia="Cambria Math" w:hAnsi="Cambria Math" w:cs="Cambria Math"/>
                      <w:color w:val="000000"/>
                      <w:sz w:val="24"/>
                      <w:szCs w:val="24"/>
                    </w:rPr>
                  </w:del>
                </w:ins>
              </m:ctrlPr>
            </m:naryPr>
            <m:sub>
              <m:r>
                <w:ins w:id="2038" w:author="Benton, Deon" w:date="2023-10-05T22:02:00Z">
                  <w:del w:id="2039" w:author="Benton, Deon [2]" w:date="2023-10-13T14:55:00Z">
                    <w:rPr>
                      <w:rFonts w:ascii="Cambria Math" w:eastAsia="Cambria Math" w:hAnsi="Cambria Math" w:cs="Cambria Math"/>
                      <w:color w:val="000000"/>
                      <w:sz w:val="24"/>
                      <w:szCs w:val="24"/>
                    </w:rPr>
                    <m:t>h</m:t>
                  </w:del>
                </w:ins>
              </m:r>
            </m:sub>
            <m:sup/>
            <m:e/>
          </m:nary>
          <m:r>
            <w:ins w:id="2040" w:author="Benton, Deon" w:date="2023-10-05T22:02:00Z">
              <w:del w:id="2041" w:author="Benton, Deon [2]" w:date="2023-10-13T14:55:00Z">
                <w:rPr>
                  <w:rFonts w:ascii="Cambria Math" w:eastAsia="Cambria Math" w:hAnsi="Cambria Math" w:cs="Cambria Math"/>
                  <w:color w:val="000000"/>
                  <w:sz w:val="24"/>
                  <w:szCs w:val="24"/>
                </w:rPr>
                <m:t>p</m:t>
              </w:del>
            </w:ins>
          </m:r>
          <m:d>
            <m:dPr>
              <m:ctrlPr>
                <w:ins w:id="2042" w:author="Benton, Deon" w:date="2023-10-05T22:02:00Z">
                  <w:del w:id="2043" w:author="Benton, Deon [2]" w:date="2023-10-13T14:55:00Z">
                    <w:rPr>
                      <w:rFonts w:ascii="Cambria Math" w:eastAsia="Cambria Math" w:hAnsi="Cambria Math" w:cs="Cambria Math"/>
                      <w:color w:val="000000"/>
                      <w:sz w:val="24"/>
                      <w:szCs w:val="24"/>
                    </w:rPr>
                  </w:del>
                </w:ins>
              </m:ctrlPr>
            </m:dPr>
            <m:e>
              <m:r>
                <w:ins w:id="2044" w:author="Benton, Deon" w:date="2023-10-05T22:02:00Z">
                  <w:del w:id="2045" w:author="Benton, Deon [2]" w:date="2023-10-13T14:55:00Z">
                    <w:rPr>
                      <w:rFonts w:ascii="Cambria Math" w:eastAsia="Cambria Math" w:hAnsi="Cambria Math" w:cs="Cambria Math"/>
                      <w:color w:val="000000"/>
                      <w:sz w:val="24"/>
                      <w:szCs w:val="24"/>
                    </w:rPr>
                    <m:t>h</m:t>
                  </w:del>
                </w:ins>
              </m:r>
            </m:e>
          </m:d>
          <m:r>
            <w:ins w:id="2046" w:author="Benton, Deon" w:date="2023-10-05T22:02:00Z">
              <w:del w:id="2047" w:author="Benton, Deon [2]" w:date="2023-10-13T14:55:00Z">
                <w:rPr>
                  <w:rFonts w:ascii="Cambria Math" w:eastAsia="Cambria Math" w:hAnsi="Cambria Math" w:cs="Cambria Math"/>
                  <w:color w:val="000000"/>
                  <w:sz w:val="24"/>
                  <w:szCs w:val="24"/>
                </w:rPr>
                <m:t>p(h|d) (2)</m:t>
              </w:del>
            </w:ins>
          </m:r>
        </m:oMath>
      </m:oMathPara>
    </w:p>
    <w:p w14:paraId="03245E09" w14:textId="23BA1B5D" w:rsidR="003D1B11" w:rsidRPr="00AA0C00" w:rsidDel="009B41E4" w:rsidRDefault="003D1B11" w:rsidP="003D1B11">
      <w:pPr>
        <w:jc w:val="center"/>
        <w:rPr>
          <w:del w:id="2048" w:author="Benton, Deon [2]" w:date="2023-10-13T14:55:00Z"/>
          <w:rFonts w:ascii="Cambria Math" w:eastAsia="Cambria Math" w:hAnsi="Cambria Math" w:cs="Cambria Math"/>
          <w:color w:val="000000"/>
          <w:sz w:val="24"/>
          <w:szCs w:val="24"/>
        </w:rPr>
      </w:pPr>
      <w:del w:id="2049" w:author="Benton, Deon [2]" w:date="2023-10-13T14:55:00Z">
        <w:r w:rsidRPr="00AA0C00" w:rsidDel="009B41E4">
          <w:rPr>
            <w:rFonts w:ascii="Times New Roman" w:eastAsia="Times New Roman" w:hAnsi="Times New Roman" w:cs="Times New Roman"/>
            <w:color w:val="000000"/>
            <w:sz w:val="24"/>
            <w:szCs w:val="24"/>
          </w:rPr>
          <w:delText xml:space="preserve">                                 </w:delText>
        </w:r>
      </w:del>
      <m:oMath>
        <m:r>
          <w:del w:id="2050" w:author="Benton, Deon [2]" w:date="2023-10-13T14:55:00Z">
            <w:rPr>
              <w:rFonts w:ascii="Cambria Math" w:eastAsia="Times New Roman" w:hAnsi="Cambria Math" w:cs="Times New Roman"/>
              <w:color w:val="000000"/>
              <w:sz w:val="24"/>
              <w:szCs w:val="24"/>
            </w:rPr>
            <m:t>p</m:t>
          </w:del>
        </m:r>
        <m:r>
          <w:del w:id="2051" w:author="Benton, Deon [2]" w:date="2023-10-13T14:55:00Z">
            <m:rPr>
              <m:sty m:val="p"/>
            </m:rPr>
            <w:rPr>
              <w:rFonts w:ascii="Cambria Math" w:eastAsia="Times New Roman" w:hAnsi="Cambria Math" w:cs="Times New Roman"/>
              <w:color w:val="000000"/>
              <w:sz w:val="24"/>
              <w:szCs w:val="24"/>
            </w:rPr>
            <m:t>(</m:t>
          </w:del>
        </m:r>
        <m:r>
          <w:del w:id="2052" w:author="Benton, Deon [2]" w:date="2023-10-13T14:55:00Z">
            <w:rPr>
              <w:rFonts w:ascii="Cambria Math" w:eastAsia="Times New Roman" w:hAnsi="Cambria Math" w:cs="Times New Roman"/>
              <w:color w:val="000000"/>
              <w:sz w:val="24"/>
              <w:szCs w:val="24"/>
            </w:rPr>
            <m:t>o</m:t>
          </w:del>
        </m:r>
        <m:r>
          <w:del w:id="2053" w:author="Benton, Deon [2]" w:date="2023-10-13T14:55:00Z">
            <m:rPr>
              <m:sty m:val="p"/>
            </m:rPr>
            <w:rPr>
              <w:rFonts w:ascii="Cambria Math" w:eastAsia="Noto Sans Symbols" w:hAnsi="Cambria Math" w:cs="Noto Sans Symbols"/>
              <w:color w:val="000000"/>
              <w:sz w:val="24"/>
              <w:szCs w:val="24"/>
            </w:rPr>
            <m:t>→</m:t>
          </w:del>
        </m:r>
        <m:r>
          <w:del w:id="2054" w:author="Benton, Deon [2]" w:date="2023-10-13T14:55:00Z">
            <w:rPr>
              <w:rFonts w:ascii="Cambria Math" w:eastAsia="Times New Roman" w:hAnsi="Cambria Math" w:cs="Times New Roman"/>
              <w:color w:val="000000"/>
              <w:sz w:val="24"/>
              <w:szCs w:val="24"/>
            </w:rPr>
            <m:t xml:space="preserve">E </m:t>
          </w:del>
        </m:r>
        <m:r>
          <w:del w:id="2055" w:author="Benton, Deon [2]" w:date="2023-10-13T14:55:00Z">
            <m:rPr>
              <m:sty m:val="p"/>
            </m:rPr>
            <w:rPr>
              <w:rFonts w:ascii="Cambria Math" w:eastAsia="Times New Roman" w:hAnsi="Cambria Math" w:cs="Times New Roman"/>
              <w:color w:val="000000"/>
              <w:sz w:val="24"/>
              <w:szCs w:val="24"/>
            </w:rPr>
            <m:t xml:space="preserve">| </m:t>
          </w:del>
        </m:r>
        <m:r>
          <w:del w:id="2056" w:author="Benton, Deon [2]" w:date="2023-10-13T14:55:00Z">
            <w:rPr>
              <w:rFonts w:ascii="Cambria Math" w:eastAsia="Times New Roman" w:hAnsi="Cambria Math" w:cs="Times New Roman"/>
              <w:color w:val="000000"/>
              <w:sz w:val="24"/>
              <w:szCs w:val="24"/>
            </w:rPr>
            <m:t>d</m:t>
          </w:del>
        </m:r>
        <m:r>
          <w:del w:id="2057" w:author="Benton, Deon [2]" w:date="2023-10-13T14:55:00Z">
            <m:rPr>
              <m:sty m:val="p"/>
            </m:rPr>
            <w:rPr>
              <w:rFonts w:ascii="Cambria Math" w:eastAsia="Times New Roman" w:hAnsi="Cambria Math" w:cs="Times New Roman"/>
              <w:color w:val="000000"/>
              <w:sz w:val="24"/>
              <w:szCs w:val="24"/>
            </w:rPr>
            <m:t>)</m:t>
          </w:del>
        </m:r>
        <m:r>
          <w:del w:id="2058" w:author="Benton, Deon [2]" w:date="2023-10-13T14:55:00Z">
            <w:rPr>
              <w:rFonts w:ascii="Cambria Math" w:eastAsia="Cambria Math" w:hAnsi="Cambria Math" w:cs="Cambria Math"/>
              <w:color w:val="000000"/>
              <w:sz w:val="24"/>
              <w:szCs w:val="24"/>
            </w:rPr>
            <m:t>=</m:t>
          </w:del>
        </m:r>
        <m:nary>
          <m:naryPr>
            <m:chr m:val="∑"/>
            <m:ctrlPr>
              <w:del w:id="2059" w:author="Benton, Deon [2]" w:date="2023-10-13T14:55:00Z">
                <w:rPr>
                  <w:rFonts w:ascii="Cambria Math" w:eastAsia="Cambria Math" w:hAnsi="Cambria Math" w:cs="Cambria Math"/>
                  <w:color w:val="000000"/>
                  <w:sz w:val="24"/>
                  <w:szCs w:val="24"/>
                </w:rPr>
              </w:del>
            </m:ctrlPr>
          </m:naryPr>
          <m:sub>
            <m:r>
              <w:del w:id="2060" w:author="Benton, Deon [2]" w:date="2023-10-13T14:55:00Z">
                <w:rPr>
                  <w:rFonts w:ascii="Cambria Math" w:eastAsia="Cambria Math" w:hAnsi="Cambria Math" w:cs="Cambria Math"/>
                  <w:color w:val="000000"/>
                  <w:sz w:val="24"/>
                  <w:szCs w:val="24"/>
                </w:rPr>
                <m:t xml:space="preserve">h </m:t>
              </w:del>
            </m:r>
            <m:r>
              <w:del w:id="2061" w:author="Benton, Deon [2]" w:date="2023-10-13T14:55:00Z">
                <m:rPr>
                  <m:sty m:val="p"/>
                </m:rPr>
                <w:rPr>
                  <w:rFonts w:ascii="Cambria Math" w:hAnsi="Cambria Math"/>
                </w:rPr>
                <m:t>∊</m:t>
              </w:del>
            </m:r>
            <m:r>
              <w:del w:id="2062" w:author="Benton, Deon [2]" w:date="2023-10-13T14:55:00Z">
                <w:rPr>
                  <w:rFonts w:ascii="Cambria Math" w:eastAsia="Cambria Math" w:hAnsi="Cambria Math" w:cs="Cambria Math"/>
                  <w:color w:val="000000"/>
                  <w:sz w:val="24"/>
                  <w:szCs w:val="24"/>
                </w:rPr>
                <m:t xml:space="preserve"> H</m:t>
              </w:del>
            </m:r>
          </m:sub>
          <m:sup/>
          <m:e/>
        </m:nary>
        <m:r>
          <w:del w:id="2063" w:author="Benton, Deon [2]" w:date="2023-10-13T14:55:00Z">
            <w:rPr>
              <w:rFonts w:ascii="Cambria Math" w:eastAsia="Times New Roman" w:hAnsi="Cambria Math" w:cs="Times New Roman"/>
              <w:color w:val="000000"/>
              <w:sz w:val="24"/>
              <w:szCs w:val="24"/>
            </w:rPr>
            <m:t>p</m:t>
          </w:del>
        </m:r>
        <m:r>
          <w:del w:id="2064" w:author="Benton, Deon [2]" w:date="2023-10-13T14:55:00Z">
            <m:rPr>
              <m:sty m:val="p"/>
            </m:rPr>
            <w:rPr>
              <w:rFonts w:ascii="Cambria Math" w:eastAsia="Times New Roman" w:hAnsi="Cambria Math" w:cs="Times New Roman"/>
              <w:color w:val="000000"/>
              <w:sz w:val="24"/>
              <w:szCs w:val="24"/>
            </w:rPr>
            <m:t>(</m:t>
          </w:del>
        </m:r>
        <m:r>
          <w:del w:id="2065" w:author="Benton, Deon [2]" w:date="2023-10-13T14:55:00Z">
            <w:rPr>
              <w:rFonts w:ascii="Cambria Math" w:eastAsia="Times New Roman" w:hAnsi="Cambria Math" w:cs="Times New Roman"/>
              <w:color w:val="000000"/>
              <w:sz w:val="24"/>
              <w:szCs w:val="24"/>
            </w:rPr>
            <m:t>o</m:t>
          </w:del>
        </m:r>
        <m:r>
          <w:del w:id="2066" w:author="Benton, Deon [2]" w:date="2023-10-13T14:55:00Z">
            <m:rPr>
              <m:sty m:val="p"/>
            </m:rPr>
            <w:rPr>
              <w:rFonts w:ascii="Cambria Math" w:eastAsia="Noto Sans Symbols" w:hAnsi="Cambria Math" w:cs="Noto Sans Symbols"/>
              <w:color w:val="000000"/>
              <w:sz w:val="24"/>
              <w:szCs w:val="24"/>
            </w:rPr>
            <m:t>→</m:t>
          </w:del>
        </m:r>
        <m:r>
          <w:del w:id="2067" w:author="Benton, Deon [2]" w:date="2023-10-13T14:55:00Z">
            <w:rPr>
              <w:rFonts w:ascii="Cambria Math" w:eastAsia="Times New Roman" w:hAnsi="Cambria Math" w:cs="Times New Roman"/>
              <w:color w:val="000000"/>
              <w:sz w:val="24"/>
              <w:szCs w:val="24"/>
            </w:rPr>
            <m:t xml:space="preserve">E </m:t>
          </w:del>
        </m:r>
        <m:r>
          <w:del w:id="2068" w:author="Benton, Deon [2]" w:date="2023-10-13T14:55:00Z">
            <m:rPr>
              <m:sty m:val="p"/>
            </m:rPr>
            <w:rPr>
              <w:rFonts w:ascii="Cambria Math" w:eastAsia="Times New Roman" w:hAnsi="Cambria Math" w:cs="Times New Roman"/>
              <w:color w:val="000000"/>
              <w:sz w:val="24"/>
              <w:szCs w:val="24"/>
            </w:rPr>
            <m:t xml:space="preserve">| </m:t>
          </w:del>
        </m:r>
        <m:r>
          <w:del w:id="2069" w:author="Benton, Deon [2]" w:date="2023-10-13T14:55:00Z">
            <w:rPr>
              <w:rFonts w:ascii="Cambria Math" w:eastAsia="Times New Roman" w:hAnsi="Cambria Math" w:cs="Times New Roman"/>
              <w:color w:val="000000"/>
              <w:sz w:val="24"/>
              <w:szCs w:val="24"/>
            </w:rPr>
            <m:t>h</m:t>
          </w:del>
        </m:r>
        <m:r>
          <w:del w:id="2070" w:author="Benton, Deon [2]" w:date="2023-10-13T14:55:00Z">
            <m:rPr>
              <m:sty m:val="p"/>
            </m:rPr>
            <w:rPr>
              <w:rFonts w:ascii="Cambria Math" w:eastAsia="Times New Roman" w:hAnsi="Cambria Math" w:cs="Times New Roman"/>
              <w:color w:val="000000"/>
              <w:sz w:val="24"/>
              <w:szCs w:val="24"/>
            </w:rPr>
            <m:t>)</m:t>
          </w:del>
        </m:r>
        <m:r>
          <w:del w:id="2071" w:author="Benton, Deon [2]" w:date="2023-10-13T14:55:00Z">
            <w:rPr>
              <w:rFonts w:ascii="Cambria Math" w:eastAsia="Cambria Math" w:hAnsi="Cambria Math" w:cs="Cambria Math"/>
              <w:color w:val="000000"/>
              <w:sz w:val="24"/>
              <w:szCs w:val="24"/>
            </w:rPr>
            <m:t>p</m:t>
          </w:del>
        </m:r>
        <m:d>
          <m:dPr>
            <m:ctrlPr>
              <w:del w:id="2072" w:author="Benton, Deon [2]" w:date="2023-10-13T14:55:00Z">
                <w:rPr>
                  <w:rFonts w:ascii="Cambria Math" w:eastAsia="Cambria Math" w:hAnsi="Cambria Math" w:cs="Cambria Math"/>
                  <w:i/>
                  <w:color w:val="000000"/>
                  <w:sz w:val="24"/>
                  <w:szCs w:val="24"/>
                </w:rPr>
              </w:del>
            </m:ctrlPr>
          </m:dPr>
          <m:e>
            <m:r>
              <w:del w:id="2073" w:author="Benton, Deon [2]" w:date="2023-10-13T14:55:00Z">
                <w:rPr>
                  <w:rFonts w:ascii="Cambria Math" w:eastAsia="Cambria Math" w:hAnsi="Cambria Math" w:cs="Cambria Math"/>
                  <w:color w:val="000000"/>
                  <w:sz w:val="24"/>
                  <w:szCs w:val="24"/>
                </w:rPr>
                <m:t>h</m:t>
              </w:del>
            </m:r>
          </m:e>
          <m:e>
            <m:r>
              <w:del w:id="2074" w:author="Benton, Deon [2]" w:date="2023-10-13T14:55:00Z">
                <w:rPr>
                  <w:rFonts w:ascii="Cambria Math" w:eastAsia="Cambria Math" w:hAnsi="Cambria Math" w:cs="Cambria Math"/>
                  <w:color w:val="000000"/>
                  <w:sz w:val="24"/>
                  <w:szCs w:val="24"/>
                </w:rPr>
                <m:t>d</m:t>
              </w:del>
            </m:r>
          </m:e>
        </m:d>
      </m:oMath>
      <w:del w:id="2075" w:author="Benton, Deon [2]" w:date="2023-10-13T14:55:00Z">
        <w:r w:rsidRPr="00AA0C00" w:rsidDel="009B41E4">
          <w:rPr>
            <w:rFonts w:ascii="Cambria Math" w:eastAsia="Cambria Math" w:hAnsi="Cambria Math" w:cs="Cambria Math"/>
            <w:color w:val="000000"/>
            <w:sz w:val="24"/>
            <w:szCs w:val="24"/>
          </w:rPr>
          <w:tab/>
        </w:r>
        <w:r w:rsidRPr="00AA0C00" w:rsidDel="009B41E4">
          <w:rPr>
            <w:rFonts w:ascii="Cambria Math" w:eastAsia="Cambria Math" w:hAnsi="Cambria Math" w:cs="Cambria Math"/>
            <w:color w:val="000000"/>
            <w:sz w:val="24"/>
            <w:szCs w:val="24"/>
          </w:rPr>
          <w:tab/>
        </w:r>
        <w:r w:rsidRPr="00AA0C00" w:rsidDel="009B41E4">
          <w:rPr>
            <w:rFonts w:ascii="Cambria Math" w:eastAsia="Cambria Math" w:hAnsi="Cambria Math" w:cs="Cambria Math"/>
            <w:color w:val="000000"/>
            <w:sz w:val="24"/>
            <w:szCs w:val="24"/>
          </w:rPr>
          <w:tab/>
          <w:delText xml:space="preserve">               (2)</w:delText>
        </w:r>
      </w:del>
    </w:p>
    <w:p w14:paraId="253826FC" w14:textId="4E6CF624" w:rsidR="003D1B11" w:rsidDel="009B41E4" w:rsidRDefault="003D1B11" w:rsidP="003D1B11">
      <w:pPr>
        <w:pBdr>
          <w:top w:val="nil"/>
          <w:left w:val="nil"/>
          <w:bottom w:val="nil"/>
          <w:right w:val="nil"/>
          <w:between w:val="nil"/>
        </w:pBdr>
        <w:spacing w:after="0" w:line="480" w:lineRule="auto"/>
        <w:rPr>
          <w:del w:id="2076" w:author="Benton, Deon [2]" w:date="2023-10-13T14:55:00Z"/>
          <w:rFonts w:ascii="Times New Roman" w:eastAsia="Times New Roman" w:hAnsi="Times New Roman" w:cs="Times New Roman"/>
          <w:color w:val="000000"/>
          <w:sz w:val="24"/>
          <w:szCs w:val="24"/>
        </w:rPr>
      </w:pPr>
      <w:del w:id="2077" w:author="Benton, Deon [2]" w:date="2023-10-13T14:55:00Z">
        <w:r w:rsidDel="009B41E4">
          <w:rPr>
            <w:rFonts w:ascii="Times New Roman" w:eastAsia="Times New Roman" w:hAnsi="Times New Roman" w:cs="Times New Roman"/>
            <w:color w:val="000000"/>
            <w:sz w:val="24"/>
            <w:szCs w:val="24"/>
          </w:rPr>
          <w:delText xml:space="preserve">where </w:delText>
        </w:r>
        <w:r w:rsidDel="009B41E4">
          <w:rPr>
            <w:rFonts w:ascii="Times New Roman" w:eastAsia="Times New Roman" w:hAnsi="Times New Roman" w:cs="Times New Roman"/>
            <w:i/>
            <w:color w:val="000000"/>
            <w:sz w:val="24"/>
            <w:szCs w:val="24"/>
          </w:rPr>
          <w:delText>p</w:delText>
        </w:r>
        <w:r w:rsidDel="009B41E4">
          <w:rPr>
            <w:rFonts w:ascii="Times New Roman" w:eastAsia="Times New Roman" w:hAnsi="Times New Roman" w:cs="Times New Roman"/>
            <w:color w:val="000000"/>
            <w:sz w:val="24"/>
            <w:szCs w:val="24"/>
          </w:rPr>
          <w:delText>(</w:delText>
        </w:r>
        <w:r w:rsidDel="009B41E4">
          <w:rPr>
            <w:rFonts w:ascii="Times New Roman" w:eastAsia="Times New Roman" w:hAnsi="Times New Roman" w:cs="Times New Roman"/>
            <w:i/>
            <w:color w:val="000000"/>
            <w:sz w:val="24"/>
            <w:szCs w:val="24"/>
          </w:rPr>
          <w:delText>o</w:delText>
        </w:r>
        <w:r w:rsidDel="009B41E4">
          <w:rPr>
            <w:rFonts w:ascii="Noto Sans Symbols" w:eastAsia="Noto Sans Symbols" w:hAnsi="Noto Sans Symbols" w:cs="Noto Sans Symbols"/>
            <w:color w:val="000000"/>
            <w:sz w:val="24"/>
            <w:szCs w:val="24"/>
          </w:rPr>
          <w:delText>→</w:delText>
        </w:r>
        <w:r w:rsidDel="009B41E4">
          <w:rPr>
            <w:rFonts w:ascii="Times New Roman" w:eastAsia="Times New Roman" w:hAnsi="Times New Roman" w:cs="Times New Roman"/>
            <w:i/>
            <w:color w:val="000000"/>
            <w:sz w:val="24"/>
            <w:szCs w:val="24"/>
          </w:rPr>
          <w:delText xml:space="preserve">E </w:delText>
        </w:r>
        <w:r w:rsidDel="009B41E4">
          <w:rPr>
            <w:rFonts w:ascii="Times New Roman" w:eastAsia="Times New Roman" w:hAnsi="Times New Roman" w:cs="Times New Roman"/>
            <w:color w:val="000000"/>
            <w:sz w:val="24"/>
            <w:szCs w:val="24"/>
          </w:rPr>
          <w:delText xml:space="preserve">| </w:delText>
        </w:r>
        <w:r w:rsidDel="009B41E4">
          <w:rPr>
            <w:rFonts w:ascii="Times New Roman" w:eastAsia="Times New Roman" w:hAnsi="Times New Roman" w:cs="Times New Roman"/>
            <w:i/>
            <w:color w:val="000000"/>
            <w:sz w:val="24"/>
            <w:szCs w:val="24"/>
          </w:rPr>
          <w:delText>h</w:delText>
        </w:r>
        <w:r w:rsidDel="009B41E4">
          <w:rPr>
            <w:rFonts w:ascii="Times New Roman" w:eastAsia="Times New Roman" w:hAnsi="Times New Roman" w:cs="Times New Roman"/>
            <w:color w:val="000000"/>
            <w:sz w:val="24"/>
            <w:szCs w:val="24"/>
          </w:rPr>
          <w:delText xml:space="preserve">) is 1 if there is an edge between that object and the detector in </w:delText>
        </w:r>
      </w:del>
      <w:ins w:id="2078" w:author="Benton, Deon" w:date="2023-10-05T22:02:00Z">
        <w:del w:id="2079" w:author="Benton, Deon [2]" w:date="2023-10-13T14:55:00Z">
          <w:r w:rsidR="00E81900" w:rsidDel="009B41E4">
            <w:rPr>
              <w:rFonts w:ascii="Times New Roman" w:eastAsia="Times New Roman" w:hAnsi="Times New Roman" w:cs="Times New Roman"/>
              <w:color w:val="000000"/>
              <w:sz w:val="24"/>
              <w:szCs w:val="24"/>
            </w:rPr>
            <w:delText>h</w:delText>
          </w:r>
        </w:del>
      </w:ins>
      <w:del w:id="2080" w:author="Benton, Deon [2]" w:date="2023-10-13T14:55:00Z">
        <w:r w:rsidDel="009B41E4">
          <w:rPr>
            <w:rFonts w:ascii="Times New Roman" w:eastAsia="Times New Roman" w:hAnsi="Times New Roman" w:cs="Times New Roman"/>
            <w:color w:val="000000"/>
            <w:sz w:val="24"/>
            <w:szCs w:val="24"/>
          </w:rPr>
          <w:delText xml:space="preserve">that particular hypothesis, and 0 otherwise.  </w:delText>
        </w:r>
      </w:del>
    </w:p>
    <w:p w14:paraId="18E0746F" w14:textId="62B05C38" w:rsidR="00B51B4F" w:rsidDel="009B41E4" w:rsidRDefault="00E33573">
      <w:pPr>
        <w:spacing w:after="0" w:line="480" w:lineRule="auto"/>
        <w:ind w:firstLine="720"/>
        <w:rPr>
          <w:del w:id="2081" w:author="Benton, Deon [2]" w:date="2023-10-13T14:55:00Z"/>
          <w:rFonts w:ascii="Times New Roman" w:eastAsia="Times New Roman" w:hAnsi="Times New Roman" w:cs="Times New Roman"/>
          <w:b/>
          <w:color w:val="000000"/>
          <w:sz w:val="20"/>
          <w:szCs w:val="20"/>
        </w:rPr>
      </w:pPr>
      <w:del w:id="2082" w:author="Benton, Deon [2]" w:date="2023-10-13T14:55:00Z">
        <w:r w:rsidDel="009B41E4">
          <w:rPr>
            <w:rFonts w:ascii="Times New Roman" w:eastAsia="Times New Roman" w:hAnsi="Times New Roman" w:cs="Times New Roman"/>
            <w:sz w:val="24"/>
            <w:szCs w:val="24"/>
          </w:rPr>
          <w:delText xml:space="preserve">Crucially, because the predictions of this (or any) Bayesian model will depend on the prior probability that any given object is a blicket, we fit a Bayesian model with the following prior probabilities: .5,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w:delText>
        </w:r>
        <w:r w:rsidDel="009B41E4">
          <w:rPr>
            <w:rFonts w:ascii="Times New Roman" w:eastAsia="Times New Roman" w:hAnsi="Times New Roman" w:cs="Times New Roman"/>
            <w:sz w:val="24"/>
            <w:szCs w:val="24"/>
          </w:rPr>
          <w:lastRenderedPageBreak/>
          <w:delText xml:space="preserve">the different probabilities to children’s actual treatment of the objects. The best quantitative fit of this model to the data in Experiments 1 and 2 </w:delText>
        </w:r>
      </w:del>
      <w:ins w:id="2083" w:author="Benton, Deon" w:date="2023-10-05T22:02:00Z">
        <w:del w:id="2084" w:author="Benton, Deon [2]" w:date="2023-10-13T14:55:00Z">
          <w:r w:rsidR="00E81900" w:rsidDel="009B41E4">
            <w:rPr>
              <w:rFonts w:ascii="Times New Roman" w:eastAsia="Times New Roman" w:hAnsi="Times New Roman" w:cs="Times New Roman"/>
              <w:sz w:val="24"/>
              <w:szCs w:val="24"/>
            </w:rPr>
            <w:delText>are</w:delText>
          </w:r>
        </w:del>
      </w:ins>
      <w:del w:id="2085" w:author="Benton, Deon [2]" w:date="2023-10-13T14:55:00Z">
        <w:r w:rsidDel="009B41E4">
          <w:rPr>
            <w:rFonts w:ascii="Times New Roman" w:eastAsia="Times New Roman" w:hAnsi="Times New Roman" w:cs="Times New Roman"/>
            <w:sz w:val="24"/>
            <w:szCs w:val="24"/>
          </w:rPr>
          <w:delText xml:space="preserve">is shown below in Table </w:delText>
        </w:r>
      </w:del>
      <w:ins w:id="2086" w:author="Benton, Deon" w:date="2023-10-05T22:02:00Z">
        <w:del w:id="2087" w:author="Benton, Deon [2]" w:date="2023-10-13T14:55:00Z">
          <w:r w:rsidR="00C74866" w:rsidDel="009B41E4">
            <w:rPr>
              <w:rFonts w:ascii="Times New Roman" w:eastAsia="Times New Roman" w:hAnsi="Times New Roman" w:cs="Times New Roman"/>
              <w:sz w:val="24"/>
              <w:szCs w:val="24"/>
            </w:rPr>
            <w:delText>1</w:delText>
          </w:r>
          <w:r w:rsidR="00E81900" w:rsidDel="009B41E4">
            <w:rPr>
              <w:rFonts w:ascii="Times New Roman" w:eastAsia="Times New Roman" w:hAnsi="Times New Roman" w:cs="Times New Roman"/>
              <w:sz w:val="24"/>
              <w:szCs w:val="24"/>
            </w:rPr>
            <w:delText xml:space="preserve"> in Results</w:delText>
          </w:r>
        </w:del>
      </w:ins>
      <w:del w:id="2088" w:author="Benton, Deon [2]" w:date="2023-10-13T14:55:00Z">
        <w:r w:rsidDel="009B41E4">
          <w:rPr>
            <w:rFonts w:ascii="Times New Roman" w:eastAsia="Times New Roman" w:hAnsi="Times New Roman" w:cs="Times New Roman"/>
            <w:sz w:val="24"/>
            <w:szCs w:val="24"/>
          </w:rPr>
          <w:delText>3.</w:delText>
        </w:r>
      </w:del>
    </w:p>
    <w:p w14:paraId="75DF8470" w14:textId="537183E1" w:rsidR="00B51B4F" w:rsidDel="009B41E4" w:rsidRDefault="00E33573">
      <w:pPr>
        <w:spacing w:after="0" w:line="480" w:lineRule="auto"/>
        <w:rPr>
          <w:del w:id="2089" w:author="Benton, Deon [2]" w:date="2023-10-13T14:55:00Z"/>
          <w:rFonts w:ascii="Times New Roman" w:eastAsia="Times New Roman" w:hAnsi="Times New Roman" w:cs="Times New Roman"/>
          <w:sz w:val="24"/>
          <w:szCs w:val="24"/>
        </w:rPr>
      </w:pPr>
      <w:del w:id="2090" w:author="Benton, Deon [2]" w:date="2023-10-13T14:55:00Z">
        <w:r w:rsidDel="009B41E4">
          <w:rPr>
            <w:rFonts w:ascii="Times New Roman" w:eastAsia="Times New Roman" w:hAnsi="Times New Roman" w:cs="Times New Roman"/>
            <w:b/>
            <w:sz w:val="24"/>
            <w:szCs w:val="24"/>
          </w:rPr>
          <w:tab/>
          <w:delText>Connectionist model</w:delText>
        </w:r>
        <w:r w:rsidDel="009B41E4">
          <w:rPr>
            <w:rFonts w:ascii="Times New Roman" w:eastAsia="Times New Roman" w:hAnsi="Times New Roman" w:cs="Times New Roman"/>
            <w:sz w:val="24"/>
            <w:szCs w:val="24"/>
          </w:rPr>
          <w:delText>. We also built a set of two-layer connectionist models. One</w:delText>
        </w:r>
      </w:del>
      <w:ins w:id="2091" w:author="Benton, Deon" w:date="2023-10-05T22:02:00Z">
        <w:del w:id="2092" w:author="Benton, Deon [2]" w:date="2023-10-13T14:55:00Z">
          <w:r w:rsidR="00E81900" w:rsidDel="009B41E4">
            <w:rPr>
              <w:rFonts w:ascii="Times New Roman" w:eastAsia="Times New Roman" w:hAnsi="Times New Roman" w:cs="Times New Roman"/>
              <w:sz w:val="24"/>
              <w:szCs w:val="24"/>
            </w:rPr>
            <w:delText xml:space="preserve"> set</w:delText>
          </w:r>
        </w:del>
      </w:ins>
      <w:del w:id="2093" w:author="Benton, Deon [2]" w:date="2023-10-13T14:55:00Z">
        <w:r w:rsidDel="009B41E4">
          <w:rPr>
            <w:rFonts w:ascii="Times New Roman" w:eastAsia="Times New Roman" w:hAnsi="Times New Roman" w:cs="Times New Roman"/>
            <w:sz w:val="24"/>
            <w:szCs w:val="24"/>
          </w:rPr>
          <w:delText xml:space="preserve"> </w:delText>
        </w:r>
        <w:r w:rsidR="00524DD5" w:rsidDel="009B41E4">
          <w:rPr>
            <w:rFonts w:ascii="Times New Roman" w:eastAsia="Times New Roman" w:hAnsi="Times New Roman" w:cs="Times New Roman"/>
            <w:sz w:val="24"/>
            <w:szCs w:val="24"/>
          </w:rPr>
          <w:delText>of</w:delText>
        </w:r>
        <w:r w:rsidDel="009B41E4">
          <w:rPr>
            <w:rFonts w:ascii="Times New Roman" w:eastAsia="Times New Roman" w:hAnsi="Times New Roman" w:cs="Times New Roman"/>
            <w:sz w:val="24"/>
            <w:szCs w:val="24"/>
          </w:rPr>
          <w:delText xml:space="preserve"> these models corresponded to Experiment 1 and the other </w:delText>
        </w:r>
      </w:del>
      <w:ins w:id="2094" w:author="Benton, Deon" w:date="2023-10-05T22:02:00Z">
        <w:del w:id="2095" w:author="Benton, Deon [2]" w:date="2023-10-13T14:55:00Z">
          <w:r w:rsidR="00E81900" w:rsidDel="009B41E4">
            <w:rPr>
              <w:rFonts w:ascii="Times New Roman" w:eastAsia="Times New Roman" w:hAnsi="Times New Roman" w:cs="Times New Roman"/>
              <w:sz w:val="24"/>
              <w:szCs w:val="24"/>
            </w:rPr>
            <w:delText xml:space="preserve">set </w:delText>
          </w:r>
        </w:del>
      </w:ins>
      <w:del w:id="2096" w:author="Benton, Deon [2]" w:date="2023-10-13T14:55:00Z">
        <w:r w:rsidDel="009B41E4">
          <w:rPr>
            <w:rFonts w:ascii="Times New Roman" w:eastAsia="Times New Roman" w:hAnsi="Times New Roman" w:cs="Times New Roman"/>
            <w:sz w:val="24"/>
            <w:szCs w:val="24"/>
          </w:rPr>
          <w:delText>corresponded to Experiment 2. The model architecture for the Experiment 1 simulations is shown in Figure 4. The rationale for building only a two-layer model was to explore whether a simple learning model trained with the Delta Rule (Kruschke, 1992; Widrow &amp; Hoff, 1960)—which is formally equivalent to the traditional Rescorla-Wagner model (Danks,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w:delText>
        </w:r>
      </w:del>
      <w:ins w:id="2097" w:author="Benton, Deon" w:date="2023-10-05T22:02:00Z">
        <w:del w:id="2098" w:author="Benton, Deon [2]" w:date="2023-10-13T14:55:00Z">
          <w:r w:rsidR="00E81900" w:rsidDel="009B41E4">
            <w:rPr>
              <w:rFonts w:ascii="Times New Roman" w:eastAsia="Times New Roman" w:hAnsi="Times New Roman" w:cs="Times New Roman"/>
              <w:sz w:val="24"/>
              <w:szCs w:val="24"/>
            </w:rPr>
            <w:delText>, as was</w:delText>
          </w:r>
        </w:del>
      </w:ins>
      <w:del w:id="2099" w:author="Benton, Deon [2]" w:date="2023-10-13T14:55:00Z">
        <w:r w:rsidDel="009B41E4">
          <w:rPr>
            <w:rFonts w:ascii="Times New Roman" w:eastAsia="Times New Roman" w:hAnsi="Times New Roman" w:cs="Times New Roman"/>
            <w:sz w:val="24"/>
            <w:szCs w:val="24"/>
          </w:rPr>
          <w:delText xml:space="preserve"> to allow us to fit the </w:delText>
        </w:r>
      </w:del>
      <w:ins w:id="2100" w:author="Benton, Deon" w:date="2023-10-05T22:02:00Z">
        <w:del w:id="2101" w:author="Benton, Deon [2]" w:date="2023-10-13T14:55:00Z">
          <w:r w:rsidR="00E81900" w:rsidDel="009B41E4">
            <w:rPr>
              <w:rFonts w:ascii="Times New Roman" w:eastAsia="Times New Roman" w:hAnsi="Times New Roman" w:cs="Times New Roman"/>
              <w:sz w:val="24"/>
              <w:szCs w:val="24"/>
            </w:rPr>
            <w:delText>case for the children.</w:delText>
          </w:r>
        </w:del>
      </w:ins>
      <w:del w:id="2102" w:author="Benton, Deon [2]" w:date="2023-10-13T14:55:00Z">
        <w:r w:rsidDel="009B41E4">
          <w:rPr>
            <w:rFonts w:ascii="Times New Roman" w:eastAsia="Times New Roman" w:hAnsi="Times New Roman" w:cs="Times New Roman"/>
            <w:sz w:val="24"/>
            <w:szCs w:val="24"/>
          </w:rPr>
          <w:delText>model's responses to participants</w:delText>
        </w:r>
        <w:r w:rsidR="003D1B11" w:rsidDel="009B41E4">
          <w:rPr>
            <w:rFonts w:ascii="Times New Roman" w:eastAsia="Times New Roman" w:hAnsi="Times New Roman" w:cs="Times New Roman"/>
            <w:sz w:val="24"/>
            <w:szCs w:val="24"/>
          </w:rPr>
          <w:delText>’</w:delText>
        </w:r>
        <w:r w:rsidDel="009B41E4">
          <w:rPr>
            <w:rFonts w:ascii="Times New Roman" w:eastAsia="Times New Roman" w:hAnsi="Times New Roman" w:cs="Times New Roman"/>
            <w:sz w:val="24"/>
            <w:szCs w:val="24"/>
          </w:rPr>
          <w:delText xml:space="preserve"> count data (as shown in Figures 2 and 3).  </w:delText>
        </w:r>
      </w:del>
    </w:p>
    <w:p w14:paraId="1AE8ACC8" w14:textId="359AABC4" w:rsidR="00B51B4F" w:rsidDel="009B41E4" w:rsidRDefault="00E33573">
      <w:pPr>
        <w:spacing w:after="0" w:line="480" w:lineRule="auto"/>
        <w:ind w:firstLine="720"/>
        <w:rPr>
          <w:del w:id="2103" w:author="Benton, Deon [2]" w:date="2023-10-13T14:55:00Z"/>
          <w:rFonts w:ascii="Times New Roman" w:eastAsia="Times New Roman" w:hAnsi="Times New Roman" w:cs="Times New Roman"/>
          <w:sz w:val="24"/>
          <w:szCs w:val="24"/>
        </w:rPr>
      </w:pPr>
      <w:del w:id="2104" w:author="Benton, Deon [2]" w:date="2023-10-13T14:55:00Z">
        <w:r w:rsidDel="009B41E4">
          <w:rPr>
            <w:rFonts w:ascii="Times New Roman" w:eastAsia="Times New Roman" w:hAnsi="Times New Roman" w:cs="Times New Roman"/>
            <w:sz w:val="24"/>
            <w:szCs w:val="24"/>
          </w:rPr>
          <w:delText xml:space="preserve">The input layer for the model consisted of four units for Experiment 1 (corresponding to the four objects) and five units for Experiment 2 (corresponding to the five objects), and the output layer consisted of a single unit for the simulation of both experiments (corresponding to the activation of the machine). When object was placed on the machine, the activation value of its corresponding input unit was set to a value of 1 (and 0 otherwise). </w:delText>
        </w:r>
      </w:del>
      <w:ins w:id="2105" w:author="Benton, Deon" w:date="2023-10-05T22:02:00Z">
        <w:del w:id="2106" w:author="Benton, Deon [2]" w:date="2023-10-13T14:55:00Z">
          <w:r w:rsidR="00E81900" w:rsidDel="009B41E4">
            <w:rPr>
              <w:rFonts w:ascii="Times New Roman" w:eastAsia="Times New Roman" w:hAnsi="Times New Roman" w:cs="Times New Roman"/>
              <w:sz w:val="24"/>
              <w:szCs w:val="24"/>
            </w:rPr>
            <w:delText xml:space="preserve"> </w:delText>
          </w:r>
        </w:del>
      </w:ins>
      <w:del w:id="2107" w:author="Benton, Deon [2]" w:date="2023-10-13T14:55:00Z">
        <w:r w:rsidDel="009B41E4">
          <w:rPr>
            <w:rFonts w:ascii="Times New Roman" w:eastAsia="Times New Roman" w:hAnsi="Times New Roman" w:cs="Times New Roman"/>
            <w:sz w:val="24"/>
            <w:szCs w:val="24"/>
          </w:rPr>
          <w:delText xml:space="preserve">The input units could not take on any other values beside 0 or 1. If an object that was a blicket was placed on the machine, then the model was trained to turn on the single output unit (i.e., to produce an activation of 1). </w:delText>
        </w:r>
      </w:del>
    </w:p>
    <w:p w14:paraId="6B39444D" w14:textId="19983E1B" w:rsidR="00B51B4F" w:rsidDel="009B41E4" w:rsidRDefault="00E33573">
      <w:pPr>
        <w:spacing w:after="0" w:line="480" w:lineRule="auto"/>
        <w:ind w:firstLine="720"/>
        <w:rPr>
          <w:del w:id="2108" w:author="Benton, Deon [2]" w:date="2023-10-13T14:55:00Z"/>
          <w:rFonts w:ascii="Times New Roman" w:eastAsia="Times New Roman" w:hAnsi="Times New Roman" w:cs="Times New Roman"/>
          <w:sz w:val="24"/>
          <w:szCs w:val="24"/>
        </w:rPr>
      </w:pPr>
      <w:del w:id="2109" w:author="Benton, Deon [2]" w:date="2023-10-13T14:55:00Z">
        <w:r w:rsidDel="009B41E4">
          <w:rPr>
            <w:rFonts w:ascii="Times New Roman" w:eastAsia="Times New Roman" w:hAnsi="Times New Roman" w:cs="Times New Roman"/>
            <w:sz w:val="24"/>
            <w:szCs w:val="24"/>
          </w:rPr>
          <w:delText xml:space="preserve">All simulations used a learning rate of .05 but no momentum. Model weights were initialized to small random values (distribution range = ± 0.1), and the output units used </w:delText>
        </w:r>
      </w:del>
      <w:ins w:id="2110" w:author="Benton, Deon" w:date="2023-10-05T22:02:00Z">
        <w:del w:id="2111" w:author="Benton, Deon [2]" w:date="2023-10-13T14:55:00Z">
          <w:r w:rsidR="00E81900" w:rsidDel="009B41E4">
            <w:rPr>
              <w:rFonts w:ascii="Times New Roman" w:eastAsia="Times New Roman" w:hAnsi="Times New Roman" w:cs="Times New Roman"/>
              <w:sz w:val="24"/>
              <w:szCs w:val="24"/>
            </w:rPr>
            <w:delText>sum-</w:delText>
          </w:r>
          <w:r w:rsidR="00E81900" w:rsidDel="009B41E4">
            <w:rPr>
              <w:rFonts w:ascii="Times New Roman" w:eastAsia="Times New Roman" w:hAnsi="Times New Roman" w:cs="Times New Roman"/>
              <w:sz w:val="24"/>
              <w:szCs w:val="24"/>
            </w:rPr>
            <w:lastRenderedPageBreak/>
            <w:delText>squared</w:delText>
          </w:r>
        </w:del>
      </w:ins>
      <w:del w:id="2112" w:author="Benton, Deon [2]" w:date="2023-10-13T14:55:00Z">
        <w:r w:rsidR="00524DD5" w:rsidDel="009B41E4">
          <w:rPr>
            <w:rFonts w:ascii="Times New Roman" w:eastAsia="Times New Roman" w:hAnsi="Times New Roman" w:cs="Times New Roman"/>
            <w:sz w:val="24"/>
            <w:szCs w:val="24"/>
          </w:rPr>
          <w:delText>sigmoidal or logistic</w:delText>
        </w:r>
        <w:r w:rsidDel="009B41E4">
          <w:rPr>
            <w:rFonts w:ascii="Times New Roman" w:eastAsia="Times New Roman" w:hAnsi="Times New Roman" w:cs="Times New Roman"/>
            <w:sz w:val="24"/>
            <w:szCs w:val="24"/>
          </w:rPr>
          <w:delText xml:space="preserve"> activation functions</w:delText>
        </w:r>
      </w:del>
      <w:ins w:id="2113" w:author="Benton, Deon" w:date="2023-10-05T22:02:00Z">
        <w:del w:id="2114" w:author="Benton, Deon [2]" w:date="2023-10-13T14:55:00Z">
          <w:r w:rsidR="00E81900" w:rsidDel="009B41E4">
            <w:rPr>
              <w:rFonts w:ascii="Times New Roman" w:eastAsia="Times New Roman" w:hAnsi="Times New Roman" w:cs="Times New Roman"/>
              <w:sz w:val="24"/>
              <w:szCs w:val="24"/>
            </w:rPr>
            <w:delText xml:space="preserve"> (which enabled the weights to be modified with training).</w:delText>
          </w:r>
        </w:del>
      </w:ins>
      <w:del w:id="2115" w:author="Benton, Deon [2]" w:date="2023-10-13T14:55:00Z">
        <w:r w:rsidDel="009B41E4">
          <w:rPr>
            <w:rFonts w:ascii="Times New Roman" w:eastAsia="Times New Roman" w:hAnsi="Times New Roman" w:cs="Times New Roman"/>
            <w:sz w:val="24"/>
            <w:szCs w:val="24"/>
          </w:rPr>
          <w:delText xml:space="preserve">. The activation of the single output unit was interpreted as the model’s confidence (or prediction) that a given object was a blicket and could range between 0 and 1 due to the sigmoid activation function (unlike the input units, whose input values were “hard clamped” or fixed). </w:delText>
        </w:r>
      </w:del>
    </w:p>
    <w:p w14:paraId="0EFE4166" w14:textId="3AD1D42E" w:rsidR="00B51B4F" w:rsidDel="009B41E4" w:rsidRDefault="00E81900">
      <w:pPr>
        <w:keepNext/>
        <w:spacing w:after="0" w:line="240" w:lineRule="auto"/>
        <w:rPr>
          <w:del w:id="2116" w:author="Benton, Deon [2]" w:date="2023-10-13T14:55:00Z"/>
        </w:rPr>
      </w:pPr>
      <w:ins w:id="2117" w:author="Benton, Deon" w:date="2023-10-05T22:02:00Z">
        <w:del w:id="2118" w:author="Benton, Deon [2]" w:date="2023-10-13T14:55:00Z">
          <w:r w:rsidDel="009B41E4">
            <w:rPr>
              <w:noProof/>
            </w:rPr>
            <w:drawing>
              <wp:inline distT="0" distB="0" distL="0" distR="0" wp14:anchorId="14AB5FDA" wp14:editId="0D88DDC8">
                <wp:extent cx="3507579" cy="2358997"/>
                <wp:effectExtent l="0" t="0" r="0" b="0"/>
                <wp:docPr id="1844054811" name="Picture 1844054811"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machine&#10;&#10;Description automatically generated"/>
                        <pic:cNvPicPr preferRelativeResize="0"/>
                      </pic:nvPicPr>
                      <pic:blipFill>
                        <a:blip r:embed="rId16"/>
                        <a:srcRect/>
                        <a:stretch>
                          <a:fillRect/>
                        </a:stretch>
                      </pic:blipFill>
                      <pic:spPr>
                        <a:xfrm>
                          <a:off x="0" y="0"/>
                          <a:ext cx="3507579" cy="2358997"/>
                        </a:xfrm>
                        <a:prstGeom prst="rect">
                          <a:avLst/>
                        </a:prstGeom>
                        <a:ln/>
                      </pic:spPr>
                    </pic:pic>
                  </a:graphicData>
                </a:graphic>
              </wp:inline>
            </w:drawing>
          </w:r>
        </w:del>
      </w:ins>
      <w:del w:id="2119" w:author="Benton, Deon [2]" w:date="2023-10-13T14:55:00Z">
        <w:r w:rsidR="00E33573" w:rsidDel="009B41E4">
          <w:rPr>
            <w:noProof/>
          </w:rPr>
          <w:drawing>
            <wp:inline distT="0" distB="0" distL="0" distR="0" wp14:anchorId="012BD338" wp14:editId="0952BB74">
              <wp:extent cx="3507579" cy="2358997"/>
              <wp:effectExtent l="0" t="0" r="0" b="0"/>
              <wp:docPr id="4" name="Picture 4"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machine&#10;&#10;Description automatically generated"/>
                      <pic:cNvPicPr preferRelativeResize="0"/>
                    </pic:nvPicPr>
                    <pic:blipFill>
                      <a:blip r:embed="rId17"/>
                      <a:srcRect/>
                      <a:stretch>
                        <a:fillRect/>
                      </a:stretch>
                    </pic:blipFill>
                    <pic:spPr>
                      <a:xfrm>
                        <a:off x="0" y="0"/>
                        <a:ext cx="3507579" cy="2358997"/>
                      </a:xfrm>
                      <a:prstGeom prst="rect">
                        <a:avLst/>
                      </a:prstGeom>
                      <a:ln/>
                    </pic:spPr>
                  </pic:pic>
                </a:graphicData>
              </a:graphic>
            </wp:inline>
          </w:drawing>
        </w:r>
        <w:r w:rsidR="00E33573" w:rsidDel="009B41E4">
          <w:br/>
        </w:r>
        <w:r w:rsidR="00E33573" w:rsidDel="009B41E4">
          <w:rPr>
            <w:rFonts w:ascii="Times New Roman" w:eastAsia="Times New Roman" w:hAnsi="Times New Roman" w:cs="Times New Roman"/>
            <w:sz w:val="20"/>
            <w:szCs w:val="20"/>
          </w:rPr>
          <w:delText xml:space="preserve">Figure 4. The connectionist model used to simulate Experiment 1. </w:delText>
        </w:r>
      </w:del>
    </w:p>
    <w:p w14:paraId="4B1FB09C" w14:textId="1EC5ADC2" w:rsidR="00B51B4F" w:rsidDel="009B41E4" w:rsidRDefault="00B51B4F">
      <w:pPr>
        <w:spacing w:after="0" w:line="480" w:lineRule="auto"/>
        <w:ind w:firstLine="720"/>
        <w:rPr>
          <w:del w:id="2120" w:author="Benton, Deon [2]" w:date="2023-10-13T14:55:00Z"/>
          <w:rFonts w:ascii="Times New Roman" w:eastAsia="Times New Roman" w:hAnsi="Times New Roman" w:cs="Times New Roman"/>
          <w:sz w:val="24"/>
          <w:szCs w:val="24"/>
        </w:rPr>
      </w:pPr>
    </w:p>
    <w:p w14:paraId="19C72040" w14:textId="04A6BC22" w:rsidR="00B51B4F" w:rsidDel="009B41E4" w:rsidRDefault="00E33573">
      <w:pPr>
        <w:spacing w:after="0" w:line="480" w:lineRule="auto"/>
        <w:ind w:firstLine="720"/>
        <w:rPr>
          <w:del w:id="2121" w:author="Benton, Deon [2]" w:date="2023-10-13T14:55:00Z"/>
          <w:rFonts w:ascii="Times New Roman" w:eastAsia="Times New Roman" w:hAnsi="Times New Roman" w:cs="Times New Roman"/>
          <w:sz w:val="24"/>
          <w:szCs w:val="24"/>
        </w:rPr>
      </w:pPr>
      <w:del w:id="2122" w:author="Benton, Deon [2]" w:date="2023-10-13T14:55:00Z">
        <w:r w:rsidDel="009B41E4">
          <w:rPr>
            <w:rFonts w:ascii="Times New Roman" w:eastAsia="Times New Roman" w:hAnsi="Times New Roman" w:cs="Times New Roman"/>
            <w:sz w:val="24"/>
            <w:szCs w:val="24"/>
          </w:rPr>
          <w:delTex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w:delText>
        </w:r>
        <w:r w:rsidDel="009B41E4">
          <w:rPr>
            <w:rFonts w:ascii="Times New Roman" w:eastAsia="Times New Roman" w:hAnsi="Times New Roman" w:cs="Times New Roman"/>
            <w:sz w:val="24"/>
            <w:szCs w:val="24"/>
          </w:rPr>
          <w:lastRenderedPageBreak/>
          <w:delText xml:space="preserve">simulation of Experiment 1) or the first and second input units (for the simulation of Experiment 2) were turned on, but again the model’s task was to activate the single output unit. The </w:delText>
        </w:r>
      </w:del>
      <w:ins w:id="2123" w:author="Benton, Deon" w:date="2023-10-05T22:02:00Z">
        <w:del w:id="2124" w:author="Benton, Deon [2]" w:date="2023-10-13T14:55:00Z">
          <w:r w:rsidR="00E81900" w:rsidDel="009B41E4">
            <w:rPr>
              <w:rFonts w:ascii="Times New Roman" w:eastAsia="Times New Roman" w:hAnsi="Times New Roman" w:cs="Times New Roman"/>
              <w:sz w:val="24"/>
              <w:szCs w:val="24"/>
            </w:rPr>
            <w:delText xml:space="preserve">backwards blocking </w:delText>
          </w:r>
        </w:del>
      </w:ins>
      <w:del w:id="2125" w:author="Benton, Deon [2]" w:date="2023-10-13T14:55:00Z">
        <w:r w:rsidR="00930AF2" w:rsidDel="009B41E4">
          <w:rPr>
            <w:rFonts w:ascii="Times New Roman" w:eastAsia="Times New Roman" w:hAnsi="Times New Roman" w:cs="Times New Roman"/>
            <w:sz w:val="24"/>
            <w:szCs w:val="24"/>
          </w:rPr>
          <w:delText>control trials in the Backwards Blocking condition</w:delText>
        </w:r>
        <w:r w:rsidDel="009B41E4">
          <w:rPr>
            <w:rFonts w:ascii="Times New Roman" w:eastAsia="Times New Roman" w:hAnsi="Times New Roman" w:cs="Times New Roman"/>
            <w:sz w:val="24"/>
            <w:szCs w:val="24"/>
          </w:rPr>
          <w:delText xml:space="preserve"> were identical to the experimental trials except that the fourth input unit (corresponding to object D in Experiment 1) or the fourth and fifth input units (corresponding to objects D and E in Experiment 2) were turned on following the ABC+ trial. The </w:delText>
        </w:r>
      </w:del>
      <w:ins w:id="2126" w:author="Benton, Deon" w:date="2023-10-05T22:02:00Z">
        <w:del w:id="2127" w:author="Benton, Deon [2]" w:date="2023-10-13T14:55:00Z">
          <w:r w:rsidR="00E81900" w:rsidDel="009B41E4">
            <w:rPr>
              <w:rFonts w:ascii="Times New Roman" w:eastAsia="Times New Roman" w:hAnsi="Times New Roman" w:cs="Times New Roman"/>
              <w:sz w:val="24"/>
              <w:szCs w:val="24"/>
            </w:rPr>
            <w:delText xml:space="preserve">indirect screening off </w:delText>
          </w:r>
        </w:del>
      </w:ins>
      <w:del w:id="2128" w:author="Benton, Deon [2]" w:date="2023-10-13T14:55:00Z">
        <w:r w:rsidDel="009B41E4">
          <w:rPr>
            <w:rFonts w:ascii="Times New Roman" w:eastAsia="Times New Roman" w:hAnsi="Times New Roman" w:cs="Times New Roman"/>
            <w:sz w:val="24"/>
            <w:szCs w:val="24"/>
          </w:rPr>
          <w:delText xml:space="preserve">experimental and control trials </w:delText>
        </w:r>
        <w:r w:rsidR="00930AF2" w:rsidDel="009B41E4">
          <w:rPr>
            <w:rFonts w:ascii="Times New Roman" w:eastAsia="Times New Roman" w:hAnsi="Times New Roman" w:cs="Times New Roman"/>
            <w:sz w:val="24"/>
            <w:szCs w:val="24"/>
          </w:rPr>
          <w:delText xml:space="preserve">in the Indirect Screening-Off condition </w:delText>
        </w:r>
        <w:r w:rsidDel="009B41E4">
          <w:rPr>
            <w:rFonts w:ascii="Times New Roman" w:eastAsia="Times New Roman" w:hAnsi="Times New Roman" w:cs="Times New Roman"/>
            <w:sz w:val="24"/>
            <w:szCs w:val="24"/>
          </w:rPr>
          <w:delText xml:space="preserve">were identical to the backwards blocking experimental and control trials except that the model was trained to turn off the single output unit (i.e., to produce an output activation of 0) </w:delText>
        </w:r>
        <w:r w:rsidR="00930AF2" w:rsidDel="009B41E4">
          <w:rPr>
            <w:rFonts w:ascii="Times New Roman" w:eastAsia="Times New Roman" w:hAnsi="Times New Roman" w:cs="Times New Roman"/>
            <w:sz w:val="24"/>
            <w:szCs w:val="24"/>
          </w:rPr>
          <w:delText xml:space="preserve">during the </w:delText>
        </w:r>
      </w:del>
      <w:ins w:id="2129" w:author="Benton, Deon" w:date="2023-10-05T22:02:00Z">
        <w:del w:id="2130" w:author="Benton, Deon [2]" w:date="2023-10-13T14:55:00Z">
          <w:r w:rsidR="00E81900" w:rsidDel="009B41E4">
            <w:rPr>
              <w:rFonts w:ascii="Times New Roman" w:eastAsia="Times New Roman" w:hAnsi="Times New Roman" w:cs="Times New Roman"/>
              <w:sz w:val="24"/>
              <w:szCs w:val="24"/>
            </w:rPr>
            <w:delText xml:space="preserve">A- and D- phases of the indirect screening-off </w:delText>
          </w:r>
        </w:del>
      </w:ins>
      <w:del w:id="2131" w:author="Benton, Deon [2]" w:date="2023-10-13T14:55:00Z">
        <w:r w:rsidR="00930AF2" w:rsidDel="009B41E4">
          <w:rPr>
            <w:rFonts w:ascii="Times New Roman" w:eastAsia="Times New Roman" w:hAnsi="Times New Roman" w:cs="Times New Roman"/>
            <w:sz w:val="24"/>
            <w:szCs w:val="24"/>
          </w:rPr>
          <w:delText xml:space="preserve">experimental and </w:delText>
        </w:r>
      </w:del>
      <w:ins w:id="2132" w:author="Benton, Deon" w:date="2023-10-05T22:02:00Z">
        <w:del w:id="2133" w:author="Benton, Deon [2]" w:date="2023-10-13T14:55:00Z">
          <w:r w:rsidR="00E81900" w:rsidDel="009B41E4">
            <w:rPr>
              <w:rFonts w:ascii="Times New Roman" w:eastAsia="Times New Roman" w:hAnsi="Times New Roman" w:cs="Times New Roman"/>
              <w:sz w:val="24"/>
              <w:szCs w:val="24"/>
            </w:rPr>
            <w:delText>control trials</w:delText>
          </w:r>
        </w:del>
      </w:ins>
      <w:del w:id="2134" w:author="Benton, Deon [2]" w:date="2023-10-13T14:55:00Z">
        <w:r w:rsidR="00930AF2" w:rsidDel="009B41E4">
          <w:rPr>
            <w:rFonts w:ascii="Times New Roman" w:eastAsia="Times New Roman" w:hAnsi="Times New Roman" w:cs="Times New Roman"/>
            <w:sz w:val="24"/>
            <w:szCs w:val="24"/>
          </w:rPr>
          <w:delText>controls for the simulations of Experiments 1 and 2</w:delText>
        </w:r>
        <w:r w:rsidDel="009B41E4">
          <w:rPr>
            <w:rFonts w:ascii="Times New Roman" w:eastAsia="Times New Roman" w:hAnsi="Times New Roman" w:cs="Times New Roman"/>
            <w:sz w:val="24"/>
            <w:szCs w:val="24"/>
          </w:rPr>
          <w:delText xml:space="preserve">. Each phase of the simulations—which were 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w:delText>
        </w:r>
      </w:del>
      <w:ins w:id="2135" w:author="Benton, Deon" w:date="2023-10-05T22:02:00Z">
        <w:del w:id="2136" w:author="Benton, Deon [2]" w:date="2023-10-13T14:55:00Z">
          <w:r w:rsidR="00E81900" w:rsidDel="009B41E4">
            <w:rPr>
              <w:rFonts w:ascii="Times New Roman" w:eastAsia="Times New Roman" w:hAnsi="Times New Roman" w:cs="Times New Roman"/>
              <w:sz w:val="24"/>
              <w:szCs w:val="24"/>
            </w:rPr>
            <w:delText xml:space="preserve"> Below we show the</w:delText>
          </w:r>
        </w:del>
      </w:ins>
      <w:del w:id="2137" w:author="Benton, Deon [2]" w:date="2023-10-13T14:55:00Z">
        <w:r w:rsidDel="009B41E4">
          <w:rPr>
            <w:rFonts w:ascii="Times New Roman" w:eastAsia="Times New Roman" w:hAnsi="Times New Roman" w:cs="Times New Roman"/>
            <w:sz w:val="24"/>
            <w:szCs w:val="24"/>
          </w:rPr>
          <w:delText>The best quantitative fit of this model to the data in Experiments 1 and 2 is also shown below in Table 3.</w:delText>
        </w:r>
      </w:del>
    </w:p>
    <w:p w14:paraId="072CE6FC" w14:textId="17783D54" w:rsidR="00B51B4F" w:rsidDel="009B41E4" w:rsidRDefault="00E33573">
      <w:pPr>
        <w:spacing w:after="0" w:line="480" w:lineRule="auto"/>
        <w:rPr>
          <w:del w:id="2138" w:author="Benton, Deon [2]" w:date="2023-10-13T14:55:00Z"/>
          <w:rFonts w:ascii="Times New Roman" w:eastAsia="Times New Roman" w:hAnsi="Times New Roman" w:cs="Times New Roman"/>
          <w:sz w:val="24"/>
          <w:szCs w:val="24"/>
        </w:rPr>
      </w:pPr>
      <w:del w:id="2139" w:author="Benton, Deon [2]" w:date="2023-10-13T14:55:00Z">
        <w:r w:rsidDel="009B41E4">
          <w:rPr>
            <w:rFonts w:ascii="Times New Roman" w:eastAsia="Times New Roman" w:hAnsi="Times New Roman" w:cs="Times New Roman"/>
            <w:b/>
            <w:sz w:val="24"/>
            <w:szCs w:val="24"/>
          </w:rPr>
          <w:delText>Results</w:delText>
        </w:r>
      </w:del>
    </w:p>
    <w:p w14:paraId="60A5F9B5" w14:textId="4DD8C87E" w:rsidR="00B51B4F" w:rsidDel="009B41E4" w:rsidRDefault="00E33573">
      <w:pPr>
        <w:spacing w:after="0" w:line="480" w:lineRule="auto"/>
        <w:rPr>
          <w:del w:id="2140" w:author="Benton, Deon [2]" w:date="2023-10-13T14:55:00Z"/>
          <w:rFonts w:ascii="Times New Roman" w:eastAsia="Times New Roman" w:hAnsi="Times New Roman" w:cs="Times New Roman"/>
          <w:b/>
          <w:color w:val="000000"/>
        </w:rPr>
      </w:pPr>
      <w:del w:id="2141" w:author="Benton, Deon [2]" w:date="2023-10-13T14:55:00Z">
        <w:r w:rsidDel="009B41E4">
          <w:rPr>
            <w:rFonts w:ascii="Times New Roman" w:eastAsia="Times New Roman" w:hAnsi="Times New Roman" w:cs="Times New Roman"/>
            <w:sz w:val="24"/>
            <w:szCs w:val="24"/>
          </w:rPr>
          <w:tab/>
          <w:delText xml:space="preserve">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w:delText>
        </w:r>
        <w:r w:rsidDel="009B41E4">
          <w:rPr>
            <w:rFonts w:ascii="Times New Roman" w:eastAsia="Times New Roman" w:hAnsi="Times New Roman" w:cs="Times New Roman"/>
            <w:sz w:val="24"/>
            <w:szCs w:val="24"/>
          </w:rPr>
          <w:lastRenderedPageBreak/>
          <w:delText xml:space="preserve">data (e.g., Bhat et al., 2022; Buss &amp; Spencer, 2014; Spencer et al., 2022; Steyvers et al., 2003; Stojnic et al., 2023). Lower values on each metric indicate better model fit. Table </w:delText>
        </w:r>
      </w:del>
      <w:ins w:id="2142" w:author="Benton, Deon" w:date="2023-10-05T22:02:00Z">
        <w:del w:id="2143" w:author="Benton, Deon [2]" w:date="2023-10-13T14:55:00Z">
          <w:r w:rsidR="00E81900" w:rsidDel="009B41E4">
            <w:rPr>
              <w:rFonts w:ascii="Times New Roman" w:eastAsia="Times New Roman" w:hAnsi="Times New Roman" w:cs="Times New Roman"/>
              <w:sz w:val="24"/>
              <w:szCs w:val="24"/>
            </w:rPr>
            <w:delText>1</w:delText>
          </w:r>
        </w:del>
      </w:ins>
      <w:del w:id="2144" w:author="Benton, Deon [2]" w:date="2023-10-13T14:55:00Z">
        <w:r w:rsidR="005A2B14" w:rsidDel="009B41E4">
          <w:rPr>
            <w:rFonts w:ascii="Times New Roman" w:eastAsia="Times New Roman" w:hAnsi="Times New Roman" w:cs="Times New Roman"/>
            <w:sz w:val="24"/>
            <w:szCs w:val="24"/>
          </w:rPr>
          <w:delText xml:space="preserve">3 </w:delText>
        </w:r>
        <w:r w:rsidDel="009B41E4">
          <w:rPr>
            <w:rFonts w:ascii="Times New Roman" w:eastAsia="Times New Roman" w:hAnsi="Times New Roman" w:cs="Times New Roman"/>
            <w:sz w:val="24"/>
            <w:szCs w:val="24"/>
          </w:rPr>
          <w:delText>below shows the model fits for the different connectionist and Bayesian model instantiations across both experiments and for different subsets of the data (e.g</w:delText>
        </w:r>
      </w:del>
      <w:ins w:id="2145" w:author="Benton, Deon" w:date="2023-10-05T22:02:00Z">
        <w:del w:id="2146" w:author="Benton, Deon [2]" w:date="2023-10-13T14:55:00Z">
          <w:r w:rsidR="00E81900" w:rsidDel="009B41E4">
            <w:rPr>
              <w:rFonts w:ascii="Times New Roman" w:eastAsia="Times New Roman" w:hAnsi="Times New Roman" w:cs="Times New Roman"/>
              <w:sz w:val="24"/>
              <w:szCs w:val="24"/>
            </w:rPr>
            <w:delText>.</w:delText>
          </w:r>
        </w:del>
      </w:ins>
      <w:del w:id="2147" w:author="Benton, Deon [2]" w:date="2023-10-13T14:55:00Z">
        <w:r w:rsidDel="009B41E4">
          <w:rPr>
            <w:rFonts w:ascii="Times New Roman" w:eastAsia="Times New Roman" w:hAnsi="Times New Roman" w:cs="Times New Roman"/>
            <w:sz w:val="24"/>
            <w:szCs w:val="24"/>
          </w:rPr>
          <w:delText>.</w:delText>
        </w:r>
        <w:r w:rsidR="00977B8E" w:rsidDel="009B41E4">
          <w:rPr>
            <w:rFonts w:ascii="Times New Roman" w:eastAsia="Times New Roman" w:hAnsi="Times New Roman" w:cs="Times New Roman"/>
            <w:sz w:val="24"/>
            <w:szCs w:val="24"/>
          </w:rPr>
          <w:delText>,</w:delText>
        </w:r>
        <w:r w:rsidDel="009B41E4">
          <w:rPr>
            <w:rFonts w:ascii="Times New Roman" w:eastAsia="Times New Roman" w:hAnsi="Times New Roman" w:cs="Times New Roman"/>
            <w:sz w:val="24"/>
            <w:szCs w:val="24"/>
          </w:rPr>
          <w:delText xml:space="preserve"> model fit to the data overall, to the backwards blocking data only, etc.).</w:delText>
        </w:r>
      </w:del>
    </w:p>
    <w:p w14:paraId="5A697C61" w14:textId="10906EA1" w:rsidR="00B51B4F" w:rsidDel="009B41E4" w:rsidRDefault="00B51B4F">
      <w:pPr>
        <w:spacing w:line="480" w:lineRule="auto"/>
        <w:rPr>
          <w:del w:id="2148" w:author="Benton, Deon [2]" w:date="2023-10-13T14:55:00Z"/>
          <w:rFonts w:ascii="Times New Roman" w:eastAsia="Times New Roman" w:hAnsi="Times New Roman" w:cs="Times New Roman"/>
          <w:sz w:val="24"/>
          <w:szCs w:val="24"/>
        </w:rPr>
      </w:pPr>
    </w:p>
    <w:tbl>
      <w:tblPr>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Change w:id="2149">
          <w:tblGrid>
            <w:gridCol w:w="10"/>
            <w:gridCol w:w="1168"/>
            <w:gridCol w:w="997"/>
            <w:gridCol w:w="1073"/>
            <w:gridCol w:w="1247"/>
            <w:gridCol w:w="10"/>
            <w:gridCol w:w="1168"/>
            <w:gridCol w:w="986"/>
            <w:gridCol w:w="1119"/>
            <w:gridCol w:w="1107"/>
            <w:gridCol w:w="10"/>
          </w:tblGrid>
        </w:tblGridChange>
      </w:tblGrid>
      <w:tr w:rsidR="00B51B4F" w:rsidDel="009B41E4" w14:paraId="6746B619" w14:textId="609DE499" w:rsidTr="00072C22">
        <w:trPr>
          <w:trHeight w:val="406"/>
          <w:jc w:val="center"/>
          <w:del w:id="2150" w:author="Benton, Deon [2]" w:date="2023-10-13T14:55:00Z"/>
        </w:trPr>
        <w:tc>
          <w:tcPr>
            <w:tcW w:w="8885" w:type="dxa"/>
            <w:gridSpan w:val="8"/>
            <w:tcBorders>
              <w:left w:val="nil"/>
              <w:right w:val="nil"/>
            </w:tcBorders>
          </w:tcPr>
          <w:p w14:paraId="1BD57719" w14:textId="06C5781F" w:rsidR="00B51B4F" w:rsidDel="009B41E4" w:rsidRDefault="00E33573">
            <w:pPr>
              <w:spacing w:line="480" w:lineRule="auto"/>
              <w:jc w:val="center"/>
              <w:rPr>
                <w:del w:id="2151" w:author="Benton, Deon [2]" w:date="2023-10-13T14:55:00Z"/>
                <w:rFonts w:ascii="Times New Roman" w:eastAsia="Times New Roman" w:hAnsi="Times New Roman" w:cs="Times New Roman"/>
                <w:sz w:val="24"/>
                <w:szCs w:val="24"/>
              </w:rPr>
            </w:pPr>
            <w:del w:id="2152" w:author="Benton, Deon [2]" w:date="2023-10-13T14:55:00Z">
              <w:r w:rsidDel="009B41E4">
                <w:rPr>
                  <w:rFonts w:ascii="Times New Roman" w:eastAsia="Times New Roman" w:hAnsi="Times New Roman" w:cs="Times New Roman"/>
                  <w:sz w:val="24"/>
                  <w:szCs w:val="24"/>
                </w:rPr>
                <w:delText xml:space="preserve">(A) Model fit to the </w:delText>
              </w:r>
            </w:del>
            <w:ins w:id="2153" w:author="Benton, Deon" w:date="2023-10-05T22:02:00Z">
              <w:del w:id="2154" w:author="Benton, Deon [2]" w:date="2023-10-13T14:55:00Z">
                <w:r w:rsidR="00E81900" w:rsidDel="009B41E4">
                  <w:rPr>
                    <w:rFonts w:ascii="Times New Roman" w:eastAsia="Times New Roman" w:hAnsi="Times New Roman" w:cs="Times New Roman"/>
                    <w:sz w:val="24"/>
                    <w:szCs w:val="24"/>
                  </w:rPr>
                  <w:delText xml:space="preserve">human </w:delText>
                </w:r>
              </w:del>
            </w:ins>
            <w:del w:id="2155" w:author="Benton, Deon [2]" w:date="2023-10-13T14:55:00Z">
              <w:r w:rsidDel="009B41E4">
                <w:rPr>
                  <w:rFonts w:ascii="Times New Roman" w:eastAsia="Times New Roman" w:hAnsi="Times New Roman" w:cs="Times New Roman"/>
                  <w:sz w:val="24"/>
                  <w:szCs w:val="24"/>
                </w:rPr>
                <w:delText xml:space="preserve">data overall </w:delText>
              </w:r>
            </w:del>
          </w:p>
        </w:tc>
      </w:tr>
      <w:tr w:rsidR="00B51B4F" w:rsidDel="009B41E4" w14:paraId="4AFF0E82" w14:textId="191E4923" w:rsidTr="00072C22">
        <w:trPr>
          <w:trHeight w:val="418"/>
          <w:jc w:val="center"/>
          <w:del w:id="2156" w:author="Benton, Deon [2]" w:date="2023-10-13T14:55:00Z"/>
        </w:trPr>
        <w:tc>
          <w:tcPr>
            <w:tcW w:w="4495" w:type="dxa"/>
            <w:gridSpan w:val="4"/>
            <w:tcBorders>
              <w:left w:val="nil"/>
              <w:bottom w:val="single" w:sz="4" w:space="0" w:color="000000"/>
              <w:right w:val="nil"/>
            </w:tcBorders>
          </w:tcPr>
          <w:p w14:paraId="1EC4C9E1" w14:textId="520617FB" w:rsidR="00B51B4F" w:rsidDel="009B41E4" w:rsidRDefault="00E33573">
            <w:pPr>
              <w:spacing w:line="480" w:lineRule="auto"/>
              <w:jc w:val="center"/>
              <w:rPr>
                <w:del w:id="2157" w:author="Benton, Deon [2]" w:date="2023-10-13T14:55:00Z"/>
                <w:rFonts w:ascii="Times New Roman" w:eastAsia="Times New Roman" w:hAnsi="Times New Roman" w:cs="Times New Roman"/>
                <w:sz w:val="24"/>
                <w:szCs w:val="24"/>
              </w:rPr>
            </w:pPr>
            <w:del w:id="2158" w:author="Benton, Deon [2]" w:date="2023-10-13T14:55:00Z">
              <w:r w:rsidDel="009B41E4">
                <w:rPr>
                  <w:rFonts w:ascii="Times New Roman" w:eastAsia="Times New Roman" w:hAnsi="Times New Roman" w:cs="Times New Roman"/>
                  <w:sz w:val="24"/>
                  <w:szCs w:val="24"/>
                </w:rPr>
                <w:delText>Experiment 1</w:delText>
              </w:r>
            </w:del>
          </w:p>
        </w:tc>
        <w:tc>
          <w:tcPr>
            <w:tcW w:w="4390" w:type="dxa"/>
            <w:gridSpan w:val="4"/>
            <w:tcBorders>
              <w:left w:val="nil"/>
              <w:bottom w:val="single" w:sz="4" w:space="0" w:color="000000"/>
            </w:tcBorders>
          </w:tcPr>
          <w:p w14:paraId="7E818CAF" w14:textId="09799A3A" w:rsidR="00B51B4F" w:rsidDel="009B41E4" w:rsidRDefault="00E33573">
            <w:pPr>
              <w:spacing w:line="480" w:lineRule="auto"/>
              <w:jc w:val="center"/>
              <w:rPr>
                <w:del w:id="2159" w:author="Benton, Deon [2]" w:date="2023-10-13T14:55:00Z"/>
                <w:rFonts w:ascii="Times New Roman" w:eastAsia="Times New Roman" w:hAnsi="Times New Roman" w:cs="Times New Roman"/>
                <w:sz w:val="24"/>
                <w:szCs w:val="24"/>
              </w:rPr>
            </w:pPr>
            <w:del w:id="2160" w:author="Benton, Deon [2]" w:date="2023-10-13T14:55:00Z">
              <w:r w:rsidDel="009B41E4">
                <w:rPr>
                  <w:rFonts w:ascii="Times New Roman" w:eastAsia="Times New Roman" w:hAnsi="Times New Roman" w:cs="Times New Roman"/>
                  <w:sz w:val="24"/>
                  <w:szCs w:val="24"/>
                </w:rPr>
                <w:delText>Experiment 2</w:delText>
              </w:r>
            </w:del>
          </w:p>
        </w:tc>
      </w:tr>
      <w:tr w:rsidR="00B51B4F" w:rsidDel="009B41E4" w14:paraId="1245970D" w14:textId="38F90A98" w:rsidTr="0070788F">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2161" w:author="Benton, Deon" w:date="2023-10-05T22:02:00Z">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406"/>
          <w:jc w:val="center"/>
          <w:del w:id="2162" w:author="Benton, Deon [2]" w:date="2023-10-13T14:55:00Z"/>
          <w:trPrChange w:id="2163" w:author="Benton, Deon" w:date="2023-10-05T22:02:00Z">
            <w:trPr>
              <w:gridBefore w:val="1"/>
              <w:trHeight w:val="406"/>
              <w:jc w:val="center"/>
            </w:trPr>
          </w:trPrChange>
        </w:trPr>
        <w:tc>
          <w:tcPr>
            <w:tcW w:w="2165" w:type="dxa"/>
            <w:gridSpan w:val="2"/>
            <w:tcBorders>
              <w:top w:val="single" w:sz="4" w:space="0" w:color="000000"/>
              <w:left w:val="nil"/>
              <w:bottom w:val="single" w:sz="4" w:space="0" w:color="000000"/>
              <w:right w:val="nil"/>
            </w:tcBorders>
            <w:tcPrChange w:id="2164" w:author="Benton, Deon" w:date="2023-10-05T22:02:00Z">
              <w:tcPr>
                <w:tcW w:w="2165" w:type="dxa"/>
                <w:gridSpan w:val="2"/>
                <w:tcBorders>
                  <w:top w:val="single" w:sz="4" w:space="0" w:color="000000"/>
                  <w:left w:val="nil"/>
                  <w:bottom w:val="single" w:sz="4" w:space="0" w:color="000000"/>
                  <w:right w:val="nil"/>
                </w:tcBorders>
              </w:tcPr>
            </w:tcPrChange>
          </w:tcPr>
          <w:p w14:paraId="35DC71A9" w14:textId="1E6A380B" w:rsidR="00B51B4F" w:rsidDel="009B41E4" w:rsidRDefault="00E33573">
            <w:pPr>
              <w:spacing w:line="480" w:lineRule="auto"/>
              <w:jc w:val="center"/>
              <w:rPr>
                <w:del w:id="2165" w:author="Benton, Deon [2]" w:date="2023-10-13T14:55:00Z"/>
                <w:rFonts w:ascii="Times New Roman" w:eastAsia="Times New Roman" w:hAnsi="Times New Roman" w:cs="Times New Roman"/>
                <w:sz w:val="24"/>
                <w:szCs w:val="24"/>
              </w:rPr>
            </w:pPr>
            <w:del w:id="2166" w:author="Benton, Deon [2]" w:date="2023-10-13T14:55:00Z">
              <w:r w:rsidDel="009B41E4">
                <w:rPr>
                  <w:rFonts w:ascii="Times New Roman" w:eastAsia="Times New Roman" w:hAnsi="Times New Roman" w:cs="Times New Roman"/>
                  <w:sz w:val="24"/>
                  <w:szCs w:val="24"/>
                </w:rPr>
                <w:delText>Connectionist</w:delText>
              </w:r>
              <w:r w:rsidDel="009B41E4">
                <w:rPr>
                  <w:rFonts w:ascii="Times New Roman" w:eastAsia="Times New Roman" w:hAnsi="Times New Roman" w:cs="Times New Roman"/>
                  <w:sz w:val="24"/>
                  <w:szCs w:val="24"/>
                  <w:vertAlign w:val="superscript"/>
                </w:rPr>
                <w:delText>‡</w:delText>
              </w:r>
            </w:del>
          </w:p>
        </w:tc>
        <w:tc>
          <w:tcPr>
            <w:tcW w:w="2329" w:type="dxa"/>
            <w:gridSpan w:val="2"/>
            <w:tcBorders>
              <w:top w:val="single" w:sz="4" w:space="0" w:color="000000"/>
              <w:left w:val="nil"/>
              <w:bottom w:val="single" w:sz="4" w:space="0" w:color="000000"/>
              <w:right w:val="nil"/>
            </w:tcBorders>
            <w:tcPrChange w:id="2167" w:author="Benton, Deon" w:date="2023-10-05T22:02:00Z">
              <w:tcPr>
                <w:tcW w:w="2330" w:type="dxa"/>
                <w:gridSpan w:val="3"/>
                <w:tcBorders>
                  <w:top w:val="single" w:sz="4" w:space="0" w:color="000000"/>
                  <w:left w:val="nil"/>
                  <w:bottom w:val="single" w:sz="4" w:space="0" w:color="000000"/>
                  <w:right w:val="nil"/>
                </w:tcBorders>
              </w:tcPr>
            </w:tcPrChange>
          </w:tcPr>
          <w:p w14:paraId="65013177" w14:textId="25A81C5D" w:rsidR="00B51B4F" w:rsidDel="009B41E4" w:rsidRDefault="00E33573">
            <w:pPr>
              <w:spacing w:line="480" w:lineRule="auto"/>
              <w:jc w:val="center"/>
              <w:rPr>
                <w:del w:id="2168" w:author="Benton, Deon [2]" w:date="2023-10-13T14:55:00Z"/>
                <w:rFonts w:ascii="Times New Roman" w:eastAsia="Times New Roman" w:hAnsi="Times New Roman" w:cs="Times New Roman"/>
                <w:sz w:val="24"/>
                <w:szCs w:val="24"/>
              </w:rPr>
            </w:pPr>
            <w:del w:id="2169" w:author="Benton, Deon [2]" w:date="2023-10-13T14:55:00Z">
              <w:r w:rsidDel="009B41E4">
                <w:rPr>
                  <w:rFonts w:ascii="Times New Roman" w:eastAsia="Times New Roman" w:hAnsi="Times New Roman" w:cs="Times New Roman"/>
                  <w:sz w:val="24"/>
                  <w:szCs w:val="24"/>
                </w:rPr>
                <w:delText>Bayesian Model</w:delText>
              </w:r>
            </w:del>
          </w:p>
        </w:tc>
        <w:tc>
          <w:tcPr>
            <w:tcW w:w="2154" w:type="dxa"/>
            <w:gridSpan w:val="2"/>
            <w:tcBorders>
              <w:top w:val="single" w:sz="4" w:space="0" w:color="000000"/>
              <w:left w:val="nil"/>
              <w:bottom w:val="single" w:sz="4" w:space="0" w:color="000000"/>
              <w:right w:val="nil"/>
            </w:tcBorders>
            <w:tcPrChange w:id="2170" w:author="Benton, Deon" w:date="2023-10-05T22:02:00Z">
              <w:tcPr>
                <w:tcW w:w="2154" w:type="dxa"/>
                <w:gridSpan w:val="2"/>
                <w:tcBorders>
                  <w:top w:val="single" w:sz="4" w:space="0" w:color="000000"/>
                  <w:left w:val="nil"/>
                  <w:bottom w:val="single" w:sz="4" w:space="0" w:color="000000"/>
                  <w:right w:val="nil"/>
                </w:tcBorders>
              </w:tcPr>
            </w:tcPrChange>
          </w:tcPr>
          <w:p w14:paraId="79D39099" w14:textId="43230E8D" w:rsidR="00B51B4F" w:rsidDel="009B41E4" w:rsidRDefault="00E33573">
            <w:pPr>
              <w:spacing w:line="480" w:lineRule="auto"/>
              <w:jc w:val="center"/>
              <w:rPr>
                <w:del w:id="2171" w:author="Benton, Deon [2]" w:date="2023-10-13T14:55:00Z"/>
                <w:rFonts w:ascii="Times New Roman" w:eastAsia="Times New Roman" w:hAnsi="Times New Roman" w:cs="Times New Roman"/>
                <w:sz w:val="24"/>
                <w:szCs w:val="24"/>
              </w:rPr>
            </w:pPr>
            <w:del w:id="2172" w:author="Benton, Deon [2]" w:date="2023-10-13T14:55:00Z">
              <w:r w:rsidDel="009B41E4">
                <w:rPr>
                  <w:rFonts w:ascii="Times New Roman" w:eastAsia="Times New Roman" w:hAnsi="Times New Roman" w:cs="Times New Roman"/>
                  <w:sz w:val="24"/>
                  <w:szCs w:val="24"/>
                </w:rPr>
                <w:delText>Connectionist</w:delText>
              </w:r>
              <w:r w:rsidDel="009B41E4">
                <w:rPr>
                  <w:rFonts w:ascii="Times New Roman" w:eastAsia="Times New Roman" w:hAnsi="Times New Roman" w:cs="Times New Roman"/>
                  <w:sz w:val="24"/>
                  <w:szCs w:val="24"/>
                  <w:vertAlign w:val="superscript"/>
                </w:rPr>
                <w:delText>‡</w:delText>
              </w:r>
            </w:del>
          </w:p>
        </w:tc>
        <w:tc>
          <w:tcPr>
            <w:tcW w:w="2235" w:type="dxa"/>
            <w:gridSpan w:val="2"/>
            <w:tcBorders>
              <w:top w:val="single" w:sz="4" w:space="0" w:color="000000"/>
              <w:left w:val="nil"/>
              <w:bottom w:val="single" w:sz="4" w:space="0" w:color="000000"/>
              <w:right w:val="nil"/>
            </w:tcBorders>
            <w:tcPrChange w:id="2173" w:author="Benton, Deon" w:date="2023-10-05T22:02:00Z">
              <w:tcPr>
                <w:tcW w:w="2236" w:type="dxa"/>
                <w:gridSpan w:val="3"/>
                <w:tcBorders>
                  <w:top w:val="single" w:sz="4" w:space="0" w:color="000000"/>
                  <w:left w:val="nil"/>
                  <w:bottom w:val="single" w:sz="4" w:space="0" w:color="000000"/>
                  <w:right w:val="nil"/>
                </w:tcBorders>
              </w:tcPr>
            </w:tcPrChange>
          </w:tcPr>
          <w:p w14:paraId="445F2CC7" w14:textId="0B182967" w:rsidR="00B51B4F" w:rsidDel="009B41E4" w:rsidRDefault="00E33573">
            <w:pPr>
              <w:spacing w:line="480" w:lineRule="auto"/>
              <w:jc w:val="center"/>
              <w:rPr>
                <w:del w:id="2174" w:author="Benton, Deon [2]" w:date="2023-10-13T14:55:00Z"/>
                <w:rFonts w:ascii="Times New Roman" w:eastAsia="Times New Roman" w:hAnsi="Times New Roman" w:cs="Times New Roman"/>
                <w:sz w:val="24"/>
                <w:szCs w:val="24"/>
              </w:rPr>
            </w:pPr>
            <w:del w:id="2175" w:author="Benton, Deon [2]" w:date="2023-10-13T14:55:00Z">
              <w:r w:rsidDel="009B41E4">
                <w:rPr>
                  <w:rFonts w:ascii="Times New Roman" w:eastAsia="Times New Roman" w:hAnsi="Times New Roman" w:cs="Times New Roman"/>
                  <w:sz w:val="24"/>
                  <w:szCs w:val="24"/>
                </w:rPr>
                <w:delText>Bayesian Model</w:delText>
              </w:r>
            </w:del>
          </w:p>
        </w:tc>
      </w:tr>
      <w:tr w:rsidR="00B51B4F" w:rsidDel="009B41E4" w14:paraId="6A63A822" w14:textId="66D60CAA" w:rsidTr="0070788F">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2176" w:author="Benton, Deon" w:date="2023-10-05T22:02:00Z">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418"/>
          <w:jc w:val="center"/>
          <w:del w:id="2177" w:author="Benton, Deon [2]" w:date="2023-10-13T14:55:00Z"/>
          <w:trPrChange w:id="2178" w:author="Benton, Deon" w:date="2023-10-05T22:02:00Z">
            <w:trPr>
              <w:gridBefore w:val="1"/>
              <w:trHeight w:val="418"/>
              <w:jc w:val="center"/>
            </w:trPr>
          </w:trPrChange>
        </w:trPr>
        <w:tc>
          <w:tcPr>
            <w:tcW w:w="1168" w:type="dxa"/>
            <w:tcBorders>
              <w:top w:val="single" w:sz="4" w:space="0" w:color="000000"/>
              <w:left w:val="nil"/>
              <w:bottom w:val="nil"/>
              <w:right w:val="nil"/>
            </w:tcBorders>
            <w:tcPrChange w:id="2179" w:author="Benton, Deon" w:date="2023-10-05T22:02:00Z">
              <w:tcPr>
                <w:tcW w:w="1168" w:type="dxa"/>
                <w:tcBorders>
                  <w:top w:val="single" w:sz="4" w:space="0" w:color="000000"/>
                  <w:left w:val="nil"/>
                  <w:bottom w:val="nil"/>
                  <w:right w:val="nil"/>
                </w:tcBorders>
              </w:tcPr>
            </w:tcPrChange>
          </w:tcPr>
          <w:p w14:paraId="12C08F83" w14:textId="4AF1B4BD" w:rsidR="00B51B4F" w:rsidDel="009B41E4" w:rsidRDefault="00E33573">
            <w:pPr>
              <w:spacing w:line="480" w:lineRule="auto"/>
              <w:rPr>
                <w:del w:id="2180" w:author="Benton, Deon [2]" w:date="2023-10-13T14:55:00Z"/>
                <w:rFonts w:ascii="Times New Roman" w:eastAsia="Times New Roman" w:hAnsi="Times New Roman" w:cs="Times New Roman"/>
                <w:sz w:val="24"/>
                <w:szCs w:val="24"/>
              </w:rPr>
            </w:pPr>
            <w:del w:id="2181" w:author="Benton, Deon [2]" w:date="2023-10-13T14:55:00Z">
              <w:r w:rsidDel="009B41E4">
                <w:rPr>
                  <w:rFonts w:ascii="Times New Roman" w:eastAsia="Times New Roman" w:hAnsi="Times New Roman" w:cs="Times New Roman"/>
                  <w:sz w:val="24"/>
                  <w:szCs w:val="24"/>
                </w:rPr>
                <w:delText>RMSE</w:delText>
              </w:r>
            </w:del>
          </w:p>
        </w:tc>
        <w:tc>
          <w:tcPr>
            <w:tcW w:w="997" w:type="dxa"/>
            <w:tcBorders>
              <w:top w:val="single" w:sz="4" w:space="0" w:color="000000"/>
              <w:left w:val="nil"/>
              <w:bottom w:val="nil"/>
              <w:right w:val="nil"/>
            </w:tcBorders>
            <w:tcPrChange w:id="2182" w:author="Benton, Deon" w:date="2023-10-05T22:02:00Z">
              <w:tcPr>
                <w:tcW w:w="997" w:type="dxa"/>
                <w:tcBorders>
                  <w:top w:val="single" w:sz="4" w:space="0" w:color="000000"/>
                  <w:left w:val="nil"/>
                  <w:bottom w:val="nil"/>
                  <w:right w:val="nil"/>
                </w:tcBorders>
              </w:tcPr>
            </w:tcPrChange>
          </w:tcPr>
          <w:p w14:paraId="004E5A81" w14:textId="2B8F2CF1" w:rsidR="00B51B4F" w:rsidDel="009B41E4" w:rsidRDefault="00E33573">
            <w:pPr>
              <w:spacing w:line="480" w:lineRule="auto"/>
              <w:rPr>
                <w:del w:id="2183" w:author="Benton, Deon [2]" w:date="2023-10-13T14:55:00Z"/>
                <w:rFonts w:ascii="Times New Roman" w:eastAsia="Times New Roman" w:hAnsi="Times New Roman" w:cs="Times New Roman"/>
                <w:sz w:val="24"/>
                <w:szCs w:val="24"/>
              </w:rPr>
            </w:pPr>
            <w:del w:id="2184" w:author="Benton, Deon [2]" w:date="2023-10-13T14:55:00Z">
              <w:r w:rsidDel="009B41E4">
                <w:rPr>
                  <w:rFonts w:ascii="Times New Roman" w:eastAsia="Times New Roman" w:hAnsi="Times New Roman" w:cs="Times New Roman"/>
                  <w:sz w:val="24"/>
                  <w:szCs w:val="24"/>
                </w:rPr>
                <w:delText>MAE</w:delText>
              </w:r>
            </w:del>
          </w:p>
        </w:tc>
        <w:tc>
          <w:tcPr>
            <w:tcW w:w="1073" w:type="dxa"/>
            <w:tcBorders>
              <w:top w:val="single" w:sz="4" w:space="0" w:color="000000"/>
              <w:left w:val="nil"/>
              <w:bottom w:val="nil"/>
              <w:right w:val="nil"/>
            </w:tcBorders>
            <w:tcPrChange w:id="2185" w:author="Benton, Deon" w:date="2023-10-05T22:02:00Z">
              <w:tcPr>
                <w:tcW w:w="1073" w:type="dxa"/>
                <w:tcBorders>
                  <w:top w:val="single" w:sz="4" w:space="0" w:color="000000"/>
                  <w:left w:val="nil"/>
                  <w:bottom w:val="nil"/>
                  <w:right w:val="nil"/>
                </w:tcBorders>
              </w:tcPr>
            </w:tcPrChange>
          </w:tcPr>
          <w:p w14:paraId="58F2A608" w14:textId="7772E32B" w:rsidR="00B51B4F" w:rsidDel="009B41E4" w:rsidRDefault="00E33573">
            <w:pPr>
              <w:spacing w:line="480" w:lineRule="auto"/>
              <w:rPr>
                <w:del w:id="2186" w:author="Benton, Deon [2]" w:date="2023-10-13T14:55:00Z"/>
                <w:rFonts w:ascii="Times New Roman" w:eastAsia="Times New Roman" w:hAnsi="Times New Roman" w:cs="Times New Roman"/>
                <w:sz w:val="24"/>
                <w:szCs w:val="24"/>
              </w:rPr>
            </w:pPr>
            <w:del w:id="2187" w:author="Benton, Deon [2]" w:date="2023-10-13T14:55:00Z">
              <w:r w:rsidDel="009B41E4">
                <w:rPr>
                  <w:rFonts w:ascii="Times New Roman" w:eastAsia="Times New Roman" w:hAnsi="Times New Roman" w:cs="Times New Roman"/>
                  <w:sz w:val="24"/>
                  <w:szCs w:val="24"/>
                </w:rPr>
                <w:delText>RMSE</w:delText>
              </w:r>
            </w:del>
          </w:p>
        </w:tc>
        <w:tc>
          <w:tcPr>
            <w:tcW w:w="1255" w:type="dxa"/>
            <w:tcBorders>
              <w:top w:val="single" w:sz="4" w:space="0" w:color="000000"/>
              <w:left w:val="nil"/>
              <w:bottom w:val="nil"/>
              <w:right w:val="nil"/>
            </w:tcBorders>
            <w:tcPrChange w:id="2188" w:author="Benton, Deon" w:date="2023-10-05T22:02:00Z">
              <w:tcPr>
                <w:tcW w:w="1257" w:type="dxa"/>
                <w:gridSpan w:val="2"/>
                <w:tcBorders>
                  <w:top w:val="single" w:sz="4" w:space="0" w:color="000000"/>
                  <w:left w:val="nil"/>
                  <w:bottom w:val="nil"/>
                  <w:right w:val="nil"/>
                </w:tcBorders>
              </w:tcPr>
            </w:tcPrChange>
          </w:tcPr>
          <w:p w14:paraId="6FD87053" w14:textId="47FF442A" w:rsidR="00B51B4F" w:rsidDel="009B41E4" w:rsidRDefault="00E33573">
            <w:pPr>
              <w:spacing w:line="480" w:lineRule="auto"/>
              <w:rPr>
                <w:del w:id="2189" w:author="Benton, Deon [2]" w:date="2023-10-13T14:55:00Z"/>
                <w:rFonts w:ascii="Times New Roman" w:eastAsia="Times New Roman" w:hAnsi="Times New Roman" w:cs="Times New Roman"/>
                <w:sz w:val="24"/>
                <w:szCs w:val="24"/>
              </w:rPr>
            </w:pPr>
            <w:del w:id="2190" w:author="Benton, Deon [2]" w:date="2023-10-13T14:55:00Z">
              <w:r w:rsidDel="009B41E4">
                <w:rPr>
                  <w:rFonts w:ascii="Times New Roman" w:eastAsia="Times New Roman" w:hAnsi="Times New Roman" w:cs="Times New Roman"/>
                  <w:sz w:val="24"/>
                  <w:szCs w:val="24"/>
                </w:rPr>
                <w:delText>MAE</w:delText>
              </w:r>
            </w:del>
          </w:p>
        </w:tc>
        <w:tc>
          <w:tcPr>
            <w:tcW w:w="1168" w:type="dxa"/>
            <w:tcBorders>
              <w:top w:val="single" w:sz="4" w:space="0" w:color="000000"/>
              <w:left w:val="nil"/>
              <w:bottom w:val="nil"/>
              <w:right w:val="nil"/>
            </w:tcBorders>
            <w:tcPrChange w:id="2191" w:author="Benton, Deon" w:date="2023-10-05T22:02:00Z">
              <w:tcPr>
                <w:tcW w:w="1168" w:type="dxa"/>
                <w:tcBorders>
                  <w:top w:val="single" w:sz="4" w:space="0" w:color="000000"/>
                  <w:left w:val="nil"/>
                  <w:bottom w:val="nil"/>
                  <w:right w:val="nil"/>
                </w:tcBorders>
              </w:tcPr>
            </w:tcPrChange>
          </w:tcPr>
          <w:p w14:paraId="5D5A0C33" w14:textId="03766AFD" w:rsidR="00B51B4F" w:rsidDel="009B41E4" w:rsidRDefault="00E33573">
            <w:pPr>
              <w:spacing w:line="480" w:lineRule="auto"/>
              <w:rPr>
                <w:del w:id="2192" w:author="Benton, Deon [2]" w:date="2023-10-13T14:55:00Z"/>
                <w:rFonts w:ascii="Times New Roman" w:eastAsia="Times New Roman" w:hAnsi="Times New Roman" w:cs="Times New Roman"/>
                <w:sz w:val="24"/>
                <w:szCs w:val="24"/>
              </w:rPr>
            </w:pPr>
            <w:del w:id="2193" w:author="Benton, Deon [2]" w:date="2023-10-13T14:55:00Z">
              <w:r w:rsidDel="009B41E4">
                <w:rPr>
                  <w:rFonts w:ascii="Times New Roman" w:eastAsia="Times New Roman" w:hAnsi="Times New Roman" w:cs="Times New Roman"/>
                  <w:sz w:val="24"/>
                  <w:szCs w:val="24"/>
                </w:rPr>
                <w:delText>RMSE</w:delText>
              </w:r>
            </w:del>
          </w:p>
        </w:tc>
        <w:tc>
          <w:tcPr>
            <w:tcW w:w="986" w:type="dxa"/>
            <w:tcBorders>
              <w:top w:val="single" w:sz="4" w:space="0" w:color="000000"/>
              <w:left w:val="nil"/>
              <w:bottom w:val="nil"/>
              <w:right w:val="nil"/>
            </w:tcBorders>
            <w:tcPrChange w:id="2194" w:author="Benton, Deon" w:date="2023-10-05T22:02:00Z">
              <w:tcPr>
                <w:tcW w:w="986" w:type="dxa"/>
                <w:tcBorders>
                  <w:top w:val="single" w:sz="4" w:space="0" w:color="000000"/>
                  <w:left w:val="nil"/>
                  <w:bottom w:val="nil"/>
                  <w:right w:val="nil"/>
                </w:tcBorders>
              </w:tcPr>
            </w:tcPrChange>
          </w:tcPr>
          <w:p w14:paraId="6292D7AB" w14:textId="389ADB10" w:rsidR="00B51B4F" w:rsidDel="009B41E4" w:rsidRDefault="00E33573">
            <w:pPr>
              <w:spacing w:line="480" w:lineRule="auto"/>
              <w:rPr>
                <w:del w:id="2195" w:author="Benton, Deon [2]" w:date="2023-10-13T14:55:00Z"/>
                <w:rFonts w:ascii="Times New Roman" w:eastAsia="Times New Roman" w:hAnsi="Times New Roman" w:cs="Times New Roman"/>
                <w:sz w:val="24"/>
                <w:szCs w:val="24"/>
              </w:rPr>
            </w:pPr>
            <w:del w:id="2196" w:author="Benton, Deon [2]" w:date="2023-10-13T14:55:00Z">
              <w:r w:rsidDel="009B41E4">
                <w:rPr>
                  <w:rFonts w:ascii="Times New Roman" w:eastAsia="Times New Roman" w:hAnsi="Times New Roman" w:cs="Times New Roman"/>
                  <w:sz w:val="24"/>
                  <w:szCs w:val="24"/>
                </w:rPr>
                <w:delText>MAE</w:delText>
              </w:r>
            </w:del>
          </w:p>
        </w:tc>
        <w:tc>
          <w:tcPr>
            <w:tcW w:w="1119" w:type="dxa"/>
            <w:tcBorders>
              <w:top w:val="single" w:sz="4" w:space="0" w:color="000000"/>
              <w:left w:val="nil"/>
              <w:bottom w:val="nil"/>
              <w:right w:val="nil"/>
            </w:tcBorders>
            <w:tcPrChange w:id="2197" w:author="Benton, Deon" w:date="2023-10-05T22:02:00Z">
              <w:tcPr>
                <w:tcW w:w="1119" w:type="dxa"/>
                <w:tcBorders>
                  <w:top w:val="single" w:sz="4" w:space="0" w:color="000000"/>
                  <w:left w:val="nil"/>
                  <w:bottom w:val="nil"/>
                  <w:right w:val="nil"/>
                </w:tcBorders>
              </w:tcPr>
            </w:tcPrChange>
          </w:tcPr>
          <w:p w14:paraId="36689E7A" w14:textId="5B3246A7" w:rsidR="00B51B4F" w:rsidDel="009B41E4" w:rsidRDefault="00E33573">
            <w:pPr>
              <w:spacing w:line="480" w:lineRule="auto"/>
              <w:rPr>
                <w:del w:id="2198" w:author="Benton, Deon [2]" w:date="2023-10-13T14:55:00Z"/>
                <w:rFonts w:ascii="Times New Roman" w:eastAsia="Times New Roman" w:hAnsi="Times New Roman" w:cs="Times New Roman"/>
                <w:sz w:val="24"/>
                <w:szCs w:val="24"/>
              </w:rPr>
            </w:pPr>
            <w:del w:id="2199" w:author="Benton, Deon [2]" w:date="2023-10-13T14:55:00Z">
              <w:r w:rsidDel="009B41E4">
                <w:rPr>
                  <w:rFonts w:ascii="Times New Roman" w:eastAsia="Times New Roman" w:hAnsi="Times New Roman" w:cs="Times New Roman"/>
                  <w:sz w:val="24"/>
                  <w:szCs w:val="24"/>
                </w:rPr>
                <w:delText>RMSE</w:delText>
              </w:r>
            </w:del>
          </w:p>
        </w:tc>
        <w:tc>
          <w:tcPr>
            <w:tcW w:w="1115" w:type="dxa"/>
            <w:tcBorders>
              <w:top w:val="single" w:sz="4" w:space="0" w:color="000000"/>
              <w:left w:val="nil"/>
              <w:bottom w:val="nil"/>
              <w:right w:val="nil"/>
            </w:tcBorders>
            <w:tcPrChange w:id="2200" w:author="Benton, Deon" w:date="2023-10-05T22:02:00Z">
              <w:tcPr>
                <w:tcW w:w="1117" w:type="dxa"/>
                <w:gridSpan w:val="2"/>
                <w:tcBorders>
                  <w:top w:val="single" w:sz="4" w:space="0" w:color="000000"/>
                  <w:left w:val="nil"/>
                  <w:bottom w:val="nil"/>
                  <w:right w:val="nil"/>
                </w:tcBorders>
              </w:tcPr>
            </w:tcPrChange>
          </w:tcPr>
          <w:p w14:paraId="6694829D" w14:textId="0A57D6BF" w:rsidR="00B51B4F" w:rsidDel="009B41E4" w:rsidRDefault="00E33573">
            <w:pPr>
              <w:spacing w:line="480" w:lineRule="auto"/>
              <w:rPr>
                <w:del w:id="2201" w:author="Benton, Deon [2]" w:date="2023-10-13T14:55:00Z"/>
                <w:rFonts w:ascii="Times New Roman" w:eastAsia="Times New Roman" w:hAnsi="Times New Roman" w:cs="Times New Roman"/>
                <w:sz w:val="24"/>
                <w:szCs w:val="24"/>
              </w:rPr>
            </w:pPr>
            <w:del w:id="2202" w:author="Benton, Deon [2]" w:date="2023-10-13T14:55:00Z">
              <w:r w:rsidDel="009B41E4">
                <w:rPr>
                  <w:rFonts w:ascii="Times New Roman" w:eastAsia="Times New Roman" w:hAnsi="Times New Roman" w:cs="Times New Roman"/>
                  <w:sz w:val="24"/>
                  <w:szCs w:val="24"/>
                </w:rPr>
                <w:delText>MAE</w:delText>
              </w:r>
            </w:del>
          </w:p>
        </w:tc>
      </w:tr>
      <w:tr w:rsidR="00B51B4F" w:rsidDel="009B41E4" w14:paraId="429AA467" w14:textId="40FFA066" w:rsidTr="0070788F">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2203" w:author="Benton, Deon" w:date="2023-10-05T22:02:00Z">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418"/>
          <w:jc w:val="center"/>
          <w:del w:id="2204" w:author="Benton, Deon [2]" w:date="2023-10-13T14:55:00Z"/>
          <w:trPrChange w:id="2205" w:author="Benton, Deon" w:date="2023-10-05T22:02:00Z">
            <w:trPr>
              <w:gridBefore w:val="1"/>
              <w:trHeight w:val="418"/>
              <w:jc w:val="center"/>
            </w:trPr>
          </w:trPrChange>
        </w:trPr>
        <w:tc>
          <w:tcPr>
            <w:tcW w:w="1168" w:type="dxa"/>
            <w:tcBorders>
              <w:top w:val="nil"/>
              <w:left w:val="nil"/>
              <w:bottom w:val="nil"/>
              <w:right w:val="nil"/>
            </w:tcBorders>
            <w:tcPrChange w:id="2206" w:author="Benton, Deon" w:date="2023-10-05T22:02:00Z">
              <w:tcPr>
                <w:tcW w:w="1168" w:type="dxa"/>
                <w:tcBorders>
                  <w:top w:val="nil"/>
                  <w:left w:val="nil"/>
                  <w:bottom w:val="nil"/>
                  <w:right w:val="nil"/>
                </w:tcBorders>
              </w:tcPr>
            </w:tcPrChange>
          </w:tcPr>
          <w:p w14:paraId="0C361E29" w14:textId="64D6C984" w:rsidR="00B51B4F" w:rsidDel="009B41E4" w:rsidRDefault="00E33573">
            <w:pPr>
              <w:spacing w:line="480" w:lineRule="auto"/>
              <w:rPr>
                <w:del w:id="2207" w:author="Benton, Deon [2]" w:date="2023-10-13T14:55:00Z"/>
                <w:rFonts w:ascii="Times New Roman" w:eastAsia="Times New Roman" w:hAnsi="Times New Roman" w:cs="Times New Roman"/>
                <w:sz w:val="24"/>
                <w:szCs w:val="24"/>
              </w:rPr>
            </w:pPr>
            <w:del w:id="2208" w:author="Benton, Deon [2]" w:date="2023-10-13T14:55:00Z">
              <w:r w:rsidDel="009B41E4">
                <w:rPr>
                  <w:rFonts w:ascii="Times New Roman" w:eastAsia="Times New Roman" w:hAnsi="Times New Roman" w:cs="Times New Roman"/>
                  <w:sz w:val="24"/>
                  <w:szCs w:val="24"/>
                </w:rPr>
                <w:delText>.15</w:delText>
              </w:r>
            </w:del>
          </w:p>
        </w:tc>
        <w:tc>
          <w:tcPr>
            <w:tcW w:w="997" w:type="dxa"/>
            <w:tcBorders>
              <w:top w:val="nil"/>
              <w:left w:val="nil"/>
              <w:bottom w:val="nil"/>
              <w:right w:val="nil"/>
            </w:tcBorders>
            <w:tcPrChange w:id="2209" w:author="Benton, Deon" w:date="2023-10-05T22:02:00Z">
              <w:tcPr>
                <w:tcW w:w="997" w:type="dxa"/>
                <w:tcBorders>
                  <w:top w:val="nil"/>
                  <w:left w:val="nil"/>
                  <w:bottom w:val="nil"/>
                  <w:right w:val="nil"/>
                </w:tcBorders>
              </w:tcPr>
            </w:tcPrChange>
          </w:tcPr>
          <w:p w14:paraId="132FBD66" w14:textId="04D1E177" w:rsidR="00B51B4F" w:rsidDel="009B41E4" w:rsidRDefault="00E33573">
            <w:pPr>
              <w:spacing w:line="480" w:lineRule="auto"/>
              <w:rPr>
                <w:del w:id="2210" w:author="Benton, Deon [2]" w:date="2023-10-13T14:55:00Z"/>
                <w:rFonts w:ascii="Times New Roman" w:eastAsia="Times New Roman" w:hAnsi="Times New Roman" w:cs="Times New Roman"/>
                <w:sz w:val="24"/>
                <w:szCs w:val="24"/>
              </w:rPr>
            </w:pPr>
            <w:del w:id="2211" w:author="Benton, Deon [2]" w:date="2023-10-13T14:55:00Z">
              <w:r w:rsidDel="009B41E4">
                <w:rPr>
                  <w:rFonts w:ascii="Times New Roman" w:eastAsia="Times New Roman" w:hAnsi="Times New Roman" w:cs="Times New Roman"/>
                  <w:sz w:val="24"/>
                  <w:szCs w:val="24"/>
                </w:rPr>
                <w:delText>.11</w:delText>
              </w:r>
            </w:del>
          </w:p>
        </w:tc>
        <w:tc>
          <w:tcPr>
            <w:tcW w:w="1073" w:type="dxa"/>
            <w:tcBorders>
              <w:top w:val="nil"/>
              <w:left w:val="nil"/>
              <w:bottom w:val="nil"/>
              <w:right w:val="nil"/>
            </w:tcBorders>
            <w:tcPrChange w:id="2212" w:author="Benton, Deon" w:date="2023-10-05T22:02:00Z">
              <w:tcPr>
                <w:tcW w:w="1073" w:type="dxa"/>
                <w:tcBorders>
                  <w:top w:val="nil"/>
                  <w:left w:val="nil"/>
                  <w:bottom w:val="nil"/>
                  <w:right w:val="nil"/>
                </w:tcBorders>
              </w:tcPr>
            </w:tcPrChange>
          </w:tcPr>
          <w:p w14:paraId="2981B5DE" w14:textId="16B5352E" w:rsidR="00B51B4F" w:rsidDel="009B41E4" w:rsidRDefault="00E33573">
            <w:pPr>
              <w:spacing w:line="480" w:lineRule="auto"/>
              <w:rPr>
                <w:del w:id="2213" w:author="Benton, Deon [2]" w:date="2023-10-13T14:55:00Z"/>
                <w:rFonts w:ascii="Times New Roman" w:eastAsia="Times New Roman" w:hAnsi="Times New Roman" w:cs="Times New Roman"/>
                <w:sz w:val="24"/>
                <w:szCs w:val="24"/>
              </w:rPr>
            </w:pPr>
            <w:del w:id="2214" w:author="Benton, Deon [2]" w:date="2023-10-13T14:55:00Z">
              <w:r w:rsidDel="009B41E4">
                <w:rPr>
                  <w:rFonts w:ascii="Times New Roman" w:eastAsia="Times New Roman" w:hAnsi="Times New Roman" w:cs="Times New Roman"/>
                  <w:sz w:val="24"/>
                  <w:szCs w:val="24"/>
                </w:rPr>
                <w:delText>.17</w:delText>
              </w:r>
            </w:del>
          </w:p>
        </w:tc>
        <w:tc>
          <w:tcPr>
            <w:tcW w:w="1255" w:type="dxa"/>
            <w:tcBorders>
              <w:top w:val="nil"/>
              <w:left w:val="nil"/>
              <w:bottom w:val="nil"/>
              <w:right w:val="nil"/>
            </w:tcBorders>
            <w:tcPrChange w:id="2215" w:author="Benton, Deon" w:date="2023-10-05T22:02:00Z">
              <w:tcPr>
                <w:tcW w:w="1257" w:type="dxa"/>
                <w:gridSpan w:val="2"/>
                <w:tcBorders>
                  <w:top w:val="nil"/>
                  <w:left w:val="nil"/>
                  <w:bottom w:val="nil"/>
                  <w:right w:val="nil"/>
                </w:tcBorders>
              </w:tcPr>
            </w:tcPrChange>
          </w:tcPr>
          <w:p w14:paraId="702AC7E2" w14:textId="0468A9BE" w:rsidR="00B51B4F" w:rsidDel="009B41E4" w:rsidRDefault="00E33573">
            <w:pPr>
              <w:spacing w:line="480" w:lineRule="auto"/>
              <w:rPr>
                <w:del w:id="2216" w:author="Benton, Deon [2]" w:date="2023-10-13T14:55:00Z"/>
                <w:rFonts w:ascii="Times New Roman" w:eastAsia="Times New Roman" w:hAnsi="Times New Roman" w:cs="Times New Roman"/>
                <w:sz w:val="24"/>
                <w:szCs w:val="24"/>
              </w:rPr>
            </w:pPr>
            <w:del w:id="2217" w:author="Benton, Deon [2]" w:date="2023-10-13T14:55:00Z">
              <w:r w:rsidDel="009B41E4">
                <w:rPr>
                  <w:rFonts w:ascii="Times New Roman" w:eastAsia="Times New Roman" w:hAnsi="Times New Roman" w:cs="Times New Roman"/>
                  <w:sz w:val="24"/>
                  <w:szCs w:val="24"/>
                </w:rPr>
                <w:delText>.17</w:delText>
              </w:r>
            </w:del>
          </w:p>
        </w:tc>
        <w:tc>
          <w:tcPr>
            <w:tcW w:w="1168" w:type="dxa"/>
            <w:tcBorders>
              <w:top w:val="nil"/>
              <w:left w:val="nil"/>
              <w:bottom w:val="nil"/>
              <w:right w:val="nil"/>
            </w:tcBorders>
            <w:tcPrChange w:id="2218" w:author="Benton, Deon" w:date="2023-10-05T22:02:00Z">
              <w:tcPr>
                <w:tcW w:w="1168" w:type="dxa"/>
                <w:tcBorders>
                  <w:top w:val="nil"/>
                  <w:left w:val="nil"/>
                  <w:bottom w:val="nil"/>
                  <w:right w:val="nil"/>
                </w:tcBorders>
              </w:tcPr>
            </w:tcPrChange>
          </w:tcPr>
          <w:p w14:paraId="344318D2" w14:textId="65DF8092" w:rsidR="00B51B4F" w:rsidDel="009B41E4" w:rsidRDefault="00E33573">
            <w:pPr>
              <w:spacing w:line="480" w:lineRule="auto"/>
              <w:rPr>
                <w:del w:id="2219" w:author="Benton, Deon [2]" w:date="2023-10-13T14:55:00Z"/>
                <w:rFonts w:ascii="Times New Roman" w:eastAsia="Times New Roman" w:hAnsi="Times New Roman" w:cs="Times New Roman"/>
                <w:sz w:val="24"/>
                <w:szCs w:val="24"/>
              </w:rPr>
            </w:pPr>
            <w:del w:id="2220" w:author="Benton, Deon [2]" w:date="2023-10-13T14:55:00Z">
              <w:r w:rsidDel="009B41E4">
                <w:rPr>
                  <w:rFonts w:ascii="Times New Roman" w:eastAsia="Times New Roman" w:hAnsi="Times New Roman" w:cs="Times New Roman"/>
                  <w:sz w:val="24"/>
                  <w:szCs w:val="24"/>
                </w:rPr>
                <w:delText>.13</w:delText>
              </w:r>
            </w:del>
          </w:p>
        </w:tc>
        <w:tc>
          <w:tcPr>
            <w:tcW w:w="986" w:type="dxa"/>
            <w:tcBorders>
              <w:top w:val="nil"/>
              <w:left w:val="nil"/>
              <w:bottom w:val="nil"/>
              <w:right w:val="nil"/>
            </w:tcBorders>
            <w:tcPrChange w:id="2221" w:author="Benton, Deon" w:date="2023-10-05T22:02:00Z">
              <w:tcPr>
                <w:tcW w:w="986" w:type="dxa"/>
                <w:tcBorders>
                  <w:top w:val="nil"/>
                  <w:left w:val="nil"/>
                  <w:bottom w:val="nil"/>
                  <w:right w:val="nil"/>
                </w:tcBorders>
              </w:tcPr>
            </w:tcPrChange>
          </w:tcPr>
          <w:p w14:paraId="0D1C038A" w14:textId="1CF914B0" w:rsidR="00B51B4F" w:rsidDel="009B41E4" w:rsidRDefault="00E33573">
            <w:pPr>
              <w:spacing w:line="480" w:lineRule="auto"/>
              <w:rPr>
                <w:del w:id="2222" w:author="Benton, Deon [2]" w:date="2023-10-13T14:55:00Z"/>
                <w:rFonts w:ascii="Times New Roman" w:eastAsia="Times New Roman" w:hAnsi="Times New Roman" w:cs="Times New Roman"/>
                <w:sz w:val="24"/>
                <w:szCs w:val="24"/>
              </w:rPr>
            </w:pPr>
            <w:del w:id="2223" w:author="Benton, Deon [2]" w:date="2023-10-13T14:55:00Z">
              <w:r w:rsidDel="009B41E4">
                <w:rPr>
                  <w:rFonts w:ascii="Times New Roman" w:eastAsia="Times New Roman" w:hAnsi="Times New Roman" w:cs="Times New Roman"/>
                  <w:sz w:val="24"/>
                  <w:szCs w:val="24"/>
                </w:rPr>
                <w:delText>.11</w:delText>
              </w:r>
            </w:del>
          </w:p>
        </w:tc>
        <w:tc>
          <w:tcPr>
            <w:tcW w:w="1119" w:type="dxa"/>
            <w:tcBorders>
              <w:top w:val="nil"/>
              <w:left w:val="nil"/>
              <w:bottom w:val="nil"/>
              <w:right w:val="nil"/>
            </w:tcBorders>
            <w:tcPrChange w:id="2224" w:author="Benton, Deon" w:date="2023-10-05T22:02:00Z">
              <w:tcPr>
                <w:tcW w:w="1119" w:type="dxa"/>
                <w:tcBorders>
                  <w:top w:val="nil"/>
                  <w:left w:val="nil"/>
                  <w:bottom w:val="nil"/>
                  <w:right w:val="nil"/>
                </w:tcBorders>
              </w:tcPr>
            </w:tcPrChange>
          </w:tcPr>
          <w:p w14:paraId="06C0710B" w14:textId="56C5748A" w:rsidR="00B51B4F" w:rsidDel="009B41E4" w:rsidRDefault="00E33573">
            <w:pPr>
              <w:spacing w:line="480" w:lineRule="auto"/>
              <w:rPr>
                <w:del w:id="2225" w:author="Benton, Deon [2]" w:date="2023-10-13T14:55:00Z"/>
                <w:rFonts w:ascii="Times New Roman" w:eastAsia="Times New Roman" w:hAnsi="Times New Roman" w:cs="Times New Roman"/>
                <w:sz w:val="24"/>
                <w:szCs w:val="24"/>
              </w:rPr>
            </w:pPr>
            <w:del w:id="2226" w:author="Benton, Deon [2]" w:date="2023-10-13T14:55:00Z">
              <w:r w:rsidDel="009B41E4">
                <w:rPr>
                  <w:rFonts w:ascii="Times New Roman" w:eastAsia="Times New Roman" w:hAnsi="Times New Roman" w:cs="Times New Roman"/>
                  <w:sz w:val="24"/>
                  <w:szCs w:val="24"/>
                </w:rPr>
                <w:delText>.16</w:delText>
              </w:r>
            </w:del>
          </w:p>
        </w:tc>
        <w:tc>
          <w:tcPr>
            <w:tcW w:w="1115" w:type="dxa"/>
            <w:tcBorders>
              <w:top w:val="nil"/>
              <w:left w:val="nil"/>
              <w:bottom w:val="nil"/>
              <w:right w:val="nil"/>
            </w:tcBorders>
            <w:tcPrChange w:id="2227" w:author="Benton, Deon" w:date="2023-10-05T22:02:00Z">
              <w:tcPr>
                <w:tcW w:w="1117" w:type="dxa"/>
                <w:gridSpan w:val="2"/>
                <w:tcBorders>
                  <w:top w:val="nil"/>
                  <w:left w:val="nil"/>
                  <w:bottom w:val="nil"/>
                  <w:right w:val="nil"/>
                </w:tcBorders>
              </w:tcPr>
            </w:tcPrChange>
          </w:tcPr>
          <w:p w14:paraId="1FBD7768" w14:textId="63474A70" w:rsidR="00B51B4F" w:rsidDel="009B41E4" w:rsidRDefault="00E33573">
            <w:pPr>
              <w:spacing w:line="480" w:lineRule="auto"/>
              <w:rPr>
                <w:del w:id="2228" w:author="Benton, Deon [2]" w:date="2023-10-13T14:55:00Z"/>
                <w:rFonts w:ascii="Times New Roman" w:eastAsia="Times New Roman" w:hAnsi="Times New Roman" w:cs="Times New Roman"/>
                <w:sz w:val="24"/>
                <w:szCs w:val="24"/>
              </w:rPr>
            </w:pPr>
            <w:del w:id="2229" w:author="Benton, Deon [2]" w:date="2023-10-13T14:55:00Z">
              <w:r w:rsidDel="009B41E4">
                <w:rPr>
                  <w:rFonts w:ascii="Times New Roman" w:eastAsia="Times New Roman" w:hAnsi="Times New Roman" w:cs="Times New Roman"/>
                  <w:sz w:val="24"/>
                  <w:szCs w:val="24"/>
                </w:rPr>
                <w:delText>.13</w:delText>
              </w:r>
            </w:del>
          </w:p>
        </w:tc>
      </w:tr>
      <w:tr w:rsidR="00B51B4F" w:rsidDel="009B41E4" w14:paraId="6ACADB47" w14:textId="63045385" w:rsidTr="0070788F">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2230" w:author="Benton, Deon" w:date="2023-10-05T22:02:00Z">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406"/>
          <w:jc w:val="center"/>
          <w:del w:id="2231" w:author="Benton, Deon [2]" w:date="2023-10-13T14:55:00Z"/>
          <w:trPrChange w:id="2232" w:author="Benton, Deon" w:date="2023-10-05T22:02:00Z">
            <w:trPr>
              <w:gridBefore w:val="1"/>
              <w:trHeight w:val="406"/>
              <w:jc w:val="center"/>
            </w:trPr>
          </w:trPrChange>
        </w:trPr>
        <w:tc>
          <w:tcPr>
            <w:tcW w:w="1168" w:type="dxa"/>
            <w:tcBorders>
              <w:top w:val="nil"/>
              <w:left w:val="nil"/>
              <w:bottom w:val="single" w:sz="4" w:space="0" w:color="000000"/>
              <w:right w:val="nil"/>
            </w:tcBorders>
            <w:tcPrChange w:id="2233" w:author="Benton, Deon" w:date="2023-10-05T22:02:00Z">
              <w:tcPr>
                <w:tcW w:w="1168" w:type="dxa"/>
                <w:tcBorders>
                  <w:top w:val="nil"/>
                  <w:left w:val="nil"/>
                  <w:bottom w:val="single" w:sz="4" w:space="0" w:color="000000"/>
                  <w:right w:val="nil"/>
                </w:tcBorders>
              </w:tcPr>
            </w:tcPrChange>
          </w:tcPr>
          <w:p w14:paraId="41A1D22B" w14:textId="29B9509B" w:rsidR="00B51B4F" w:rsidDel="009B41E4" w:rsidRDefault="00B51B4F">
            <w:pPr>
              <w:spacing w:line="480" w:lineRule="auto"/>
              <w:rPr>
                <w:del w:id="2234" w:author="Benton, Deon [2]" w:date="2023-10-13T14:55:00Z"/>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Change w:id="2235" w:author="Benton, Deon" w:date="2023-10-05T22:02:00Z">
              <w:tcPr>
                <w:tcW w:w="997" w:type="dxa"/>
                <w:tcBorders>
                  <w:top w:val="nil"/>
                  <w:left w:val="nil"/>
                  <w:bottom w:val="single" w:sz="4" w:space="0" w:color="000000"/>
                  <w:right w:val="nil"/>
                </w:tcBorders>
              </w:tcPr>
            </w:tcPrChange>
          </w:tcPr>
          <w:p w14:paraId="780891C9" w14:textId="45562532" w:rsidR="00B51B4F" w:rsidDel="009B41E4" w:rsidRDefault="00B51B4F">
            <w:pPr>
              <w:spacing w:line="480" w:lineRule="auto"/>
              <w:rPr>
                <w:del w:id="2236" w:author="Benton, Deon [2]" w:date="2023-10-13T14:55:00Z"/>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Change w:id="2237" w:author="Benton, Deon" w:date="2023-10-05T22:02:00Z">
              <w:tcPr>
                <w:tcW w:w="1073" w:type="dxa"/>
                <w:tcBorders>
                  <w:top w:val="nil"/>
                  <w:left w:val="nil"/>
                  <w:bottom w:val="single" w:sz="4" w:space="0" w:color="000000"/>
                  <w:right w:val="nil"/>
                </w:tcBorders>
              </w:tcPr>
            </w:tcPrChange>
          </w:tcPr>
          <w:p w14:paraId="7BCDC7DF" w14:textId="14DDD5AB" w:rsidR="00B51B4F" w:rsidDel="009B41E4" w:rsidRDefault="00B51B4F">
            <w:pPr>
              <w:spacing w:line="480" w:lineRule="auto"/>
              <w:rPr>
                <w:del w:id="2238" w:author="Benton, Deon [2]" w:date="2023-10-13T14:55:00Z"/>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Change w:id="2239" w:author="Benton, Deon" w:date="2023-10-05T22:02:00Z">
              <w:tcPr>
                <w:tcW w:w="1257" w:type="dxa"/>
                <w:gridSpan w:val="2"/>
                <w:tcBorders>
                  <w:top w:val="nil"/>
                  <w:left w:val="nil"/>
                  <w:bottom w:val="single" w:sz="4" w:space="0" w:color="000000"/>
                  <w:right w:val="nil"/>
                </w:tcBorders>
              </w:tcPr>
            </w:tcPrChange>
          </w:tcPr>
          <w:p w14:paraId="2079BFF5" w14:textId="1D5AC72E" w:rsidR="00B51B4F" w:rsidDel="009B41E4" w:rsidRDefault="00B51B4F">
            <w:pPr>
              <w:spacing w:line="480" w:lineRule="auto"/>
              <w:rPr>
                <w:del w:id="2240" w:author="Benton, Deon [2]" w:date="2023-10-13T14:55:00Z"/>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Change w:id="2241" w:author="Benton, Deon" w:date="2023-10-05T22:02:00Z">
              <w:tcPr>
                <w:tcW w:w="1168" w:type="dxa"/>
                <w:tcBorders>
                  <w:top w:val="nil"/>
                  <w:left w:val="nil"/>
                  <w:bottom w:val="single" w:sz="4" w:space="0" w:color="000000"/>
                  <w:right w:val="nil"/>
                </w:tcBorders>
              </w:tcPr>
            </w:tcPrChange>
          </w:tcPr>
          <w:p w14:paraId="79C5DCE9" w14:textId="3E98032E" w:rsidR="00B51B4F" w:rsidDel="009B41E4" w:rsidRDefault="00B51B4F">
            <w:pPr>
              <w:spacing w:line="480" w:lineRule="auto"/>
              <w:rPr>
                <w:del w:id="2242" w:author="Benton, Deon [2]" w:date="2023-10-13T14:55:00Z"/>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Change w:id="2243" w:author="Benton, Deon" w:date="2023-10-05T22:02:00Z">
              <w:tcPr>
                <w:tcW w:w="986" w:type="dxa"/>
                <w:tcBorders>
                  <w:top w:val="nil"/>
                  <w:left w:val="nil"/>
                  <w:bottom w:val="single" w:sz="4" w:space="0" w:color="000000"/>
                  <w:right w:val="nil"/>
                </w:tcBorders>
              </w:tcPr>
            </w:tcPrChange>
          </w:tcPr>
          <w:p w14:paraId="36B8DEB7" w14:textId="68BEE2E3" w:rsidR="00B51B4F" w:rsidDel="009B41E4" w:rsidRDefault="00B51B4F">
            <w:pPr>
              <w:spacing w:line="480" w:lineRule="auto"/>
              <w:rPr>
                <w:del w:id="2244" w:author="Benton, Deon [2]" w:date="2023-10-13T14:55:00Z"/>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Change w:id="2245" w:author="Benton, Deon" w:date="2023-10-05T22:02:00Z">
              <w:tcPr>
                <w:tcW w:w="1119" w:type="dxa"/>
                <w:tcBorders>
                  <w:top w:val="nil"/>
                  <w:left w:val="nil"/>
                  <w:bottom w:val="single" w:sz="4" w:space="0" w:color="000000"/>
                  <w:right w:val="nil"/>
                </w:tcBorders>
              </w:tcPr>
            </w:tcPrChange>
          </w:tcPr>
          <w:p w14:paraId="6D44E6EC" w14:textId="7E12FCDF" w:rsidR="00B51B4F" w:rsidDel="009B41E4" w:rsidRDefault="00B51B4F">
            <w:pPr>
              <w:spacing w:line="480" w:lineRule="auto"/>
              <w:rPr>
                <w:del w:id="2246" w:author="Benton, Deon [2]" w:date="2023-10-13T14:55:00Z"/>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Change w:id="2247" w:author="Benton, Deon" w:date="2023-10-05T22:02:00Z">
              <w:tcPr>
                <w:tcW w:w="1117" w:type="dxa"/>
                <w:gridSpan w:val="2"/>
                <w:tcBorders>
                  <w:top w:val="nil"/>
                  <w:left w:val="nil"/>
                  <w:bottom w:val="single" w:sz="4" w:space="0" w:color="000000"/>
                  <w:right w:val="nil"/>
                </w:tcBorders>
              </w:tcPr>
            </w:tcPrChange>
          </w:tcPr>
          <w:p w14:paraId="075BE0C7" w14:textId="397BF21F" w:rsidR="00B51B4F" w:rsidDel="009B41E4" w:rsidRDefault="00B51B4F">
            <w:pPr>
              <w:spacing w:line="480" w:lineRule="auto"/>
              <w:rPr>
                <w:del w:id="2248" w:author="Benton, Deon [2]" w:date="2023-10-13T14:55:00Z"/>
                <w:rFonts w:ascii="Times New Roman" w:eastAsia="Times New Roman" w:hAnsi="Times New Roman" w:cs="Times New Roman"/>
                <w:sz w:val="24"/>
                <w:szCs w:val="24"/>
              </w:rPr>
            </w:pPr>
          </w:p>
        </w:tc>
      </w:tr>
      <w:tr w:rsidR="00B51B4F" w:rsidDel="009B41E4" w14:paraId="733E7D01" w14:textId="59F35EB6" w:rsidTr="00072C22">
        <w:trPr>
          <w:trHeight w:val="418"/>
          <w:jc w:val="center"/>
          <w:del w:id="2249" w:author="Benton, Deon [2]" w:date="2023-10-13T14:55:00Z"/>
        </w:trPr>
        <w:tc>
          <w:tcPr>
            <w:tcW w:w="8885" w:type="dxa"/>
            <w:gridSpan w:val="8"/>
            <w:tcBorders>
              <w:top w:val="single" w:sz="4" w:space="0" w:color="000000"/>
              <w:left w:val="nil"/>
              <w:right w:val="nil"/>
            </w:tcBorders>
          </w:tcPr>
          <w:p w14:paraId="034B1A59" w14:textId="331223C7" w:rsidR="00B51B4F" w:rsidDel="009B41E4" w:rsidRDefault="00E33573">
            <w:pPr>
              <w:spacing w:line="480" w:lineRule="auto"/>
              <w:jc w:val="center"/>
              <w:rPr>
                <w:del w:id="2250" w:author="Benton, Deon [2]" w:date="2023-10-13T14:55:00Z"/>
                <w:rFonts w:ascii="Times New Roman" w:eastAsia="Times New Roman" w:hAnsi="Times New Roman" w:cs="Times New Roman"/>
                <w:sz w:val="24"/>
                <w:szCs w:val="24"/>
              </w:rPr>
            </w:pPr>
            <w:del w:id="2251" w:author="Benton, Deon [2]" w:date="2023-10-13T14:55:00Z">
              <w:r w:rsidDel="009B41E4">
                <w:rPr>
                  <w:rFonts w:ascii="Times New Roman" w:eastAsia="Times New Roman" w:hAnsi="Times New Roman" w:cs="Times New Roman"/>
                  <w:sz w:val="24"/>
                  <w:szCs w:val="24"/>
                </w:rPr>
                <w:delText>(B) Model fit to the backwards blocking data only</w:delText>
              </w:r>
            </w:del>
          </w:p>
        </w:tc>
      </w:tr>
      <w:tr w:rsidR="00B51B4F" w:rsidDel="009B41E4" w14:paraId="5EF6BA0E" w14:textId="34064801" w:rsidTr="00072C22">
        <w:trPr>
          <w:trHeight w:val="406"/>
          <w:jc w:val="center"/>
          <w:del w:id="2252" w:author="Benton, Deon [2]" w:date="2023-10-13T14:55:00Z"/>
        </w:trPr>
        <w:tc>
          <w:tcPr>
            <w:tcW w:w="4495" w:type="dxa"/>
            <w:gridSpan w:val="4"/>
            <w:tcBorders>
              <w:left w:val="nil"/>
              <w:bottom w:val="single" w:sz="4" w:space="0" w:color="000000"/>
              <w:right w:val="nil"/>
            </w:tcBorders>
          </w:tcPr>
          <w:p w14:paraId="3F4E83CE" w14:textId="5C411505" w:rsidR="00B51B4F" w:rsidDel="009B41E4" w:rsidRDefault="00E33573">
            <w:pPr>
              <w:spacing w:line="480" w:lineRule="auto"/>
              <w:jc w:val="center"/>
              <w:rPr>
                <w:del w:id="2253" w:author="Benton, Deon [2]" w:date="2023-10-13T14:55:00Z"/>
                <w:rFonts w:ascii="Times New Roman" w:eastAsia="Times New Roman" w:hAnsi="Times New Roman" w:cs="Times New Roman"/>
                <w:sz w:val="24"/>
                <w:szCs w:val="24"/>
              </w:rPr>
            </w:pPr>
            <w:del w:id="2254" w:author="Benton, Deon [2]" w:date="2023-10-13T14:55:00Z">
              <w:r w:rsidDel="009B41E4">
                <w:rPr>
                  <w:rFonts w:ascii="Times New Roman" w:eastAsia="Times New Roman" w:hAnsi="Times New Roman" w:cs="Times New Roman"/>
                  <w:sz w:val="24"/>
                  <w:szCs w:val="24"/>
                </w:rPr>
                <w:delText>Experiment 1</w:delText>
              </w:r>
            </w:del>
          </w:p>
        </w:tc>
        <w:tc>
          <w:tcPr>
            <w:tcW w:w="4390" w:type="dxa"/>
            <w:gridSpan w:val="4"/>
            <w:tcBorders>
              <w:left w:val="nil"/>
              <w:bottom w:val="single" w:sz="4" w:space="0" w:color="000000"/>
              <w:right w:val="nil"/>
            </w:tcBorders>
          </w:tcPr>
          <w:p w14:paraId="42234ABB" w14:textId="1B1948B0" w:rsidR="00B51B4F" w:rsidDel="009B41E4" w:rsidRDefault="00E33573">
            <w:pPr>
              <w:spacing w:line="480" w:lineRule="auto"/>
              <w:jc w:val="center"/>
              <w:rPr>
                <w:del w:id="2255" w:author="Benton, Deon [2]" w:date="2023-10-13T14:55:00Z"/>
                <w:rFonts w:ascii="Times New Roman" w:eastAsia="Times New Roman" w:hAnsi="Times New Roman" w:cs="Times New Roman"/>
                <w:sz w:val="24"/>
                <w:szCs w:val="24"/>
              </w:rPr>
            </w:pPr>
            <w:del w:id="2256" w:author="Benton, Deon [2]" w:date="2023-10-13T14:55:00Z">
              <w:r w:rsidDel="009B41E4">
                <w:rPr>
                  <w:rFonts w:ascii="Times New Roman" w:eastAsia="Times New Roman" w:hAnsi="Times New Roman" w:cs="Times New Roman"/>
                  <w:sz w:val="24"/>
                  <w:szCs w:val="24"/>
                </w:rPr>
                <w:delText>Experiment 2</w:delText>
              </w:r>
            </w:del>
          </w:p>
        </w:tc>
      </w:tr>
      <w:tr w:rsidR="00B51B4F" w:rsidDel="009B41E4" w14:paraId="5789D5F2" w14:textId="334AB346" w:rsidTr="0070788F">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2257" w:author="Benton, Deon" w:date="2023-10-05T22:02:00Z">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418"/>
          <w:jc w:val="center"/>
          <w:del w:id="2258" w:author="Benton, Deon [2]" w:date="2023-10-13T14:55:00Z"/>
          <w:trPrChange w:id="2259" w:author="Benton, Deon" w:date="2023-10-05T22:02:00Z">
            <w:trPr>
              <w:gridBefore w:val="1"/>
              <w:trHeight w:val="418"/>
              <w:jc w:val="center"/>
            </w:trPr>
          </w:trPrChange>
        </w:trPr>
        <w:tc>
          <w:tcPr>
            <w:tcW w:w="2165" w:type="dxa"/>
            <w:gridSpan w:val="2"/>
            <w:tcBorders>
              <w:top w:val="single" w:sz="4" w:space="0" w:color="000000"/>
              <w:left w:val="nil"/>
              <w:bottom w:val="single" w:sz="4" w:space="0" w:color="000000"/>
              <w:right w:val="nil"/>
            </w:tcBorders>
            <w:tcPrChange w:id="2260" w:author="Benton, Deon" w:date="2023-10-05T22:02:00Z">
              <w:tcPr>
                <w:tcW w:w="2165" w:type="dxa"/>
                <w:gridSpan w:val="2"/>
                <w:tcBorders>
                  <w:top w:val="single" w:sz="4" w:space="0" w:color="000000"/>
                  <w:left w:val="nil"/>
                  <w:bottom w:val="single" w:sz="4" w:space="0" w:color="000000"/>
                  <w:right w:val="nil"/>
                </w:tcBorders>
              </w:tcPr>
            </w:tcPrChange>
          </w:tcPr>
          <w:p w14:paraId="3A4C87EC" w14:textId="5329D6CF" w:rsidR="00B51B4F" w:rsidDel="009B41E4" w:rsidRDefault="00E33573">
            <w:pPr>
              <w:spacing w:line="480" w:lineRule="auto"/>
              <w:jc w:val="center"/>
              <w:rPr>
                <w:del w:id="2261" w:author="Benton, Deon [2]" w:date="2023-10-13T14:55:00Z"/>
                <w:rFonts w:ascii="Times New Roman" w:eastAsia="Times New Roman" w:hAnsi="Times New Roman" w:cs="Times New Roman"/>
                <w:sz w:val="24"/>
                <w:szCs w:val="24"/>
              </w:rPr>
            </w:pPr>
            <w:del w:id="2262" w:author="Benton, Deon [2]" w:date="2023-10-13T14:55:00Z">
              <w:r w:rsidDel="009B41E4">
                <w:rPr>
                  <w:rFonts w:ascii="Times New Roman" w:eastAsia="Times New Roman" w:hAnsi="Times New Roman" w:cs="Times New Roman"/>
                  <w:sz w:val="24"/>
                  <w:szCs w:val="24"/>
                </w:rPr>
                <w:delText>Connectionist</w:delText>
              </w:r>
              <w:r w:rsidDel="009B41E4">
                <w:rPr>
                  <w:rFonts w:ascii="Times New Roman" w:eastAsia="Times New Roman" w:hAnsi="Times New Roman" w:cs="Times New Roman"/>
                  <w:sz w:val="24"/>
                  <w:szCs w:val="24"/>
                  <w:vertAlign w:val="superscript"/>
                </w:rPr>
                <w:delText>‡</w:delText>
              </w:r>
            </w:del>
          </w:p>
        </w:tc>
        <w:tc>
          <w:tcPr>
            <w:tcW w:w="2329" w:type="dxa"/>
            <w:gridSpan w:val="2"/>
            <w:tcBorders>
              <w:top w:val="single" w:sz="4" w:space="0" w:color="000000"/>
              <w:left w:val="nil"/>
              <w:bottom w:val="single" w:sz="4" w:space="0" w:color="000000"/>
              <w:right w:val="nil"/>
            </w:tcBorders>
            <w:tcPrChange w:id="2263" w:author="Benton, Deon" w:date="2023-10-05T22:02:00Z">
              <w:tcPr>
                <w:tcW w:w="2330" w:type="dxa"/>
                <w:gridSpan w:val="3"/>
                <w:tcBorders>
                  <w:top w:val="single" w:sz="4" w:space="0" w:color="000000"/>
                  <w:left w:val="nil"/>
                  <w:bottom w:val="single" w:sz="4" w:space="0" w:color="000000"/>
                  <w:right w:val="nil"/>
                </w:tcBorders>
              </w:tcPr>
            </w:tcPrChange>
          </w:tcPr>
          <w:p w14:paraId="25074499" w14:textId="5831204F" w:rsidR="00B51B4F" w:rsidDel="009B41E4" w:rsidRDefault="00E33573">
            <w:pPr>
              <w:spacing w:line="480" w:lineRule="auto"/>
              <w:jc w:val="center"/>
              <w:rPr>
                <w:del w:id="2264" w:author="Benton, Deon [2]" w:date="2023-10-13T14:55:00Z"/>
                <w:rFonts w:ascii="Times New Roman" w:eastAsia="Times New Roman" w:hAnsi="Times New Roman" w:cs="Times New Roman"/>
                <w:sz w:val="24"/>
                <w:szCs w:val="24"/>
              </w:rPr>
            </w:pPr>
            <w:del w:id="2265" w:author="Benton, Deon [2]" w:date="2023-10-13T14:55:00Z">
              <w:r w:rsidDel="009B41E4">
                <w:rPr>
                  <w:rFonts w:ascii="Times New Roman" w:eastAsia="Times New Roman" w:hAnsi="Times New Roman" w:cs="Times New Roman"/>
                  <w:sz w:val="24"/>
                  <w:szCs w:val="24"/>
                </w:rPr>
                <w:delText>Bayesian Model</w:delText>
              </w:r>
            </w:del>
          </w:p>
        </w:tc>
        <w:tc>
          <w:tcPr>
            <w:tcW w:w="2154" w:type="dxa"/>
            <w:gridSpan w:val="2"/>
            <w:tcBorders>
              <w:top w:val="single" w:sz="4" w:space="0" w:color="000000"/>
              <w:left w:val="nil"/>
              <w:bottom w:val="single" w:sz="4" w:space="0" w:color="000000"/>
              <w:right w:val="nil"/>
            </w:tcBorders>
            <w:tcPrChange w:id="2266" w:author="Benton, Deon" w:date="2023-10-05T22:02:00Z">
              <w:tcPr>
                <w:tcW w:w="2154" w:type="dxa"/>
                <w:gridSpan w:val="2"/>
                <w:tcBorders>
                  <w:top w:val="single" w:sz="4" w:space="0" w:color="000000"/>
                  <w:left w:val="nil"/>
                  <w:bottom w:val="single" w:sz="4" w:space="0" w:color="000000"/>
                  <w:right w:val="nil"/>
                </w:tcBorders>
              </w:tcPr>
            </w:tcPrChange>
          </w:tcPr>
          <w:p w14:paraId="22DF6F96" w14:textId="2B4EA31B" w:rsidR="00B51B4F" w:rsidDel="009B41E4" w:rsidRDefault="00E33573">
            <w:pPr>
              <w:spacing w:line="480" w:lineRule="auto"/>
              <w:jc w:val="center"/>
              <w:rPr>
                <w:del w:id="2267" w:author="Benton, Deon [2]" w:date="2023-10-13T14:55:00Z"/>
                <w:rFonts w:ascii="Times New Roman" w:eastAsia="Times New Roman" w:hAnsi="Times New Roman" w:cs="Times New Roman"/>
                <w:sz w:val="24"/>
                <w:szCs w:val="24"/>
              </w:rPr>
            </w:pPr>
            <w:del w:id="2268" w:author="Benton, Deon [2]" w:date="2023-10-13T14:55:00Z">
              <w:r w:rsidDel="009B41E4">
                <w:rPr>
                  <w:rFonts w:ascii="Times New Roman" w:eastAsia="Times New Roman" w:hAnsi="Times New Roman" w:cs="Times New Roman"/>
                  <w:sz w:val="24"/>
                  <w:szCs w:val="24"/>
                </w:rPr>
                <w:delText>Connectionist</w:delText>
              </w:r>
              <w:r w:rsidDel="009B41E4">
                <w:rPr>
                  <w:rFonts w:ascii="Times New Roman" w:eastAsia="Times New Roman" w:hAnsi="Times New Roman" w:cs="Times New Roman"/>
                  <w:sz w:val="24"/>
                  <w:szCs w:val="24"/>
                  <w:vertAlign w:val="superscript"/>
                </w:rPr>
                <w:delText>‡</w:delText>
              </w:r>
            </w:del>
          </w:p>
        </w:tc>
        <w:tc>
          <w:tcPr>
            <w:tcW w:w="2235" w:type="dxa"/>
            <w:gridSpan w:val="2"/>
            <w:tcBorders>
              <w:top w:val="single" w:sz="4" w:space="0" w:color="000000"/>
              <w:left w:val="nil"/>
              <w:bottom w:val="single" w:sz="4" w:space="0" w:color="000000"/>
              <w:right w:val="nil"/>
            </w:tcBorders>
            <w:tcPrChange w:id="2269" w:author="Benton, Deon" w:date="2023-10-05T22:02:00Z">
              <w:tcPr>
                <w:tcW w:w="2236" w:type="dxa"/>
                <w:gridSpan w:val="3"/>
                <w:tcBorders>
                  <w:top w:val="single" w:sz="4" w:space="0" w:color="000000"/>
                  <w:left w:val="nil"/>
                  <w:bottom w:val="single" w:sz="4" w:space="0" w:color="000000"/>
                  <w:right w:val="nil"/>
                </w:tcBorders>
              </w:tcPr>
            </w:tcPrChange>
          </w:tcPr>
          <w:p w14:paraId="70C88456" w14:textId="1D8FDE2A" w:rsidR="00B51B4F" w:rsidDel="009B41E4" w:rsidRDefault="00E33573">
            <w:pPr>
              <w:spacing w:line="480" w:lineRule="auto"/>
              <w:jc w:val="center"/>
              <w:rPr>
                <w:del w:id="2270" w:author="Benton, Deon [2]" w:date="2023-10-13T14:55:00Z"/>
                <w:rFonts w:ascii="Times New Roman" w:eastAsia="Times New Roman" w:hAnsi="Times New Roman" w:cs="Times New Roman"/>
                <w:sz w:val="24"/>
                <w:szCs w:val="24"/>
              </w:rPr>
            </w:pPr>
            <w:del w:id="2271" w:author="Benton, Deon [2]" w:date="2023-10-13T14:55:00Z">
              <w:r w:rsidDel="009B41E4">
                <w:rPr>
                  <w:rFonts w:ascii="Times New Roman" w:eastAsia="Times New Roman" w:hAnsi="Times New Roman" w:cs="Times New Roman"/>
                  <w:sz w:val="24"/>
                  <w:szCs w:val="24"/>
                </w:rPr>
                <w:delText>Bayesian Model</w:delText>
              </w:r>
            </w:del>
          </w:p>
        </w:tc>
      </w:tr>
      <w:tr w:rsidR="00B51B4F" w:rsidDel="009B41E4" w14:paraId="48EF23A1" w14:textId="74916916" w:rsidTr="0070788F">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2272" w:author="Benton, Deon" w:date="2023-10-05T22:02:00Z">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406"/>
          <w:jc w:val="center"/>
          <w:del w:id="2273" w:author="Benton, Deon [2]" w:date="2023-10-13T14:55:00Z"/>
          <w:trPrChange w:id="2274" w:author="Benton, Deon" w:date="2023-10-05T22:02:00Z">
            <w:trPr>
              <w:gridBefore w:val="1"/>
              <w:trHeight w:val="406"/>
              <w:jc w:val="center"/>
            </w:trPr>
          </w:trPrChange>
        </w:trPr>
        <w:tc>
          <w:tcPr>
            <w:tcW w:w="1168" w:type="dxa"/>
            <w:tcBorders>
              <w:top w:val="single" w:sz="4" w:space="0" w:color="000000"/>
              <w:left w:val="nil"/>
              <w:bottom w:val="nil"/>
              <w:right w:val="nil"/>
            </w:tcBorders>
            <w:tcPrChange w:id="2275" w:author="Benton, Deon" w:date="2023-10-05T22:02:00Z">
              <w:tcPr>
                <w:tcW w:w="1168" w:type="dxa"/>
                <w:tcBorders>
                  <w:top w:val="single" w:sz="4" w:space="0" w:color="000000"/>
                  <w:left w:val="nil"/>
                  <w:bottom w:val="nil"/>
                  <w:right w:val="nil"/>
                </w:tcBorders>
              </w:tcPr>
            </w:tcPrChange>
          </w:tcPr>
          <w:p w14:paraId="5DE184BF" w14:textId="60216791" w:rsidR="00B51B4F" w:rsidDel="009B41E4" w:rsidRDefault="00E33573">
            <w:pPr>
              <w:spacing w:line="480" w:lineRule="auto"/>
              <w:rPr>
                <w:del w:id="2276" w:author="Benton, Deon [2]" w:date="2023-10-13T14:55:00Z"/>
                <w:rFonts w:ascii="Times New Roman" w:eastAsia="Times New Roman" w:hAnsi="Times New Roman" w:cs="Times New Roman"/>
                <w:sz w:val="24"/>
                <w:szCs w:val="24"/>
              </w:rPr>
            </w:pPr>
            <w:del w:id="2277" w:author="Benton, Deon [2]" w:date="2023-10-13T14:55:00Z">
              <w:r w:rsidDel="009B41E4">
                <w:rPr>
                  <w:rFonts w:ascii="Times New Roman" w:eastAsia="Times New Roman" w:hAnsi="Times New Roman" w:cs="Times New Roman"/>
                  <w:sz w:val="24"/>
                  <w:szCs w:val="24"/>
                </w:rPr>
                <w:delText>RMSE</w:delText>
              </w:r>
            </w:del>
          </w:p>
        </w:tc>
        <w:tc>
          <w:tcPr>
            <w:tcW w:w="997" w:type="dxa"/>
            <w:tcBorders>
              <w:top w:val="single" w:sz="4" w:space="0" w:color="000000"/>
              <w:left w:val="nil"/>
              <w:bottom w:val="nil"/>
              <w:right w:val="nil"/>
            </w:tcBorders>
            <w:tcPrChange w:id="2278" w:author="Benton, Deon" w:date="2023-10-05T22:02:00Z">
              <w:tcPr>
                <w:tcW w:w="997" w:type="dxa"/>
                <w:tcBorders>
                  <w:top w:val="single" w:sz="4" w:space="0" w:color="000000"/>
                  <w:left w:val="nil"/>
                  <w:bottom w:val="nil"/>
                  <w:right w:val="nil"/>
                </w:tcBorders>
              </w:tcPr>
            </w:tcPrChange>
          </w:tcPr>
          <w:p w14:paraId="2FAE7971" w14:textId="1873D405" w:rsidR="00B51B4F" w:rsidDel="009B41E4" w:rsidRDefault="00E33573">
            <w:pPr>
              <w:spacing w:line="480" w:lineRule="auto"/>
              <w:rPr>
                <w:del w:id="2279" w:author="Benton, Deon [2]" w:date="2023-10-13T14:55:00Z"/>
                <w:rFonts w:ascii="Times New Roman" w:eastAsia="Times New Roman" w:hAnsi="Times New Roman" w:cs="Times New Roman"/>
                <w:sz w:val="24"/>
                <w:szCs w:val="24"/>
              </w:rPr>
            </w:pPr>
            <w:del w:id="2280" w:author="Benton, Deon [2]" w:date="2023-10-13T14:55:00Z">
              <w:r w:rsidDel="009B41E4">
                <w:rPr>
                  <w:rFonts w:ascii="Times New Roman" w:eastAsia="Times New Roman" w:hAnsi="Times New Roman" w:cs="Times New Roman"/>
                  <w:sz w:val="24"/>
                  <w:szCs w:val="24"/>
                </w:rPr>
                <w:delText>MAE</w:delText>
              </w:r>
            </w:del>
          </w:p>
        </w:tc>
        <w:tc>
          <w:tcPr>
            <w:tcW w:w="1073" w:type="dxa"/>
            <w:tcBorders>
              <w:top w:val="single" w:sz="4" w:space="0" w:color="000000"/>
              <w:left w:val="nil"/>
              <w:bottom w:val="nil"/>
              <w:right w:val="nil"/>
            </w:tcBorders>
            <w:tcPrChange w:id="2281" w:author="Benton, Deon" w:date="2023-10-05T22:02:00Z">
              <w:tcPr>
                <w:tcW w:w="1073" w:type="dxa"/>
                <w:tcBorders>
                  <w:top w:val="single" w:sz="4" w:space="0" w:color="000000"/>
                  <w:left w:val="nil"/>
                  <w:bottom w:val="nil"/>
                  <w:right w:val="nil"/>
                </w:tcBorders>
              </w:tcPr>
            </w:tcPrChange>
          </w:tcPr>
          <w:p w14:paraId="5375A6A9" w14:textId="51FDB8D9" w:rsidR="00B51B4F" w:rsidDel="009B41E4" w:rsidRDefault="00E33573">
            <w:pPr>
              <w:spacing w:line="480" w:lineRule="auto"/>
              <w:rPr>
                <w:del w:id="2282" w:author="Benton, Deon [2]" w:date="2023-10-13T14:55:00Z"/>
                <w:rFonts w:ascii="Times New Roman" w:eastAsia="Times New Roman" w:hAnsi="Times New Roman" w:cs="Times New Roman"/>
                <w:sz w:val="24"/>
                <w:szCs w:val="24"/>
              </w:rPr>
            </w:pPr>
            <w:del w:id="2283" w:author="Benton, Deon [2]" w:date="2023-10-13T14:55:00Z">
              <w:r w:rsidDel="009B41E4">
                <w:rPr>
                  <w:rFonts w:ascii="Times New Roman" w:eastAsia="Times New Roman" w:hAnsi="Times New Roman" w:cs="Times New Roman"/>
                  <w:sz w:val="24"/>
                  <w:szCs w:val="24"/>
                </w:rPr>
                <w:delText>RMSE</w:delText>
              </w:r>
            </w:del>
          </w:p>
        </w:tc>
        <w:tc>
          <w:tcPr>
            <w:tcW w:w="1255" w:type="dxa"/>
            <w:tcBorders>
              <w:top w:val="single" w:sz="4" w:space="0" w:color="000000"/>
              <w:left w:val="nil"/>
              <w:bottom w:val="nil"/>
              <w:right w:val="nil"/>
            </w:tcBorders>
            <w:tcPrChange w:id="2284" w:author="Benton, Deon" w:date="2023-10-05T22:02:00Z">
              <w:tcPr>
                <w:tcW w:w="1257" w:type="dxa"/>
                <w:gridSpan w:val="2"/>
                <w:tcBorders>
                  <w:top w:val="single" w:sz="4" w:space="0" w:color="000000"/>
                  <w:left w:val="nil"/>
                  <w:bottom w:val="nil"/>
                  <w:right w:val="nil"/>
                </w:tcBorders>
              </w:tcPr>
            </w:tcPrChange>
          </w:tcPr>
          <w:p w14:paraId="63878D97" w14:textId="2E8982D5" w:rsidR="00B51B4F" w:rsidDel="009B41E4" w:rsidRDefault="00E33573">
            <w:pPr>
              <w:spacing w:line="480" w:lineRule="auto"/>
              <w:rPr>
                <w:del w:id="2285" w:author="Benton, Deon [2]" w:date="2023-10-13T14:55:00Z"/>
                <w:rFonts w:ascii="Times New Roman" w:eastAsia="Times New Roman" w:hAnsi="Times New Roman" w:cs="Times New Roman"/>
                <w:sz w:val="24"/>
                <w:szCs w:val="24"/>
              </w:rPr>
            </w:pPr>
            <w:del w:id="2286" w:author="Benton, Deon [2]" w:date="2023-10-13T14:55:00Z">
              <w:r w:rsidDel="009B41E4">
                <w:rPr>
                  <w:rFonts w:ascii="Times New Roman" w:eastAsia="Times New Roman" w:hAnsi="Times New Roman" w:cs="Times New Roman"/>
                  <w:sz w:val="24"/>
                  <w:szCs w:val="24"/>
                </w:rPr>
                <w:delText>MAE</w:delText>
              </w:r>
            </w:del>
          </w:p>
        </w:tc>
        <w:tc>
          <w:tcPr>
            <w:tcW w:w="1168" w:type="dxa"/>
            <w:tcBorders>
              <w:top w:val="single" w:sz="4" w:space="0" w:color="000000"/>
              <w:left w:val="nil"/>
              <w:bottom w:val="nil"/>
              <w:right w:val="nil"/>
            </w:tcBorders>
            <w:tcPrChange w:id="2287" w:author="Benton, Deon" w:date="2023-10-05T22:02:00Z">
              <w:tcPr>
                <w:tcW w:w="1168" w:type="dxa"/>
                <w:tcBorders>
                  <w:top w:val="single" w:sz="4" w:space="0" w:color="000000"/>
                  <w:left w:val="nil"/>
                  <w:bottom w:val="nil"/>
                  <w:right w:val="nil"/>
                </w:tcBorders>
              </w:tcPr>
            </w:tcPrChange>
          </w:tcPr>
          <w:p w14:paraId="624FBEC8" w14:textId="29BEF917" w:rsidR="00B51B4F" w:rsidDel="009B41E4" w:rsidRDefault="00E33573">
            <w:pPr>
              <w:spacing w:line="480" w:lineRule="auto"/>
              <w:rPr>
                <w:del w:id="2288" w:author="Benton, Deon [2]" w:date="2023-10-13T14:55:00Z"/>
                <w:rFonts w:ascii="Times New Roman" w:eastAsia="Times New Roman" w:hAnsi="Times New Roman" w:cs="Times New Roman"/>
                <w:sz w:val="24"/>
                <w:szCs w:val="24"/>
              </w:rPr>
            </w:pPr>
            <w:del w:id="2289" w:author="Benton, Deon [2]" w:date="2023-10-13T14:55:00Z">
              <w:r w:rsidDel="009B41E4">
                <w:rPr>
                  <w:rFonts w:ascii="Times New Roman" w:eastAsia="Times New Roman" w:hAnsi="Times New Roman" w:cs="Times New Roman"/>
                  <w:sz w:val="24"/>
                  <w:szCs w:val="24"/>
                </w:rPr>
                <w:delText>RMSE</w:delText>
              </w:r>
            </w:del>
          </w:p>
        </w:tc>
        <w:tc>
          <w:tcPr>
            <w:tcW w:w="986" w:type="dxa"/>
            <w:tcBorders>
              <w:top w:val="single" w:sz="4" w:space="0" w:color="000000"/>
              <w:left w:val="nil"/>
              <w:bottom w:val="nil"/>
              <w:right w:val="nil"/>
            </w:tcBorders>
            <w:tcPrChange w:id="2290" w:author="Benton, Deon" w:date="2023-10-05T22:02:00Z">
              <w:tcPr>
                <w:tcW w:w="986" w:type="dxa"/>
                <w:tcBorders>
                  <w:top w:val="single" w:sz="4" w:space="0" w:color="000000"/>
                  <w:left w:val="nil"/>
                  <w:bottom w:val="nil"/>
                  <w:right w:val="nil"/>
                </w:tcBorders>
              </w:tcPr>
            </w:tcPrChange>
          </w:tcPr>
          <w:p w14:paraId="2856F233" w14:textId="64F20526" w:rsidR="00B51B4F" w:rsidDel="009B41E4" w:rsidRDefault="00E33573">
            <w:pPr>
              <w:spacing w:line="480" w:lineRule="auto"/>
              <w:rPr>
                <w:del w:id="2291" w:author="Benton, Deon [2]" w:date="2023-10-13T14:55:00Z"/>
                <w:rFonts w:ascii="Times New Roman" w:eastAsia="Times New Roman" w:hAnsi="Times New Roman" w:cs="Times New Roman"/>
                <w:sz w:val="24"/>
                <w:szCs w:val="24"/>
              </w:rPr>
            </w:pPr>
            <w:del w:id="2292" w:author="Benton, Deon [2]" w:date="2023-10-13T14:55:00Z">
              <w:r w:rsidDel="009B41E4">
                <w:rPr>
                  <w:rFonts w:ascii="Times New Roman" w:eastAsia="Times New Roman" w:hAnsi="Times New Roman" w:cs="Times New Roman"/>
                  <w:sz w:val="24"/>
                  <w:szCs w:val="24"/>
                </w:rPr>
                <w:delText>MAE</w:delText>
              </w:r>
            </w:del>
          </w:p>
        </w:tc>
        <w:tc>
          <w:tcPr>
            <w:tcW w:w="1119" w:type="dxa"/>
            <w:tcBorders>
              <w:top w:val="single" w:sz="4" w:space="0" w:color="000000"/>
              <w:left w:val="nil"/>
              <w:bottom w:val="nil"/>
              <w:right w:val="nil"/>
            </w:tcBorders>
            <w:tcPrChange w:id="2293" w:author="Benton, Deon" w:date="2023-10-05T22:02:00Z">
              <w:tcPr>
                <w:tcW w:w="1119" w:type="dxa"/>
                <w:tcBorders>
                  <w:top w:val="single" w:sz="4" w:space="0" w:color="000000"/>
                  <w:left w:val="nil"/>
                  <w:bottom w:val="nil"/>
                  <w:right w:val="nil"/>
                </w:tcBorders>
              </w:tcPr>
            </w:tcPrChange>
          </w:tcPr>
          <w:p w14:paraId="2A964574" w14:textId="5D492B75" w:rsidR="00B51B4F" w:rsidDel="009B41E4" w:rsidRDefault="00E33573">
            <w:pPr>
              <w:spacing w:line="480" w:lineRule="auto"/>
              <w:rPr>
                <w:del w:id="2294" w:author="Benton, Deon [2]" w:date="2023-10-13T14:55:00Z"/>
                <w:rFonts w:ascii="Times New Roman" w:eastAsia="Times New Roman" w:hAnsi="Times New Roman" w:cs="Times New Roman"/>
                <w:sz w:val="24"/>
                <w:szCs w:val="24"/>
              </w:rPr>
            </w:pPr>
            <w:del w:id="2295" w:author="Benton, Deon [2]" w:date="2023-10-13T14:55:00Z">
              <w:r w:rsidDel="009B41E4">
                <w:rPr>
                  <w:rFonts w:ascii="Times New Roman" w:eastAsia="Times New Roman" w:hAnsi="Times New Roman" w:cs="Times New Roman"/>
                  <w:sz w:val="24"/>
                  <w:szCs w:val="24"/>
                </w:rPr>
                <w:delText>RMSE</w:delText>
              </w:r>
            </w:del>
          </w:p>
        </w:tc>
        <w:tc>
          <w:tcPr>
            <w:tcW w:w="1115" w:type="dxa"/>
            <w:tcBorders>
              <w:top w:val="single" w:sz="4" w:space="0" w:color="000000"/>
              <w:left w:val="nil"/>
              <w:bottom w:val="nil"/>
              <w:right w:val="nil"/>
            </w:tcBorders>
            <w:tcPrChange w:id="2296" w:author="Benton, Deon" w:date="2023-10-05T22:02:00Z">
              <w:tcPr>
                <w:tcW w:w="1117" w:type="dxa"/>
                <w:gridSpan w:val="2"/>
                <w:tcBorders>
                  <w:top w:val="single" w:sz="4" w:space="0" w:color="000000"/>
                  <w:left w:val="nil"/>
                  <w:bottom w:val="nil"/>
                  <w:right w:val="nil"/>
                </w:tcBorders>
              </w:tcPr>
            </w:tcPrChange>
          </w:tcPr>
          <w:p w14:paraId="61F32C16" w14:textId="4F4065E2" w:rsidR="00B51B4F" w:rsidDel="009B41E4" w:rsidRDefault="00E33573">
            <w:pPr>
              <w:spacing w:line="480" w:lineRule="auto"/>
              <w:rPr>
                <w:del w:id="2297" w:author="Benton, Deon [2]" w:date="2023-10-13T14:55:00Z"/>
                <w:rFonts w:ascii="Times New Roman" w:eastAsia="Times New Roman" w:hAnsi="Times New Roman" w:cs="Times New Roman"/>
                <w:sz w:val="24"/>
                <w:szCs w:val="24"/>
              </w:rPr>
            </w:pPr>
            <w:del w:id="2298" w:author="Benton, Deon [2]" w:date="2023-10-13T14:55:00Z">
              <w:r w:rsidDel="009B41E4">
                <w:rPr>
                  <w:rFonts w:ascii="Times New Roman" w:eastAsia="Times New Roman" w:hAnsi="Times New Roman" w:cs="Times New Roman"/>
                  <w:sz w:val="24"/>
                  <w:szCs w:val="24"/>
                </w:rPr>
                <w:delText>MAE</w:delText>
              </w:r>
            </w:del>
          </w:p>
        </w:tc>
      </w:tr>
      <w:tr w:rsidR="00B51B4F" w:rsidDel="009B41E4" w14:paraId="647A7D16" w14:textId="360AA9D6" w:rsidTr="0070788F">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2299" w:author="Benton, Deon" w:date="2023-10-05T22:02:00Z">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418"/>
          <w:jc w:val="center"/>
          <w:del w:id="2300" w:author="Benton, Deon [2]" w:date="2023-10-13T14:55:00Z"/>
          <w:trPrChange w:id="2301" w:author="Benton, Deon" w:date="2023-10-05T22:02:00Z">
            <w:trPr>
              <w:gridBefore w:val="1"/>
              <w:trHeight w:val="418"/>
              <w:jc w:val="center"/>
            </w:trPr>
          </w:trPrChange>
        </w:trPr>
        <w:tc>
          <w:tcPr>
            <w:tcW w:w="1168" w:type="dxa"/>
            <w:tcBorders>
              <w:top w:val="nil"/>
              <w:left w:val="nil"/>
              <w:bottom w:val="nil"/>
              <w:right w:val="nil"/>
            </w:tcBorders>
            <w:tcPrChange w:id="2302" w:author="Benton, Deon" w:date="2023-10-05T22:02:00Z">
              <w:tcPr>
                <w:tcW w:w="1168" w:type="dxa"/>
                <w:tcBorders>
                  <w:top w:val="nil"/>
                  <w:left w:val="nil"/>
                  <w:bottom w:val="nil"/>
                  <w:right w:val="nil"/>
                </w:tcBorders>
              </w:tcPr>
            </w:tcPrChange>
          </w:tcPr>
          <w:p w14:paraId="1936B6F3" w14:textId="13D5B2E1" w:rsidR="00B51B4F" w:rsidDel="009B41E4" w:rsidRDefault="00E33573">
            <w:pPr>
              <w:spacing w:line="480" w:lineRule="auto"/>
              <w:rPr>
                <w:del w:id="2303" w:author="Benton, Deon [2]" w:date="2023-10-13T14:55:00Z"/>
                <w:rFonts w:ascii="Times New Roman" w:eastAsia="Times New Roman" w:hAnsi="Times New Roman" w:cs="Times New Roman"/>
                <w:sz w:val="24"/>
                <w:szCs w:val="24"/>
              </w:rPr>
            </w:pPr>
            <w:del w:id="2304" w:author="Benton, Deon [2]" w:date="2023-10-13T14:55:00Z">
              <w:r w:rsidDel="009B41E4">
                <w:rPr>
                  <w:rFonts w:ascii="Times New Roman" w:eastAsia="Times New Roman" w:hAnsi="Times New Roman" w:cs="Times New Roman"/>
                  <w:sz w:val="24"/>
                  <w:szCs w:val="24"/>
                </w:rPr>
                <w:delText>.19</w:delText>
              </w:r>
            </w:del>
          </w:p>
        </w:tc>
        <w:tc>
          <w:tcPr>
            <w:tcW w:w="997" w:type="dxa"/>
            <w:tcBorders>
              <w:top w:val="nil"/>
              <w:left w:val="nil"/>
              <w:bottom w:val="nil"/>
              <w:right w:val="nil"/>
            </w:tcBorders>
            <w:tcPrChange w:id="2305" w:author="Benton, Deon" w:date="2023-10-05T22:02:00Z">
              <w:tcPr>
                <w:tcW w:w="997" w:type="dxa"/>
                <w:tcBorders>
                  <w:top w:val="nil"/>
                  <w:left w:val="nil"/>
                  <w:bottom w:val="nil"/>
                  <w:right w:val="nil"/>
                </w:tcBorders>
              </w:tcPr>
            </w:tcPrChange>
          </w:tcPr>
          <w:p w14:paraId="63154B7C" w14:textId="0825A132" w:rsidR="00B51B4F" w:rsidDel="009B41E4" w:rsidRDefault="00E33573">
            <w:pPr>
              <w:spacing w:line="480" w:lineRule="auto"/>
              <w:rPr>
                <w:del w:id="2306" w:author="Benton, Deon [2]" w:date="2023-10-13T14:55:00Z"/>
                <w:rFonts w:ascii="Times New Roman" w:eastAsia="Times New Roman" w:hAnsi="Times New Roman" w:cs="Times New Roman"/>
                <w:sz w:val="24"/>
                <w:szCs w:val="24"/>
              </w:rPr>
            </w:pPr>
            <w:del w:id="2307" w:author="Benton, Deon [2]" w:date="2023-10-13T14:55:00Z">
              <w:r w:rsidDel="009B41E4">
                <w:rPr>
                  <w:rFonts w:ascii="Times New Roman" w:eastAsia="Times New Roman" w:hAnsi="Times New Roman" w:cs="Times New Roman"/>
                  <w:sz w:val="24"/>
                  <w:szCs w:val="24"/>
                </w:rPr>
                <w:delText>.16</w:delText>
              </w:r>
            </w:del>
          </w:p>
        </w:tc>
        <w:tc>
          <w:tcPr>
            <w:tcW w:w="1073" w:type="dxa"/>
            <w:tcBorders>
              <w:top w:val="nil"/>
              <w:left w:val="nil"/>
              <w:bottom w:val="nil"/>
              <w:right w:val="nil"/>
            </w:tcBorders>
            <w:tcPrChange w:id="2308" w:author="Benton, Deon" w:date="2023-10-05T22:02:00Z">
              <w:tcPr>
                <w:tcW w:w="1073" w:type="dxa"/>
                <w:tcBorders>
                  <w:top w:val="nil"/>
                  <w:left w:val="nil"/>
                  <w:bottom w:val="nil"/>
                  <w:right w:val="nil"/>
                </w:tcBorders>
              </w:tcPr>
            </w:tcPrChange>
          </w:tcPr>
          <w:p w14:paraId="42FDD1A0" w14:textId="3AA89817" w:rsidR="00B51B4F" w:rsidDel="009B41E4" w:rsidRDefault="00E33573">
            <w:pPr>
              <w:spacing w:line="480" w:lineRule="auto"/>
              <w:rPr>
                <w:del w:id="2309" w:author="Benton, Deon [2]" w:date="2023-10-13T14:55:00Z"/>
                <w:rFonts w:ascii="Times New Roman" w:eastAsia="Times New Roman" w:hAnsi="Times New Roman" w:cs="Times New Roman"/>
                <w:sz w:val="24"/>
                <w:szCs w:val="24"/>
              </w:rPr>
            </w:pPr>
            <w:del w:id="2310" w:author="Benton, Deon [2]" w:date="2023-10-13T14:55:00Z">
              <w:r w:rsidDel="009B41E4">
                <w:rPr>
                  <w:rFonts w:ascii="Times New Roman" w:eastAsia="Times New Roman" w:hAnsi="Times New Roman" w:cs="Times New Roman"/>
                  <w:sz w:val="24"/>
                  <w:szCs w:val="24"/>
                </w:rPr>
                <w:delText>.20</w:delText>
              </w:r>
            </w:del>
          </w:p>
        </w:tc>
        <w:tc>
          <w:tcPr>
            <w:tcW w:w="1255" w:type="dxa"/>
            <w:tcBorders>
              <w:top w:val="nil"/>
              <w:left w:val="nil"/>
              <w:bottom w:val="nil"/>
              <w:right w:val="nil"/>
            </w:tcBorders>
            <w:tcPrChange w:id="2311" w:author="Benton, Deon" w:date="2023-10-05T22:02:00Z">
              <w:tcPr>
                <w:tcW w:w="1257" w:type="dxa"/>
                <w:gridSpan w:val="2"/>
                <w:tcBorders>
                  <w:top w:val="nil"/>
                  <w:left w:val="nil"/>
                  <w:bottom w:val="nil"/>
                  <w:right w:val="nil"/>
                </w:tcBorders>
              </w:tcPr>
            </w:tcPrChange>
          </w:tcPr>
          <w:p w14:paraId="1E5FD173" w14:textId="498BE796" w:rsidR="00B51B4F" w:rsidDel="009B41E4" w:rsidRDefault="00E33573">
            <w:pPr>
              <w:spacing w:line="480" w:lineRule="auto"/>
              <w:rPr>
                <w:del w:id="2312" w:author="Benton, Deon [2]" w:date="2023-10-13T14:55:00Z"/>
                <w:rFonts w:ascii="Times New Roman" w:eastAsia="Times New Roman" w:hAnsi="Times New Roman" w:cs="Times New Roman"/>
                <w:sz w:val="24"/>
                <w:szCs w:val="24"/>
              </w:rPr>
            </w:pPr>
            <w:del w:id="2313" w:author="Benton, Deon [2]" w:date="2023-10-13T14:55:00Z">
              <w:r w:rsidDel="009B41E4">
                <w:rPr>
                  <w:rFonts w:ascii="Times New Roman" w:eastAsia="Times New Roman" w:hAnsi="Times New Roman" w:cs="Times New Roman"/>
                  <w:sz w:val="24"/>
                  <w:szCs w:val="24"/>
                </w:rPr>
                <w:delText>.18</w:delText>
              </w:r>
            </w:del>
          </w:p>
        </w:tc>
        <w:tc>
          <w:tcPr>
            <w:tcW w:w="1168" w:type="dxa"/>
            <w:tcBorders>
              <w:top w:val="nil"/>
              <w:left w:val="nil"/>
              <w:bottom w:val="nil"/>
              <w:right w:val="nil"/>
            </w:tcBorders>
            <w:tcPrChange w:id="2314" w:author="Benton, Deon" w:date="2023-10-05T22:02:00Z">
              <w:tcPr>
                <w:tcW w:w="1168" w:type="dxa"/>
                <w:tcBorders>
                  <w:top w:val="nil"/>
                  <w:left w:val="nil"/>
                  <w:bottom w:val="nil"/>
                  <w:right w:val="nil"/>
                </w:tcBorders>
              </w:tcPr>
            </w:tcPrChange>
          </w:tcPr>
          <w:p w14:paraId="5CF2F8F3" w14:textId="1765AA92" w:rsidR="00B51B4F" w:rsidDel="009B41E4" w:rsidRDefault="00E33573">
            <w:pPr>
              <w:spacing w:line="480" w:lineRule="auto"/>
              <w:rPr>
                <w:del w:id="2315" w:author="Benton, Deon [2]" w:date="2023-10-13T14:55:00Z"/>
                <w:rFonts w:ascii="Times New Roman" w:eastAsia="Times New Roman" w:hAnsi="Times New Roman" w:cs="Times New Roman"/>
                <w:sz w:val="24"/>
                <w:szCs w:val="24"/>
              </w:rPr>
            </w:pPr>
            <w:del w:id="2316" w:author="Benton, Deon [2]" w:date="2023-10-13T14:55:00Z">
              <w:r w:rsidDel="009B41E4">
                <w:rPr>
                  <w:rFonts w:ascii="Times New Roman" w:eastAsia="Times New Roman" w:hAnsi="Times New Roman" w:cs="Times New Roman"/>
                  <w:sz w:val="24"/>
                  <w:szCs w:val="24"/>
                </w:rPr>
                <w:delText>.13</w:delText>
              </w:r>
            </w:del>
          </w:p>
        </w:tc>
        <w:tc>
          <w:tcPr>
            <w:tcW w:w="986" w:type="dxa"/>
            <w:tcBorders>
              <w:top w:val="nil"/>
              <w:left w:val="nil"/>
              <w:bottom w:val="nil"/>
              <w:right w:val="nil"/>
            </w:tcBorders>
            <w:tcPrChange w:id="2317" w:author="Benton, Deon" w:date="2023-10-05T22:02:00Z">
              <w:tcPr>
                <w:tcW w:w="986" w:type="dxa"/>
                <w:tcBorders>
                  <w:top w:val="nil"/>
                  <w:left w:val="nil"/>
                  <w:bottom w:val="nil"/>
                  <w:right w:val="nil"/>
                </w:tcBorders>
              </w:tcPr>
            </w:tcPrChange>
          </w:tcPr>
          <w:p w14:paraId="704569C0" w14:textId="5D10CB35" w:rsidR="00B51B4F" w:rsidDel="009B41E4" w:rsidRDefault="00E33573">
            <w:pPr>
              <w:spacing w:line="480" w:lineRule="auto"/>
              <w:rPr>
                <w:del w:id="2318" w:author="Benton, Deon [2]" w:date="2023-10-13T14:55:00Z"/>
                <w:rFonts w:ascii="Times New Roman" w:eastAsia="Times New Roman" w:hAnsi="Times New Roman" w:cs="Times New Roman"/>
                <w:sz w:val="24"/>
                <w:szCs w:val="24"/>
              </w:rPr>
            </w:pPr>
            <w:del w:id="2319" w:author="Benton, Deon [2]" w:date="2023-10-13T14:55:00Z">
              <w:r w:rsidDel="009B41E4">
                <w:rPr>
                  <w:rFonts w:ascii="Times New Roman" w:eastAsia="Times New Roman" w:hAnsi="Times New Roman" w:cs="Times New Roman"/>
                  <w:sz w:val="24"/>
                  <w:szCs w:val="24"/>
                </w:rPr>
                <w:delText>.11</w:delText>
              </w:r>
            </w:del>
          </w:p>
        </w:tc>
        <w:tc>
          <w:tcPr>
            <w:tcW w:w="1119" w:type="dxa"/>
            <w:tcBorders>
              <w:top w:val="nil"/>
              <w:left w:val="nil"/>
              <w:bottom w:val="nil"/>
              <w:right w:val="nil"/>
            </w:tcBorders>
            <w:tcPrChange w:id="2320" w:author="Benton, Deon" w:date="2023-10-05T22:02:00Z">
              <w:tcPr>
                <w:tcW w:w="1119" w:type="dxa"/>
                <w:tcBorders>
                  <w:top w:val="nil"/>
                  <w:left w:val="nil"/>
                  <w:bottom w:val="nil"/>
                  <w:right w:val="nil"/>
                </w:tcBorders>
              </w:tcPr>
            </w:tcPrChange>
          </w:tcPr>
          <w:p w14:paraId="31F6E509" w14:textId="78B11FA4" w:rsidR="00B51B4F" w:rsidDel="009B41E4" w:rsidRDefault="00E33573">
            <w:pPr>
              <w:spacing w:line="480" w:lineRule="auto"/>
              <w:rPr>
                <w:del w:id="2321" w:author="Benton, Deon [2]" w:date="2023-10-13T14:55:00Z"/>
                <w:rFonts w:ascii="Times New Roman" w:eastAsia="Times New Roman" w:hAnsi="Times New Roman" w:cs="Times New Roman"/>
                <w:sz w:val="24"/>
                <w:szCs w:val="24"/>
              </w:rPr>
            </w:pPr>
            <w:del w:id="2322" w:author="Benton, Deon [2]" w:date="2023-10-13T14:55:00Z">
              <w:r w:rsidDel="009B41E4">
                <w:rPr>
                  <w:rFonts w:ascii="Times New Roman" w:eastAsia="Times New Roman" w:hAnsi="Times New Roman" w:cs="Times New Roman"/>
                  <w:sz w:val="24"/>
                  <w:szCs w:val="24"/>
                </w:rPr>
                <w:delText>.15</w:delText>
              </w:r>
            </w:del>
          </w:p>
        </w:tc>
        <w:tc>
          <w:tcPr>
            <w:tcW w:w="1115" w:type="dxa"/>
            <w:tcBorders>
              <w:top w:val="nil"/>
              <w:left w:val="nil"/>
              <w:bottom w:val="nil"/>
              <w:right w:val="nil"/>
            </w:tcBorders>
            <w:tcPrChange w:id="2323" w:author="Benton, Deon" w:date="2023-10-05T22:02:00Z">
              <w:tcPr>
                <w:tcW w:w="1117" w:type="dxa"/>
                <w:gridSpan w:val="2"/>
                <w:tcBorders>
                  <w:top w:val="nil"/>
                  <w:left w:val="nil"/>
                  <w:bottom w:val="nil"/>
                  <w:right w:val="nil"/>
                </w:tcBorders>
              </w:tcPr>
            </w:tcPrChange>
          </w:tcPr>
          <w:p w14:paraId="67BD4E87" w14:textId="328F144D" w:rsidR="00B51B4F" w:rsidDel="009B41E4" w:rsidRDefault="00E33573">
            <w:pPr>
              <w:spacing w:line="480" w:lineRule="auto"/>
              <w:rPr>
                <w:del w:id="2324" w:author="Benton, Deon [2]" w:date="2023-10-13T14:55:00Z"/>
                <w:rFonts w:ascii="Times New Roman" w:eastAsia="Times New Roman" w:hAnsi="Times New Roman" w:cs="Times New Roman"/>
                <w:sz w:val="24"/>
                <w:szCs w:val="24"/>
              </w:rPr>
            </w:pPr>
            <w:del w:id="2325" w:author="Benton, Deon [2]" w:date="2023-10-13T14:55:00Z">
              <w:r w:rsidDel="009B41E4">
                <w:rPr>
                  <w:rFonts w:ascii="Times New Roman" w:eastAsia="Times New Roman" w:hAnsi="Times New Roman" w:cs="Times New Roman"/>
                  <w:sz w:val="24"/>
                  <w:szCs w:val="24"/>
                </w:rPr>
                <w:delText>.14</w:delText>
              </w:r>
            </w:del>
          </w:p>
        </w:tc>
      </w:tr>
      <w:tr w:rsidR="00B51B4F" w:rsidDel="009B41E4" w14:paraId="529A0F75" w14:textId="0F145614" w:rsidTr="0070788F">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2326" w:author="Benton, Deon" w:date="2023-10-05T22:02:00Z">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418"/>
          <w:jc w:val="center"/>
          <w:del w:id="2327" w:author="Benton, Deon [2]" w:date="2023-10-13T14:55:00Z"/>
          <w:trPrChange w:id="2328" w:author="Benton, Deon" w:date="2023-10-05T22:02:00Z">
            <w:trPr>
              <w:gridBefore w:val="1"/>
              <w:trHeight w:val="418"/>
              <w:jc w:val="center"/>
            </w:trPr>
          </w:trPrChange>
        </w:trPr>
        <w:tc>
          <w:tcPr>
            <w:tcW w:w="1168" w:type="dxa"/>
            <w:tcBorders>
              <w:top w:val="nil"/>
              <w:left w:val="nil"/>
              <w:bottom w:val="single" w:sz="4" w:space="0" w:color="000000"/>
              <w:right w:val="nil"/>
            </w:tcBorders>
            <w:tcPrChange w:id="2329" w:author="Benton, Deon" w:date="2023-10-05T22:02:00Z">
              <w:tcPr>
                <w:tcW w:w="1168" w:type="dxa"/>
                <w:tcBorders>
                  <w:top w:val="nil"/>
                  <w:left w:val="nil"/>
                  <w:bottom w:val="single" w:sz="4" w:space="0" w:color="000000"/>
                  <w:right w:val="nil"/>
                </w:tcBorders>
              </w:tcPr>
            </w:tcPrChange>
          </w:tcPr>
          <w:p w14:paraId="4A1DB259" w14:textId="522244BE" w:rsidR="00B51B4F" w:rsidDel="009B41E4" w:rsidRDefault="00B51B4F">
            <w:pPr>
              <w:spacing w:line="480" w:lineRule="auto"/>
              <w:rPr>
                <w:del w:id="2330" w:author="Benton, Deon [2]" w:date="2023-10-13T14:55:00Z"/>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Change w:id="2331" w:author="Benton, Deon" w:date="2023-10-05T22:02:00Z">
              <w:tcPr>
                <w:tcW w:w="997" w:type="dxa"/>
                <w:tcBorders>
                  <w:top w:val="nil"/>
                  <w:left w:val="nil"/>
                  <w:bottom w:val="single" w:sz="4" w:space="0" w:color="000000"/>
                  <w:right w:val="nil"/>
                </w:tcBorders>
              </w:tcPr>
            </w:tcPrChange>
          </w:tcPr>
          <w:p w14:paraId="704FD5BF" w14:textId="07B40A3D" w:rsidR="00B51B4F" w:rsidDel="009B41E4" w:rsidRDefault="00B51B4F">
            <w:pPr>
              <w:spacing w:line="480" w:lineRule="auto"/>
              <w:rPr>
                <w:del w:id="2332" w:author="Benton, Deon [2]" w:date="2023-10-13T14:55:00Z"/>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Change w:id="2333" w:author="Benton, Deon" w:date="2023-10-05T22:02:00Z">
              <w:tcPr>
                <w:tcW w:w="1073" w:type="dxa"/>
                <w:tcBorders>
                  <w:top w:val="nil"/>
                  <w:left w:val="nil"/>
                  <w:bottom w:val="single" w:sz="4" w:space="0" w:color="000000"/>
                  <w:right w:val="nil"/>
                </w:tcBorders>
              </w:tcPr>
            </w:tcPrChange>
          </w:tcPr>
          <w:p w14:paraId="41C80349" w14:textId="20F97824" w:rsidR="00B51B4F" w:rsidDel="009B41E4" w:rsidRDefault="00B51B4F">
            <w:pPr>
              <w:spacing w:line="480" w:lineRule="auto"/>
              <w:rPr>
                <w:del w:id="2334" w:author="Benton, Deon [2]" w:date="2023-10-13T14:55:00Z"/>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Change w:id="2335" w:author="Benton, Deon" w:date="2023-10-05T22:02:00Z">
              <w:tcPr>
                <w:tcW w:w="1257" w:type="dxa"/>
                <w:gridSpan w:val="2"/>
                <w:tcBorders>
                  <w:top w:val="nil"/>
                  <w:left w:val="nil"/>
                  <w:bottom w:val="single" w:sz="4" w:space="0" w:color="000000"/>
                  <w:right w:val="nil"/>
                </w:tcBorders>
              </w:tcPr>
            </w:tcPrChange>
          </w:tcPr>
          <w:p w14:paraId="3132EDF3" w14:textId="1D82B67A" w:rsidR="00B51B4F" w:rsidDel="009B41E4" w:rsidRDefault="00B51B4F">
            <w:pPr>
              <w:spacing w:line="480" w:lineRule="auto"/>
              <w:rPr>
                <w:del w:id="2336" w:author="Benton, Deon [2]" w:date="2023-10-13T14:55:00Z"/>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Change w:id="2337" w:author="Benton, Deon" w:date="2023-10-05T22:02:00Z">
              <w:tcPr>
                <w:tcW w:w="1168" w:type="dxa"/>
                <w:tcBorders>
                  <w:top w:val="nil"/>
                  <w:left w:val="nil"/>
                  <w:bottom w:val="single" w:sz="4" w:space="0" w:color="000000"/>
                  <w:right w:val="nil"/>
                </w:tcBorders>
              </w:tcPr>
            </w:tcPrChange>
          </w:tcPr>
          <w:p w14:paraId="09DF425F" w14:textId="3A9F1F0B" w:rsidR="00B51B4F" w:rsidDel="009B41E4" w:rsidRDefault="00B51B4F">
            <w:pPr>
              <w:spacing w:line="480" w:lineRule="auto"/>
              <w:rPr>
                <w:del w:id="2338" w:author="Benton, Deon [2]" w:date="2023-10-13T14:55:00Z"/>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Change w:id="2339" w:author="Benton, Deon" w:date="2023-10-05T22:02:00Z">
              <w:tcPr>
                <w:tcW w:w="986" w:type="dxa"/>
                <w:tcBorders>
                  <w:top w:val="nil"/>
                  <w:left w:val="nil"/>
                  <w:bottom w:val="single" w:sz="4" w:space="0" w:color="000000"/>
                  <w:right w:val="nil"/>
                </w:tcBorders>
              </w:tcPr>
            </w:tcPrChange>
          </w:tcPr>
          <w:p w14:paraId="5501E7BD" w14:textId="0576AFBB" w:rsidR="00B51B4F" w:rsidDel="009B41E4" w:rsidRDefault="00B51B4F">
            <w:pPr>
              <w:spacing w:line="480" w:lineRule="auto"/>
              <w:rPr>
                <w:del w:id="2340" w:author="Benton, Deon [2]" w:date="2023-10-13T14:55:00Z"/>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Change w:id="2341" w:author="Benton, Deon" w:date="2023-10-05T22:02:00Z">
              <w:tcPr>
                <w:tcW w:w="1119" w:type="dxa"/>
                <w:tcBorders>
                  <w:top w:val="nil"/>
                  <w:left w:val="nil"/>
                  <w:bottom w:val="single" w:sz="4" w:space="0" w:color="000000"/>
                  <w:right w:val="nil"/>
                </w:tcBorders>
              </w:tcPr>
            </w:tcPrChange>
          </w:tcPr>
          <w:p w14:paraId="45242476" w14:textId="35405E65" w:rsidR="00B51B4F" w:rsidDel="009B41E4" w:rsidRDefault="00B51B4F">
            <w:pPr>
              <w:spacing w:line="480" w:lineRule="auto"/>
              <w:rPr>
                <w:del w:id="2342" w:author="Benton, Deon [2]" w:date="2023-10-13T14:55:00Z"/>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Change w:id="2343" w:author="Benton, Deon" w:date="2023-10-05T22:02:00Z">
              <w:tcPr>
                <w:tcW w:w="1117" w:type="dxa"/>
                <w:gridSpan w:val="2"/>
                <w:tcBorders>
                  <w:top w:val="nil"/>
                  <w:left w:val="nil"/>
                  <w:bottom w:val="single" w:sz="4" w:space="0" w:color="000000"/>
                  <w:right w:val="nil"/>
                </w:tcBorders>
              </w:tcPr>
            </w:tcPrChange>
          </w:tcPr>
          <w:p w14:paraId="1697A4CD" w14:textId="01720AC8" w:rsidR="00B51B4F" w:rsidDel="009B41E4" w:rsidRDefault="00B51B4F">
            <w:pPr>
              <w:spacing w:line="480" w:lineRule="auto"/>
              <w:rPr>
                <w:del w:id="2344" w:author="Benton, Deon [2]" w:date="2023-10-13T14:55:00Z"/>
                <w:rFonts w:ascii="Times New Roman" w:eastAsia="Times New Roman" w:hAnsi="Times New Roman" w:cs="Times New Roman"/>
                <w:sz w:val="24"/>
                <w:szCs w:val="24"/>
              </w:rPr>
            </w:pPr>
          </w:p>
        </w:tc>
      </w:tr>
      <w:tr w:rsidR="00B51B4F" w:rsidDel="009B41E4" w14:paraId="42F18909" w14:textId="5BF5C3E8" w:rsidTr="00072C22">
        <w:trPr>
          <w:trHeight w:val="406"/>
          <w:jc w:val="center"/>
          <w:del w:id="2345" w:author="Benton, Deon [2]" w:date="2023-10-13T14:55:00Z"/>
        </w:trPr>
        <w:tc>
          <w:tcPr>
            <w:tcW w:w="8885" w:type="dxa"/>
            <w:gridSpan w:val="8"/>
            <w:tcBorders>
              <w:top w:val="single" w:sz="4" w:space="0" w:color="000000"/>
              <w:left w:val="nil"/>
              <w:bottom w:val="single" w:sz="4" w:space="0" w:color="000000"/>
              <w:right w:val="nil"/>
            </w:tcBorders>
          </w:tcPr>
          <w:p w14:paraId="7B4FE42D" w14:textId="48FAE37B" w:rsidR="00B51B4F" w:rsidDel="009B41E4" w:rsidRDefault="00E33573">
            <w:pPr>
              <w:spacing w:line="480" w:lineRule="auto"/>
              <w:jc w:val="center"/>
              <w:rPr>
                <w:del w:id="2346" w:author="Benton, Deon [2]" w:date="2023-10-13T14:55:00Z"/>
                <w:rFonts w:ascii="Times New Roman" w:eastAsia="Times New Roman" w:hAnsi="Times New Roman" w:cs="Times New Roman"/>
                <w:sz w:val="24"/>
                <w:szCs w:val="24"/>
              </w:rPr>
            </w:pPr>
            <w:del w:id="2347" w:author="Benton, Deon [2]" w:date="2023-10-13T14:55:00Z">
              <w:r w:rsidDel="009B41E4">
                <w:rPr>
                  <w:rFonts w:ascii="Times New Roman" w:eastAsia="Times New Roman" w:hAnsi="Times New Roman" w:cs="Times New Roman"/>
                  <w:sz w:val="24"/>
                  <w:szCs w:val="24"/>
                </w:rPr>
                <w:lastRenderedPageBreak/>
                <w:delText>(C) Model fit to the indirect screening-off data only</w:delText>
              </w:r>
            </w:del>
          </w:p>
        </w:tc>
      </w:tr>
      <w:tr w:rsidR="00B51B4F" w:rsidDel="009B41E4" w14:paraId="22BE769B" w14:textId="21ECF44B" w:rsidTr="00072C22">
        <w:trPr>
          <w:trHeight w:val="418"/>
          <w:jc w:val="center"/>
          <w:del w:id="2348" w:author="Benton, Deon [2]" w:date="2023-10-13T14:55:00Z"/>
        </w:trPr>
        <w:tc>
          <w:tcPr>
            <w:tcW w:w="4495" w:type="dxa"/>
            <w:gridSpan w:val="4"/>
            <w:tcBorders>
              <w:top w:val="single" w:sz="4" w:space="0" w:color="000000"/>
              <w:left w:val="nil"/>
              <w:bottom w:val="single" w:sz="4" w:space="0" w:color="000000"/>
              <w:right w:val="nil"/>
            </w:tcBorders>
          </w:tcPr>
          <w:p w14:paraId="4722ED52" w14:textId="2E3D9DC1" w:rsidR="00B51B4F" w:rsidDel="009B41E4" w:rsidRDefault="00E33573">
            <w:pPr>
              <w:spacing w:line="480" w:lineRule="auto"/>
              <w:jc w:val="center"/>
              <w:rPr>
                <w:del w:id="2349" w:author="Benton, Deon [2]" w:date="2023-10-13T14:55:00Z"/>
                <w:rFonts w:ascii="Times New Roman" w:eastAsia="Times New Roman" w:hAnsi="Times New Roman" w:cs="Times New Roman"/>
                <w:sz w:val="24"/>
                <w:szCs w:val="24"/>
              </w:rPr>
            </w:pPr>
            <w:del w:id="2350" w:author="Benton, Deon [2]" w:date="2023-10-13T14:55:00Z">
              <w:r w:rsidDel="009B41E4">
                <w:rPr>
                  <w:rFonts w:ascii="Times New Roman" w:eastAsia="Times New Roman" w:hAnsi="Times New Roman" w:cs="Times New Roman"/>
                  <w:sz w:val="24"/>
                  <w:szCs w:val="24"/>
                </w:rPr>
                <w:delText>Experiment 1</w:delText>
              </w:r>
            </w:del>
          </w:p>
        </w:tc>
        <w:tc>
          <w:tcPr>
            <w:tcW w:w="4390" w:type="dxa"/>
            <w:gridSpan w:val="4"/>
            <w:tcBorders>
              <w:top w:val="single" w:sz="4" w:space="0" w:color="000000"/>
              <w:left w:val="nil"/>
              <w:bottom w:val="single" w:sz="4" w:space="0" w:color="000000"/>
              <w:right w:val="nil"/>
            </w:tcBorders>
          </w:tcPr>
          <w:p w14:paraId="21F72E78" w14:textId="19E283F4" w:rsidR="00B51B4F" w:rsidDel="009B41E4" w:rsidRDefault="00E33573">
            <w:pPr>
              <w:spacing w:line="480" w:lineRule="auto"/>
              <w:jc w:val="center"/>
              <w:rPr>
                <w:del w:id="2351" w:author="Benton, Deon [2]" w:date="2023-10-13T14:55:00Z"/>
                <w:rFonts w:ascii="Times New Roman" w:eastAsia="Times New Roman" w:hAnsi="Times New Roman" w:cs="Times New Roman"/>
                <w:sz w:val="24"/>
                <w:szCs w:val="24"/>
              </w:rPr>
            </w:pPr>
            <w:del w:id="2352" w:author="Benton, Deon [2]" w:date="2023-10-13T14:55:00Z">
              <w:r w:rsidDel="009B41E4">
                <w:rPr>
                  <w:rFonts w:ascii="Times New Roman" w:eastAsia="Times New Roman" w:hAnsi="Times New Roman" w:cs="Times New Roman"/>
                  <w:sz w:val="24"/>
                  <w:szCs w:val="24"/>
                </w:rPr>
                <w:delText>Experiment 2</w:delText>
              </w:r>
            </w:del>
          </w:p>
        </w:tc>
      </w:tr>
      <w:tr w:rsidR="00B51B4F" w:rsidDel="009B41E4" w14:paraId="39D450D1" w14:textId="5EF2934A" w:rsidTr="0070788F">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2353" w:author="Benton, Deon" w:date="2023-10-05T22:02:00Z">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406"/>
          <w:jc w:val="center"/>
          <w:del w:id="2354" w:author="Benton, Deon [2]" w:date="2023-10-13T14:55:00Z"/>
          <w:trPrChange w:id="2355" w:author="Benton, Deon" w:date="2023-10-05T22:02:00Z">
            <w:trPr>
              <w:gridBefore w:val="1"/>
              <w:trHeight w:val="406"/>
              <w:jc w:val="center"/>
            </w:trPr>
          </w:trPrChange>
        </w:trPr>
        <w:tc>
          <w:tcPr>
            <w:tcW w:w="2165" w:type="dxa"/>
            <w:gridSpan w:val="2"/>
            <w:tcBorders>
              <w:top w:val="single" w:sz="4" w:space="0" w:color="000000"/>
              <w:left w:val="nil"/>
              <w:bottom w:val="single" w:sz="4" w:space="0" w:color="000000"/>
              <w:right w:val="nil"/>
            </w:tcBorders>
            <w:tcPrChange w:id="2356" w:author="Benton, Deon" w:date="2023-10-05T22:02:00Z">
              <w:tcPr>
                <w:tcW w:w="2165" w:type="dxa"/>
                <w:gridSpan w:val="2"/>
                <w:tcBorders>
                  <w:top w:val="single" w:sz="4" w:space="0" w:color="000000"/>
                  <w:left w:val="nil"/>
                  <w:bottom w:val="single" w:sz="4" w:space="0" w:color="000000"/>
                  <w:right w:val="nil"/>
                </w:tcBorders>
              </w:tcPr>
            </w:tcPrChange>
          </w:tcPr>
          <w:p w14:paraId="7FD8D6F2" w14:textId="60E03750" w:rsidR="00B51B4F" w:rsidDel="009B41E4" w:rsidRDefault="00E33573">
            <w:pPr>
              <w:spacing w:line="480" w:lineRule="auto"/>
              <w:jc w:val="center"/>
              <w:rPr>
                <w:del w:id="2357" w:author="Benton, Deon [2]" w:date="2023-10-13T14:55:00Z"/>
                <w:rFonts w:ascii="Times New Roman" w:eastAsia="Times New Roman" w:hAnsi="Times New Roman" w:cs="Times New Roman"/>
                <w:sz w:val="24"/>
                <w:szCs w:val="24"/>
              </w:rPr>
            </w:pPr>
            <w:del w:id="2358" w:author="Benton, Deon [2]" w:date="2023-10-13T14:55:00Z">
              <w:r w:rsidDel="009B41E4">
                <w:rPr>
                  <w:rFonts w:ascii="Times New Roman" w:eastAsia="Times New Roman" w:hAnsi="Times New Roman" w:cs="Times New Roman"/>
                  <w:sz w:val="24"/>
                  <w:szCs w:val="24"/>
                </w:rPr>
                <w:delText>Connectionist</w:delText>
              </w:r>
              <w:r w:rsidDel="009B41E4">
                <w:rPr>
                  <w:rFonts w:ascii="Times New Roman" w:eastAsia="Times New Roman" w:hAnsi="Times New Roman" w:cs="Times New Roman"/>
                  <w:sz w:val="24"/>
                  <w:szCs w:val="24"/>
                  <w:vertAlign w:val="superscript"/>
                </w:rPr>
                <w:delText>‡</w:delText>
              </w:r>
            </w:del>
          </w:p>
        </w:tc>
        <w:tc>
          <w:tcPr>
            <w:tcW w:w="2329" w:type="dxa"/>
            <w:gridSpan w:val="2"/>
            <w:tcBorders>
              <w:top w:val="single" w:sz="4" w:space="0" w:color="000000"/>
              <w:left w:val="nil"/>
              <w:bottom w:val="single" w:sz="4" w:space="0" w:color="000000"/>
              <w:right w:val="nil"/>
            </w:tcBorders>
            <w:tcPrChange w:id="2359" w:author="Benton, Deon" w:date="2023-10-05T22:02:00Z">
              <w:tcPr>
                <w:tcW w:w="2330" w:type="dxa"/>
                <w:gridSpan w:val="3"/>
                <w:tcBorders>
                  <w:top w:val="single" w:sz="4" w:space="0" w:color="000000"/>
                  <w:left w:val="nil"/>
                  <w:bottom w:val="single" w:sz="4" w:space="0" w:color="000000"/>
                  <w:right w:val="nil"/>
                </w:tcBorders>
              </w:tcPr>
            </w:tcPrChange>
          </w:tcPr>
          <w:p w14:paraId="3CBAFC6C" w14:textId="4928A858" w:rsidR="00B51B4F" w:rsidDel="009B41E4" w:rsidRDefault="00E33573">
            <w:pPr>
              <w:spacing w:line="480" w:lineRule="auto"/>
              <w:jc w:val="center"/>
              <w:rPr>
                <w:del w:id="2360" w:author="Benton, Deon [2]" w:date="2023-10-13T14:55:00Z"/>
                <w:rFonts w:ascii="Times New Roman" w:eastAsia="Times New Roman" w:hAnsi="Times New Roman" w:cs="Times New Roman"/>
                <w:sz w:val="24"/>
                <w:szCs w:val="24"/>
              </w:rPr>
            </w:pPr>
            <w:del w:id="2361" w:author="Benton, Deon [2]" w:date="2023-10-13T14:55:00Z">
              <w:r w:rsidDel="009B41E4">
                <w:rPr>
                  <w:rFonts w:ascii="Times New Roman" w:eastAsia="Times New Roman" w:hAnsi="Times New Roman" w:cs="Times New Roman"/>
                  <w:sz w:val="24"/>
                  <w:szCs w:val="24"/>
                </w:rPr>
                <w:delText>Bayesian Model</w:delText>
              </w:r>
            </w:del>
          </w:p>
        </w:tc>
        <w:tc>
          <w:tcPr>
            <w:tcW w:w="2154" w:type="dxa"/>
            <w:gridSpan w:val="2"/>
            <w:tcBorders>
              <w:top w:val="single" w:sz="4" w:space="0" w:color="000000"/>
              <w:left w:val="nil"/>
              <w:bottom w:val="single" w:sz="4" w:space="0" w:color="000000"/>
              <w:right w:val="nil"/>
            </w:tcBorders>
            <w:tcPrChange w:id="2362" w:author="Benton, Deon" w:date="2023-10-05T22:02:00Z">
              <w:tcPr>
                <w:tcW w:w="2154" w:type="dxa"/>
                <w:gridSpan w:val="2"/>
                <w:tcBorders>
                  <w:top w:val="single" w:sz="4" w:space="0" w:color="000000"/>
                  <w:left w:val="nil"/>
                  <w:bottom w:val="single" w:sz="4" w:space="0" w:color="000000"/>
                  <w:right w:val="nil"/>
                </w:tcBorders>
              </w:tcPr>
            </w:tcPrChange>
          </w:tcPr>
          <w:p w14:paraId="6C729479" w14:textId="1B8F5F08" w:rsidR="00B51B4F" w:rsidDel="009B41E4" w:rsidRDefault="00E33573">
            <w:pPr>
              <w:spacing w:line="480" w:lineRule="auto"/>
              <w:jc w:val="center"/>
              <w:rPr>
                <w:del w:id="2363" w:author="Benton, Deon [2]" w:date="2023-10-13T14:55:00Z"/>
                <w:rFonts w:ascii="Times New Roman" w:eastAsia="Times New Roman" w:hAnsi="Times New Roman" w:cs="Times New Roman"/>
                <w:sz w:val="24"/>
                <w:szCs w:val="24"/>
              </w:rPr>
            </w:pPr>
            <w:del w:id="2364" w:author="Benton, Deon [2]" w:date="2023-10-13T14:55:00Z">
              <w:r w:rsidDel="009B41E4">
                <w:rPr>
                  <w:rFonts w:ascii="Times New Roman" w:eastAsia="Times New Roman" w:hAnsi="Times New Roman" w:cs="Times New Roman"/>
                  <w:sz w:val="24"/>
                  <w:szCs w:val="24"/>
                </w:rPr>
                <w:delText>Connectionist</w:delText>
              </w:r>
            </w:del>
          </w:p>
        </w:tc>
        <w:tc>
          <w:tcPr>
            <w:tcW w:w="2235" w:type="dxa"/>
            <w:gridSpan w:val="2"/>
            <w:tcBorders>
              <w:top w:val="single" w:sz="4" w:space="0" w:color="000000"/>
              <w:left w:val="nil"/>
              <w:bottom w:val="single" w:sz="4" w:space="0" w:color="000000"/>
              <w:right w:val="nil"/>
            </w:tcBorders>
            <w:tcPrChange w:id="2365" w:author="Benton, Deon" w:date="2023-10-05T22:02:00Z">
              <w:tcPr>
                <w:tcW w:w="2236" w:type="dxa"/>
                <w:gridSpan w:val="3"/>
                <w:tcBorders>
                  <w:top w:val="single" w:sz="4" w:space="0" w:color="000000"/>
                  <w:left w:val="nil"/>
                  <w:bottom w:val="single" w:sz="4" w:space="0" w:color="000000"/>
                  <w:right w:val="nil"/>
                </w:tcBorders>
              </w:tcPr>
            </w:tcPrChange>
          </w:tcPr>
          <w:p w14:paraId="02B6CC9D" w14:textId="19FB7635" w:rsidR="00B51B4F" w:rsidDel="009B41E4" w:rsidRDefault="00E33573">
            <w:pPr>
              <w:spacing w:line="480" w:lineRule="auto"/>
              <w:jc w:val="center"/>
              <w:rPr>
                <w:del w:id="2366" w:author="Benton, Deon [2]" w:date="2023-10-13T14:55:00Z"/>
                <w:rFonts w:ascii="Times New Roman" w:eastAsia="Times New Roman" w:hAnsi="Times New Roman" w:cs="Times New Roman"/>
                <w:sz w:val="24"/>
                <w:szCs w:val="24"/>
              </w:rPr>
            </w:pPr>
            <w:del w:id="2367" w:author="Benton, Deon [2]" w:date="2023-10-13T14:55:00Z">
              <w:r w:rsidDel="009B41E4">
                <w:rPr>
                  <w:rFonts w:ascii="Times New Roman" w:eastAsia="Times New Roman" w:hAnsi="Times New Roman" w:cs="Times New Roman"/>
                  <w:sz w:val="24"/>
                  <w:szCs w:val="24"/>
                </w:rPr>
                <w:delText>Bayesian Model</w:delText>
              </w:r>
              <w:r w:rsidDel="009B41E4">
                <w:rPr>
                  <w:rFonts w:ascii="Times New Roman" w:eastAsia="Times New Roman" w:hAnsi="Times New Roman" w:cs="Times New Roman"/>
                  <w:sz w:val="24"/>
                  <w:szCs w:val="24"/>
                  <w:vertAlign w:val="superscript"/>
                </w:rPr>
                <w:delText>‡</w:delText>
              </w:r>
            </w:del>
          </w:p>
        </w:tc>
      </w:tr>
      <w:tr w:rsidR="00B51B4F" w:rsidDel="009B41E4" w14:paraId="219705E8" w14:textId="6C3E5E0F" w:rsidTr="0070788F">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2368" w:author="Benton, Deon" w:date="2023-10-05T22:02:00Z">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418"/>
          <w:jc w:val="center"/>
          <w:del w:id="2369" w:author="Benton, Deon [2]" w:date="2023-10-13T14:55:00Z"/>
          <w:trPrChange w:id="2370" w:author="Benton, Deon" w:date="2023-10-05T22:02:00Z">
            <w:trPr>
              <w:gridBefore w:val="1"/>
              <w:trHeight w:val="418"/>
              <w:jc w:val="center"/>
            </w:trPr>
          </w:trPrChange>
        </w:trPr>
        <w:tc>
          <w:tcPr>
            <w:tcW w:w="1168" w:type="dxa"/>
            <w:tcBorders>
              <w:top w:val="single" w:sz="4" w:space="0" w:color="000000"/>
              <w:left w:val="nil"/>
              <w:bottom w:val="nil"/>
              <w:right w:val="nil"/>
            </w:tcBorders>
            <w:tcPrChange w:id="2371" w:author="Benton, Deon" w:date="2023-10-05T22:02:00Z">
              <w:tcPr>
                <w:tcW w:w="1168" w:type="dxa"/>
                <w:tcBorders>
                  <w:top w:val="single" w:sz="4" w:space="0" w:color="000000"/>
                  <w:left w:val="nil"/>
                  <w:bottom w:val="nil"/>
                  <w:right w:val="nil"/>
                </w:tcBorders>
              </w:tcPr>
            </w:tcPrChange>
          </w:tcPr>
          <w:p w14:paraId="212D3B18" w14:textId="500FAA89" w:rsidR="00B51B4F" w:rsidDel="009B41E4" w:rsidRDefault="00E33573">
            <w:pPr>
              <w:spacing w:line="480" w:lineRule="auto"/>
              <w:rPr>
                <w:del w:id="2372" w:author="Benton, Deon [2]" w:date="2023-10-13T14:55:00Z"/>
                <w:rFonts w:ascii="Times New Roman" w:eastAsia="Times New Roman" w:hAnsi="Times New Roman" w:cs="Times New Roman"/>
                <w:sz w:val="24"/>
                <w:szCs w:val="24"/>
              </w:rPr>
            </w:pPr>
            <w:del w:id="2373" w:author="Benton, Deon [2]" w:date="2023-10-13T14:55:00Z">
              <w:r w:rsidDel="009B41E4">
                <w:rPr>
                  <w:rFonts w:ascii="Times New Roman" w:eastAsia="Times New Roman" w:hAnsi="Times New Roman" w:cs="Times New Roman"/>
                  <w:sz w:val="24"/>
                  <w:szCs w:val="24"/>
                </w:rPr>
                <w:delText>RMSE</w:delText>
              </w:r>
            </w:del>
          </w:p>
        </w:tc>
        <w:tc>
          <w:tcPr>
            <w:tcW w:w="997" w:type="dxa"/>
            <w:tcBorders>
              <w:top w:val="single" w:sz="4" w:space="0" w:color="000000"/>
              <w:left w:val="nil"/>
              <w:bottom w:val="nil"/>
              <w:right w:val="nil"/>
            </w:tcBorders>
            <w:tcPrChange w:id="2374" w:author="Benton, Deon" w:date="2023-10-05T22:02:00Z">
              <w:tcPr>
                <w:tcW w:w="997" w:type="dxa"/>
                <w:tcBorders>
                  <w:top w:val="single" w:sz="4" w:space="0" w:color="000000"/>
                  <w:left w:val="nil"/>
                  <w:bottom w:val="nil"/>
                  <w:right w:val="nil"/>
                </w:tcBorders>
              </w:tcPr>
            </w:tcPrChange>
          </w:tcPr>
          <w:p w14:paraId="5F40D80A" w14:textId="2CA432EA" w:rsidR="00B51B4F" w:rsidDel="009B41E4" w:rsidRDefault="00E33573">
            <w:pPr>
              <w:spacing w:line="480" w:lineRule="auto"/>
              <w:rPr>
                <w:del w:id="2375" w:author="Benton, Deon [2]" w:date="2023-10-13T14:55:00Z"/>
                <w:rFonts w:ascii="Times New Roman" w:eastAsia="Times New Roman" w:hAnsi="Times New Roman" w:cs="Times New Roman"/>
                <w:sz w:val="24"/>
                <w:szCs w:val="24"/>
              </w:rPr>
            </w:pPr>
            <w:del w:id="2376" w:author="Benton, Deon [2]" w:date="2023-10-13T14:55:00Z">
              <w:r w:rsidDel="009B41E4">
                <w:rPr>
                  <w:rFonts w:ascii="Times New Roman" w:eastAsia="Times New Roman" w:hAnsi="Times New Roman" w:cs="Times New Roman"/>
                  <w:sz w:val="24"/>
                  <w:szCs w:val="24"/>
                </w:rPr>
                <w:delText>MAE</w:delText>
              </w:r>
            </w:del>
          </w:p>
        </w:tc>
        <w:tc>
          <w:tcPr>
            <w:tcW w:w="1073" w:type="dxa"/>
            <w:tcBorders>
              <w:top w:val="single" w:sz="4" w:space="0" w:color="000000"/>
              <w:left w:val="nil"/>
              <w:bottom w:val="nil"/>
              <w:right w:val="nil"/>
            </w:tcBorders>
            <w:tcPrChange w:id="2377" w:author="Benton, Deon" w:date="2023-10-05T22:02:00Z">
              <w:tcPr>
                <w:tcW w:w="1073" w:type="dxa"/>
                <w:tcBorders>
                  <w:top w:val="single" w:sz="4" w:space="0" w:color="000000"/>
                  <w:left w:val="nil"/>
                  <w:bottom w:val="nil"/>
                  <w:right w:val="nil"/>
                </w:tcBorders>
              </w:tcPr>
            </w:tcPrChange>
          </w:tcPr>
          <w:p w14:paraId="55ACED0B" w14:textId="2BCA9EA5" w:rsidR="00B51B4F" w:rsidDel="009B41E4" w:rsidRDefault="00E33573">
            <w:pPr>
              <w:spacing w:line="480" w:lineRule="auto"/>
              <w:rPr>
                <w:del w:id="2378" w:author="Benton, Deon [2]" w:date="2023-10-13T14:55:00Z"/>
                <w:rFonts w:ascii="Times New Roman" w:eastAsia="Times New Roman" w:hAnsi="Times New Roman" w:cs="Times New Roman"/>
                <w:sz w:val="24"/>
                <w:szCs w:val="24"/>
              </w:rPr>
            </w:pPr>
            <w:del w:id="2379" w:author="Benton, Deon [2]" w:date="2023-10-13T14:55:00Z">
              <w:r w:rsidDel="009B41E4">
                <w:rPr>
                  <w:rFonts w:ascii="Times New Roman" w:eastAsia="Times New Roman" w:hAnsi="Times New Roman" w:cs="Times New Roman"/>
                  <w:sz w:val="24"/>
                  <w:szCs w:val="24"/>
                </w:rPr>
                <w:delText>RMSE</w:delText>
              </w:r>
            </w:del>
          </w:p>
        </w:tc>
        <w:tc>
          <w:tcPr>
            <w:tcW w:w="1255" w:type="dxa"/>
            <w:tcBorders>
              <w:top w:val="single" w:sz="4" w:space="0" w:color="000000"/>
              <w:left w:val="nil"/>
              <w:bottom w:val="nil"/>
              <w:right w:val="nil"/>
            </w:tcBorders>
            <w:tcPrChange w:id="2380" w:author="Benton, Deon" w:date="2023-10-05T22:02:00Z">
              <w:tcPr>
                <w:tcW w:w="1257" w:type="dxa"/>
                <w:gridSpan w:val="2"/>
                <w:tcBorders>
                  <w:top w:val="single" w:sz="4" w:space="0" w:color="000000"/>
                  <w:left w:val="nil"/>
                  <w:bottom w:val="nil"/>
                  <w:right w:val="nil"/>
                </w:tcBorders>
              </w:tcPr>
            </w:tcPrChange>
          </w:tcPr>
          <w:p w14:paraId="660EB109" w14:textId="63122559" w:rsidR="00B51B4F" w:rsidDel="009B41E4" w:rsidRDefault="00E33573">
            <w:pPr>
              <w:spacing w:line="480" w:lineRule="auto"/>
              <w:rPr>
                <w:del w:id="2381" w:author="Benton, Deon [2]" w:date="2023-10-13T14:55:00Z"/>
                <w:rFonts w:ascii="Times New Roman" w:eastAsia="Times New Roman" w:hAnsi="Times New Roman" w:cs="Times New Roman"/>
                <w:sz w:val="24"/>
                <w:szCs w:val="24"/>
              </w:rPr>
            </w:pPr>
            <w:del w:id="2382" w:author="Benton, Deon [2]" w:date="2023-10-13T14:55:00Z">
              <w:r w:rsidDel="009B41E4">
                <w:rPr>
                  <w:rFonts w:ascii="Times New Roman" w:eastAsia="Times New Roman" w:hAnsi="Times New Roman" w:cs="Times New Roman"/>
                  <w:sz w:val="24"/>
                  <w:szCs w:val="24"/>
                </w:rPr>
                <w:delText>MAE</w:delText>
              </w:r>
            </w:del>
          </w:p>
        </w:tc>
        <w:tc>
          <w:tcPr>
            <w:tcW w:w="1168" w:type="dxa"/>
            <w:tcBorders>
              <w:top w:val="single" w:sz="4" w:space="0" w:color="000000"/>
              <w:left w:val="nil"/>
              <w:bottom w:val="nil"/>
              <w:right w:val="nil"/>
            </w:tcBorders>
            <w:tcPrChange w:id="2383" w:author="Benton, Deon" w:date="2023-10-05T22:02:00Z">
              <w:tcPr>
                <w:tcW w:w="1168" w:type="dxa"/>
                <w:tcBorders>
                  <w:top w:val="single" w:sz="4" w:space="0" w:color="000000"/>
                  <w:left w:val="nil"/>
                  <w:bottom w:val="nil"/>
                  <w:right w:val="nil"/>
                </w:tcBorders>
              </w:tcPr>
            </w:tcPrChange>
          </w:tcPr>
          <w:p w14:paraId="5CAA91A4" w14:textId="238E40E5" w:rsidR="00B51B4F" w:rsidDel="009B41E4" w:rsidRDefault="00E33573">
            <w:pPr>
              <w:spacing w:line="480" w:lineRule="auto"/>
              <w:rPr>
                <w:del w:id="2384" w:author="Benton, Deon [2]" w:date="2023-10-13T14:55:00Z"/>
                <w:rFonts w:ascii="Times New Roman" w:eastAsia="Times New Roman" w:hAnsi="Times New Roman" w:cs="Times New Roman"/>
                <w:sz w:val="24"/>
                <w:szCs w:val="24"/>
              </w:rPr>
            </w:pPr>
            <w:del w:id="2385" w:author="Benton, Deon [2]" w:date="2023-10-13T14:55:00Z">
              <w:r w:rsidDel="009B41E4">
                <w:rPr>
                  <w:rFonts w:ascii="Times New Roman" w:eastAsia="Times New Roman" w:hAnsi="Times New Roman" w:cs="Times New Roman"/>
                  <w:sz w:val="24"/>
                  <w:szCs w:val="24"/>
                </w:rPr>
                <w:delText>RMSE</w:delText>
              </w:r>
            </w:del>
          </w:p>
        </w:tc>
        <w:tc>
          <w:tcPr>
            <w:tcW w:w="986" w:type="dxa"/>
            <w:tcBorders>
              <w:top w:val="single" w:sz="4" w:space="0" w:color="000000"/>
              <w:left w:val="nil"/>
              <w:bottom w:val="nil"/>
              <w:right w:val="nil"/>
            </w:tcBorders>
            <w:tcPrChange w:id="2386" w:author="Benton, Deon" w:date="2023-10-05T22:02:00Z">
              <w:tcPr>
                <w:tcW w:w="986" w:type="dxa"/>
                <w:tcBorders>
                  <w:top w:val="single" w:sz="4" w:space="0" w:color="000000"/>
                  <w:left w:val="nil"/>
                  <w:bottom w:val="nil"/>
                  <w:right w:val="nil"/>
                </w:tcBorders>
              </w:tcPr>
            </w:tcPrChange>
          </w:tcPr>
          <w:p w14:paraId="16A22596" w14:textId="29553CAB" w:rsidR="00B51B4F" w:rsidDel="009B41E4" w:rsidRDefault="00E33573">
            <w:pPr>
              <w:spacing w:line="480" w:lineRule="auto"/>
              <w:rPr>
                <w:del w:id="2387" w:author="Benton, Deon [2]" w:date="2023-10-13T14:55:00Z"/>
                <w:rFonts w:ascii="Times New Roman" w:eastAsia="Times New Roman" w:hAnsi="Times New Roman" w:cs="Times New Roman"/>
                <w:sz w:val="24"/>
                <w:szCs w:val="24"/>
              </w:rPr>
            </w:pPr>
            <w:del w:id="2388" w:author="Benton, Deon [2]" w:date="2023-10-13T14:55:00Z">
              <w:r w:rsidDel="009B41E4">
                <w:rPr>
                  <w:rFonts w:ascii="Times New Roman" w:eastAsia="Times New Roman" w:hAnsi="Times New Roman" w:cs="Times New Roman"/>
                  <w:sz w:val="24"/>
                  <w:szCs w:val="24"/>
                </w:rPr>
                <w:delText>MAE</w:delText>
              </w:r>
            </w:del>
          </w:p>
        </w:tc>
        <w:tc>
          <w:tcPr>
            <w:tcW w:w="1119" w:type="dxa"/>
            <w:tcBorders>
              <w:top w:val="single" w:sz="4" w:space="0" w:color="000000"/>
              <w:left w:val="nil"/>
              <w:bottom w:val="nil"/>
              <w:right w:val="nil"/>
            </w:tcBorders>
            <w:tcPrChange w:id="2389" w:author="Benton, Deon" w:date="2023-10-05T22:02:00Z">
              <w:tcPr>
                <w:tcW w:w="1119" w:type="dxa"/>
                <w:tcBorders>
                  <w:top w:val="single" w:sz="4" w:space="0" w:color="000000"/>
                  <w:left w:val="nil"/>
                  <w:bottom w:val="nil"/>
                  <w:right w:val="nil"/>
                </w:tcBorders>
              </w:tcPr>
            </w:tcPrChange>
          </w:tcPr>
          <w:p w14:paraId="65889945" w14:textId="525CCB6B" w:rsidR="00B51B4F" w:rsidDel="009B41E4" w:rsidRDefault="00E33573">
            <w:pPr>
              <w:spacing w:line="480" w:lineRule="auto"/>
              <w:rPr>
                <w:del w:id="2390" w:author="Benton, Deon [2]" w:date="2023-10-13T14:55:00Z"/>
                <w:rFonts w:ascii="Times New Roman" w:eastAsia="Times New Roman" w:hAnsi="Times New Roman" w:cs="Times New Roman"/>
                <w:sz w:val="24"/>
                <w:szCs w:val="24"/>
              </w:rPr>
            </w:pPr>
            <w:del w:id="2391" w:author="Benton, Deon [2]" w:date="2023-10-13T14:55:00Z">
              <w:r w:rsidDel="009B41E4">
                <w:rPr>
                  <w:rFonts w:ascii="Times New Roman" w:eastAsia="Times New Roman" w:hAnsi="Times New Roman" w:cs="Times New Roman"/>
                  <w:sz w:val="24"/>
                  <w:szCs w:val="24"/>
                </w:rPr>
                <w:delText>RMSE</w:delText>
              </w:r>
            </w:del>
          </w:p>
        </w:tc>
        <w:tc>
          <w:tcPr>
            <w:tcW w:w="1115" w:type="dxa"/>
            <w:tcBorders>
              <w:top w:val="single" w:sz="4" w:space="0" w:color="000000"/>
              <w:left w:val="nil"/>
              <w:bottom w:val="nil"/>
              <w:right w:val="nil"/>
            </w:tcBorders>
            <w:tcPrChange w:id="2392" w:author="Benton, Deon" w:date="2023-10-05T22:02:00Z">
              <w:tcPr>
                <w:tcW w:w="1117" w:type="dxa"/>
                <w:gridSpan w:val="2"/>
                <w:tcBorders>
                  <w:top w:val="single" w:sz="4" w:space="0" w:color="000000"/>
                  <w:left w:val="nil"/>
                  <w:bottom w:val="nil"/>
                  <w:right w:val="nil"/>
                </w:tcBorders>
              </w:tcPr>
            </w:tcPrChange>
          </w:tcPr>
          <w:p w14:paraId="446CEB98" w14:textId="6276378F" w:rsidR="00B51B4F" w:rsidDel="009B41E4" w:rsidRDefault="00E33573">
            <w:pPr>
              <w:spacing w:line="480" w:lineRule="auto"/>
              <w:rPr>
                <w:del w:id="2393" w:author="Benton, Deon [2]" w:date="2023-10-13T14:55:00Z"/>
                <w:rFonts w:ascii="Times New Roman" w:eastAsia="Times New Roman" w:hAnsi="Times New Roman" w:cs="Times New Roman"/>
                <w:sz w:val="24"/>
                <w:szCs w:val="24"/>
              </w:rPr>
            </w:pPr>
            <w:del w:id="2394" w:author="Benton, Deon [2]" w:date="2023-10-13T14:55:00Z">
              <w:r w:rsidDel="009B41E4">
                <w:rPr>
                  <w:rFonts w:ascii="Times New Roman" w:eastAsia="Times New Roman" w:hAnsi="Times New Roman" w:cs="Times New Roman"/>
                  <w:sz w:val="24"/>
                  <w:szCs w:val="24"/>
                </w:rPr>
                <w:delText>MAE</w:delText>
              </w:r>
            </w:del>
          </w:p>
        </w:tc>
      </w:tr>
      <w:tr w:rsidR="00B51B4F" w:rsidDel="009B41E4" w14:paraId="0CBF9116" w14:textId="34EFD703" w:rsidTr="0070788F">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2395" w:author="Benton, Deon" w:date="2023-10-05T22:02:00Z">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418"/>
          <w:jc w:val="center"/>
          <w:del w:id="2396" w:author="Benton, Deon [2]" w:date="2023-10-13T14:55:00Z"/>
          <w:trPrChange w:id="2397" w:author="Benton, Deon" w:date="2023-10-05T22:02:00Z">
            <w:trPr>
              <w:gridBefore w:val="1"/>
              <w:trHeight w:val="418"/>
              <w:jc w:val="center"/>
            </w:trPr>
          </w:trPrChange>
        </w:trPr>
        <w:tc>
          <w:tcPr>
            <w:tcW w:w="1168" w:type="dxa"/>
            <w:tcBorders>
              <w:top w:val="nil"/>
              <w:left w:val="nil"/>
              <w:bottom w:val="nil"/>
              <w:right w:val="nil"/>
            </w:tcBorders>
            <w:tcPrChange w:id="2398" w:author="Benton, Deon" w:date="2023-10-05T22:02:00Z">
              <w:tcPr>
                <w:tcW w:w="1168" w:type="dxa"/>
                <w:tcBorders>
                  <w:top w:val="nil"/>
                  <w:left w:val="nil"/>
                  <w:bottom w:val="nil"/>
                  <w:right w:val="nil"/>
                </w:tcBorders>
              </w:tcPr>
            </w:tcPrChange>
          </w:tcPr>
          <w:p w14:paraId="39CA4709" w14:textId="5CDAAFD3" w:rsidR="00B51B4F" w:rsidDel="009B41E4" w:rsidRDefault="00E33573">
            <w:pPr>
              <w:spacing w:line="480" w:lineRule="auto"/>
              <w:rPr>
                <w:del w:id="2399" w:author="Benton, Deon [2]" w:date="2023-10-13T14:55:00Z"/>
                <w:rFonts w:ascii="Times New Roman" w:eastAsia="Times New Roman" w:hAnsi="Times New Roman" w:cs="Times New Roman"/>
                <w:sz w:val="24"/>
                <w:szCs w:val="24"/>
              </w:rPr>
            </w:pPr>
            <w:del w:id="2400" w:author="Benton, Deon [2]" w:date="2023-10-13T14:55:00Z">
              <w:r w:rsidDel="009B41E4">
                <w:rPr>
                  <w:rFonts w:ascii="Times New Roman" w:eastAsia="Times New Roman" w:hAnsi="Times New Roman" w:cs="Times New Roman"/>
                  <w:sz w:val="24"/>
                  <w:szCs w:val="24"/>
                </w:rPr>
                <w:delText>.08</w:delText>
              </w:r>
            </w:del>
          </w:p>
        </w:tc>
        <w:tc>
          <w:tcPr>
            <w:tcW w:w="997" w:type="dxa"/>
            <w:tcBorders>
              <w:top w:val="nil"/>
              <w:left w:val="nil"/>
              <w:bottom w:val="nil"/>
              <w:right w:val="nil"/>
            </w:tcBorders>
            <w:tcPrChange w:id="2401" w:author="Benton, Deon" w:date="2023-10-05T22:02:00Z">
              <w:tcPr>
                <w:tcW w:w="997" w:type="dxa"/>
                <w:tcBorders>
                  <w:top w:val="nil"/>
                  <w:left w:val="nil"/>
                  <w:bottom w:val="nil"/>
                  <w:right w:val="nil"/>
                </w:tcBorders>
              </w:tcPr>
            </w:tcPrChange>
          </w:tcPr>
          <w:p w14:paraId="2013EF20" w14:textId="038729B6" w:rsidR="00B51B4F" w:rsidDel="009B41E4" w:rsidRDefault="00E33573">
            <w:pPr>
              <w:spacing w:line="480" w:lineRule="auto"/>
              <w:rPr>
                <w:del w:id="2402" w:author="Benton, Deon [2]" w:date="2023-10-13T14:55:00Z"/>
                <w:rFonts w:ascii="Times New Roman" w:eastAsia="Times New Roman" w:hAnsi="Times New Roman" w:cs="Times New Roman"/>
                <w:sz w:val="24"/>
                <w:szCs w:val="24"/>
              </w:rPr>
            </w:pPr>
            <w:del w:id="2403" w:author="Benton, Deon [2]" w:date="2023-10-13T14:55:00Z">
              <w:r w:rsidDel="009B41E4">
                <w:rPr>
                  <w:rFonts w:ascii="Times New Roman" w:eastAsia="Times New Roman" w:hAnsi="Times New Roman" w:cs="Times New Roman"/>
                  <w:sz w:val="24"/>
                  <w:szCs w:val="24"/>
                </w:rPr>
                <w:delText>.07</w:delText>
              </w:r>
            </w:del>
          </w:p>
        </w:tc>
        <w:tc>
          <w:tcPr>
            <w:tcW w:w="1073" w:type="dxa"/>
            <w:tcBorders>
              <w:top w:val="nil"/>
              <w:left w:val="nil"/>
              <w:bottom w:val="nil"/>
              <w:right w:val="nil"/>
            </w:tcBorders>
            <w:tcPrChange w:id="2404" w:author="Benton, Deon" w:date="2023-10-05T22:02:00Z">
              <w:tcPr>
                <w:tcW w:w="1073" w:type="dxa"/>
                <w:tcBorders>
                  <w:top w:val="nil"/>
                  <w:left w:val="nil"/>
                  <w:bottom w:val="nil"/>
                  <w:right w:val="nil"/>
                </w:tcBorders>
              </w:tcPr>
            </w:tcPrChange>
          </w:tcPr>
          <w:p w14:paraId="37C963B6" w14:textId="0DE094F0" w:rsidR="00B51B4F" w:rsidDel="009B41E4" w:rsidRDefault="00E33573">
            <w:pPr>
              <w:spacing w:line="480" w:lineRule="auto"/>
              <w:rPr>
                <w:del w:id="2405" w:author="Benton, Deon [2]" w:date="2023-10-13T14:55:00Z"/>
                <w:rFonts w:ascii="Times New Roman" w:eastAsia="Times New Roman" w:hAnsi="Times New Roman" w:cs="Times New Roman"/>
                <w:sz w:val="24"/>
                <w:szCs w:val="24"/>
              </w:rPr>
            </w:pPr>
            <w:del w:id="2406" w:author="Benton, Deon [2]" w:date="2023-10-13T14:55:00Z">
              <w:r w:rsidDel="009B41E4">
                <w:rPr>
                  <w:rFonts w:ascii="Times New Roman" w:eastAsia="Times New Roman" w:hAnsi="Times New Roman" w:cs="Times New Roman"/>
                  <w:sz w:val="24"/>
                  <w:szCs w:val="24"/>
                </w:rPr>
                <w:delText>.18</w:delText>
              </w:r>
            </w:del>
          </w:p>
        </w:tc>
        <w:tc>
          <w:tcPr>
            <w:tcW w:w="1255" w:type="dxa"/>
            <w:tcBorders>
              <w:top w:val="nil"/>
              <w:left w:val="nil"/>
              <w:bottom w:val="nil"/>
              <w:right w:val="nil"/>
            </w:tcBorders>
            <w:tcPrChange w:id="2407" w:author="Benton, Deon" w:date="2023-10-05T22:02:00Z">
              <w:tcPr>
                <w:tcW w:w="1257" w:type="dxa"/>
                <w:gridSpan w:val="2"/>
                <w:tcBorders>
                  <w:top w:val="nil"/>
                  <w:left w:val="nil"/>
                  <w:bottom w:val="nil"/>
                  <w:right w:val="nil"/>
                </w:tcBorders>
              </w:tcPr>
            </w:tcPrChange>
          </w:tcPr>
          <w:p w14:paraId="440302BA" w14:textId="520A540D" w:rsidR="00B51B4F" w:rsidDel="009B41E4" w:rsidRDefault="00E33573">
            <w:pPr>
              <w:spacing w:line="480" w:lineRule="auto"/>
              <w:rPr>
                <w:del w:id="2408" w:author="Benton, Deon [2]" w:date="2023-10-13T14:55:00Z"/>
                <w:rFonts w:ascii="Times New Roman" w:eastAsia="Times New Roman" w:hAnsi="Times New Roman" w:cs="Times New Roman"/>
                <w:sz w:val="24"/>
                <w:szCs w:val="24"/>
              </w:rPr>
            </w:pPr>
            <w:del w:id="2409" w:author="Benton, Deon [2]" w:date="2023-10-13T14:55:00Z">
              <w:r w:rsidDel="009B41E4">
                <w:rPr>
                  <w:rFonts w:ascii="Times New Roman" w:eastAsia="Times New Roman" w:hAnsi="Times New Roman" w:cs="Times New Roman"/>
                  <w:sz w:val="24"/>
                  <w:szCs w:val="24"/>
                </w:rPr>
                <w:delText>.16</w:delText>
              </w:r>
            </w:del>
          </w:p>
        </w:tc>
        <w:tc>
          <w:tcPr>
            <w:tcW w:w="1168" w:type="dxa"/>
            <w:tcBorders>
              <w:top w:val="nil"/>
              <w:left w:val="nil"/>
              <w:bottom w:val="nil"/>
              <w:right w:val="nil"/>
            </w:tcBorders>
            <w:tcPrChange w:id="2410" w:author="Benton, Deon" w:date="2023-10-05T22:02:00Z">
              <w:tcPr>
                <w:tcW w:w="1168" w:type="dxa"/>
                <w:tcBorders>
                  <w:top w:val="nil"/>
                  <w:left w:val="nil"/>
                  <w:bottom w:val="nil"/>
                  <w:right w:val="nil"/>
                </w:tcBorders>
              </w:tcPr>
            </w:tcPrChange>
          </w:tcPr>
          <w:p w14:paraId="428C6998" w14:textId="5A90D776" w:rsidR="00B51B4F" w:rsidDel="009B41E4" w:rsidRDefault="00E33573">
            <w:pPr>
              <w:spacing w:line="480" w:lineRule="auto"/>
              <w:rPr>
                <w:del w:id="2411" w:author="Benton, Deon [2]" w:date="2023-10-13T14:55:00Z"/>
                <w:rFonts w:ascii="Times New Roman" w:eastAsia="Times New Roman" w:hAnsi="Times New Roman" w:cs="Times New Roman"/>
                <w:sz w:val="24"/>
                <w:szCs w:val="24"/>
              </w:rPr>
            </w:pPr>
            <w:del w:id="2412" w:author="Benton, Deon [2]" w:date="2023-10-13T14:55:00Z">
              <w:r w:rsidDel="009B41E4">
                <w:rPr>
                  <w:rFonts w:ascii="Times New Roman" w:eastAsia="Times New Roman" w:hAnsi="Times New Roman" w:cs="Times New Roman"/>
                  <w:sz w:val="24"/>
                  <w:szCs w:val="24"/>
                </w:rPr>
                <w:delText>.11</w:delText>
              </w:r>
            </w:del>
          </w:p>
        </w:tc>
        <w:tc>
          <w:tcPr>
            <w:tcW w:w="986" w:type="dxa"/>
            <w:tcBorders>
              <w:top w:val="nil"/>
              <w:left w:val="nil"/>
              <w:bottom w:val="nil"/>
              <w:right w:val="nil"/>
            </w:tcBorders>
            <w:tcPrChange w:id="2413" w:author="Benton, Deon" w:date="2023-10-05T22:02:00Z">
              <w:tcPr>
                <w:tcW w:w="986" w:type="dxa"/>
                <w:tcBorders>
                  <w:top w:val="nil"/>
                  <w:left w:val="nil"/>
                  <w:bottom w:val="nil"/>
                  <w:right w:val="nil"/>
                </w:tcBorders>
              </w:tcPr>
            </w:tcPrChange>
          </w:tcPr>
          <w:p w14:paraId="1FBBC5C3" w14:textId="7491FE01" w:rsidR="00B51B4F" w:rsidDel="009B41E4" w:rsidRDefault="00E33573">
            <w:pPr>
              <w:spacing w:line="480" w:lineRule="auto"/>
              <w:rPr>
                <w:del w:id="2414" w:author="Benton, Deon [2]" w:date="2023-10-13T14:55:00Z"/>
                <w:rFonts w:ascii="Times New Roman" w:eastAsia="Times New Roman" w:hAnsi="Times New Roman" w:cs="Times New Roman"/>
                <w:sz w:val="24"/>
                <w:szCs w:val="24"/>
              </w:rPr>
            </w:pPr>
            <w:del w:id="2415" w:author="Benton, Deon [2]" w:date="2023-10-13T14:55:00Z">
              <w:r w:rsidDel="009B41E4">
                <w:rPr>
                  <w:rFonts w:ascii="Times New Roman" w:eastAsia="Times New Roman" w:hAnsi="Times New Roman" w:cs="Times New Roman"/>
                  <w:sz w:val="24"/>
                  <w:szCs w:val="24"/>
                </w:rPr>
                <w:delText>.11</w:delText>
              </w:r>
            </w:del>
          </w:p>
        </w:tc>
        <w:tc>
          <w:tcPr>
            <w:tcW w:w="1119" w:type="dxa"/>
            <w:tcBorders>
              <w:top w:val="nil"/>
              <w:left w:val="nil"/>
              <w:bottom w:val="nil"/>
              <w:right w:val="nil"/>
            </w:tcBorders>
            <w:tcPrChange w:id="2416" w:author="Benton, Deon" w:date="2023-10-05T22:02:00Z">
              <w:tcPr>
                <w:tcW w:w="1119" w:type="dxa"/>
                <w:tcBorders>
                  <w:top w:val="nil"/>
                  <w:left w:val="nil"/>
                  <w:bottom w:val="nil"/>
                  <w:right w:val="nil"/>
                </w:tcBorders>
              </w:tcPr>
            </w:tcPrChange>
          </w:tcPr>
          <w:p w14:paraId="019E7FA4" w14:textId="3249A442" w:rsidR="00B51B4F" w:rsidDel="009B41E4" w:rsidRDefault="00E33573">
            <w:pPr>
              <w:spacing w:line="480" w:lineRule="auto"/>
              <w:rPr>
                <w:del w:id="2417" w:author="Benton, Deon [2]" w:date="2023-10-13T14:55:00Z"/>
                <w:rFonts w:ascii="Times New Roman" w:eastAsia="Times New Roman" w:hAnsi="Times New Roman" w:cs="Times New Roman"/>
                <w:sz w:val="24"/>
                <w:szCs w:val="24"/>
              </w:rPr>
            </w:pPr>
            <w:del w:id="2418" w:author="Benton, Deon [2]" w:date="2023-10-13T14:55:00Z">
              <w:r w:rsidDel="009B41E4">
                <w:rPr>
                  <w:rFonts w:ascii="Times New Roman" w:eastAsia="Times New Roman" w:hAnsi="Times New Roman" w:cs="Times New Roman"/>
                  <w:sz w:val="24"/>
                  <w:szCs w:val="24"/>
                </w:rPr>
                <w:delText>.12</w:delText>
              </w:r>
            </w:del>
          </w:p>
        </w:tc>
        <w:tc>
          <w:tcPr>
            <w:tcW w:w="1115" w:type="dxa"/>
            <w:tcBorders>
              <w:top w:val="nil"/>
              <w:left w:val="nil"/>
              <w:bottom w:val="nil"/>
              <w:right w:val="nil"/>
            </w:tcBorders>
            <w:tcPrChange w:id="2419" w:author="Benton, Deon" w:date="2023-10-05T22:02:00Z">
              <w:tcPr>
                <w:tcW w:w="1117" w:type="dxa"/>
                <w:gridSpan w:val="2"/>
                <w:tcBorders>
                  <w:top w:val="nil"/>
                  <w:left w:val="nil"/>
                  <w:bottom w:val="nil"/>
                  <w:right w:val="nil"/>
                </w:tcBorders>
              </w:tcPr>
            </w:tcPrChange>
          </w:tcPr>
          <w:p w14:paraId="38937A17" w14:textId="068845F1" w:rsidR="00B51B4F" w:rsidDel="009B41E4" w:rsidRDefault="00E33573">
            <w:pPr>
              <w:spacing w:line="480" w:lineRule="auto"/>
              <w:rPr>
                <w:del w:id="2420" w:author="Benton, Deon [2]" w:date="2023-10-13T14:55:00Z"/>
                <w:rFonts w:ascii="Times New Roman" w:eastAsia="Times New Roman" w:hAnsi="Times New Roman" w:cs="Times New Roman"/>
                <w:sz w:val="24"/>
                <w:szCs w:val="24"/>
              </w:rPr>
            </w:pPr>
            <w:del w:id="2421" w:author="Benton, Deon [2]" w:date="2023-10-13T14:55:00Z">
              <w:r w:rsidDel="009B41E4">
                <w:rPr>
                  <w:rFonts w:ascii="Times New Roman" w:eastAsia="Times New Roman" w:hAnsi="Times New Roman" w:cs="Times New Roman"/>
                  <w:sz w:val="24"/>
                  <w:szCs w:val="24"/>
                </w:rPr>
                <w:delText>.03</w:delText>
              </w:r>
            </w:del>
          </w:p>
        </w:tc>
      </w:tr>
      <w:tr w:rsidR="00B51B4F" w:rsidDel="009B41E4" w14:paraId="5E5358C6" w14:textId="5F2AB1E0" w:rsidTr="0070788F">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2422" w:author="Benton, Deon" w:date="2023-10-05T22:02:00Z">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406"/>
          <w:jc w:val="center"/>
          <w:del w:id="2423" w:author="Benton, Deon [2]" w:date="2023-10-13T14:55:00Z"/>
          <w:trPrChange w:id="2424" w:author="Benton, Deon" w:date="2023-10-05T22:02:00Z">
            <w:trPr>
              <w:gridBefore w:val="1"/>
              <w:trHeight w:val="406"/>
              <w:jc w:val="center"/>
            </w:trPr>
          </w:trPrChange>
        </w:trPr>
        <w:tc>
          <w:tcPr>
            <w:tcW w:w="1168" w:type="dxa"/>
            <w:tcBorders>
              <w:top w:val="nil"/>
              <w:left w:val="nil"/>
              <w:bottom w:val="single" w:sz="4" w:space="0" w:color="000000"/>
              <w:right w:val="nil"/>
            </w:tcBorders>
            <w:tcPrChange w:id="2425" w:author="Benton, Deon" w:date="2023-10-05T22:02:00Z">
              <w:tcPr>
                <w:tcW w:w="1168" w:type="dxa"/>
                <w:tcBorders>
                  <w:top w:val="nil"/>
                  <w:left w:val="nil"/>
                  <w:bottom w:val="single" w:sz="4" w:space="0" w:color="000000"/>
                  <w:right w:val="nil"/>
                </w:tcBorders>
              </w:tcPr>
            </w:tcPrChange>
          </w:tcPr>
          <w:p w14:paraId="2C2DB7EF" w14:textId="70186B39" w:rsidR="00B51B4F" w:rsidDel="009B41E4" w:rsidRDefault="00B51B4F">
            <w:pPr>
              <w:spacing w:line="480" w:lineRule="auto"/>
              <w:rPr>
                <w:del w:id="2426" w:author="Benton, Deon [2]" w:date="2023-10-13T14:55:00Z"/>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Change w:id="2427" w:author="Benton, Deon" w:date="2023-10-05T22:02:00Z">
              <w:tcPr>
                <w:tcW w:w="997" w:type="dxa"/>
                <w:tcBorders>
                  <w:top w:val="nil"/>
                  <w:left w:val="nil"/>
                  <w:bottom w:val="single" w:sz="4" w:space="0" w:color="000000"/>
                  <w:right w:val="nil"/>
                </w:tcBorders>
              </w:tcPr>
            </w:tcPrChange>
          </w:tcPr>
          <w:p w14:paraId="70F6157A" w14:textId="73D66171" w:rsidR="00B51B4F" w:rsidDel="009B41E4" w:rsidRDefault="00B51B4F">
            <w:pPr>
              <w:spacing w:line="480" w:lineRule="auto"/>
              <w:rPr>
                <w:del w:id="2428" w:author="Benton, Deon [2]" w:date="2023-10-13T14:55:00Z"/>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Change w:id="2429" w:author="Benton, Deon" w:date="2023-10-05T22:02:00Z">
              <w:tcPr>
                <w:tcW w:w="1073" w:type="dxa"/>
                <w:tcBorders>
                  <w:top w:val="nil"/>
                  <w:left w:val="nil"/>
                  <w:bottom w:val="single" w:sz="4" w:space="0" w:color="000000"/>
                  <w:right w:val="nil"/>
                </w:tcBorders>
              </w:tcPr>
            </w:tcPrChange>
          </w:tcPr>
          <w:p w14:paraId="2BA2D85E" w14:textId="02651016" w:rsidR="00B51B4F" w:rsidDel="009B41E4" w:rsidRDefault="00B51B4F">
            <w:pPr>
              <w:spacing w:line="480" w:lineRule="auto"/>
              <w:rPr>
                <w:del w:id="2430" w:author="Benton, Deon [2]" w:date="2023-10-13T14:55:00Z"/>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Change w:id="2431" w:author="Benton, Deon" w:date="2023-10-05T22:02:00Z">
              <w:tcPr>
                <w:tcW w:w="1257" w:type="dxa"/>
                <w:gridSpan w:val="2"/>
                <w:tcBorders>
                  <w:top w:val="nil"/>
                  <w:left w:val="nil"/>
                  <w:bottom w:val="single" w:sz="4" w:space="0" w:color="000000"/>
                  <w:right w:val="nil"/>
                </w:tcBorders>
              </w:tcPr>
            </w:tcPrChange>
          </w:tcPr>
          <w:p w14:paraId="2153491F" w14:textId="7A26BBFC" w:rsidR="00B51B4F" w:rsidDel="009B41E4" w:rsidRDefault="00B51B4F">
            <w:pPr>
              <w:spacing w:line="480" w:lineRule="auto"/>
              <w:rPr>
                <w:del w:id="2432" w:author="Benton, Deon [2]" w:date="2023-10-13T14:55:00Z"/>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Change w:id="2433" w:author="Benton, Deon" w:date="2023-10-05T22:02:00Z">
              <w:tcPr>
                <w:tcW w:w="1168" w:type="dxa"/>
                <w:tcBorders>
                  <w:top w:val="nil"/>
                  <w:left w:val="nil"/>
                  <w:bottom w:val="single" w:sz="4" w:space="0" w:color="000000"/>
                  <w:right w:val="nil"/>
                </w:tcBorders>
              </w:tcPr>
            </w:tcPrChange>
          </w:tcPr>
          <w:p w14:paraId="1328DBDE" w14:textId="3B06A1E5" w:rsidR="00B51B4F" w:rsidDel="009B41E4" w:rsidRDefault="00B51B4F">
            <w:pPr>
              <w:spacing w:line="480" w:lineRule="auto"/>
              <w:rPr>
                <w:del w:id="2434" w:author="Benton, Deon [2]" w:date="2023-10-13T14:55:00Z"/>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Change w:id="2435" w:author="Benton, Deon" w:date="2023-10-05T22:02:00Z">
              <w:tcPr>
                <w:tcW w:w="986" w:type="dxa"/>
                <w:tcBorders>
                  <w:top w:val="nil"/>
                  <w:left w:val="nil"/>
                  <w:bottom w:val="single" w:sz="4" w:space="0" w:color="000000"/>
                  <w:right w:val="nil"/>
                </w:tcBorders>
              </w:tcPr>
            </w:tcPrChange>
          </w:tcPr>
          <w:p w14:paraId="21879091" w14:textId="087D959A" w:rsidR="00B51B4F" w:rsidDel="009B41E4" w:rsidRDefault="00B51B4F">
            <w:pPr>
              <w:spacing w:line="480" w:lineRule="auto"/>
              <w:rPr>
                <w:del w:id="2436" w:author="Benton, Deon [2]" w:date="2023-10-13T14:55:00Z"/>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Change w:id="2437" w:author="Benton, Deon" w:date="2023-10-05T22:02:00Z">
              <w:tcPr>
                <w:tcW w:w="1119" w:type="dxa"/>
                <w:tcBorders>
                  <w:top w:val="nil"/>
                  <w:left w:val="nil"/>
                  <w:bottom w:val="single" w:sz="4" w:space="0" w:color="000000"/>
                  <w:right w:val="nil"/>
                </w:tcBorders>
              </w:tcPr>
            </w:tcPrChange>
          </w:tcPr>
          <w:p w14:paraId="68C1D800" w14:textId="54E0EC64" w:rsidR="00B51B4F" w:rsidDel="009B41E4" w:rsidRDefault="00B51B4F">
            <w:pPr>
              <w:spacing w:line="480" w:lineRule="auto"/>
              <w:rPr>
                <w:del w:id="2438" w:author="Benton, Deon [2]" w:date="2023-10-13T14:55:00Z"/>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Change w:id="2439" w:author="Benton, Deon" w:date="2023-10-05T22:02:00Z">
              <w:tcPr>
                <w:tcW w:w="1117" w:type="dxa"/>
                <w:gridSpan w:val="2"/>
                <w:tcBorders>
                  <w:top w:val="nil"/>
                  <w:left w:val="nil"/>
                  <w:bottom w:val="single" w:sz="4" w:space="0" w:color="000000"/>
                  <w:right w:val="nil"/>
                </w:tcBorders>
              </w:tcPr>
            </w:tcPrChange>
          </w:tcPr>
          <w:p w14:paraId="6F886338" w14:textId="53D9A20D" w:rsidR="00B51B4F" w:rsidDel="009B41E4" w:rsidRDefault="00B51B4F">
            <w:pPr>
              <w:spacing w:line="480" w:lineRule="auto"/>
              <w:rPr>
                <w:del w:id="2440" w:author="Benton, Deon [2]" w:date="2023-10-13T14:55:00Z"/>
                <w:rFonts w:ascii="Times New Roman" w:eastAsia="Times New Roman" w:hAnsi="Times New Roman" w:cs="Times New Roman"/>
                <w:sz w:val="24"/>
                <w:szCs w:val="24"/>
              </w:rPr>
            </w:pPr>
          </w:p>
        </w:tc>
      </w:tr>
      <w:tr w:rsidR="00B51B4F" w:rsidDel="009B41E4" w14:paraId="092A3B96" w14:textId="7E0942FA" w:rsidTr="00072C22">
        <w:trPr>
          <w:trHeight w:val="406"/>
          <w:jc w:val="center"/>
          <w:del w:id="2441" w:author="Benton, Deon [2]" w:date="2023-10-13T14:55:00Z"/>
        </w:trPr>
        <w:tc>
          <w:tcPr>
            <w:tcW w:w="8885" w:type="dxa"/>
            <w:gridSpan w:val="8"/>
            <w:tcBorders>
              <w:top w:val="single" w:sz="4" w:space="0" w:color="000000"/>
              <w:left w:val="nil"/>
              <w:bottom w:val="single" w:sz="4" w:space="0" w:color="000000"/>
              <w:right w:val="nil"/>
            </w:tcBorders>
          </w:tcPr>
          <w:p w14:paraId="3E818077" w14:textId="7ED64B07" w:rsidR="00B51B4F" w:rsidDel="009B41E4" w:rsidRDefault="00E33573">
            <w:pPr>
              <w:spacing w:line="480" w:lineRule="auto"/>
              <w:jc w:val="center"/>
              <w:rPr>
                <w:del w:id="2442" w:author="Benton, Deon [2]" w:date="2023-10-13T14:55:00Z"/>
                <w:rFonts w:ascii="Times New Roman" w:eastAsia="Times New Roman" w:hAnsi="Times New Roman" w:cs="Times New Roman"/>
                <w:sz w:val="24"/>
                <w:szCs w:val="24"/>
              </w:rPr>
            </w:pPr>
            <w:del w:id="2443" w:author="Benton, Deon [2]" w:date="2023-10-13T14:55:00Z">
              <w:r w:rsidDel="009B41E4">
                <w:rPr>
                  <w:rFonts w:ascii="Times New Roman" w:eastAsia="Times New Roman" w:hAnsi="Times New Roman" w:cs="Times New Roman"/>
                  <w:sz w:val="24"/>
                  <w:szCs w:val="24"/>
                </w:rPr>
                <w:delText>(D) Model fit to the experimental trials only</w:delText>
              </w:r>
            </w:del>
          </w:p>
        </w:tc>
      </w:tr>
      <w:tr w:rsidR="00B51B4F" w:rsidDel="009B41E4" w14:paraId="436488D0" w14:textId="543AD21A" w:rsidTr="00072C22">
        <w:trPr>
          <w:trHeight w:val="418"/>
          <w:jc w:val="center"/>
          <w:del w:id="2444" w:author="Benton, Deon [2]" w:date="2023-10-13T14:55:00Z"/>
        </w:trPr>
        <w:tc>
          <w:tcPr>
            <w:tcW w:w="4495" w:type="dxa"/>
            <w:gridSpan w:val="4"/>
            <w:tcBorders>
              <w:top w:val="single" w:sz="4" w:space="0" w:color="000000"/>
              <w:left w:val="nil"/>
              <w:bottom w:val="single" w:sz="4" w:space="0" w:color="000000"/>
              <w:right w:val="nil"/>
            </w:tcBorders>
          </w:tcPr>
          <w:p w14:paraId="343CA19D" w14:textId="00656374" w:rsidR="00B51B4F" w:rsidDel="009B41E4" w:rsidRDefault="00E33573">
            <w:pPr>
              <w:spacing w:line="480" w:lineRule="auto"/>
              <w:jc w:val="center"/>
              <w:rPr>
                <w:del w:id="2445" w:author="Benton, Deon [2]" w:date="2023-10-13T14:55:00Z"/>
                <w:rFonts w:ascii="Times New Roman" w:eastAsia="Times New Roman" w:hAnsi="Times New Roman" w:cs="Times New Roman"/>
                <w:sz w:val="24"/>
                <w:szCs w:val="24"/>
              </w:rPr>
            </w:pPr>
            <w:del w:id="2446" w:author="Benton, Deon [2]" w:date="2023-10-13T14:55:00Z">
              <w:r w:rsidDel="009B41E4">
                <w:rPr>
                  <w:rFonts w:ascii="Times New Roman" w:eastAsia="Times New Roman" w:hAnsi="Times New Roman" w:cs="Times New Roman"/>
                  <w:sz w:val="24"/>
                  <w:szCs w:val="24"/>
                </w:rPr>
                <w:delText>Experiment 1</w:delText>
              </w:r>
            </w:del>
          </w:p>
        </w:tc>
        <w:tc>
          <w:tcPr>
            <w:tcW w:w="4390" w:type="dxa"/>
            <w:gridSpan w:val="4"/>
            <w:tcBorders>
              <w:top w:val="single" w:sz="4" w:space="0" w:color="000000"/>
              <w:left w:val="nil"/>
              <w:bottom w:val="single" w:sz="4" w:space="0" w:color="000000"/>
              <w:right w:val="nil"/>
            </w:tcBorders>
          </w:tcPr>
          <w:p w14:paraId="1510DFC0" w14:textId="70219AC1" w:rsidR="00B51B4F" w:rsidDel="009B41E4" w:rsidRDefault="00E33573">
            <w:pPr>
              <w:spacing w:line="480" w:lineRule="auto"/>
              <w:jc w:val="center"/>
              <w:rPr>
                <w:del w:id="2447" w:author="Benton, Deon [2]" w:date="2023-10-13T14:55:00Z"/>
                <w:rFonts w:ascii="Times New Roman" w:eastAsia="Times New Roman" w:hAnsi="Times New Roman" w:cs="Times New Roman"/>
                <w:sz w:val="24"/>
                <w:szCs w:val="24"/>
              </w:rPr>
            </w:pPr>
            <w:del w:id="2448" w:author="Benton, Deon [2]" w:date="2023-10-13T14:55:00Z">
              <w:r w:rsidDel="009B41E4">
                <w:rPr>
                  <w:rFonts w:ascii="Times New Roman" w:eastAsia="Times New Roman" w:hAnsi="Times New Roman" w:cs="Times New Roman"/>
                  <w:sz w:val="24"/>
                  <w:szCs w:val="24"/>
                </w:rPr>
                <w:delText>Experiment 2</w:delText>
              </w:r>
            </w:del>
          </w:p>
        </w:tc>
      </w:tr>
      <w:tr w:rsidR="00B51B4F" w:rsidDel="009B41E4" w14:paraId="3C97EF6E" w14:textId="0FC60757" w:rsidTr="0070788F">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2449" w:author="Benton, Deon" w:date="2023-10-05T22:02:00Z">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406"/>
          <w:jc w:val="center"/>
          <w:del w:id="2450" w:author="Benton, Deon [2]" w:date="2023-10-13T14:55:00Z"/>
          <w:trPrChange w:id="2451" w:author="Benton, Deon" w:date="2023-10-05T22:02:00Z">
            <w:trPr>
              <w:gridBefore w:val="1"/>
              <w:trHeight w:val="406"/>
              <w:jc w:val="center"/>
            </w:trPr>
          </w:trPrChange>
        </w:trPr>
        <w:tc>
          <w:tcPr>
            <w:tcW w:w="2165" w:type="dxa"/>
            <w:gridSpan w:val="2"/>
            <w:tcBorders>
              <w:top w:val="single" w:sz="4" w:space="0" w:color="000000"/>
              <w:left w:val="nil"/>
              <w:bottom w:val="single" w:sz="4" w:space="0" w:color="000000"/>
              <w:right w:val="nil"/>
            </w:tcBorders>
            <w:tcPrChange w:id="2452" w:author="Benton, Deon" w:date="2023-10-05T22:02:00Z">
              <w:tcPr>
                <w:tcW w:w="2165" w:type="dxa"/>
                <w:gridSpan w:val="2"/>
                <w:tcBorders>
                  <w:top w:val="single" w:sz="4" w:space="0" w:color="000000"/>
                  <w:left w:val="nil"/>
                  <w:bottom w:val="single" w:sz="4" w:space="0" w:color="000000"/>
                  <w:right w:val="nil"/>
                </w:tcBorders>
              </w:tcPr>
            </w:tcPrChange>
          </w:tcPr>
          <w:p w14:paraId="02E17905" w14:textId="2AC87B4C" w:rsidR="00B51B4F" w:rsidDel="009B41E4" w:rsidRDefault="00E33573">
            <w:pPr>
              <w:spacing w:line="480" w:lineRule="auto"/>
              <w:rPr>
                <w:del w:id="2453" w:author="Benton, Deon [2]" w:date="2023-10-13T14:55:00Z"/>
                <w:rFonts w:ascii="Times New Roman" w:eastAsia="Times New Roman" w:hAnsi="Times New Roman" w:cs="Times New Roman"/>
                <w:sz w:val="24"/>
                <w:szCs w:val="24"/>
              </w:rPr>
            </w:pPr>
            <w:del w:id="2454" w:author="Benton, Deon [2]" w:date="2023-10-13T14:55:00Z">
              <w:r w:rsidDel="009B41E4">
                <w:rPr>
                  <w:rFonts w:ascii="Times New Roman" w:eastAsia="Times New Roman" w:hAnsi="Times New Roman" w:cs="Times New Roman"/>
                  <w:sz w:val="24"/>
                  <w:szCs w:val="24"/>
                </w:rPr>
                <w:delText>Connectionist</w:delText>
              </w:r>
            </w:del>
          </w:p>
        </w:tc>
        <w:tc>
          <w:tcPr>
            <w:tcW w:w="2329" w:type="dxa"/>
            <w:gridSpan w:val="2"/>
            <w:tcBorders>
              <w:top w:val="single" w:sz="4" w:space="0" w:color="000000"/>
              <w:left w:val="nil"/>
              <w:bottom w:val="single" w:sz="4" w:space="0" w:color="000000"/>
              <w:right w:val="nil"/>
            </w:tcBorders>
            <w:tcPrChange w:id="2455" w:author="Benton, Deon" w:date="2023-10-05T22:02:00Z">
              <w:tcPr>
                <w:tcW w:w="2330" w:type="dxa"/>
                <w:gridSpan w:val="3"/>
                <w:tcBorders>
                  <w:top w:val="single" w:sz="4" w:space="0" w:color="000000"/>
                  <w:left w:val="nil"/>
                  <w:bottom w:val="single" w:sz="4" w:space="0" w:color="000000"/>
                  <w:right w:val="nil"/>
                </w:tcBorders>
              </w:tcPr>
            </w:tcPrChange>
          </w:tcPr>
          <w:p w14:paraId="1EEC660C" w14:textId="6613046B" w:rsidR="00B51B4F" w:rsidDel="009B41E4" w:rsidRDefault="00E33573">
            <w:pPr>
              <w:spacing w:line="480" w:lineRule="auto"/>
              <w:rPr>
                <w:del w:id="2456" w:author="Benton, Deon [2]" w:date="2023-10-13T14:55:00Z"/>
                <w:rFonts w:ascii="Times New Roman" w:eastAsia="Times New Roman" w:hAnsi="Times New Roman" w:cs="Times New Roman"/>
                <w:sz w:val="24"/>
                <w:szCs w:val="24"/>
              </w:rPr>
            </w:pPr>
            <w:del w:id="2457" w:author="Benton, Deon [2]" w:date="2023-10-13T14:55:00Z">
              <w:r w:rsidDel="009B41E4">
                <w:rPr>
                  <w:rFonts w:ascii="Times New Roman" w:eastAsia="Times New Roman" w:hAnsi="Times New Roman" w:cs="Times New Roman"/>
                  <w:sz w:val="24"/>
                  <w:szCs w:val="24"/>
                </w:rPr>
                <w:delText>Bayesian Model</w:delText>
              </w:r>
            </w:del>
          </w:p>
        </w:tc>
        <w:tc>
          <w:tcPr>
            <w:tcW w:w="2154" w:type="dxa"/>
            <w:gridSpan w:val="2"/>
            <w:tcBorders>
              <w:top w:val="single" w:sz="4" w:space="0" w:color="000000"/>
              <w:left w:val="nil"/>
              <w:bottom w:val="single" w:sz="4" w:space="0" w:color="000000"/>
              <w:right w:val="nil"/>
            </w:tcBorders>
            <w:tcPrChange w:id="2458" w:author="Benton, Deon" w:date="2023-10-05T22:02:00Z">
              <w:tcPr>
                <w:tcW w:w="2154" w:type="dxa"/>
                <w:gridSpan w:val="2"/>
                <w:tcBorders>
                  <w:top w:val="single" w:sz="4" w:space="0" w:color="000000"/>
                  <w:left w:val="nil"/>
                  <w:bottom w:val="single" w:sz="4" w:space="0" w:color="000000"/>
                  <w:right w:val="nil"/>
                </w:tcBorders>
              </w:tcPr>
            </w:tcPrChange>
          </w:tcPr>
          <w:p w14:paraId="6E139ACC" w14:textId="6EABD562" w:rsidR="00B51B4F" w:rsidDel="009B41E4" w:rsidRDefault="00E33573">
            <w:pPr>
              <w:spacing w:line="480" w:lineRule="auto"/>
              <w:rPr>
                <w:del w:id="2459" w:author="Benton, Deon [2]" w:date="2023-10-13T14:55:00Z"/>
                <w:rFonts w:ascii="Times New Roman" w:eastAsia="Times New Roman" w:hAnsi="Times New Roman" w:cs="Times New Roman"/>
                <w:sz w:val="24"/>
                <w:szCs w:val="24"/>
              </w:rPr>
            </w:pPr>
            <w:del w:id="2460" w:author="Benton, Deon [2]" w:date="2023-10-13T14:55:00Z">
              <w:r w:rsidDel="009B41E4">
                <w:rPr>
                  <w:rFonts w:ascii="Times New Roman" w:eastAsia="Times New Roman" w:hAnsi="Times New Roman" w:cs="Times New Roman"/>
                  <w:sz w:val="24"/>
                  <w:szCs w:val="24"/>
                </w:rPr>
                <w:delText>Connectionist</w:delText>
              </w:r>
            </w:del>
          </w:p>
        </w:tc>
        <w:tc>
          <w:tcPr>
            <w:tcW w:w="2235" w:type="dxa"/>
            <w:gridSpan w:val="2"/>
            <w:tcBorders>
              <w:top w:val="single" w:sz="4" w:space="0" w:color="000000"/>
              <w:left w:val="nil"/>
              <w:bottom w:val="single" w:sz="4" w:space="0" w:color="000000"/>
              <w:right w:val="nil"/>
            </w:tcBorders>
            <w:tcPrChange w:id="2461" w:author="Benton, Deon" w:date="2023-10-05T22:02:00Z">
              <w:tcPr>
                <w:tcW w:w="2236" w:type="dxa"/>
                <w:gridSpan w:val="3"/>
                <w:tcBorders>
                  <w:top w:val="single" w:sz="4" w:space="0" w:color="000000"/>
                  <w:left w:val="nil"/>
                  <w:bottom w:val="single" w:sz="4" w:space="0" w:color="000000"/>
                  <w:right w:val="nil"/>
                </w:tcBorders>
              </w:tcPr>
            </w:tcPrChange>
          </w:tcPr>
          <w:p w14:paraId="01267D0C" w14:textId="3AC0C157" w:rsidR="00B51B4F" w:rsidDel="009B41E4" w:rsidRDefault="00E33573">
            <w:pPr>
              <w:spacing w:line="480" w:lineRule="auto"/>
              <w:rPr>
                <w:del w:id="2462" w:author="Benton, Deon [2]" w:date="2023-10-13T14:55:00Z"/>
                <w:rFonts w:ascii="Times New Roman" w:eastAsia="Times New Roman" w:hAnsi="Times New Roman" w:cs="Times New Roman"/>
                <w:sz w:val="24"/>
                <w:szCs w:val="24"/>
              </w:rPr>
            </w:pPr>
            <w:del w:id="2463" w:author="Benton, Deon [2]" w:date="2023-10-13T14:55:00Z">
              <w:r w:rsidDel="009B41E4">
                <w:rPr>
                  <w:rFonts w:ascii="Times New Roman" w:eastAsia="Times New Roman" w:hAnsi="Times New Roman" w:cs="Times New Roman"/>
                  <w:sz w:val="24"/>
                  <w:szCs w:val="24"/>
                </w:rPr>
                <w:delText>Bayesian Model</w:delText>
              </w:r>
              <w:r w:rsidDel="009B41E4">
                <w:rPr>
                  <w:rFonts w:ascii="Times New Roman" w:eastAsia="Times New Roman" w:hAnsi="Times New Roman" w:cs="Times New Roman"/>
                  <w:sz w:val="24"/>
                  <w:szCs w:val="24"/>
                  <w:vertAlign w:val="superscript"/>
                </w:rPr>
                <w:delText>‡</w:delText>
              </w:r>
            </w:del>
          </w:p>
        </w:tc>
      </w:tr>
      <w:tr w:rsidR="00B51B4F" w:rsidDel="009B41E4" w14:paraId="5FBB727B" w14:textId="11B874B3" w:rsidTr="0070788F">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2464" w:author="Benton, Deon" w:date="2023-10-05T22:02:00Z">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418"/>
          <w:jc w:val="center"/>
          <w:del w:id="2465" w:author="Benton, Deon [2]" w:date="2023-10-13T14:55:00Z"/>
          <w:trPrChange w:id="2466" w:author="Benton, Deon" w:date="2023-10-05T22:02:00Z">
            <w:trPr>
              <w:gridBefore w:val="1"/>
              <w:trHeight w:val="418"/>
              <w:jc w:val="center"/>
            </w:trPr>
          </w:trPrChange>
        </w:trPr>
        <w:tc>
          <w:tcPr>
            <w:tcW w:w="1168" w:type="dxa"/>
            <w:tcBorders>
              <w:top w:val="single" w:sz="4" w:space="0" w:color="000000"/>
              <w:left w:val="nil"/>
              <w:bottom w:val="nil"/>
              <w:right w:val="nil"/>
            </w:tcBorders>
            <w:tcPrChange w:id="2467" w:author="Benton, Deon" w:date="2023-10-05T22:02:00Z">
              <w:tcPr>
                <w:tcW w:w="1168" w:type="dxa"/>
                <w:tcBorders>
                  <w:top w:val="single" w:sz="4" w:space="0" w:color="000000"/>
                  <w:left w:val="nil"/>
                  <w:bottom w:val="nil"/>
                  <w:right w:val="nil"/>
                </w:tcBorders>
              </w:tcPr>
            </w:tcPrChange>
          </w:tcPr>
          <w:p w14:paraId="2BC92009" w14:textId="16FB1E53" w:rsidR="00B51B4F" w:rsidDel="009B41E4" w:rsidRDefault="00E33573">
            <w:pPr>
              <w:spacing w:line="480" w:lineRule="auto"/>
              <w:rPr>
                <w:del w:id="2468" w:author="Benton, Deon [2]" w:date="2023-10-13T14:55:00Z"/>
                <w:rFonts w:ascii="Times New Roman" w:eastAsia="Times New Roman" w:hAnsi="Times New Roman" w:cs="Times New Roman"/>
                <w:sz w:val="24"/>
                <w:szCs w:val="24"/>
              </w:rPr>
            </w:pPr>
            <w:del w:id="2469" w:author="Benton, Deon [2]" w:date="2023-10-13T14:55:00Z">
              <w:r w:rsidDel="009B41E4">
                <w:rPr>
                  <w:rFonts w:ascii="Times New Roman" w:eastAsia="Times New Roman" w:hAnsi="Times New Roman" w:cs="Times New Roman"/>
                  <w:sz w:val="24"/>
                  <w:szCs w:val="24"/>
                </w:rPr>
                <w:delText>RMSE</w:delText>
              </w:r>
            </w:del>
          </w:p>
        </w:tc>
        <w:tc>
          <w:tcPr>
            <w:tcW w:w="997" w:type="dxa"/>
            <w:tcBorders>
              <w:top w:val="single" w:sz="4" w:space="0" w:color="000000"/>
              <w:left w:val="nil"/>
              <w:bottom w:val="nil"/>
              <w:right w:val="nil"/>
            </w:tcBorders>
            <w:tcPrChange w:id="2470" w:author="Benton, Deon" w:date="2023-10-05T22:02:00Z">
              <w:tcPr>
                <w:tcW w:w="997" w:type="dxa"/>
                <w:tcBorders>
                  <w:top w:val="single" w:sz="4" w:space="0" w:color="000000"/>
                  <w:left w:val="nil"/>
                  <w:bottom w:val="nil"/>
                  <w:right w:val="nil"/>
                </w:tcBorders>
              </w:tcPr>
            </w:tcPrChange>
          </w:tcPr>
          <w:p w14:paraId="5DDECCBD" w14:textId="0435EFB8" w:rsidR="00B51B4F" w:rsidDel="009B41E4" w:rsidRDefault="00E33573">
            <w:pPr>
              <w:spacing w:line="480" w:lineRule="auto"/>
              <w:rPr>
                <w:del w:id="2471" w:author="Benton, Deon [2]" w:date="2023-10-13T14:55:00Z"/>
                <w:rFonts w:ascii="Times New Roman" w:eastAsia="Times New Roman" w:hAnsi="Times New Roman" w:cs="Times New Roman"/>
                <w:sz w:val="24"/>
                <w:szCs w:val="24"/>
              </w:rPr>
            </w:pPr>
            <w:del w:id="2472" w:author="Benton, Deon [2]" w:date="2023-10-13T14:55:00Z">
              <w:r w:rsidDel="009B41E4">
                <w:rPr>
                  <w:rFonts w:ascii="Times New Roman" w:eastAsia="Times New Roman" w:hAnsi="Times New Roman" w:cs="Times New Roman"/>
                  <w:sz w:val="24"/>
                  <w:szCs w:val="24"/>
                </w:rPr>
                <w:delText>MAE</w:delText>
              </w:r>
            </w:del>
          </w:p>
        </w:tc>
        <w:tc>
          <w:tcPr>
            <w:tcW w:w="1073" w:type="dxa"/>
            <w:tcBorders>
              <w:top w:val="single" w:sz="4" w:space="0" w:color="000000"/>
              <w:left w:val="nil"/>
              <w:bottom w:val="nil"/>
              <w:right w:val="nil"/>
            </w:tcBorders>
            <w:tcPrChange w:id="2473" w:author="Benton, Deon" w:date="2023-10-05T22:02:00Z">
              <w:tcPr>
                <w:tcW w:w="1073" w:type="dxa"/>
                <w:tcBorders>
                  <w:top w:val="single" w:sz="4" w:space="0" w:color="000000"/>
                  <w:left w:val="nil"/>
                  <w:bottom w:val="nil"/>
                  <w:right w:val="nil"/>
                </w:tcBorders>
              </w:tcPr>
            </w:tcPrChange>
          </w:tcPr>
          <w:p w14:paraId="476155D6" w14:textId="6534C196" w:rsidR="00B51B4F" w:rsidDel="009B41E4" w:rsidRDefault="00E33573">
            <w:pPr>
              <w:spacing w:line="480" w:lineRule="auto"/>
              <w:rPr>
                <w:del w:id="2474" w:author="Benton, Deon [2]" w:date="2023-10-13T14:55:00Z"/>
                <w:rFonts w:ascii="Times New Roman" w:eastAsia="Times New Roman" w:hAnsi="Times New Roman" w:cs="Times New Roman"/>
                <w:sz w:val="24"/>
                <w:szCs w:val="24"/>
              </w:rPr>
            </w:pPr>
            <w:del w:id="2475" w:author="Benton, Deon [2]" w:date="2023-10-13T14:55:00Z">
              <w:r w:rsidDel="009B41E4">
                <w:rPr>
                  <w:rFonts w:ascii="Times New Roman" w:eastAsia="Times New Roman" w:hAnsi="Times New Roman" w:cs="Times New Roman"/>
                  <w:sz w:val="24"/>
                  <w:szCs w:val="24"/>
                </w:rPr>
                <w:delText>RMSE</w:delText>
              </w:r>
            </w:del>
          </w:p>
        </w:tc>
        <w:tc>
          <w:tcPr>
            <w:tcW w:w="1255" w:type="dxa"/>
            <w:tcBorders>
              <w:top w:val="single" w:sz="4" w:space="0" w:color="000000"/>
              <w:left w:val="nil"/>
              <w:bottom w:val="nil"/>
              <w:right w:val="nil"/>
            </w:tcBorders>
            <w:tcPrChange w:id="2476" w:author="Benton, Deon" w:date="2023-10-05T22:02:00Z">
              <w:tcPr>
                <w:tcW w:w="1257" w:type="dxa"/>
                <w:gridSpan w:val="2"/>
                <w:tcBorders>
                  <w:top w:val="single" w:sz="4" w:space="0" w:color="000000"/>
                  <w:left w:val="nil"/>
                  <w:bottom w:val="nil"/>
                  <w:right w:val="nil"/>
                </w:tcBorders>
              </w:tcPr>
            </w:tcPrChange>
          </w:tcPr>
          <w:p w14:paraId="7C26D126" w14:textId="20F5D186" w:rsidR="00B51B4F" w:rsidDel="009B41E4" w:rsidRDefault="00E33573">
            <w:pPr>
              <w:spacing w:line="480" w:lineRule="auto"/>
              <w:rPr>
                <w:del w:id="2477" w:author="Benton, Deon [2]" w:date="2023-10-13T14:55:00Z"/>
                <w:rFonts w:ascii="Times New Roman" w:eastAsia="Times New Roman" w:hAnsi="Times New Roman" w:cs="Times New Roman"/>
                <w:sz w:val="24"/>
                <w:szCs w:val="24"/>
              </w:rPr>
            </w:pPr>
            <w:del w:id="2478" w:author="Benton, Deon [2]" w:date="2023-10-13T14:55:00Z">
              <w:r w:rsidDel="009B41E4">
                <w:rPr>
                  <w:rFonts w:ascii="Times New Roman" w:eastAsia="Times New Roman" w:hAnsi="Times New Roman" w:cs="Times New Roman"/>
                  <w:sz w:val="24"/>
                  <w:szCs w:val="24"/>
                </w:rPr>
                <w:delText>MAE</w:delText>
              </w:r>
            </w:del>
          </w:p>
        </w:tc>
        <w:tc>
          <w:tcPr>
            <w:tcW w:w="1168" w:type="dxa"/>
            <w:tcBorders>
              <w:top w:val="single" w:sz="4" w:space="0" w:color="000000"/>
              <w:left w:val="nil"/>
              <w:bottom w:val="nil"/>
              <w:right w:val="nil"/>
            </w:tcBorders>
            <w:tcPrChange w:id="2479" w:author="Benton, Deon" w:date="2023-10-05T22:02:00Z">
              <w:tcPr>
                <w:tcW w:w="1168" w:type="dxa"/>
                <w:tcBorders>
                  <w:top w:val="single" w:sz="4" w:space="0" w:color="000000"/>
                  <w:left w:val="nil"/>
                  <w:bottom w:val="nil"/>
                  <w:right w:val="nil"/>
                </w:tcBorders>
              </w:tcPr>
            </w:tcPrChange>
          </w:tcPr>
          <w:p w14:paraId="783299E9" w14:textId="1F69AC29" w:rsidR="00B51B4F" w:rsidDel="009B41E4" w:rsidRDefault="00E33573">
            <w:pPr>
              <w:spacing w:line="480" w:lineRule="auto"/>
              <w:rPr>
                <w:del w:id="2480" w:author="Benton, Deon [2]" w:date="2023-10-13T14:55:00Z"/>
                <w:rFonts w:ascii="Times New Roman" w:eastAsia="Times New Roman" w:hAnsi="Times New Roman" w:cs="Times New Roman"/>
                <w:sz w:val="24"/>
                <w:szCs w:val="24"/>
              </w:rPr>
            </w:pPr>
            <w:del w:id="2481" w:author="Benton, Deon [2]" w:date="2023-10-13T14:55:00Z">
              <w:r w:rsidDel="009B41E4">
                <w:rPr>
                  <w:rFonts w:ascii="Times New Roman" w:eastAsia="Times New Roman" w:hAnsi="Times New Roman" w:cs="Times New Roman"/>
                  <w:sz w:val="24"/>
                  <w:szCs w:val="24"/>
                </w:rPr>
                <w:delText>RMSE</w:delText>
              </w:r>
            </w:del>
          </w:p>
        </w:tc>
        <w:tc>
          <w:tcPr>
            <w:tcW w:w="986" w:type="dxa"/>
            <w:tcBorders>
              <w:top w:val="single" w:sz="4" w:space="0" w:color="000000"/>
              <w:left w:val="nil"/>
              <w:bottom w:val="nil"/>
              <w:right w:val="nil"/>
            </w:tcBorders>
            <w:tcPrChange w:id="2482" w:author="Benton, Deon" w:date="2023-10-05T22:02:00Z">
              <w:tcPr>
                <w:tcW w:w="986" w:type="dxa"/>
                <w:tcBorders>
                  <w:top w:val="single" w:sz="4" w:space="0" w:color="000000"/>
                  <w:left w:val="nil"/>
                  <w:bottom w:val="nil"/>
                  <w:right w:val="nil"/>
                </w:tcBorders>
              </w:tcPr>
            </w:tcPrChange>
          </w:tcPr>
          <w:p w14:paraId="48476A44" w14:textId="438F3D4A" w:rsidR="00B51B4F" w:rsidDel="009B41E4" w:rsidRDefault="00E33573">
            <w:pPr>
              <w:spacing w:line="480" w:lineRule="auto"/>
              <w:rPr>
                <w:del w:id="2483" w:author="Benton, Deon [2]" w:date="2023-10-13T14:55:00Z"/>
                <w:rFonts w:ascii="Times New Roman" w:eastAsia="Times New Roman" w:hAnsi="Times New Roman" w:cs="Times New Roman"/>
                <w:sz w:val="24"/>
                <w:szCs w:val="24"/>
              </w:rPr>
            </w:pPr>
            <w:del w:id="2484" w:author="Benton, Deon [2]" w:date="2023-10-13T14:55:00Z">
              <w:r w:rsidDel="009B41E4">
                <w:rPr>
                  <w:rFonts w:ascii="Times New Roman" w:eastAsia="Times New Roman" w:hAnsi="Times New Roman" w:cs="Times New Roman"/>
                  <w:sz w:val="24"/>
                  <w:szCs w:val="24"/>
                </w:rPr>
                <w:delText>MAE</w:delText>
              </w:r>
            </w:del>
          </w:p>
        </w:tc>
        <w:tc>
          <w:tcPr>
            <w:tcW w:w="1119" w:type="dxa"/>
            <w:tcBorders>
              <w:top w:val="single" w:sz="4" w:space="0" w:color="000000"/>
              <w:left w:val="nil"/>
              <w:bottom w:val="nil"/>
              <w:right w:val="nil"/>
            </w:tcBorders>
            <w:tcPrChange w:id="2485" w:author="Benton, Deon" w:date="2023-10-05T22:02:00Z">
              <w:tcPr>
                <w:tcW w:w="1119" w:type="dxa"/>
                <w:tcBorders>
                  <w:top w:val="single" w:sz="4" w:space="0" w:color="000000"/>
                  <w:left w:val="nil"/>
                  <w:bottom w:val="nil"/>
                  <w:right w:val="nil"/>
                </w:tcBorders>
              </w:tcPr>
            </w:tcPrChange>
          </w:tcPr>
          <w:p w14:paraId="76C49ED2" w14:textId="4F483C63" w:rsidR="00B51B4F" w:rsidDel="009B41E4" w:rsidRDefault="00E33573">
            <w:pPr>
              <w:spacing w:line="480" w:lineRule="auto"/>
              <w:rPr>
                <w:del w:id="2486" w:author="Benton, Deon [2]" w:date="2023-10-13T14:55:00Z"/>
                <w:rFonts w:ascii="Times New Roman" w:eastAsia="Times New Roman" w:hAnsi="Times New Roman" w:cs="Times New Roman"/>
                <w:sz w:val="24"/>
                <w:szCs w:val="24"/>
              </w:rPr>
            </w:pPr>
            <w:del w:id="2487" w:author="Benton, Deon [2]" w:date="2023-10-13T14:55:00Z">
              <w:r w:rsidDel="009B41E4">
                <w:rPr>
                  <w:rFonts w:ascii="Times New Roman" w:eastAsia="Times New Roman" w:hAnsi="Times New Roman" w:cs="Times New Roman"/>
                  <w:sz w:val="24"/>
                  <w:szCs w:val="24"/>
                </w:rPr>
                <w:delText>RMSE</w:delText>
              </w:r>
            </w:del>
          </w:p>
        </w:tc>
        <w:tc>
          <w:tcPr>
            <w:tcW w:w="1115" w:type="dxa"/>
            <w:tcBorders>
              <w:top w:val="single" w:sz="4" w:space="0" w:color="000000"/>
              <w:left w:val="nil"/>
              <w:bottom w:val="nil"/>
              <w:right w:val="nil"/>
            </w:tcBorders>
            <w:tcPrChange w:id="2488" w:author="Benton, Deon" w:date="2023-10-05T22:02:00Z">
              <w:tcPr>
                <w:tcW w:w="1117" w:type="dxa"/>
                <w:gridSpan w:val="2"/>
                <w:tcBorders>
                  <w:top w:val="single" w:sz="4" w:space="0" w:color="000000"/>
                  <w:left w:val="nil"/>
                  <w:bottom w:val="nil"/>
                  <w:right w:val="nil"/>
                </w:tcBorders>
              </w:tcPr>
            </w:tcPrChange>
          </w:tcPr>
          <w:p w14:paraId="700DE29C" w14:textId="68B8B9B0" w:rsidR="00B51B4F" w:rsidDel="009B41E4" w:rsidRDefault="00E33573">
            <w:pPr>
              <w:spacing w:line="480" w:lineRule="auto"/>
              <w:rPr>
                <w:del w:id="2489" w:author="Benton, Deon [2]" w:date="2023-10-13T14:55:00Z"/>
                <w:rFonts w:ascii="Times New Roman" w:eastAsia="Times New Roman" w:hAnsi="Times New Roman" w:cs="Times New Roman"/>
                <w:sz w:val="24"/>
                <w:szCs w:val="24"/>
              </w:rPr>
            </w:pPr>
            <w:del w:id="2490" w:author="Benton, Deon [2]" w:date="2023-10-13T14:55:00Z">
              <w:r w:rsidDel="009B41E4">
                <w:rPr>
                  <w:rFonts w:ascii="Times New Roman" w:eastAsia="Times New Roman" w:hAnsi="Times New Roman" w:cs="Times New Roman"/>
                  <w:sz w:val="24"/>
                  <w:szCs w:val="24"/>
                </w:rPr>
                <w:delText>MAE</w:delText>
              </w:r>
            </w:del>
          </w:p>
        </w:tc>
      </w:tr>
      <w:tr w:rsidR="00B51B4F" w:rsidDel="009B41E4" w14:paraId="7571C49A" w14:textId="4479EB4F" w:rsidTr="0070788F">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2491" w:author="Benton, Deon" w:date="2023-10-05T22:02:00Z">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418"/>
          <w:jc w:val="center"/>
          <w:del w:id="2492" w:author="Benton, Deon [2]" w:date="2023-10-13T14:55:00Z"/>
          <w:trPrChange w:id="2493" w:author="Benton, Deon" w:date="2023-10-05T22:02:00Z">
            <w:trPr>
              <w:gridBefore w:val="1"/>
              <w:trHeight w:val="418"/>
              <w:jc w:val="center"/>
            </w:trPr>
          </w:trPrChange>
        </w:trPr>
        <w:tc>
          <w:tcPr>
            <w:tcW w:w="1168" w:type="dxa"/>
            <w:tcBorders>
              <w:top w:val="nil"/>
              <w:left w:val="nil"/>
              <w:bottom w:val="nil"/>
              <w:right w:val="nil"/>
            </w:tcBorders>
            <w:tcPrChange w:id="2494" w:author="Benton, Deon" w:date="2023-10-05T22:02:00Z">
              <w:tcPr>
                <w:tcW w:w="1168" w:type="dxa"/>
                <w:tcBorders>
                  <w:top w:val="nil"/>
                  <w:left w:val="nil"/>
                  <w:bottom w:val="nil"/>
                  <w:right w:val="nil"/>
                </w:tcBorders>
              </w:tcPr>
            </w:tcPrChange>
          </w:tcPr>
          <w:p w14:paraId="3523C39B" w14:textId="7AA01F7B" w:rsidR="00B51B4F" w:rsidDel="009B41E4" w:rsidRDefault="00E33573">
            <w:pPr>
              <w:spacing w:line="480" w:lineRule="auto"/>
              <w:rPr>
                <w:del w:id="2495" w:author="Benton, Deon [2]" w:date="2023-10-13T14:55:00Z"/>
                <w:rFonts w:ascii="Times New Roman" w:eastAsia="Times New Roman" w:hAnsi="Times New Roman" w:cs="Times New Roman"/>
                <w:sz w:val="24"/>
                <w:szCs w:val="24"/>
              </w:rPr>
            </w:pPr>
            <w:del w:id="2496" w:author="Benton, Deon [2]" w:date="2023-10-13T14:55:00Z">
              <w:r w:rsidDel="009B41E4">
                <w:rPr>
                  <w:rFonts w:ascii="Times New Roman" w:eastAsia="Times New Roman" w:hAnsi="Times New Roman" w:cs="Times New Roman"/>
                  <w:sz w:val="24"/>
                  <w:szCs w:val="24"/>
                </w:rPr>
                <w:delText>.19</w:delText>
              </w:r>
            </w:del>
          </w:p>
        </w:tc>
        <w:tc>
          <w:tcPr>
            <w:tcW w:w="997" w:type="dxa"/>
            <w:tcBorders>
              <w:top w:val="nil"/>
              <w:left w:val="nil"/>
              <w:bottom w:val="nil"/>
              <w:right w:val="nil"/>
            </w:tcBorders>
            <w:tcPrChange w:id="2497" w:author="Benton, Deon" w:date="2023-10-05T22:02:00Z">
              <w:tcPr>
                <w:tcW w:w="997" w:type="dxa"/>
                <w:tcBorders>
                  <w:top w:val="nil"/>
                  <w:left w:val="nil"/>
                  <w:bottom w:val="nil"/>
                  <w:right w:val="nil"/>
                </w:tcBorders>
              </w:tcPr>
            </w:tcPrChange>
          </w:tcPr>
          <w:p w14:paraId="3813F2DE" w14:textId="3C7B4664" w:rsidR="00B51B4F" w:rsidDel="009B41E4" w:rsidRDefault="00E33573">
            <w:pPr>
              <w:spacing w:line="480" w:lineRule="auto"/>
              <w:rPr>
                <w:del w:id="2498" w:author="Benton, Deon [2]" w:date="2023-10-13T14:55:00Z"/>
                <w:rFonts w:ascii="Times New Roman" w:eastAsia="Times New Roman" w:hAnsi="Times New Roman" w:cs="Times New Roman"/>
                <w:sz w:val="24"/>
                <w:szCs w:val="24"/>
              </w:rPr>
            </w:pPr>
            <w:del w:id="2499" w:author="Benton, Deon [2]" w:date="2023-10-13T14:55:00Z">
              <w:r w:rsidDel="009B41E4">
                <w:rPr>
                  <w:rFonts w:ascii="Times New Roman" w:eastAsia="Times New Roman" w:hAnsi="Times New Roman" w:cs="Times New Roman"/>
                  <w:sz w:val="24"/>
                  <w:szCs w:val="24"/>
                </w:rPr>
                <w:delText>.16</w:delText>
              </w:r>
            </w:del>
          </w:p>
        </w:tc>
        <w:tc>
          <w:tcPr>
            <w:tcW w:w="1073" w:type="dxa"/>
            <w:tcBorders>
              <w:top w:val="nil"/>
              <w:left w:val="nil"/>
              <w:bottom w:val="nil"/>
              <w:right w:val="nil"/>
            </w:tcBorders>
            <w:tcPrChange w:id="2500" w:author="Benton, Deon" w:date="2023-10-05T22:02:00Z">
              <w:tcPr>
                <w:tcW w:w="1073" w:type="dxa"/>
                <w:tcBorders>
                  <w:top w:val="nil"/>
                  <w:left w:val="nil"/>
                  <w:bottom w:val="nil"/>
                  <w:right w:val="nil"/>
                </w:tcBorders>
              </w:tcPr>
            </w:tcPrChange>
          </w:tcPr>
          <w:p w14:paraId="7058F527" w14:textId="4BEB1FA4" w:rsidR="00B51B4F" w:rsidDel="009B41E4" w:rsidRDefault="00E33573">
            <w:pPr>
              <w:spacing w:line="480" w:lineRule="auto"/>
              <w:rPr>
                <w:del w:id="2501" w:author="Benton, Deon [2]" w:date="2023-10-13T14:55:00Z"/>
                <w:rFonts w:ascii="Times New Roman" w:eastAsia="Times New Roman" w:hAnsi="Times New Roman" w:cs="Times New Roman"/>
                <w:sz w:val="24"/>
                <w:szCs w:val="24"/>
              </w:rPr>
            </w:pPr>
            <w:del w:id="2502" w:author="Benton, Deon [2]" w:date="2023-10-13T14:55:00Z">
              <w:r w:rsidDel="009B41E4">
                <w:rPr>
                  <w:rFonts w:ascii="Times New Roman" w:eastAsia="Times New Roman" w:hAnsi="Times New Roman" w:cs="Times New Roman"/>
                  <w:sz w:val="24"/>
                  <w:szCs w:val="24"/>
                </w:rPr>
                <w:delText>.19</w:delText>
              </w:r>
            </w:del>
          </w:p>
        </w:tc>
        <w:tc>
          <w:tcPr>
            <w:tcW w:w="1255" w:type="dxa"/>
            <w:tcBorders>
              <w:top w:val="nil"/>
              <w:left w:val="nil"/>
              <w:bottom w:val="nil"/>
              <w:right w:val="nil"/>
            </w:tcBorders>
            <w:tcPrChange w:id="2503" w:author="Benton, Deon" w:date="2023-10-05T22:02:00Z">
              <w:tcPr>
                <w:tcW w:w="1257" w:type="dxa"/>
                <w:gridSpan w:val="2"/>
                <w:tcBorders>
                  <w:top w:val="nil"/>
                  <w:left w:val="nil"/>
                  <w:bottom w:val="nil"/>
                  <w:right w:val="nil"/>
                </w:tcBorders>
              </w:tcPr>
            </w:tcPrChange>
          </w:tcPr>
          <w:p w14:paraId="1FC1D673" w14:textId="5B47692D" w:rsidR="00B51B4F" w:rsidDel="009B41E4" w:rsidRDefault="00E33573">
            <w:pPr>
              <w:spacing w:line="480" w:lineRule="auto"/>
              <w:rPr>
                <w:del w:id="2504" w:author="Benton, Deon [2]" w:date="2023-10-13T14:55:00Z"/>
                <w:rFonts w:ascii="Times New Roman" w:eastAsia="Times New Roman" w:hAnsi="Times New Roman" w:cs="Times New Roman"/>
                <w:sz w:val="24"/>
                <w:szCs w:val="24"/>
              </w:rPr>
            </w:pPr>
            <w:del w:id="2505" w:author="Benton, Deon [2]" w:date="2023-10-13T14:55:00Z">
              <w:r w:rsidDel="009B41E4">
                <w:rPr>
                  <w:rFonts w:ascii="Times New Roman" w:eastAsia="Times New Roman" w:hAnsi="Times New Roman" w:cs="Times New Roman"/>
                  <w:sz w:val="24"/>
                  <w:szCs w:val="24"/>
                </w:rPr>
                <w:delText>.16</w:delText>
              </w:r>
            </w:del>
          </w:p>
        </w:tc>
        <w:tc>
          <w:tcPr>
            <w:tcW w:w="1168" w:type="dxa"/>
            <w:tcBorders>
              <w:top w:val="nil"/>
              <w:left w:val="nil"/>
              <w:bottom w:val="nil"/>
              <w:right w:val="nil"/>
            </w:tcBorders>
            <w:tcPrChange w:id="2506" w:author="Benton, Deon" w:date="2023-10-05T22:02:00Z">
              <w:tcPr>
                <w:tcW w:w="1168" w:type="dxa"/>
                <w:tcBorders>
                  <w:top w:val="nil"/>
                  <w:left w:val="nil"/>
                  <w:bottom w:val="nil"/>
                  <w:right w:val="nil"/>
                </w:tcBorders>
              </w:tcPr>
            </w:tcPrChange>
          </w:tcPr>
          <w:p w14:paraId="6A4CC83A" w14:textId="15EB1A02" w:rsidR="00B51B4F" w:rsidDel="009B41E4" w:rsidRDefault="00E33573">
            <w:pPr>
              <w:spacing w:line="480" w:lineRule="auto"/>
              <w:rPr>
                <w:del w:id="2507" w:author="Benton, Deon [2]" w:date="2023-10-13T14:55:00Z"/>
                <w:rFonts w:ascii="Times New Roman" w:eastAsia="Times New Roman" w:hAnsi="Times New Roman" w:cs="Times New Roman"/>
                <w:sz w:val="24"/>
                <w:szCs w:val="24"/>
              </w:rPr>
            </w:pPr>
            <w:del w:id="2508" w:author="Benton, Deon [2]" w:date="2023-10-13T14:55:00Z">
              <w:r w:rsidDel="009B41E4">
                <w:rPr>
                  <w:rFonts w:ascii="Times New Roman" w:eastAsia="Times New Roman" w:hAnsi="Times New Roman" w:cs="Times New Roman"/>
                  <w:sz w:val="24"/>
                  <w:szCs w:val="24"/>
                </w:rPr>
                <w:delText>.16</w:delText>
              </w:r>
            </w:del>
          </w:p>
        </w:tc>
        <w:tc>
          <w:tcPr>
            <w:tcW w:w="986" w:type="dxa"/>
            <w:tcBorders>
              <w:top w:val="nil"/>
              <w:left w:val="nil"/>
              <w:bottom w:val="nil"/>
              <w:right w:val="nil"/>
            </w:tcBorders>
            <w:tcPrChange w:id="2509" w:author="Benton, Deon" w:date="2023-10-05T22:02:00Z">
              <w:tcPr>
                <w:tcW w:w="986" w:type="dxa"/>
                <w:tcBorders>
                  <w:top w:val="nil"/>
                  <w:left w:val="nil"/>
                  <w:bottom w:val="nil"/>
                  <w:right w:val="nil"/>
                </w:tcBorders>
              </w:tcPr>
            </w:tcPrChange>
          </w:tcPr>
          <w:p w14:paraId="1EAA39BB" w14:textId="0A4C49EE" w:rsidR="00B51B4F" w:rsidDel="009B41E4" w:rsidRDefault="00E33573">
            <w:pPr>
              <w:spacing w:line="480" w:lineRule="auto"/>
              <w:rPr>
                <w:del w:id="2510" w:author="Benton, Deon [2]" w:date="2023-10-13T14:55:00Z"/>
                <w:rFonts w:ascii="Times New Roman" w:eastAsia="Times New Roman" w:hAnsi="Times New Roman" w:cs="Times New Roman"/>
                <w:sz w:val="24"/>
                <w:szCs w:val="24"/>
              </w:rPr>
            </w:pPr>
            <w:del w:id="2511" w:author="Benton, Deon [2]" w:date="2023-10-13T14:55:00Z">
              <w:r w:rsidDel="009B41E4">
                <w:rPr>
                  <w:rFonts w:ascii="Times New Roman" w:eastAsia="Times New Roman" w:hAnsi="Times New Roman" w:cs="Times New Roman"/>
                  <w:sz w:val="24"/>
                  <w:szCs w:val="24"/>
                </w:rPr>
                <w:delText>.14</w:delText>
              </w:r>
            </w:del>
          </w:p>
        </w:tc>
        <w:tc>
          <w:tcPr>
            <w:tcW w:w="1119" w:type="dxa"/>
            <w:tcBorders>
              <w:top w:val="nil"/>
              <w:left w:val="nil"/>
              <w:bottom w:val="nil"/>
              <w:right w:val="nil"/>
            </w:tcBorders>
            <w:tcPrChange w:id="2512" w:author="Benton, Deon" w:date="2023-10-05T22:02:00Z">
              <w:tcPr>
                <w:tcW w:w="1119" w:type="dxa"/>
                <w:tcBorders>
                  <w:top w:val="nil"/>
                  <w:left w:val="nil"/>
                  <w:bottom w:val="nil"/>
                  <w:right w:val="nil"/>
                </w:tcBorders>
              </w:tcPr>
            </w:tcPrChange>
          </w:tcPr>
          <w:p w14:paraId="03757A8D" w14:textId="0718F159" w:rsidR="00B51B4F" w:rsidDel="009B41E4" w:rsidRDefault="00E33573">
            <w:pPr>
              <w:spacing w:line="480" w:lineRule="auto"/>
              <w:rPr>
                <w:del w:id="2513" w:author="Benton, Deon [2]" w:date="2023-10-13T14:55:00Z"/>
                <w:rFonts w:ascii="Times New Roman" w:eastAsia="Times New Roman" w:hAnsi="Times New Roman" w:cs="Times New Roman"/>
                <w:sz w:val="24"/>
                <w:szCs w:val="24"/>
              </w:rPr>
            </w:pPr>
            <w:del w:id="2514" w:author="Benton, Deon [2]" w:date="2023-10-13T14:55:00Z">
              <w:r w:rsidDel="009B41E4">
                <w:rPr>
                  <w:rFonts w:ascii="Times New Roman" w:eastAsia="Times New Roman" w:hAnsi="Times New Roman" w:cs="Times New Roman"/>
                  <w:sz w:val="24"/>
                  <w:szCs w:val="24"/>
                </w:rPr>
                <w:delText>.14</w:delText>
              </w:r>
            </w:del>
          </w:p>
        </w:tc>
        <w:tc>
          <w:tcPr>
            <w:tcW w:w="1115" w:type="dxa"/>
            <w:tcBorders>
              <w:top w:val="nil"/>
              <w:left w:val="nil"/>
              <w:bottom w:val="nil"/>
              <w:right w:val="nil"/>
            </w:tcBorders>
            <w:tcPrChange w:id="2515" w:author="Benton, Deon" w:date="2023-10-05T22:02:00Z">
              <w:tcPr>
                <w:tcW w:w="1117" w:type="dxa"/>
                <w:gridSpan w:val="2"/>
                <w:tcBorders>
                  <w:top w:val="nil"/>
                  <w:left w:val="nil"/>
                  <w:bottom w:val="nil"/>
                  <w:right w:val="nil"/>
                </w:tcBorders>
              </w:tcPr>
            </w:tcPrChange>
          </w:tcPr>
          <w:p w14:paraId="4CEB2EDD" w14:textId="1C961395" w:rsidR="00B51B4F" w:rsidDel="009B41E4" w:rsidRDefault="00E33573">
            <w:pPr>
              <w:spacing w:line="480" w:lineRule="auto"/>
              <w:rPr>
                <w:del w:id="2516" w:author="Benton, Deon [2]" w:date="2023-10-13T14:55:00Z"/>
                <w:rFonts w:ascii="Times New Roman" w:eastAsia="Times New Roman" w:hAnsi="Times New Roman" w:cs="Times New Roman"/>
                <w:sz w:val="24"/>
                <w:szCs w:val="24"/>
              </w:rPr>
            </w:pPr>
            <w:del w:id="2517" w:author="Benton, Deon [2]" w:date="2023-10-13T14:55:00Z">
              <w:r w:rsidDel="009B41E4">
                <w:rPr>
                  <w:rFonts w:ascii="Times New Roman" w:eastAsia="Times New Roman" w:hAnsi="Times New Roman" w:cs="Times New Roman"/>
                  <w:sz w:val="24"/>
                  <w:szCs w:val="24"/>
                </w:rPr>
                <w:delText>.12</w:delText>
              </w:r>
            </w:del>
          </w:p>
        </w:tc>
      </w:tr>
      <w:tr w:rsidR="00B51B4F" w:rsidDel="009B41E4" w14:paraId="435CBCA9" w14:textId="1175B972" w:rsidTr="0070788F">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2518" w:author="Benton, Deon" w:date="2023-10-05T22:02:00Z">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406"/>
          <w:jc w:val="center"/>
          <w:del w:id="2519" w:author="Benton, Deon [2]" w:date="2023-10-13T14:55:00Z"/>
          <w:trPrChange w:id="2520" w:author="Benton, Deon" w:date="2023-10-05T22:02:00Z">
            <w:trPr>
              <w:gridBefore w:val="1"/>
              <w:trHeight w:val="406"/>
              <w:jc w:val="center"/>
            </w:trPr>
          </w:trPrChange>
        </w:trPr>
        <w:tc>
          <w:tcPr>
            <w:tcW w:w="1168" w:type="dxa"/>
            <w:tcBorders>
              <w:top w:val="nil"/>
              <w:left w:val="nil"/>
              <w:bottom w:val="single" w:sz="4" w:space="0" w:color="000000"/>
              <w:right w:val="nil"/>
            </w:tcBorders>
            <w:tcPrChange w:id="2521" w:author="Benton, Deon" w:date="2023-10-05T22:02:00Z">
              <w:tcPr>
                <w:tcW w:w="1168" w:type="dxa"/>
                <w:tcBorders>
                  <w:top w:val="nil"/>
                  <w:left w:val="nil"/>
                  <w:bottom w:val="single" w:sz="4" w:space="0" w:color="000000"/>
                  <w:right w:val="nil"/>
                </w:tcBorders>
              </w:tcPr>
            </w:tcPrChange>
          </w:tcPr>
          <w:p w14:paraId="28902C80" w14:textId="144507AC" w:rsidR="00B51B4F" w:rsidDel="009B41E4" w:rsidRDefault="00B51B4F">
            <w:pPr>
              <w:spacing w:line="480" w:lineRule="auto"/>
              <w:rPr>
                <w:del w:id="2522" w:author="Benton, Deon [2]" w:date="2023-10-13T14:55:00Z"/>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Change w:id="2523" w:author="Benton, Deon" w:date="2023-10-05T22:02:00Z">
              <w:tcPr>
                <w:tcW w:w="997" w:type="dxa"/>
                <w:tcBorders>
                  <w:top w:val="nil"/>
                  <w:left w:val="nil"/>
                  <w:bottom w:val="single" w:sz="4" w:space="0" w:color="000000"/>
                  <w:right w:val="nil"/>
                </w:tcBorders>
              </w:tcPr>
            </w:tcPrChange>
          </w:tcPr>
          <w:p w14:paraId="3E07FB59" w14:textId="37442062" w:rsidR="00B51B4F" w:rsidDel="009B41E4" w:rsidRDefault="00B51B4F">
            <w:pPr>
              <w:spacing w:line="480" w:lineRule="auto"/>
              <w:rPr>
                <w:del w:id="2524" w:author="Benton, Deon [2]" w:date="2023-10-13T14:55:00Z"/>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Change w:id="2525" w:author="Benton, Deon" w:date="2023-10-05T22:02:00Z">
              <w:tcPr>
                <w:tcW w:w="1073" w:type="dxa"/>
                <w:tcBorders>
                  <w:top w:val="nil"/>
                  <w:left w:val="nil"/>
                  <w:bottom w:val="single" w:sz="4" w:space="0" w:color="000000"/>
                  <w:right w:val="nil"/>
                </w:tcBorders>
              </w:tcPr>
            </w:tcPrChange>
          </w:tcPr>
          <w:p w14:paraId="53425ECC" w14:textId="4B9B33B5" w:rsidR="00B51B4F" w:rsidDel="009B41E4" w:rsidRDefault="00B51B4F">
            <w:pPr>
              <w:spacing w:line="480" w:lineRule="auto"/>
              <w:rPr>
                <w:del w:id="2526" w:author="Benton, Deon [2]" w:date="2023-10-13T14:55:00Z"/>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Change w:id="2527" w:author="Benton, Deon" w:date="2023-10-05T22:02:00Z">
              <w:tcPr>
                <w:tcW w:w="1257" w:type="dxa"/>
                <w:gridSpan w:val="2"/>
                <w:tcBorders>
                  <w:top w:val="nil"/>
                  <w:left w:val="nil"/>
                  <w:bottom w:val="single" w:sz="4" w:space="0" w:color="000000"/>
                  <w:right w:val="nil"/>
                </w:tcBorders>
              </w:tcPr>
            </w:tcPrChange>
          </w:tcPr>
          <w:p w14:paraId="343B8D4E" w14:textId="1C1B7402" w:rsidR="00B51B4F" w:rsidDel="009B41E4" w:rsidRDefault="00B51B4F">
            <w:pPr>
              <w:spacing w:line="480" w:lineRule="auto"/>
              <w:rPr>
                <w:del w:id="2528" w:author="Benton, Deon [2]" w:date="2023-10-13T14:55:00Z"/>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Change w:id="2529" w:author="Benton, Deon" w:date="2023-10-05T22:02:00Z">
              <w:tcPr>
                <w:tcW w:w="1168" w:type="dxa"/>
                <w:tcBorders>
                  <w:top w:val="nil"/>
                  <w:left w:val="nil"/>
                  <w:bottom w:val="single" w:sz="4" w:space="0" w:color="000000"/>
                  <w:right w:val="nil"/>
                </w:tcBorders>
              </w:tcPr>
            </w:tcPrChange>
          </w:tcPr>
          <w:p w14:paraId="6BA8B0F7" w14:textId="643E2E9E" w:rsidR="00B51B4F" w:rsidDel="009B41E4" w:rsidRDefault="00B51B4F">
            <w:pPr>
              <w:spacing w:line="480" w:lineRule="auto"/>
              <w:rPr>
                <w:del w:id="2530" w:author="Benton, Deon [2]" w:date="2023-10-13T14:55:00Z"/>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Change w:id="2531" w:author="Benton, Deon" w:date="2023-10-05T22:02:00Z">
              <w:tcPr>
                <w:tcW w:w="986" w:type="dxa"/>
                <w:tcBorders>
                  <w:top w:val="nil"/>
                  <w:left w:val="nil"/>
                  <w:bottom w:val="single" w:sz="4" w:space="0" w:color="000000"/>
                  <w:right w:val="nil"/>
                </w:tcBorders>
              </w:tcPr>
            </w:tcPrChange>
          </w:tcPr>
          <w:p w14:paraId="4199E672" w14:textId="408F3E96" w:rsidR="00B51B4F" w:rsidDel="009B41E4" w:rsidRDefault="00B51B4F">
            <w:pPr>
              <w:spacing w:line="480" w:lineRule="auto"/>
              <w:rPr>
                <w:del w:id="2532" w:author="Benton, Deon [2]" w:date="2023-10-13T14:55:00Z"/>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Change w:id="2533" w:author="Benton, Deon" w:date="2023-10-05T22:02:00Z">
              <w:tcPr>
                <w:tcW w:w="1119" w:type="dxa"/>
                <w:tcBorders>
                  <w:top w:val="nil"/>
                  <w:left w:val="nil"/>
                  <w:bottom w:val="single" w:sz="4" w:space="0" w:color="000000"/>
                  <w:right w:val="nil"/>
                </w:tcBorders>
              </w:tcPr>
            </w:tcPrChange>
          </w:tcPr>
          <w:p w14:paraId="482A80D9" w14:textId="5260DC81" w:rsidR="00B51B4F" w:rsidDel="009B41E4" w:rsidRDefault="00B51B4F">
            <w:pPr>
              <w:spacing w:line="480" w:lineRule="auto"/>
              <w:rPr>
                <w:del w:id="2534" w:author="Benton, Deon [2]" w:date="2023-10-13T14:55:00Z"/>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Change w:id="2535" w:author="Benton, Deon" w:date="2023-10-05T22:02:00Z">
              <w:tcPr>
                <w:tcW w:w="1117" w:type="dxa"/>
                <w:gridSpan w:val="2"/>
                <w:tcBorders>
                  <w:top w:val="nil"/>
                  <w:left w:val="nil"/>
                  <w:bottom w:val="single" w:sz="4" w:space="0" w:color="000000"/>
                  <w:right w:val="nil"/>
                </w:tcBorders>
              </w:tcPr>
            </w:tcPrChange>
          </w:tcPr>
          <w:p w14:paraId="219DF214" w14:textId="68F81CCC" w:rsidR="00B51B4F" w:rsidDel="009B41E4" w:rsidRDefault="00B51B4F">
            <w:pPr>
              <w:spacing w:line="480" w:lineRule="auto"/>
              <w:rPr>
                <w:del w:id="2536" w:author="Benton, Deon [2]" w:date="2023-10-13T14:55:00Z"/>
                <w:rFonts w:ascii="Times New Roman" w:eastAsia="Times New Roman" w:hAnsi="Times New Roman" w:cs="Times New Roman"/>
                <w:sz w:val="24"/>
                <w:szCs w:val="24"/>
              </w:rPr>
            </w:pPr>
          </w:p>
        </w:tc>
      </w:tr>
      <w:tr w:rsidR="00B51B4F" w:rsidDel="009B41E4" w14:paraId="4232197A" w14:textId="6FB815FB" w:rsidTr="00072C22">
        <w:trPr>
          <w:trHeight w:val="418"/>
          <w:jc w:val="center"/>
          <w:del w:id="2537" w:author="Benton, Deon [2]" w:date="2023-10-13T14:55:00Z"/>
        </w:trPr>
        <w:tc>
          <w:tcPr>
            <w:tcW w:w="8885" w:type="dxa"/>
            <w:gridSpan w:val="8"/>
            <w:tcBorders>
              <w:top w:val="single" w:sz="4" w:space="0" w:color="000000"/>
              <w:left w:val="nil"/>
              <w:bottom w:val="single" w:sz="4" w:space="0" w:color="000000"/>
              <w:right w:val="nil"/>
            </w:tcBorders>
          </w:tcPr>
          <w:p w14:paraId="57BE7F9A" w14:textId="069726CC" w:rsidR="00B51B4F" w:rsidDel="009B41E4" w:rsidRDefault="00E33573">
            <w:pPr>
              <w:spacing w:line="480" w:lineRule="auto"/>
              <w:jc w:val="center"/>
              <w:rPr>
                <w:del w:id="2538" w:author="Benton, Deon [2]" w:date="2023-10-13T14:55:00Z"/>
                <w:rFonts w:ascii="Times New Roman" w:eastAsia="Times New Roman" w:hAnsi="Times New Roman" w:cs="Times New Roman"/>
                <w:sz w:val="24"/>
                <w:szCs w:val="24"/>
              </w:rPr>
            </w:pPr>
            <w:del w:id="2539" w:author="Benton, Deon [2]" w:date="2023-10-13T14:55:00Z">
              <w:r w:rsidDel="009B41E4">
                <w:rPr>
                  <w:rFonts w:ascii="Times New Roman" w:eastAsia="Times New Roman" w:hAnsi="Times New Roman" w:cs="Times New Roman"/>
                  <w:sz w:val="24"/>
                  <w:szCs w:val="24"/>
                </w:rPr>
                <w:delText>(E) Model fit to the control trials only</w:delText>
              </w:r>
            </w:del>
          </w:p>
        </w:tc>
      </w:tr>
      <w:tr w:rsidR="00B51B4F" w:rsidDel="009B41E4" w14:paraId="7E83EF0B" w14:textId="727D3C48" w:rsidTr="00072C22">
        <w:trPr>
          <w:trHeight w:val="406"/>
          <w:jc w:val="center"/>
          <w:del w:id="2540" w:author="Benton, Deon [2]" w:date="2023-10-13T14:55:00Z"/>
        </w:trPr>
        <w:tc>
          <w:tcPr>
            <w:tcW w:w="4495" w:type="dxa"/>
            <w:gridSpan w:val="4"/>
            <w:tcBorders>
              <w:top w:val="single" w:sz="4" w:space="0" w:color="000000"/>
              <w:left w:val="nil"/>
              <w:bottom w:val="single" w:sz="4" w:space="0" w:color="000000"/>
              <w:right w:val="nil"/>
            </w:tcBorders>
          </w:tcPr>
          <w:p w14:paraId="170831B1" w14:textId="4788E84C" w:rsidR="00B51B4F" w:rsidDel="009B41E4" w:rsidRDefault="00E33573">
            <w:pPr>
              <w:spacing w:line="480" w:lineRule="auto"/>
              <w:jc w:val="center"/>
              <w:rPr>
                <w:del w:id="2541" w:author="Benton, Deon [2]" w:date="2023-10-13T14:55:00Z"/>
                <w:rFonts w:ascii="Times New Roman" w:eastAsia="Times New Roman" w:hAnsi="Times New Roman" w:cs="Times New Roman"/>
                <w:sz w:val="24"/>
                <w:szCs w:val="24"/>
              </w:rPr>
            </w:pPr>
            <w:del w:id="2542" w:author="Benton, Deon [2]" w:date="2023-10-13T14:55:00Z">
              <w:r w:rsidDel="009B41E4">
                <w:rPr>
                  <w:rFonts w:ascii="Times New Roman" w:eastAsia="Times New Roman" w:hAnsi="Times New Roman" w:cs="Times New Roman"/>
                  <w:sz w:val="24"/>
                  <w:szCs w:val="24"/>
                </w:rPr>
                <w:delText>Experiment 1</w:delText>
              </w:r>
            </w:del>
          </w:p>
        </w:tc>
        <w:tc>
          <w:tcPr>
            <w:tcW w:w="4390" w:type="dxa"/>
            <w:gridSpan w:val="4"/>
            <w:tcBorders>
              <w:top w:val="single" w:sz="4" w:space="0" w:color="000000"/>
              <w:left w:val="nil"/>
              <w:bottom w:val="single" w:sz="4" w:space="0" w:color="000000"/>
              <w:right w:val="nil"/>
            </w:tcBorders>
          </w:tcPr>
          <w:p w14:paraId="30671B02" w14:textId="63E565BF" w:rsidR="00B51B4F" w:rsidDel="009B41E4" w:rsidRDefault="00E33573">
            <w:pPr>
              <w:spacing w:line="480" w:lineRule="auto"/>
              <w:jc w:val="center"/>
              <w:rPr>
                <w:del w:id="2543" w:author="Benton, Deon [2]" w:date="2023-10-13T14:55:00Z"/>
                <w:rFonts w:ascii="Times New Roman" w:eastAsia="Times New Roman" w:hAnsi="Times New Roman" w:cs="Times New Roman"/>
                <w:sz w:val="24"/>
                <w:szCs w:val="24"/>
              </w:rPr>
            </w:pPr>
            <w:del w:id="2544" w:author="Benton, Deon [2]" w:date="2023-10-13T14:55:00Z">
              <w:r w:rsidDel="009B41E4">
                <w:rPr>
                  <w:rFonts w:ascii="Times New Roman" w:eastAsia="Times New Roman" w:hAnsi="Times New Roman" w:cs="Times New Roman"/>
                  <w:sz w:val="24"/>
                  <w:szCs w:val="24"/>
                </w:rPr>
                <w:delText>Experiment 2</w:delText>
              </w:r>
            </w:del>
          </w:p>
        </w:tc>
      </w:tr>
      <w:tr w:rsidR="00B51B4F" w:rsidDel="009B41E4" w14:paraId="07F65BAA" w14:textId="4F5138BB" w:rsidTr="0070788F">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2545" w:author="Benton, Deon" w:date="2023-10-05T22:02:00Z">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418"/>
          <w:jc w:val="center"/>
          <w:del w:id="2546" w:author="Benton, Deon [2]" w:date="2023-10-13T14:55:00Z"/>
          <w:trPrChange w:id="2547" w:author="Benton, Deon" w:date="2023-10-05T22:02:00Z">
            <w:trPr>
              <w:gridBefore w:val="1"/>
              <w:trHeight w:val="418"/>
              <w:jc w:val="center"/>
            </w:trPr>
          </w:trPrChange>
        </w:trPr>
        <w:tc>
          <w:tcPr>
            <w:tcW w:w="2165" w:type="dxa"/>
            <w:gridSpan w:val="2"/>
            <w:tcBorders>
              <w:top w:val="single" w:sz="4" w:space="0" w:color="000000"/>
              <w:left w:val="nil"/>
              <w:bottom w:val="single" w:sz="4" w:space="0" w:color="000000"/>
              <w:right w:val="nil"/>
            </w:tcBorders>
            <w:tcPrChange w:id="2548" w:author="Benton, Deon" w:date="2023-10-05T22:02:00Z">
              <w:tcPr>
                <w:tcW w:w="2165" w:type="dxa"/>
                <w:gridSpan w:val="2"/>
                <w:tcBorders>
                  <w:top w:val="single" w:sz="4" w:space="0" w:color="000000"/>
                  <w:left w:val="nil"/>
                  <w:bottom w:val="single" w:sz="4" w:space="0" w:color="000000"/>
                  <w:right w:val="nil"/>
                </w:tcBorders>
              </w:tcPr>
            </w:tcPrChange>
          </w:tcPr>
          <w:p w14:paraId="2676789A" w14:textId="7C44BF78" w:rsidR="00B51B4F" w:rsidDel="009B41E4" w:rsidRDefault="00E33573">
            <w:pPr>
              <w:spacing w:line="480" w:lineRule="auto"/>
              <w:jc w:val="center"/>
              <w:rPr>
                <w:del w:id="2549" w:author="Benton, Deon [2]" w:date="2023-10-13T14:55:00Z"/>
                <w:rFonts w:ascii="Times New Roman" w:eastAsia="Times New Roman" w:hAnsi="Times New Roman" w:cs="Times New Roman"/>
                <w:sz w:val="24"/>
                <w:szCs w:val="24"/>
              </w:rPr>
            </w:pPr>
            <w:del w:id="2550" w:author="Benton, Deon [2]" w:date="2023-10-13T14:55:00Z">
              <w:r w:rsidDel="009B41E4">
                <w:rPr>
                  <w:rFonts w:ascii="Times New Roman" w:eastAsia="Times New Roman" w:hAnsi="Times New Roman" w:cs="Times New Roman"/>
                  <w:sz w:val="24"/>
                  <w:szCs w:val="24"/>
                </w:rPr>
                <w:delText>Connectionist</w:delText>
              </w:r>
              <w:r w:rsidDel="009B41E4">
                <w:rPr>
                  <w:rFonts w:ascii="Times New Roman" w:eastAsia="Times New Roman" w:hAnsi="Times New Roman" w:cs="Times New Roman"/>
                  <w:sz w:val="24"/>
                  <w:szCs w:val="24"/>
                  <w:vertAlign w:val="superscript"/>
                </w:rPr>
                <w:delText>‡</w:delText>
              </w:r>
            </w:del>
          </w:p>
        </w:tc>
        <w:tc>
          <w:tcPr>
            <w:tcW w:w="2329" w:type="dxa"/>
            <w:gridSpan w:val="2"/>
            <w:tcBorders>
              <w:top w:val="single" w:sz="4" w:space="0" w:color="000000"/>
              <w:left w:val="nil"/>
              <w:bottom w:val="single" w:sz="4" w:space="0" w:color="000000"/>
              <w:right w:val="nil"/>
            </w:tcBorders>
            <w:tcPrChange w:id="2551" w:author="Benton, Deon" w:date="2023-10-05T22:02:00Z">
              <w:tcPr>
                <w:tcW w:w="2330" w:type="dxa"/>
                <w:gridSpan w:val="3"/>
                <w:tcBorders>
                  <w:top w:val="single" w:sz="4" w:space="0" w:color="000000"/>
                  <w:left w:val="nil"/>
                  <w:bottom w:val="single" w:sz="4" w:space="0" w:color="000000"/>
                  <w:right w:val="nil"/>
                </w:tcBorders>
              </w:tcPr>
            </w:tcPrChange>
          </w:tcPr>
          <w:p w14:paraId="29FD6C4F" w14:textId="5F3BF16E" w:rsidR="00B51B4F" w:rsidDel="009B41E4" w:rsidRDefault="00E33573">
            <w:pPr>
              <w:spacing w:line="480" w:lineRule="auto"/>
              <w:jc w:val="center"/>
              <w:rPr>
                <w:del w:id="2552" w:author="Benton, Deon [2]" w:date="2023-10-13T14:55:00Z"/>
                <w:rFonts w:ascii="Times New Roman" w:eastAsia="Times New Roman" w:hAnsi="Times New Roman" w:cs="Times New Roman"/>
                <w:sz w:val="24"/>
                <w:szCs w:val="24"/>
              </w:rPr>
            </w:pPr>
            <w:del w:id="2553" w:author="Benton, Deon [2]" w:date="2023-10-13T14:55:00Z">
              <w:r w:rsidDel="009B41E4">
                <w:rPr>
                  <w:rFonts w:ascii="Times New Roman" w:eastAsia="Times New Roman" w:hAnsi="Times New Roman" w:cs="Times New Roman"/>
                  <w:sz w:val="24"/>
                  <w:szCs w:val="24"/>
                </w:rPr>
                <w:delText>Bayesian Model</w:delText>
              </w:r>
            </w:del>
          </w:p>
        </w:tc>
        <w:tc>
          <w:tcPr>
            <w:tcW w:w="2154" w:type="dxa"/>
            <w:gridSpan w:val="2"/>
            <w:tcBorders>
              <w:top w:val="single" w:sz="4" w:space="0" w:color="000000"/>
              <w:left w:val="nil"/>
              <w:bottom w:val="single" w:sz="4" w:space="0" w:color="000000"/>
              <w:right w:val="nil"/>
            </w:tcBorders>
            <w:tcPrChange w:id="2554" w:author="Benton, Deon" w:date="2023-10-05T22:02:00Z">
              <w:tcPr>
                <w:tcW w:w="2154" w:type="dxa"/>
                <w:gridSpan w:val="2"/>
                <w:tcBorders>
                  <w:top w:val="single" w:sz="4" w:space="0" w:color="000000"/>
                  <w:left w:val="nil"/>
                  <w:bottom w:val="single" w:sz="4" w:space="0" w:color="000000"/>
                  <w:right w:val="nil"/>
                </w:tcBorders>
              </w:tcPr>
            </w:tcPrChange>
          </w:tcPr>
          <w:p w14:paraId="7A30EDA9" w14:textId="1AA9126E" w:rsidR="00B51B4F" w:rsidDel="009B41E4" w:rsidRDefault="00E33573">
            <w:pPr>
              <w:spacing w:line="480" w:lineRule="auto"/>
              <w:jc w:val="center"/>
              <w:rPr>
                <w:del w:id="2555" w:author="Benton, Deon [2]" w:date="2023-10-13T14:55:00Z"/>
                <w:rFonts w:ascii="Times New Roman" w:eastAsia="Times New Roman" w:hAnsi="Times New Roman" w:cs="Times New Roman"/>
                <w:sz w:val="24"/>
                <w:szCs w:val="24"/>
              </w:rPr>
            </w:pPr>
            <w:del w:id="2556" w:author="Benton, Deon [2]" w:date="2023-10-13T14:55:00Z">
              <w:r w:rsidDel="009B41E4">
                <w:rPr>
                  <w:rFonts w:ascii="Times New Roman" w:eastAsia="Times New Roman" w:hAnsi="Times New Roman" w:cs="Times New Roman"/>
                  <w:sz w:val="24"/>
                  <w:szCs w:val="24"/>
                </w:rPr>
                <w:delText>Connectionist</w:delText>
              </w:r>
              <w:r w:rsidDel="009B41E4">
                <w:rPr>
                  <w:rFonts w:ascii="Times New Roman" w:eastAsia="Times New Roman" w:hAnsi="Times New Roman" w:cs="Times New Roman"/>
                  <w:sz w:val="24"/>
                  <w:szCs w:val="24"/>
                  <w:vertAlign w:val="superscript"/>
                </w:rPr>
                <w:delText>‡</w:delText>
              </w:r>
            </w:del>
          </w:p>
        </w:tc>
        <w:tc>
          <w:tcPr>
            <w:tcW w:w="2235" w:type="dxa"/>
            <w:gridSpan w:val="2"/>
            <w:tcBorders>
              <w:top w:val="single" w:sz="4" w:space="0" w:color="000000"/>
              <w:left w:val="nil"/>
              <w:bottom w:val="single" w:sz="4" w:space="0" w:color="000000"/>
              <w:right w:val="nil"/>
            </w:tcBorders>
            <w:tcPrChange w:id="2557" w:author="Benton, Deon" w:date="2023-10-05T22:02:00Z">
              <w:tcPr>
                <w:tcW w:w="2236" w:type="dxa"/>
                <w:gridSpan w:val="3"/>
                <w:tcBorders>
                  <w:top w:val="single" w:sz="4" w:space="0" w:color="000000"/>
                  <w:left w:val="nil"/>
                  <w:bottom w:val="single" w:sz="4" w:space="0" w:color="000000"/>
                  <w:right w:val="nil"/>
                </w:tcBorders>
              </w:tcPr>
            </w:tcPrChange>
          </w:tcPr>
          <w:p w14:paraId="421A59DD" w14:textId="7839752D" w:rsidR="00B51B4F" w:rsidDel="009B41E4" w:rsidRDefault="00E33573">
            <w:pPr>
              <w:spacing w:line="480" w:lineRule="auto"/>
              <w:jc w:val="center"/>
              <w:rPr>
                <w:del w:id="2558" w:author="Benton, Deon [2]" w:date="2023-10-13T14:55:00Z"/>
                <w:rFonts w:ascii="Times New Roman" w:eastAsia="Times New Roman" w:hAnsi="Times New Roman" w:cs="Times New Roman"/>
                <w:sz w:val="24"/>
                <w:szCs w:val="24"/>
              </w:rPr>
            </w:pPr>
            <w:del w:id="2559" w:author="Benton, Deon [2]" w:date="2023-10-13T14:55:00Z">
              <w:r w:rsidDel="009B41E4">
                <w:rPr>
                  <w:rFonts w:ascii="Times New Roman" w:eastAsia="Times New Roman" w:hAnsi="Times New Roman" w:cs="Times New Roman"/>
                  <w:sz w:val="24"/>
                  <w:szCs w:val="24"/>
                </w:rPr>
                <w:delText>Bayesian Model</w:delText>
              </w:r>
            </w:del>
          </w:p>
        </w:tc>
      </w:tr>
      <w:tr w:rsidR="00B51B4F" w:rsidDel="009B41E4" w14:paraId="4E0B191B" w14:textId="66E90206" w:rsidTr="0070788F">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2560" w:author="Benton, Deon" w:date="2023-10-05T22:02:00Z">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406"/>
          <w:jc w:val="center"/>
          <w:del w:id="2561" w:author="Benton, Deon [2]" w:date="2023-10-13T14:55:00Z"/>
          <w:trPrChange w:id="2562" w:author="Benton, Deon" w:date="2023-10-05T22:02:00Z">
            <w:trPr>
              <w:gridBefore w:val="1"/>
              <w:trHeight w:val="406"/>
              <w:jc w:val="center"/>
            </w:trPr>
          </w:trPrChange>
        </w:trPr>
        <w:tc>
          <w:tcPr>
            <w:tcW w:w="1168" w:type="dxa"/>
            <w:tcBorders>
              <w:top w:val="single" w:sz="4" w:space="0" w:color="000000"/>
              <w:left w:val="nil"/>
              <w:bottom w:val="nil"/>
              <w:right w:val="nil"/>
            </w:tcBorders>
            <w:tcPrChange w:id="2563" w:author="Benton, Deon" w:date="2023-10-05T22:02:00Z">
              <w:tcPr>
                <w:tcW w:w="1168" w:type="dxa"/>
                <w:tcBorders>
                  <w:top w:val="single" w:sz="4" w:space="0" w:color="000000"/>
                  <w:left w:val="nil"/>
                  <w:bottom w:val="nil"/>
                  <w:right w:val="nil"/>
                </w:tcBorders>
              </w:tcPr>
            </w:tcPrChange>
          </w:tcPr>
          <w:p w14:paraId="11273D36" w14:textId="10B5E789" w:rsidR="00B51B4F" w:rsidDel="009B41E4" w:rsidRDefault="00E33573">
            <w:pPr>
              <w:spacing w:line="480" w:lineRule="auto"/>
              <w:rPr>
                <w:del w:id="2564" w:author="Benton, Deon [2]" w:date="2023-10-13T14:55:00Z"/>
                <w:rFonts w:ascii="Times New Roman" w:eastAsia="Times New Roman" w:hAnsi="Times New Roman" w:cs="Times New Roman"/>
                <w:sz w:val="24"/>
                <w:szCs w:val="24"/>
              </w:rPr>
            </w:pPr>
            <w:del w:id="2565" w:author="Benton, Deon [2]" w:date="2023-10-13T14:55:00Z">
              <w:r w:rsidDel="009B41E4">
                <w:rPr>
                  <w:rFonts w:ascii="Times New Roman" w:eastAsia="Times New Roman" w:hAnsi="Times New Roman" w:cs="Times New Roman"/>
                  <w:sz w:val="24"/>
                  <w:szCs w:val="24"/>
                </w:rPr>
                <w:delText>RMSE</w:delText>
              </w:r>
            </w:del>
          </w:p>
        </w:tc>
        <w:tc>
          <w:tcPr>
            <w:tcW w:w="997" w:type="dxa"/>
            <w:tcBorders>
              <w:top w:val="single" w:sz="4" w:space="0" w:color="000000"/>
              <w:left w:val="nil"/>
              <w:bottom w:val="nil"/>
              <w:right w:val="nil"/>
            </w:tcBorders>
            <w:tcPrChange w:id="2566" w:author="Benton, Deon" w:date="2023-10-05T22:02:00Z">
              <w:tcPr>
                <w:tcW w:w="997" w:type="dxa"/>
                <w:tcBorders>
                  <w:top w:val="single" w:sz="4" w:space="0" w:color="000000"/>
                  <w:left w:val="nil"/>
                  <w:bottom w:val="nil"/>
                  <w:right w:val="nil"/>
                </w:tcBorders>
              </w:tcPr>
            </w:tcPrChange>
          </w:tcPr>
          <w:p w14:paraId="2963F9CA" w14:textId="27341CFA" w:rsidR="00B51B4F" w:rsidDel="009B41E4" w:rsidRDefault="00E33573">
            <w:pPr>
              <w:spacing w:line="480" w:lineRule="auto"/>
              <w:rPr>
                <w:del w:id="2567" w:author="Benton, Deon [2]" w:date="2023-10-13T14:55:00Z"/>
                <w:rFonts w:ascii="Times New Roman" w:eastAsia="Times New Roman" w:hAnsi="Times New Roman" w:cs="Times New Roman"/>
                <w:sz w:val="24"/>
                <w:szCs w:val="24"/>
              </w:rPr>
            </w:pPr>
            <w:del w:id="2568" w:author="Benton, Deon [2]" w:date="2023-10-13T14:55:00Z">
              <w:r w:rsidDel="009B41E4">
                <w:rPr>
                  <w:rFonts w:ascii="Times New Roman" w:eastAsia="Times New Roman" w:hAnsi="Times New Roman" w:cs="Times New Roman"/>
                  <w:sz w:val="24"/>
                  <w:szCs w:val="24"/>
                </w:rPr>
                <w:delText>MAE</w:delText>
              </w:r>
            </w:del>
          </w:p>
        </w:tc>
        <w:tc>
          <w:tcPr>
            <w:tcW w:w="1073" w:type="dxa"/>
            <w:tcBorders>
              <w:top w:val="single" w:sz="4" w:space="0" w:color="000000"/>
              <w:left w:val="nil"/>
              <w:bottom w:val="nil"/>
              <w:right w:val="nil"/>
            </w:tcBorders>
            <w:tcPrChange w:id="2569" w:author="Benton, Deon" w:date="2023-10-05T22:02:00Z">
              <w:tcPr>
                <w:tcW w:w="1073" w:type="dxa"/>
                <w:tcBorders>
                  <w:top w:val="single" w:sz="4" w:space="0" w:color="000000"/>
                  <w:left w:val="nil"/>
                  <w:bottom w:val="nil"/>
                  <w:right w:val="nil"/>
                </w:tcBorders>
              </w:tcPr>
            </w:tcPrChange>
          </w:tcPr>
          <w:p w14:paraId="7B72848F" w14:textId="14DE1F5E" w:rsidR="00B51B4F" w:rsidDel="009B41E4" w:rsidRDefault="00E33573">
            <w:pPr>
              <w:spacing w:line="480" w:lineRule="auto"/>
              <w:rPr>
                <w:del w:id="2570" w:author="Benton, Deon [2]" w:date="2023-10-13T14:55:00Z"/>
                <w:rFonts w:ascii="Times New Roman" w:eastAsia="Times New Roman" w:hAnsi="Times New Roman" w:cs="Times New Roman"/>
                <w:sz w:val="24"/>
                <w:szCs w:val="24"/>
              </w:rPr>
            </w:pPr>
            <w:del w:id="2571" w:author="Benton, Deon [2]" w:date="2023-10-13T14:55:00Z">
              <w:r w:rsidDel="009B41E4">
                <w:rPr>
                  <w:rFonts w:ascii="Times New Roman" w:eastAsia="Times New Roman" w:hAnsi="Times New Roman" w:cs="Times New Roman"/>
                  <w:sz w:val="24"/>
                  <w:szCs w:val="24"/>
                </w:rPr>
                <w:delText>RMSE</w:delText>
              </w:r>
            </w:del>
          </w:p>
        </w:tc>
        <w:tc>
          <w:tcPr>
            <w:tcW w:w="1255" w:type="dxa"/>
            <w:tcBorders>
              <w:top w:val="single" w:sz="4" w:space="0" w:color="000000"/>
              <w:left w:val="nil"/>
              <w:bottom w:val="nil"/>
              <w:right w:val="nil"/>
            </w:tcBorders>
            <w:tcPrChange w:id="2572" w:author="Benton, Deon" w:date="2023-10-05T22:02:00Z">
              <w:tcPr>
                <w:tcW w:w="1257" w:type="dxa"/>
                <w:gridSpan w:val="2"/>
                <w:tcBorders>
                  <w:top w:val="single" w:sz="4" w:space="0" w:color="000000"/>
                  <w:left w:val="nil"/>
                  <w:bottom w:val="nil"/>
                  <w:right w:val="nil"/>
                </w:tcBorders>
              </w:tcPr>
            </w:tcPrChange>
          </w:tcPr>
          <w:p w14:paraId="73545B68" w14:textId="708E8A4F" w:rsidR="00B51B4F" w:rsidDel="009B41E4" w:rsidRDefault="00E33573">
            <w:pPr>
              <w:spacing w:line="480" w:lineRule="auto"/>
              <w:rPr>
                <w:del w:id="2573" w:author="Benton, Deon [2]" w:date="2023-10-13T14:55:00Z"/>
                <w:rFonts w:ascii="Times New Roman" w:eastAsia="Times New Roman" w:hAnsi="Times New Roman" w:cs="Times New Roman"/>
                <w:sz w:val="24"/>
                <w:szCs w:val="24"/>
              </w:rPr>
            </w:pPr>
            <w:del w:id="2574" w:author="Benton, Deon [2]" w:date="2023-10-13T14:55:00Z">
              <w:r w:rsidDel="009B41E4">
                <w:rPr>
                  <w:rFonts w:ascii="Times New Roman" w:eastAsia="Times New Roman" w:hAnsi="Times New Roman" w:cs="Times New Roman"/>
                  <w:sz w:val="24"/>
                  <w:szCs w:val="24"/>
                </w:rPr>
                <w:delText>MAE</w:delText>
              </w:r>
            </w:del>
          </w:p>
        </w:tc>
        <w:tc>
          <w:tcPr>
            <w:tcW w:w="1168" w:type="dxa"/>
            <w:tcBorders>
              <w:top w:val="single" w:sz="4" w:space="0" w:color="000000"/>
              <w:left w:val="nil"/>
              <w:bottom w:val="nil"/>
              <w:right w:val="nil"/>
            </w:tcBorders>
            <w:tcPrChange w:id="2575" w:author="Benton, Deon" w:date="2023-10-05T22:02:00Z">
              <w:tcPr>
                <w:tcW w:w="1168" w:type="dxa"/>
                <w:tcBorders>
                  <w:top w:val="single" w:sz="4" w:space="0" w:color="000000"/>
                  <w:left w:val="nil"/>
                  <w:bottom w:val="nil"/>
                  <w:right w:val="nil"/>
                </w:tcBorders>
              </w:tcPr>
            </w:tcPrChange>
          </w:tcPr>
          <w:p w14:paraId="06438F8F" w14:textId="31DFE908" w:rsidR="00B51B4F" w:rsidDel="009B41E4" w:rsidRDefault="00E33573">
            <w:pPr>
              <w:spacing w:line="480" w:lineRule="auto"/>
              <w:rPr>
                <w:del w:id="2576" w:author="Benton, Deon [2]" w:date="2023-10-13T14:55:00Z"/>
                <w:rFonts w:ascii="Times New Roman" w:eastAsia="Times New Roman" w:hAnsi="Times New Roman" w:cs="Times New Roman"/>
                <w:sz w:val="24"/>
                <w:szCs w:val="24"/>
              </w:rPr>
            </w:pPr>
            <w:del w:id="2577" w:author="Benton, Deon [2]" w:date="2023-10-13T14:55:00Z">
              <w:r w:rsidDel="009B41E4">
                <w:rPr>
                  <w:rFonts w:ascii="Times New Roman" w:eastAsia="Times New Roman" w:hAnsi="Times New Roman" w:cs="Times New Roman"/>
                  <w:sz w:val="24"/>
                  <w:szCs w:val="24"/>
                </w:rPr>
                <w:delText>RMSE</w:delText>
              </w:r>
            </w:del>
          </w:p>
        </w:tc>
        <w:tc>
          <w:tcPr>
            <w:tcW w:w="986" w:type="dxa"/>
            <w:tcBorders>
              <w:top w:val="single" w:sz="4" w:space="0" w:color="000000"/>
              <w:left w:val="nil"/>
              <w:bottom w:val="nil"/>
              <w:right w:val="nil"/>
            </w:tcBorders>
            <w:tcPrChange w:id="2578" w:author="Benton, Deon" w:date="2023-10-05T22:02:00Z">
              <w:tcPr>
                <w:tcW w:w="986" w:type="dxa"/>
                <w:tcBorders>
                  <w:top w:val="single" w:sz="4" w:space="0" w:color="000000"/>
                  <w:left w:val="nil"/>
                  <w:bottom w:val="nil"/>
                  <w:right w:val="nil"/>
                </w:tcBorders>
              </w:tcPr>
            </w:tcPrChange>
          </w:tcPr>
          <w:p w14:paraId="68E70E47" w14:textId="533525B0" w:rsidR="00B51B4F" w:rsidDel="009B41E4" w:rsidRDefault="00E33573">
            <w:pPr>
              <w:spacing w:line="480" w:lineRule="auto"/>
              <w:rPr>
                <w:del w:id="2579" w:author="Benton, Deon [2]" w:date="2023-10-13T14:55:00Z"/>
                <w:rFonts w:ascii="Times New Roman" w:eastAsia="Times New Roman" w:hAnsi="Times New Roman" w:cs="Times New Roman"/>
                <w:sz w:val="24"/>
                <w:szCs w:val="24"/>
              </w:rPr>
            </w:pPr>
            <w:del w:id="2580" w:author="Benton, Deon [2]" w:date="2023-10-13T14:55:00Z">
              <w:r w:rsidDel="009B41E4">
                <w:rPr>
                  <w:rFonts w:ascii="Times New Roman" w:eastAsia="Times New Roman" w:hAnsi="Times New Roman" w:cs="Times New Roman"/>
                  <w:sz w:val="24"/>
                  <w:szCs w:val="24"/>
                </w:rPr>
                <w:delText>MAE</w:delText>
              </w:r>
            </w:del>
          </w:p>
        </w:tc>
        <w:tc>
          <w:tcPr>
            <w:tcW w:w="1119" w:type="dxa"/>
            <w:tcBorders>
              <w:top w:val="single" w:sz="4" w:space="0" w:color="000000"/>
              <w:left w:val="nil"/>
              <w:bottom w:val="nil"/>
              <w:right w:val="nil"/>
            </w:tcBorders>
            <w:tcPrChange w:id="2581" w:author="Benton, Deon" w:date="2023-10-05T22:02:00Z">
              <w:tcPr>
                <w:tcW w:w="1119" w:type="dxa"/>
                <w:tcBorders>
                  <w:top w:val="single" w:sz="4" w:space="0" w:color="000000"/>
                  <w:left w:val="nil"/>
                  <w:bottom w:val="nil"/>
                  <w:right w:val="nil"/>
                </w:tcBorders>
              </w:tcPr>
            </w:tcPrChange>
          </w:tcPr>
          <w:p w14:paraId="031BB5E1" w14:textId="78CE503C" w:rsidR="00B51B4F" w:rsidDel="009B41E4" w:rsidRDefault="00E33573">
            <w:pPr>
              <w:spacing w:line="480" w:lineRule="auto"/>
              <w:rPr>
                <w:del w:id="2582" w:author="Benton, Deon [2]" w:date="2023-10-13T14:55:00Z"/>
                <w:rFonts w:ascii="Times New Roman" w:eastAsia="Times New Roman" w:hAnsi="Times New Roman" w:cs="Times New Roman"/>
                <w:sz w:val="24"/>
                <w:szCs w:val="24"/>
              </w:rPr>
            </w:pPr>
            <w:del w:id="2583" w:author="Benton, Deon [2]" w:date="2023-10-13T14:55:00Z">
              <w:r w:rsidDel="009B41E4">
                <w:rPr>
                  <w:rFonts w:ascii="Times New Roman" w:eastAsia="Times New Roman" w:hAnsi="Times New Roman" w:cs="Times New Roman"/>
                  <w:sz w:val="24"/>
                  <w:szCs w:val="24"/>
                </w:rPr>
                <w:delText>RMSE</w:delText>
              </w:r>
            </w:del>
          </w:p>
        </w:tc>
        <w:tc>
          <w:tcPr>
            <w:tcW w:w="1115" w:type="dxa"/>
            <w:tcBorders>
              <w:top w:val="single" w:sz="4" w:space="0" w:color="000000"/>
              <w:left w:val="nil"/>
              <w:bottom w:val="nil"/>
              <w:right w:val="nil"/>
            </w:tcBorders>
            <w:tcPrChange w:id="2584" w:author="Benton, Deon" w:date="2023-10-05T22:02:00Z">
              <w:tcPr>
                <w:tcW w:w="1117" w:type="dxa"/>
                <w:gridSpan w:val="2"/>
                <w:tcBorders>
                  <w:top w:val="single" w:sz="4" w:space="0" w:color="000000"/>
                  <w:left w:val="nil"/>
                  <w:bottom w:val="nil"/>
                  <w:right w:val="nil"/>
                </w:tcBorders>
              </w:tcPr>
            </w:tcPrChange>
          </w:tcPr>
          <w:p w14:paraId="591D246C" w14:textId="1074ABA1" w:rsidR="00B51B4F" w:rsidDel="009B41E4" w:rsidRDefault="00E33573">
            <w:pPr>
              <w:spacing w:line="480" w:lineRule="auto"/>
              <w:rPr>
                <w:del w:id="2585" w:author="Benton, Deon [2]" w:date="2023-10-13T14:55:00Z"/>
                <w:rFonts w:ascii="Times New Roman" w:eastAsia="Times New Roman" w:hAnsi="Times New Roman" w:cs="Times New Roman"/>
                <w:sz w:val="24"/>
                <w:szCs w:val="24"/>
              </w:rPr>
            </w:pPr>
            <w:del w:id="2586" w:author="Benton, Deon [2]" w:date="2023-10-13T14:55:00Z">
              <w:r w:rsidDel="009B41E4">
                <w:rPr>
                  <w:rFonts w:ascii="Times New Roman" w:eastAsia="Times New Roman" w:hAnsi="Times New Roman" w:cs="Times New Roman"/>
                  <w:sz w:val="24"/>
                  <w:szCs w:val="24"/>
                </w:rPr>
                <w:delText>MAE</w:delText>
              </w:r>
            </w:del>
          </w:p>
        </w:tc>
      </w:tr>
      <w:tr w:rsidR="00B51B4F" w:rsidDel="009B41E4" w14:paraId="7D66E50E" w14:textId="46A4801A" w:rsidTr="0070788F">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2587" w:author="Benton, Deon" w:date="2023-10-05T22:02:00Z">
            <w:tblPrEx>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418"/>
          <w:jc w:val="center"/>
          <w:del w:id="2588" w:author="Benton, Deon [2]" w:date="2023-10-13T14:55:00Z"/>
          <w:trPrChange w:id="2589" w:author="Benton, Deon" w:date="2023-10-05T22:02:00Z">
            <w:trPr>
              <w:gridBefore w:val="1"/>
              <w:trHeight w:val="418"/>
              <w:jc w:val="center"/>
            </w:trPr>
          </w:trPrChange>
        </w:trPr>
        <w:tc>
          <w:tcPr>
            <w:tcW w:w="1168" w:type="dxa"/>
            <w:tcBorders>
              <w:top w:val="nil"/>
              <w:left w:val="nil"/>
              <w:bottom w:val="single" w:sz="4" w:space="0" w:color="000000"/>
              <w:right w:val="nil"/>
            </w:tcBorders>
            <w:tcPrChange w:id="2590" w:author="Benton, Deon" w:date="2023-10-05T22:02:00Z">
              <w:tcPr>
                <w:tcW w:w="1168" w:type="dxa"/>
                <w:tcBorders>
                  <w:top w:val="nil"/>
                  <w:left w:val="nil"/>
                  <w:bottom w:val="single" w:sz="4" w:space="0" w:color="000000"/>
                  <w:right w:val="nil"/>
                </w:tcBorders>
              </w:tcPr>
            </w:tcPrChange>
          </w:tcPr>
          <w:p w14:paraId="1ACEF16F" w14:textId="4CADCFD5" w:rsidR="00B51B4F" w:rsidDel="009B41E4" w:rsidRDefault="00E33573">
            <w:pPr>
              <w:spacing w:line="480" w:lineRule="auto"/>
              <w:rPr>
                <w:del w:id="2591" w:author="Benton, Deon [2]" w:date="2023-10-13T14:55:00Z"/>
                <w:rFonts w:ascii="Times New Roman" w:eastAsia="Times New Roman" w:hAnsi="Times New Roman" w:cs="Times New Roman"/>
                <w:sz w:val="24"/>
                <w:szCs w:val="24"/>
              </w:rPr>
            </w:pPr>
            <w:del w:id="2592" w:author="Benton, Deon [2]" w:date="2023-10-13T14:55:00Z">
              <w:r w:rsidDel="009B41E4">
                <w:rPr>
                  <w:rFonts w:ascii="Times New Roman" w:eastAsia="Times New Roman" w:hAnsi="Times New Roman" w:cs="Times New Roman"/>
                  <w:sz w:val="24"/>
                  <w:szCs w:val="24"/>
                </w:rPr>
                <w:delText>.10</w:delText>
              </w:r>
            </w:del>
          </w:p>
        </w:tc>
        <w:tc>
          <w:tcPr>
            <w:tcW w:w="997" w:type="dxa"/>
            <w:tcBorders>
              <w:top w:val="nil"/>
              <w:left w:val="nil"/>
              <w:bottom w:val="single" w:sz="4" w:space="0" w:color="000000"/>
              <w:right w:val="nil"/>
            </w:tcBorders>
            <w:tcPrChange w:id="2593" w:author="Benton, Deon" w:date="2023-10-05T22:02:00Z">
              <w:tcPr>
                <w:tcW w:w="997" w:type="dxa"/>
                <w:tcBorders>
                  <w:top w:val="nil"/>
                  <w:left w:val="nil"/>
                  <w:bottom w:val="single" w:sz="4" w:space="0" w:color="000000"/>
                  <w:right w:val="nil"/>
                </w:tcBorders>
              </w:tcPr>
            </w:tcPrChange>
          </w:tcPr>
          <w:p w14:paraId="1010F3E3" w14:textId="14ED2485" w:rsidR="00B51B4F" w:rsidDel="009B41E4" w:rsidRDefault="00E33573">
            <w:pPr>
              <w:spacing w:line="480" w:lineRule="auto"/>
              <w:rPr>
                <w:del w:id="2594" w:author="Benton, Deon [2]" w:date="2023-10-13T14:55:00Z"/>
                <w:rFonts w:ascii="Times New Roman" w:eastAsia="Times New Roman" w:hAnsi="Times New Roman" w:cs="Times New Roman"/>
                <w:sz w:val="24"/>
                <w:szCs w:val="24"/>
              </w:rPr>
            </w:pPr>
            <w:del w:id="2595" w:author="Benton, Deon [2]" w:date="2023-10-13T14:55:00Z">
              <w:r w:rsidDel="009B41E4">
                <w:rPr>
                  <w:rFonts w:ascii="Times New Roman" w:eastAsia="Times New Roman" w:hAnsi="Times New Roman" w:cs="Times New Roman"/>
                  <w:sz w:val="24"/>
                  <w:szCs w:val="24"/>
                </w:rPr>
                <w:delText>.08</w:delText>
              </w:r>
            </w:del>
          </w:p>
        </w:tc>
        <w:tc>
          <w:tcPr>
            <w:tcW w:w="1073" w:type="dxa"/>
            <w:tcBorders>
              <w:top w:val="nil"/>
              <w:left w:val="nil"/>
              <w:bottom w:val="single" w:sz="4" w:space="0" w:color="000000"/>
              <w:right w:val="nil"/>
            </w:tcBorders>
            <w:tcPrChange w:id="2596" w:author="Benton, Deon" w:date="2023-10-05T22:02:00Z">
              <w:tcPr>
                <w:tcW w:w="1073" w:type="dxa"/>
                <w:tcBorders>
                  <w:top w:val="nil"/>
                  <w:left w:val="nil"/>
                  <w:bottom w:val="single" w:sz="4" w:space="0" w:color="000000"/>
                  <w:right w:val="nil"/>
                </w:tcBorders>
              </w:tcPr>
            </w:tcPrChange>
          </w:tcPr>
          <w:p w14:paraId="756906A8" w14:textId="2F99516A" w:rsidR="00B51B4F" w:rsidDel="009B41E4" w:rsidRDefault="00E33573">
            <w:pPr>
              <w:spacing w:line="480" w:lineRule="auto"/>
              <w:rPr>
                <w:del w:id="2597" w:author="Benton, Deon [2]" w:date="2023-10-13T14:55:00Z"/>
                <w:rFonts w:ascii="Times New Roman" w:eastAsia="Times New Roman" w:hAnsi="Times New Roman" w:cs="Times New Roman"/>
                <w:sz w:val="24"/>
                <w:szCs w:val="24"/>
              </w:rPr>
            </w:pPr>
            <w:del w:id="2598" w:author="Benton, Deon [2]" w:date="2023-10-13T14:55:00Z">
              <w:r w:rsidDel="009B41E4">
                <w:rPr>
                  <w:rFonts w:ascii="Times New Roman" w:eastAsia="Times New Roman" w:hAnsi="Times New Roman" w:cs="Times New Roman"/>
                  <w:sz w:val="24"/>
                  <w:szCs w:val="24"/>
                </w:rPr>
                <w:delText>.20</w:delText>
              </w:r>
            </w:del>
          </w:p>
        </w:tc>
        <w:tc>
          <w:tcPr>
            <w:tcW w:w="1255" w:type="dxa"/>
            <w:tcBorders>
              <w:top w:val="nil"/>
              <w:left w:val="nil"/>
              <w:bottom w:val="single" w:sz="4" w:space="0" w:color="000000"/>
              <w:right w:val="nil"/>
            </w:tcBorders>
            <w:tcPrChange w:id="2599" w:author="Benton, Deon" w:date="2023-10-05T22:02:00Z">
              <w:tcPr>
                <w:tcW w:w="1257" w:type="dxa"/>
                <w:gridSpan w:val="2"/>
                <w:tcBorders>
                  <w:top w:val="nil"/>
                  <w:left w:val="nil"/>
                  <w:bottom w:val="single" w:sz="4" w:space="0" w:color="000000"/>
                  <w:right w:val="nil"/>
                </w:tcBorders>
              </w:tcPr>
            </w:tcPrChange>
          </w:tcPr>
          <w:p w14:paraId="593147E7" w14:textId="355B6721" w:rsidR="00B51B4F" w:rsidDel="009B41E4" w:rsidRDefault="00E33573">
            <w:pPr>
              <w:spacing w:line="480" w:lineRule="auto"/>
              <w:rPr>
                <w:del w:id="2600" w:author="Benton, Deon [2]" w:date="2023-10-13T14:55:00Z"/>
                <w:rFonts w:ascii="Times New Roman" w:eastAsia="Times New Roman" w:hAnsi="Times New Roman" w:cs="Times New Roman"/>
                <w:sz w:val="24"/>
                <w:szCs w:val="24"/>
              </w:rPr>
            </w:pPr>
            <w:del w:id="2601" w:author="Benton, Deon [2]" w:date="2023-10-13T14:55:00Z">
              <w:r w:rsidDel="009B41E4">
                <w:rPr>
                  <w:rFonts w:ascii="Times New Roman" w:eastAsia="Times New Roman" w:hAnsi="Times New Roman" w:cs="Times New Roman"/>
                  <w:sz w:val="24"/>
                  <w:szCs w:val="24"/>
                </w:rPr>
                <w:delText>.17</w:delText>
              </w:r>
            </w:del>
          </w:p>
        </w:tc>
        <w:tc>
          <w:tcPr>
            <w:tcW w:w="1168" w:type="dxa"/>
            <w:tcBorders>
              <w:top w:val="nil"/>
              <w:left w:val="nil"/>
              <w:bottom w:val="single" w:sz="4" w:space="0" w:color="000000"/>
              <w:right w:val="nil"/>
            </w:tcBorders>
            <w:tcPrChange w:id="2602" w:author="Benton, Deon" w:date="2023-10-05T22:02:00Z">
              <w:tcPr>
                <w:tcW w:w="1168" w:type="dxa"/>
                <w:tcBorders>
                  <w:top w:val="nil"/>
                  <w:left w:val="nil"/>
                  <w:bottom w:val="single" w:sz="4" w:space="0" w:color="000000"/>
                  <w:right w:val="nil"/>
                </w:tcBorders>
              </w:tcPr>
            </w:tcPrChange>
          </w:tcPr>
          <w:p w14:paraId="52A03FE9" w14:textId="4BC84961" w:rsidR="00B51B4F" w:rsidDel="009B41E4" w:rsidRDefault="00E33573">
            <w:pPr>
              <w:spacing w:line="480" w:lineRule="auto"/>
              <w:rPr>
                <w:del w:id="2603" w:author="Benton, Deon [2]" w:date="2023-10-13T14:55:00Z"/>
                <w:rFonts w:ascii="Times New Roman" w:eastAsia="Times New Roman" w:hAnsi="Times New Roman" w:cs="Times New Roman"/>
                <w:sz w:val="24"/>
                <w:szCs w:val="24"/>
              </w:rPr>
            </w:pPr>
            <w:del w:id="2604" w:author="Benton, Deon [2]" w:date="2023-10-13T14:55:00Z">
              <w:r w:rsidDel="009B41E4">
                <w:rPr>
                  <w:rFonts w:ascii="Times New Roman" w:eastAsia="Times New Roman" w:hAnsi="Times New Roman" w:cs="Times New Roman"/>
                  <w:sz w:val="24"/>
                  <w:szCs w:val="24"/>
                </w:rPr>
                <w:delText>.11</w:delText>
              </w:r>
            </w:del>
          </w:p>
        </w:tc>
        <w:tc>
          <w:tcPr>
            <w:tcW w:w="986" w:type="dxa"/>
            <w:tcBorders>
              <w:top w:val="nil"/>
              <w:left w:val="nil"/>
              <w:bottom w:val="single" w:sz="4" w:space="0" w:color="000000"/>
              <w:right w:val="nil"/>
            </w:tcBorders>
            <w:tcPrChange w:id="2605" w:author="Benton, Deon" w:date="2023-10-05T22:02:00Z">
              <w:tcPr>
                <w:tcW w:w="986" w:type="dxa"/>
                <w:tcBorders>
                  <w:top w:val="nil"/>
                  <w:left w:val="nil"/>
                  <w:bottom w:val="single" w:sz="4" w:space="0" w:color="000000"/>
                  <w:right w:val="nil"/>
                </w:tcBorders>
              </w:tcPr>
            </w:tcPrChange>
          </w:tcPr>
          <w:p w14:paraId="68C0A310" w14:textId="5ADDCD4C" w:rsidR="00B51B4F" w:rsidDel="009B41E4" w:rsidRDefault="00E33573">
            <w:pPr>
              <w:spacing w:line="480" w:lineRule="auto"/>
              <w:rPr>
                <w:del w:id="2606" w:author="Benton, Deon [2]" w:date="2023-10-13T14:55:00Z"/>
                <w:rFonts w:ascii="Times New Roman" w:eastAsia="Times New Roman" w:hAnsi="Times New Roman" w:cs="Times New Roman"/>
                <w:sz w:val="24"/>
                <w:szCs w:val="24"/>
              </w:rPr>
            </w:pPr>
            <w:del w:id="2607" w:author="Benton, Deon [2]" w:date="2023-10-13T14:55:00Z">
              <w:r w:rsidDel="009B41E4">
                <w:rPr>
                  <w:rFonts w:ascii="Times New Roman" w:eastAsia="Times New Roman" w:hAnsi="Times New Roman" w:cs="Times New Roman"/>
                  <w:sz w:val="24"/>
                  <w:szCs w:val="24"/>
                </w:rPr>
                <w:delText>.09</w:delText>
              </w:r>
            </w:del>
          </w:p>
        </w:tc>
        <w:tc>
          <w:tcPr>
            <w:tcW w:w="1119" w:type="dxa"/>
            <w:tcBorders>
              <w:top w:val="nil"/>
              <w:left w:val="nil"/>
              <w:bottom w:val="single" w:sz="4" w:space="0" w:color="000000"/>
              <w:right w:val="nil"/>
            </w:tcBorders>
            <w:tcPrChange w:id="2608" w:author="Benton, Deon" w:date="2023-10-05T22:02:00Z">
              <w:tcPr>
                <w:tcW w:w="1119" w:type="dxa"/>
                <w:tcBorders>
                  <w:top w:val="nil"/>
                  <w:left w:val="nil"/>
                  <w:bottom w:val="single" w:sz="4" w:space="0" w:color="000000"/>
                  <w:right w:val="nil"/>
                </w:tcBorders>
              </w:tcPr>
            </w:tcPrChange>
          </w:tcPr>
          <w:p w14:paraId="413C7959" w14:textId="1950963E" w:rsidR="00B51B4F" w:rsidDel="009B41E4" w:rsidRDefault="00E33573">
            <w:pPr>
              <w:spacing w:line="480" w:lineRule="auto"/>
              <w:rPr>
                <w:del w:id="2609" w:author="Benton, Deon [2]" w:date="2023-10-13T14:55:00Z"/>
                <w:rFonts w:ascii="Times New Roman" w:eastAsia="Times New Roman" w:hAnsi="Times New Roman" w:cs="Times New Roman"/>
                <w:sz w:val="24"/>
                <w:szCs w:val="24"/>
              </w:rPr>
            </w:pPr>
            <w:del w:id="2610" w:author="Benton, Deon [2]" w:date="2023-10-13T14:55:00Z">
              <w:r w:rsidDel="009B41E4">
                <w:rPr>
                  <w:rFonts w:ascii="Times New Roman" w:eastAsia="Times New Roman" w:hAnsi="Times New Roman" w:cs="Times New Roman"/>
                  <w:sz w:val="24"/>
                  <w:szCs w:val="24"/>
                </w:rPr>
                <w:delText>.17</w:delText>
              </w:r>
            </w:del>
          </w:p>
        </w:tc>
        <w:tc>
          <w:tcPr>
            <w:tcW w:w="1115" w:type="dxa"/>
            <w:tcBorders>
              <w:top w:val="nil"/>
              <w:left w:val="nil"/>
              <w:bottom w:val="single" w:sz="4" w:space="0" w:color="000000"/>
              <w:right w:val="nil"/>
            </w:tcBorders>
            <w:tcPrChange w:id="2611" w:author="Benton, Deon" w:date="2023-10-05T22:02:00Z">
              <w:tcPr>
                <w:tcW w:w="1117" w:type="dxa"/>
                <w:gridSpan w:val="2"/>
                <w:tcBorders>
                  <w:top w:val="nil"/>
                  <w:left w:val="nil"/>
                  <w:bottom w:val="single" w:sz="4" w:space="0" w:color="000000"/>
                  <w:right w:val="nil"/>
                </w:tcBorders>
              </w:tcPr>
            </w:tcPrChange>
          </w:tcPr>
          <w:p w14:paraId="480831AF" w14:textId="00E4051B" w:rsidR="00B51B4F" w:rsidDel="009B41E4" w:rsidRDefault="00E33573">
            <w:pPr>
              <w:keepNext/>
              <w:spacing w:line="480" w:lineRule="auto"/>
              <w:rPr>
                <w:del w:id="2612" w:author="Benton, Deon [2]" w:date="2023-10-13T14:55:00Z"/>
                <w:rFonts w:ascii="Times New Roman" w:eastAsia="Times New Roman" w:hAnsi="Times New Roman" w:cs="Times New Roman"/>
                <w:sz w:val="24"/>
                <w:szCs w:val="24"/>
              </w:rPr>
            </w:pPr>
            <w:del w:id="2613" w:author="Benton, Deon [2]" w:date="2023-10-13T14:55:00Z">
              <w:r w:rsidDel="009B41E4">
                <w:rPr>
                  <w:rFonts w:ascii="Times New Roman" w:eastAsia="Times New Roman" w:hAnsi="Times New Roman" w:cs="Times New Roman"/>
                  <w:sz w:val="24"/>
                  <w:szCs w:val="24"/>
                </w:rPr>
                <w:delText>.17</w:delText>
              </w:r>
            </w:del>
          </w:p>
        </w:tc>
      </w:tr>
    </w:tbl>
    <w:p w14:paraId="6F6E4C29" w14:textId="55000830" w:rsidR="00B51B4F" w:rsidDel="009B41E4" w:rsidRDefault="00E33573">
      <w:pPr>
        <w:pBdr>
          <w:top w:val="nil"/>
          <w:left w:val="nil"/>
          <w:bottom w:val="nil"/>
          <w:right w:val="nil"/>
          <w:between w:val="nil"/>
        </w:pBdr>
        <w:spacing w:line="240" w:lineRule="auto"/>
        <w:rPr>
          <w:del w:id="2614" w:author="Benton, Deon [2]" w:date="2023-10-13T14:55:00Z"/>
          <w:rFonts w:ascii="Times New Roman" w:eastAsia="Times New Roman" w:hAnsi="Times New Roman" w:cs="Times New Roman"/>
          <w:color w:val="000000"/>
          <w:sz w:val="24"/>
          <w:szCs w:val="24"/>
        </w:rPr>
      </w:pPr>
      <w:del w:id="2615" w:author="Benton, Deon [2]" w:date="2023-10-13T14:55:00Z">
        <w:r w:rsidDel="009B41E4">
          <w:rPr>
            <w:rFonts w:ascii="Times New Roman" w:eastAsia="Times New Roman" w:hAnsi="Times New Roman" w:cs="Times New Roman"/>
            <w:color w:val="000000"/>
            <w:sz w:val="18"/>
            <w:szCs w:val="18"/>
          </w:rPr>
          <w:lastRenderedPageBreak/>
          <w:delText xml:space="preserve">Table </w:delText>
        </w:r>
      </w:del>
      <w:ins w:id="2616" w:author="Benton, Deon" w:date="2023-10-05T22:02:00Z">
        <w:del w:id="2617" w:author="Benton, Deon [2]" w:date="2023-10-13T14:55:00Z">
          <w:r w:rsidR="00E81900" w:rsidDel="009B41E4">
            <w:rPr>
              <w:rFonts w:ascii="Times New Roman" w:eastAsia="Times New Roman" w:hAnsi="Times New Roman" w:cs="Times New Roman"/>
              <w:color w:val="000000"/>
              <w:sz w:val="18"/>
              <w:szCs w:val="18"/>
            </w:rPr>
            <w:delText>1</w:delText>
          </w:r>
        </w:del>
      </w:ins>
      <w:del w:id="2618" w:author="Benton, Deon [2]" w:date="2023-10-13T14:55:00Z">
        <w:r w:rsidDel="009B41E4">
          <w:rPr>
            <w:rFonts w:ascii="Times New Roman" w:eastAsia="Times New Roman" w:hAnsi="Times New Roman" w:cs="Times New Roman"/>
            <w:color w:val="000000"/>
            <w:sz w:val="18"/>
            <w:szCs w:val="18"/>
          </w:rPr>
          <w:delText xml:space="preserve">3. Model fit indices for the various models and instantiations for the data overall and the data for the backwards blocking, indirect screening-off, experimental, and control trials in Experiments 1 and 2 data. </w:delText>
        </w:r>
        <w:r w:rsidDel="009B41E4">
          <w:rPr>
            <w:rFonts w:ascii="Times New Roman" w:eastAsia="Times New Roman" w:hAnsi="Times New Roman" w:cs="Times New Roman"/>
            <w:color w:val="000000"/>
            <w:sz w:val="18"/>
            <w:szCs w:val="18"/>
            <w:vertAlign w:val="superscript"/>
          </w:rPr>
          <w:delText>‡</w:delText>
        </w:r>
        <w:r w:rsidDel="009B41E4">
          <w:rPr>
            <w:rFonts w:ascii="Times New Roman" w:eastAsia="Times New Roman" w:hAnsi="Times New Roman" w:cs="Times New Roman"/>
            <w:color w:val="000000"/>
            <w:sz w:val="18"/>
            <w:szCs w:val="18"/>
          </w:rPr>
          <w:delText xml:space="preserve"> Corresponds to the </w:delText>
        </w:r>
      </w:del>
      <w:ins w:id="2619" w:author="Benton, Deon" w:date="2023-10-05T22:02:00Z">
        <w:del w:id="2620" w:author="Benton, Deon [2]" w:date="2023-10-13T14:55:00Z">
          <w:r w:rsidR="00E81900" w:rsidDel="009B41E4">
            <w:rPr>
              <w:rFonts w:ascii="Times New Roman" w:eastAsia="Times New Roman" w:hAnsi="Times New Roman" w:cs="Times New Roman"/>
              <w:color w:val="000000"/>
              <w:sz w:val="18"/>
              <w:szCs w:val="18"/>
            </w:rPr>
            <w:delText>best</w:delText>
          </w:r>
        </w:del>
      </w:ins>
      <w:del w:id="2621" w:author="Benton, Deon [2]" w:date="2023-10-13T14:55:00Z">
        <w:r w:rsidR="00977B8E" w:rsidDel="009B41E4">
          <w:rPr>
            <w:rFonts w:ascii="Times New Roman" w:eastAsia="Times New Roman" w:hAnsi="Times New Roman" w:cs="Times New Roman"/>
            <w:color w:val="000000"/>
            <w:sz w:val="18"/>
            <w:szCs w:val="18"/>
          </w:rPr>
          <w:delText xml:space="preserve">better </w:delText>
        </w:r>
        <w:r w:rsidDel="009B41E4">
          <w:rPr>
            <w:rFonts w:ascii="Times New Roman" w:eastAsia="Times New Roman" w:hAnsi="Times New Roman" w:cs="Times New Roman"/>
            <w:color w:val="000000"/>
            <w:sz w:val="18"/>
            <w:szCs w:val="18"/>
          </w:rPr>
          <w:delText>fitting overall model based on average RMSE and MAE.</w:delText>
        </w:r>
      </w:del>
    </w:p>
    <w:p w14:paraId="756CA752" w14:textId="7D46EB2E" w:rsidR="00B51B4F" w:rsidDel="009B41E4" w:rsidRDefault="00B51B4F">
      <w:pPr>
        <w:spacing w:after="0" w:line="480" w:lineRule="auto"/>
        <w:rPr>
          <w:del w:id="2622" w:author="Benton, Deon [2]" w:date="2023-10-13T14:55:00Z"/>
          <w:rFonts w:ascii="Times New Roman" w:eastAsia="Times New Roman" w:hAnsi="Times New Roman" w:cs="Times New Roman"/>
          <w:sz w:val="24"/>
          <w:szCs w:val="24"/>
        </w:rPr>
      </w:pPr>
    </w:p>
    <w:p w14:paraId="645BDA51" w14:textId="5B52EBD8" w:rsidR="00B51B4F" w:rsidDel="009B41E4" w:rsidRDefault="00E33573">
      <w:pPr>
        <w:spacing w:after="0" w:line="480" w:lineRule="auto"/>
        <w:ind w:firstLine="720"/>
        <w:rPr>
          <w:del w:id="2623" w:author="Benton, Deon [2]" w:date="2023-10-13T14:55:00Z"/>
          <w:rFonts w:ascii="Times New Roman" w:eastAsia="Times New Roman" w:hAnsi="Times New Roman" w:cs="Times New Roman"/>
          <w:sz w:val="24"/>
          <w:szCs w:val="24"/>
        </w:rPr>
      </w:pPr>
      <w:del w:id="2624" w:author="Benton, Deon [2]" w:date="2023-10-13T14:55:00Z">
        <w:r w:rsidDel="009B41E4">
          <w:rPr>
            <w:rFonts w:ascii="Times New Roman" w:eastAsia="Times New Roman" w:hAnsi="Times New Roman" w:cs="Times New Roman"/>
            <w:sz w:val="24"/>
            <w:szCs w:val="24"/>
          </w:rPr>
          <w:delText xml:space="preserve">The main finding from Table </w:delText>
        </w:r>
      </w:del>
      <w:ins w:id="2625" w:author="Benton, Deon" w:date="2023-10-05T22:02:00Z">
        <w:del w:id="2626" w:author="Benton, Deon [2]" w:date="2023-10-13T14:55:00Z">
          <w:r w:rsidR="00E81900" w:rsidDel="009B41E4">
            <w:rPr>
              <w:rFonts w:ascii="Times New Roman" w:eastAsia="Times New Roman" w:hAnsi="Times New Roman" w:cs="Times New Roman"/>
              <w:sz w:val="24"/>
              <w:szCs w:val="24"/>
            </w:rPr>
            <w:delText>1</w:delText>
          </w:r>
        </w:del>
      </w:ins>
      <w:del w:id="2627" w:author="Benton, Deon [2]" w:date="2023-10-13T14:55:00Z">
        <w:r w:rsidDel="009B41E4">
          <w:rPr>
            <w:rFonts w:ascii="Times New Roman" w:eastAsia="Times New Roman" w:hAnsi="Times New Roman" w:cs="Times New Roman"/>
            <w:sz w:val="24"/>
            <w:szCs w:val="24"/>
          </w:rPr>
          <w:delText xml:space="preserve">3 is that, although the </w:delText>
        </w:r>
      </w:del>
      <w:ins w:id="2628" w:author="Benton, Deon" w:date="2023-10-05T22:02:00Z">
        <w:del w:id="2629" w:author="Benton, Deon [2]" w:date="2023-10-13T14:55:00Z">
          <w:r w:rsidR="00E81900" w:rsidDel="009B41E4">
            <w:rPr>
              <w:rFonts w:ascii="Times New Roman" w:eastAsia="Times New Roman" w:hAnsi="Times New Roman" w:cs="Times New Roman"/>
              <w:sz w:val="24"/>
              <w:szCs w:val="24"/>
            </w:rPr>
            <w:delText>connectionist model generally performed better than the Bayesian model (achieving higher performance in 7 of 10</w:delText>
          </w:r>
          <w:r w:rsidR="0017522D" w:rsidDel="009B41E4">
            <w:rPr>
              <w:rFonts w:ascii="Times New Roman" w:eastAsia="Times New Roman" w:hAnsi="Times New Roman" w:cs="Times New Roman"/>
              <w:sz w:val="24"/>
              <w:szCs w:val="24"/>
            </w:rPr>
            <w:delText xml:space="preserve"> total</w:delText>
          </w:r>
          <w:r w:rsidR="00E81900" w:rsidDel="009B41E4">
            <w:rPr>
              <w:rFonts w:ascii="Times New Roman" w:eastAsia="Times New Roman" w:hAnsi="Times New Roman" w:cs="Times New Roman"/>
              <w:sz w:val="24"/>
              <w:szCs w:val="24"/>
            </w:rPr>
            <w:delText xml:space="preserve"> situations), the Bayesian model either </w:delText>
          </w:r>
        </w:del>
      </w:ins>
      <w:del w:id="2630" w:author="Benton, Deon [2]" w:date="2023-10-13T14:55:00Z">
        <w:r w:rsidDel="009B41E4">
          <w:rPr>
            <w:rFonts w:ascii="Times New Roman" w:eastAsia="Times New Roman" w:hAnsi="Times New Roman" w:cs="Times New Roman"/>
            <w:sz w:val="24"/>
            <w:szCs w:val="24"/>
          </w:rPr>
          <w:delText xml:space="preserve">Bayesian model outperformed the connectionist model in 2 situations </w:delText>
        </w:r>
      </w:del>
      <w:ins w:id="2631" w:author="Benton, Deon" w:date="2023-10-05T22:02:00Z">
        <w:del w:id="2632" w:author="Benton, Deon [2]" w:date="2023-10-13T14:55:00Z">
          <w:r w:rsidR="00E81900" w:rsidDel="009B41E4">
            <w:rPr>
              <w:rFonts w:ascii="Times New Roman" w:eastAsia="Times New Roman" w:hAnsi="Times New Roman" w:cs="Times New Roman"/>
              <w:sz w:val="24"/>
              <w:szCs w:val="24"/>
            </w:rPr>
            <w:delText>or</w:delText>
          </w:r>
        </w:del>
      </w:ins>
      <w:del w:id="2633" w:author="Benton, Deon [2]" w:date="2023-10-13T14:55:00Z">
        <w:r w:rsidDel="009B41E4">
          <w:rPr>
            <w:rFonts w:ascii="Times New Roman" w:eastAsia="Times New Roman" w:hAnsi="Times New Roman" w:cs="Times New Roman"/>
            <w:sz w:val="24"/>
            <w:szCs w:val="24"/>
          </w:rPr>
          <w:delText>and exhibited comparable performance in 1 situation</w:delText>
        </w:r>
      </w:del>
      <w:ins w:id="2634" w:author="Benton, Deon" w:date="2023-10-05T22:02:00Z">
        <w:del w:id="2635" w:author="Benton, Deon [2]" w:date="2023-10-13T14:55:00Z">
          <w:r w:rsidR="00E81900" w:rsidDel="009B41E4">
            <w:rPr>
              <w:rFonts w:ascii="Times New Roman" w:eastAsia="Times New Roman" w:hAnsi="Times New Roman" w:cs="Times New Roman"/>
              <w:sz w:val="24"/>
              <w:szCs w:val="24"/>
            </w:rPr>
            <w:delText>.</w:delText>
          </w:r>
        </w:del>
      </w:ins>
      <w:del w:id="2636" w:author="Benton, Deon [2]" w:date="2023-10-13T14:55:00Z">
        <w:r w:rsidDel="009B41E4">
          <w:rPr>
            <w:rFonts w:ascii="Times New Roman" w:eastAsia="Times New Roman" w:hAnsi="Times New Roman" w:cs="Times New Roman"/>
            <w:sz w:val="24"/>
            <w:szCs w:val="24"/>
          </w:rPr>
          <w:delText>, the connectionist model generally performed better than the Bayesian model (achieving better fits to the data in 7 of the 10 situations). These</w:delText>
        </w:r>
      </w:del>
      <w:ins w:id="2637" w:author="Benton, Deon" w:date="2023-10-05T22:02:00Z">
        <w:del w:id="2638" w:author="Benton, Deon [2]" w:date="2023-10-13T14:55:00Z">
          <w:r w:rsidR="00E81900" w:rsidDel="009B41E4">
            <w:rPr>
              <w:rFonts w:ascii="Times New Roman" w:eastAsia="Times New Roman" w:hAnsi="Times New Roman" w:cs="Times New Roman"/>
              <w:sz w:val="24"/>
              <w:szCs w:val="24"/>
            </w:rPr>
            <w:delText xml:space="preserve"> model</w:delText>
          </w:r>
        </w:del>
      </w:ins>
      <w:del w:id="2639" w:author="Benton, Deon [2]" w:date="2023-10-13T14:55:00Z">
        <w:r w:rsidDel="009B41E4">
          <w:rPr>
            <w:rFonts w:ascii="Times New Roman" w:eastAsia="Times New Roman" w:hAnsi="Times New Roman" w:cs="Times New Roman"/>
            <w:sz w:val="24"/>
            <w:szCs w:val="24"/>
          </w:rPr>
          <w:delText xml:space="preserve"> findings suggest that participants may simultaneously be relying on associative processing and Bayesian inference, even when there is a greater tendency to rely on associative learning to reason about multiple potential causes. Stated somewhat differently, these data neither clearly support the conclusion that children rely exclusively on Bayesian inference to reason </w:delText>
        </w:r>
      </w:del>
      <w:ins w:id="2640" w:author="Benton, Deon" w:date="2023-10-05T22:02:00Z">
        <w:del w:id="2641" w:author="Benton, Deon [2]" w:date="2023-10-13T14:55:00Z">
          <w:r w:rsidR="00E81900" w:rsidDel="009B41E4">
            <w:rPr>
              <w:rFonts w:ascii="Times New Roman" w:eastAsia="Times New Roman" w:hAnsi="Times New Roman" w:cs="Times New Roman"/>
              <w:sz w:val="24"/>
              <w:szCs w:val="24"/>
            </w:rPr>
            <w:delText>causally</w:delText>
          </w:r>
        </w:del>
      </w:ins>
      <w:del w:id="2642" w:author="Benton, Deon [2]" w:date="2023-10-13T14:55:00Z">
        <w:r w:rsidDel="009B41E4">
          <w:rPr>
            <w:rFonts w:ascii="Times New Roman" w:eastAsia="Times New Roman" w:hAnsi="Times New Roman" w:cs="Times New Roman"/>
            <w:sz w:val="24"/>
            <w:szCs w:val="24"/>
          </w:rPr>
          <w:delText xml:space="preserve">about retrospective </w:delText>
        </w:r>
        <w:r w:rsidR="003D1B11" w:rsidDel="009B41E4">
          <w:rPr>
            <w:rFonts w:ascii="Times New Roman" w:eastAsia="Times New Roman" w:hAnsi="Times New Roman" w:cs="Times New Roman"/>
            <w:sz w:val="24"/>
            <w:szCs w:val="24"/>
          </w:rPr>
          <w:delText>reaso</w:delText>
        </w:r>
        <w:r w:rsidR="009015C7" w:rsidDel="009B41E4">
          <w:rPr>
            <w:rFonts w:ascii="Times New Roman" w:eastAsia="Times New Roman" w:hAnsi="Times New Roman" w:cs="Times New Roman"/>
            <w:sz w:val="24"/>
            <w:szCs w:val="24"/>
          </w:rPr>
          <w:delText>ning</w:delText>
        </w:r>
        <w:r w:rsidDel="009B41E4">
          <w:rPr>
            <w:rFonts w:ascii="Times New Roman" w:eastAsia="Times New Roman" w:hAnsi="Times New Roman" w:cs="Times New Roman"/>
            <w:sz w:val="24"/>
            <w:szCs w:val="24"/>
          </w:rPr>
          <w:delText xml:space="preserve">, nor do they permit the conclusion that children rely exclusively on associative learning </w:delText>
        </w:r>
      </w:del>
      <w:ins w:id="2643" w:author="Benton, Deon" w:date="2023-10-05T22:02:00Z">
        <w:del w:id="2644" w:author="Benton, Deon [2]" w:date="2023-10-13T14:55:00Z">
          <w:r w:rsidR="00E81900" w:rsidDel="009B41E4">
            <w:rPr>
              <w:rFonts w:ascii="Times New Roman" w:eastAsia="Times New Roman" w:hAnsi="Times New Roman" w:cs="Times New Roman"/>
              <w:sz w:val="24"/>
              <w:szCs w:val="24"/>
            </w:rPr>
            <w:delText xml:space="preserve">to reason </w:delText>
          </w:r>
        </w:del>
      </w:ins>
      <w:del w:id="2645" w:author="Benton, Deon [2]" w:date="2023-10-13T14:55:00Z">
        <w:r w:rsidDel="009B41E4">
          <w:rPr>
            <w:rFonts w:ascii="Times New Roman" w:eastAsia="Times New Roman" w:hAnsi="Times New Roman" w:cs="Times New Roman"/>
            <w:sz w:val="24"/>
            <w:szCs w:val="24"/>
          </w:rPr>
          <w:delText xml:space="preserve">about </w:delText>
        </w:r>
      </w:del>
      <w:ins w:id="2646" w:author="Benton, Deon" w:date="2023-10-05T22:02:00Z">
        <w:del w:id="2647" w:author="Benton, Deon [2]" w:date="2023-10-13T14:55:00Z">
          <w:r w:rsidR="00E81900" w:rsidDel="009B41E4">
            <w:rPr>
              <w:rFonts w:ascii="Times New Roman" w:eastAsia="Times New Roman" w:hAnsi="Times New Roman" w:cs="Times New Roman"/>
              <w:sz w:val="24"/>
              <w:szCs w:val="24"/>
            </w:rPr>
            <w:delText xml:space="preserve">causes. </w:delText>
          </w:r>
        </w:del>
      </w:ins>
      <w:del w:id="2648" w:author="Benton, Deon [2]" w:date="2023-10-13T14:55:00Z">
        <w:r w:rsidDel="009B41E4">
          <w:rPr>
            <w:rFonts w:ascii="Times New Roman" w:eastAsia="Times New Roman" w:hAnsi="Times New Roman" w:cs="Times New Roman"/>
            <w:sz w:val="24"/>
            <w:szCs w:val="24"/>
          </w:rPr>
          <w:delText>such inferences. Instead, these data support the conclusion that children weigh these two cognitive mechanisms differently 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w:delText>
        </w:r>
        <w:r w:rsidR="009C03A2" w:rsidDel="009B41E4">
          <w:rPr>
            <w:rFonts w:ascii="Times New Roman" w:eastAsia="Times New Roman" w:hAnsi="Times New Roman" w:cs="Times New Roman"/>
            <w:sz w:val="24"/>
            <w:szCs w:val="24"/>
          </w:rPr>
          <w:delText>,</w:delText>
        </w:r>
        <w:r w:rsidDel="009B41E4">
          <w:rPr>
            <w:rFonts w:ascii="Times New Roman" w:eastAsia="Times New Roman" w:hAnsi="Times New Roman" w:cs="Times New Roman"/>
            <w:sz w:val="24"/>
            <w:szCs w:val="24"/>
          </w:rPr>
          <w:delText xml:space="preserve"> participants may give more weight to associative learning (such as in the current study). </w:delText>
        </w:r>
      </w:del>
    </w:p>
    <w:p w14:paraId="32D33410" w14:textId="737D8BB4" w:rsidR="00B51B4F" w:rsidDel="009B41E4" w:rsidRDefault="00E33573">
      <w:pPr>
        <w:spacing w:after="0" w:line="480" w:lineRule="auto"/>
        <w:jc w:val="center"/>
        <w:rPr>
          <w:del w:id="2649" w:author="Benton, Deon [2]" w:date="2023-10-13T14:55:00Z"/>
          <w:rFonts w:ascii="Times New Roman" w:eastAsia="Times New Roman" w:hAnsi="Times New Roman" w:cs="Times New Roman"/>
          <w:b/>
          <w:sz w:val="24"/>
          <w:szCs w:val="24"/>
        </w:rPr>
      </w:pPr>
      <w:del w:id="2650" w:author="Benton, Deon [2]" w:date="2023-10-13T14:55:00Z">
        <w:r w:rsidDel="009B41E4">
          <w:rPr>
            <w:rFonts w:ascii="Times New Roman" w:eastAsia="Times New Roman" w:hAnsi="Times New Roman" w:cs="Times New Roman"/>
            <w:b/>
            <w:sz w:val="24"/>
            <w:szCs w:val="24"/>
          </w:rPr>
          <w:delText>General Discussion</w:delText>
        </w:r>
      </w:del>
    </w:p>
    <w:p w14:paraId="6B810D19" w14:textId="56155C84" w:rsidR="00B51B4F" w:rsidDel="009B41E4" w:rsidRDefault="00E33573">
      <w:pPr>
        <w:spacing w:after="0" w:line="480" w:lineRule="auto"/>
        <w:ind w:firstLine="720"/>
        <w:rPr>
          <w:del w:id="2651" w:author="Benton, Deon [2]" w:date="2023-10-13T14:55:00Z"/>
          <w:rFonts w:ascii="Times New Roman" w:eastAsia="Times New Roman" w:hAnsi="Times New Roman" w:cs="Times New Roman"/>
          <w:sz w:val="24"/>
          <w:szCs w:val="24"/>
        </w:rPr>
      </w:pPr>
      <w:del w:id="2652" w:author="Benton, Deon [2]" w:date="2023-10-13T14:55:00Z">
        <w:r w:rsidDel="009B41E4">
          <w:rPr>
            <w:rFonts w:ascii="Times New Roman" w:eastAsia="Times New Roman" w:hAnsi="Times New Roman" w:cs="Times New Roman"/>
            <w:sz w:val="24"/>
            <w:szCs w:val="24"/>
          </w:rPr>
          <w:delText xml:space="preserve">The purpose of this study was to examine whether and how children engage in retrospective reasoning under more strenuous information processing demands, in which </w:delText>
        </w:r>
      </w:del>
      <w:ins w:id="2653" w:author="Benton, Deon" w:date="2023-10-05T22:02:00Z">
        <w:del w:id="2654" w:author="Benton, Deon [2]" w:date="2023-10-13T14:55:00Z">
          <w:r w:rsidR="00C97FE7" w:rsidDel="009B41E4">
            <w:rPr>
              <w:rFonts w:ascii="Times New Roman" w:eastAsia="Times New Roman" w:hAnsi="Times New Roman" w:cs="Times New Roman"/>
              <w:sz w:val="24"/>
              <w:szCs w:val="24"/>
            </w:rPr>
            <w:delText>children</w:delText>
          </w:r>
        </w:del>
      </w:ins>
      <w:del w:id="2655" w:author="Benton, Deon [2]" w:date="2023-10-13T14:55:00Z">
        <w:r w:rsidR="008B3EC6" w:rsidDel="009B41E4">
          <w:rPr>
            <w:rFonts w:ascii="Times New Roman" w:eastAsia="Times New Roman" w:hAnsi="Times New Roman" w:cs="Times New Roman"/>
            <w:sz w:val="24"/>
            <w:szCs w:val="24"/>
          </w:rPr>
          <w:delText xml:space="preserve">they </w:delText>
        </w:r>
        <w:r w:rsidDel="009B41E4">
          <w:rPr>
            <w:rFonts w:ascii="Times New Roman" w:eastAsia="Times New Roman" w:hAnsi="Times New Roman" w:cs="Times New Roman"/>
            <w:sz w:val="24"/>
            <w:szCs w:val="24"/>
          </w:rPr>
          <w:delText xml:space="preserve">must track the efficacy of more than two objects. </w:delText>
        </w:r>
      </w:del>
      <w:ins w:id="2656" w:author="Benton, Deon" w:date="2023-10-05T22:02:00Z">
        <w:del w:id="2657" w:author="Benton, Deon [2]" w:date="2023-10-13T14:55:00Z">
          <w:r w:rsidR="00C97FE7" w:rsidDel="009B41E4">
            <w:rPr>
              <w:rFonts w:ascii="Times New Roman" w:eastAsia="Times New Roman" w:hAnsi="Times New Roman" w:cs="Times New Roman"/>
              <w:sz w:val="24"/>
              <w:szCs w:val="24"/>
            </w:rPr>
            <w:delText xml:space="preserve">In both experiments, </w:delText>
          </w:r>
        </w:del>
      </w:ins>
      <w:del w:id="2658" w:author="Benton, Deon [2]" w:date="2023-10-13T14:55:00Z">
        <w:r w:rsidDel="009B41E4">
          <w:rPr>
            <w:rFonts w:ascii="Times New Roman" w:eastAsia="Times New Roman" w:hAnsi="Times New Roman" w:cs="Times New Roman"/>
            <w:sz w:val="24"/>
            <w:szCs w:val="24"/>
          </w:rPr>
          <w:delText xml:space="preserve">Experiment 1 </w:delText>
        </w:r>
        <w:r w:rsidDel="009B41E4">
          <w:rPr>
            <w:rFonts w:ascii="Times New Roman" w:eastAsia="Times New Roman" w:hAnsi="Times New Roman" w:cs="Times New Roman"/>
            <w:sz w:val="24"/>
            <w:szCs w:val="24"/>
          </w:rPr>
          <w:lastRenderedPageBreak/>
          <w:delText xml:space="preserve">indicated that when shown first that three objects activated a machine together, and then that </w:delText>
        </w:r>
      </w:del>
      <w:ins w:id="2659" w:author="Benton, Deon" w:date="2023-10-05T22:02:00Z">
        <w:del w:id="2660" w:author="Benton, Deon [2]" w:date="2023-10-13T14:55:00Z">
          <w:r w:rsidR="00C97FE7" w:rsidDel="009B41E4">
            <w:rPr>
              <w:rFonts w:ascii="Times New Roman" w:eastAsia="Times New Roman" w:hAnsi="Times New Roman" w:cs="Times New Roman"/>
              <w:sz w:val="24"/>
              <w:szCs w:val="24"/>
            </w:rPr>
            <w:delText>a subset</w:delText>
          </w:r>
        </w:del>
      </w:ins>
      <w:del w:id="2661" w:author="Benton, Deon [2]" w:date="2023-10-13T14:55:00Z">
        <w:r w:rsidDel="009B41E4">
          <w:rPr>
            <w:rFonts w:ascii="Times New Roman" w:eastAsia="Times New Roman" w:hAnsi="Times New Roman" w:cs="Times New Roman"/>
            <w:sz w:val="24"/>
            <w:szCs w:val="24"/>
          </w:rPr>
          <w:delText xml:space="preserve">one of those objects did so </w:delText>
        </w:r>
      </w:del>
      <w:ins w:id="2662" w:author="Benton, Deon" w:date="2023-10-05T22:02:00Z">
        <w:del w:id="2663" w:author="Benton, Deon [2]" w:date="2023-10-13T14:55:00Z">
          <w:r w:rsidR="00C97FE7" w:rsidDel="009B41E4">
            <w:rPr>
              <w:rFonts w:ascii="Times New Roman" w:eastAsia="Times New Roman" w:hAnsi="Times New Roman" w:cs="Times New Roman"/>
              <w:sz w:val="24"/>
              <w:szCs w:val="24"/>
            </w:rPr>
            <w:delText>on their own</w:delText>
          </w:r>
        </w:del>
      </w:ins>
      <w:del w:id="2664" w:author="Benton, Deon [2]" w:date="2023-10-13T14:55:00Z">
        <w:r w:rsidR="005A2B14" w:rsidDel="009B41E4">
          <w:rPr>
            <w:rFonts w:ascii="Times New Roman" w:eastAsia="Times New Roman" w:hAnsi="Times New Roman" w:cs="Times New Roman"/>
            <w:sz w:val="24"/>
            <w:szCs w:val="24"/>
          </w:rPr>
          <w:delText>individually, the</w:delText>
        </w:r>
        <w:r w:rsidDel="009B41E4">
          <w:rPr>
            <w:rFonts w:ascii="Times New Roman" w:eastAsia="Times New Roman" w:hAnsi="Times New Roman" w:cs="Times New Roman"/>
            <w:sz w:val="24"/>
            <w:szCs w:val="24"/>
          </w:rPr>
          <w:delText xml:space="preserve"> other two </w:delText>
        </w:r>
        <w:r w:rsidR="001D3F17" w:rsidDel="009B41E4">
          <w:rPr>
            <w:rFonts w:ascii="Times New Roman" w:eastAsia="Times New Roman" w:hAnsi="Times New Roman" w:cs="Times New Roman"/>
            <w:sz w:val="24"/>
            <w:szCs w:val="24"/>
          </w:rPr>
          <w:delText xml:space="preserve">objects </w:delText>
        </w:r>
      </w:del>
      <w:ins w:id="2665" w:author="Benton, Deon" w:date="2023-10-05T22:02:00Z">
        <w:del w:id="2666" w:author="Benton, Deon [2]" w:date="2023-10-13T14:55:00Z">
          <w:r w:rsidR="00C97FE7" w:rsidDel="009B41E4">
            <w:rPr>
              <w:rFonts w:ascii="Times New Roman" w:eastAsia="Times New Roman" w:hAnsi="Times New Roman" w:cs="Times New Roman"/>
              <w:sz w:val="24"/>
              <w:szCs w:val="24"/>
            </w:rPr>
            <w:delText xml:space="preserve">not in that subset </w:delText>
          </w:r>
        </w:del>
      </w:ins>
      <w:del w:id="2667" w:author="Benton, Deon [2]" w:date="2023-10-13T14:55:00Z">
        <w:r w:rsidR="001D3F17" w:rsidDel="009B41E4">
          <w:rPr>
            <w:rFonts w:ascii="Times New Roman" w:eastAsia="Times New Roman" w:hAnsi="Times New Roman" w:cs="Times New Roman"/>
            <w:sz w:val="24"/>
            <w:szCs w:val="24"/>
          </w:rPr>
          <w:delText>were</w:delText>
        </w:r>
        <w:r w:rsidDel="009B41E4">
          <w:rPr>
            <w:rFonts w:ascii="Times New Roman" w:eastAsia="Times New Roman" w:hAnsi="Times New Roman" w:cs="Times New Roman"/>
            <w:sz w:val="24"/>
            <w:szCs w:val="24"/>
          </w:rPr>
          <w:delText xml:space="preserve"> judged as less likely to </w:delText>
        </w:r>
      </w:del>
      <w:ins w:id="2668" w:author="Benton, Deon" w:date="2023-10-05T22:02:00Z">
        <w:del w:id="2669" w:author="Benton, Deon [2]" w:date="2023-10-13T14:55:00Z">
          <w:r w:rsidR="00C97FE7" w:rsidDel="009B41E4">
            <w:rPr>
              <w:rFonts w:ascii="Times New Roman" w:eastAsia="Times New Roman" w:hAnsi="Times New Roman" w:cs="Times New Roman"/>
              <w:sz w:val="24"/>
              <w:szCs w:val="24"/>
            </w:rPr>
            <w:delText>do so</w:delText>
          </w:r>
        </w:del>
      </w:ins>
      <w:del w:id="2670" w:author="Benton, Deon [2]" w:date="2023-10-13T14:55:00Z">
        <w:r w:rsidDel="009B41E4">
          <w:rPr>
            <w:rFonts w:ascii="Times New Roman" w:eastAsia="Times New Roman" w:hAnsi="Times New Roman" w:cs="Times New Roman"/>
            <w:sz w:val="24"/>
            <w:szCs w:val="24"/>
          </w:rPr>
          <w:delText xml:space="preserve">be efficacious than analogous objects in a control condition. When the </w:delText>
        </w:r>
      </w:del>
      <w:ins w:id="2671" w:author="Benton, Deon" w:date="2023-10-05T22:02:00Z">
        <w:del w:id="2672" w:author="Benton, Deon [2]" w:date="2023-10-13T14:55:00Z">
          <w:r w:rsidR="00C97FE7" w:rsidDel="009B41E4">
            <w:rPr>
              <w:rFonts w:ascii="Times New Roman" w:eastAsia="Times New Roman" w:hAnsi="Times New Roman" w:cs="Times New Roman"/>
              <w:sz w:val="24"/>
              <w:szCs w:val="24"/>
            </w:rPr>
            <w:delText>subset of those objects</w:delText>
          </w:r>
        </w:del>
      </w:ins>
      <w:del w:id="2673" w:author="Benton, Deon [2]" w:date="2023-10-13T14:55:00Z">
        <w:r w:rsidDel="009B41E4">
          <w:rPr>
            <w:rFonts w:ascii="Times New Roman" w:eastAsia="Times New Roman" w:hAnsi="Times New Roman" w:cs="Times New Roman"/>
            <w:sz w:val="24"/>
            <w:szCs w:val="24"/>
          </w:rPr>
          <w:delText xml:space="preserve">individual object did not activate the machine on their own, judgments of the efficacy of the other objects were not different from the control condition. </w:delText>
        </w:r>
      </w:del>
      <w:ins w:id="2674" w:author="Benton, Deon" w:date="2023-10-05T22:02:00Z">
        <w:del w:id="2675" w:author="Benton, Deon [2]" w:date="2023-10-13T14:55:00Z">
          <w:r w:rsidR="00C97FE7" w:rsidDel="009B41E4">
            <w:rPr>
              <w:rFonts w:ascii="Times New Roman" w:eastAsia="Times New Roman" w:hAnsi="Times New Roman" w:cs="Times New Roman"/>
              <w:sz w:val="24"/>
              <w:szCs w:val="24"/>
            </w:rPr>
            <w:delText xml:space="preserve">   </w:delText>
          </w:r>
        </w:del>
      </w:ins>
      <w:del w:id="2676" w:author="Benton, Deon [2]" w:date="2023-10-13T14:55:00Z">
        <w:r w:rsidDel="009B41E4">
          <w:rPr>
            <w:rFonts w:ascii="Times New Roman" w:eastAsia="Times New Roman" w:hAnsi="Times New Roman" w:cs="Times New Roman"/>
            <w:sz w:val="24"/>
            <w:szCs w:val="24"/>
          </w:rPr>
          <w:delText xml:space="preserve">However, in Experiment 2 when two of the three objects were revealed to </w:delText>
        </w:r>
        <w:r w:rsidR="001D3F17" w:rsidDel="009B41E4">
          <w:rPr>
            <w:rFonts w:ascii="Times New Roman" w:eastAsia="Times New Roman" w:hAnsi="Times New Roman" w:cs="Times New Roman"/>
            <w:sz w:val="24"/>
            <w:szCs w:val="24"/>
          </w:rPr>
          <w:delText>activate</w:delText>
        </w:r>
        <w:r w:rsidDel="009B41E4">
          <w:rPr>
            <w:rFonts w:ascii="Times New Roman" w:eastAsia="Times New Roman" w:hAnsi="Times New Roman" w:cs="Times New Roman"/>
            <w:sz w:val="24"/>
            <w:szCs w:val="24"/>
          </w:rPr>
          <w:delText xml:space="preserve"> or not activate the machine</w:delText>
        </w:r>
        <w:r w:rsidR="001D3F17" w:rsidDel="009B41E4">
          <w:rPr>
            <w:rFonts w:ascii="Times New Roman" w:eastAsia="Times New Roman" w:hAnsi="Times New Roman" w:cs="Times New Roman"/>
            <w:sz w:val="24"/>
            <w:szCs w:val="24"/>
          </w:rPr>
          <w:delText xml:space="preserve"> together (following the ABC+ event)</w:delText>
        </w:r>
        <w:r w:rsidDel="009B41E4">
          <w:rPr>
            <w:rFonts w:ascii="Times New Roman" w:eastAsia="Times New Roman" w:hAnsi="Times New Roman" w:cs="Times New Roman"/>
            <w:sz w:val="24"/>
            <w:szCs w:val="24"/>
          </w:rPr>
          <w:delText>, children did not show evidence of retrospective inference in either type of trial.</w:delText>
        </w:r>
      </w:del>
    </w:p>
    <w:p w14:paraId="50E05644" w14:textId="4394806C" w:rsidR="00B51B4F" w:rsidDel="009B41E4" w:rsidRDefault="00E33573">
      <w:pPr>
        <w:spacing w:after="0" w:line="480" w:lineRule="auto"/>
        <w:ind w:firstLine="720"/>
        <w:rPr>
          <w:del w:id="2677" w:author="Benton, Deon [2]" w:date="2023-10-13T14:55:00Z"/>
          <w:rFonts w:ascii="Times New Roman" w:eastAsia="Times New Roman" w:hAnsi="Times New Roman" w:cs="Times New Roman"/>
          <w:sz w:val="24"/>
          <w:szCs w:val="24"/>
        </w:rPr>
      </w:pPr>
      <w:del w:id="2678" w:author="Benton, Deon [2]" w:date="2023-10-13T14:55:00Z">
        <w:r w:rsidDel="009B41E4">
          <w:rPr>
            <w:rFonts w:ascii="Times New Roman" w:eastAsia="Times New Roman" w:hAnsi="Times New Roman" w:cs="Times New Roman"/>
            <w:sz w:val="24"/>
            <w:szCs w:val="24"/>
          </w:rPr>
          <w:delText xml:space="preserve">We subsequently fit a Bayesian model and a connectionist model to the data </w:delText>
        </w:r>
      </w:del>
      <w:ins w:id="2679" w:author="Benton, Deon" w:date="2023-10-05T22:02:00Z">
        <w:del w:id="2680" w:author="Benton, Deon [2]" w:date="2023-10-13T14:55:00Z">
          <w:r w:rsidR="00E81900" w:rsidDel="009B41E4">
            <w:rPr>
              <w:rFonts w:ascii="Times New Roman" w:eastAsia="Times New Roman" w:hAnsi="Times New Roman" w:cs="Times New Roman"/>
              <w:sz w:val="24"/>
              <w:szCs w:val="24"/>
            </w:rPr>
            <w:delText>in</w:delText>
          </w:r>
        </w:del>
      </w:ins>
      <w:del w:id="2681" w:author="Benton, Deon [2]" w:date="2023-10-13T14:55:00Z">
        <w:r w:rsidDel="009B41E4">
          <w:rPr>
            <w:rFonts w:ascii="Times New Roman" w:eastAsia="Times New Roman" w:hAnsi="Times New Roman" w:cs="Times New Roman"/>
            <w:sz w:val="24"/>
            <w:szCs w:val="24"/>
          </w:rPr>
          <w:delText xml:space="preserve">from both experiments. The Bayesian model did make some qualitative predictions about retrospective reevaluation that were seen in children’s </w:delText>
        </w:r>
      </w:del>
      <w:ins w:id="2682" w:author="Benton, Deon" w:date="2023-10-05T22:02:00Z">
        <w:del w:id="2683" w:author="Benton, Deon [2]" w:date="2023-10-13T14:55:00Z">
          <w:r w:rsidR="00E81900" w:rsidDel="009B41E4">
            <w:rPr>
              <w:rFonts w:ascii="Times New Roman" w:eastAsia="Times New Roman" w:hAnsi="Times New Roman" w:cs="Times New Roman"/>
              <w:sz w:val="24"/>
              <w:szCs w:val="24"/>
            </w:rPr>
            <w:delText>data.</w:delText>
          </w:r>
        </w:del>
      </w:ins>
      <w:del w:id="2684" w:author="Benton, Deon [2]" w:date="2023-10-13T14:55:00Z">
        <w:r w:rsidDel="009B41E4">
          <w:rPr>
            <w:rFonts w:ascii="Times New Roman" w:eastAsia="Times New Roman" w:hAnsi="Times New Roman" w:cs="Times New Roman"/>
            <w:sz w:val="24"/>
            <w:szCs w:val="24"/>
          </w:rPr>
          <w:delText>responses in Experiment 1 but not Experiment 2. However, overall, the connectionist model tended to provide better fits across the trials</w:delText>
        </w:r>
      </w:del>
      <w:ins w:id="2685" w:author="Benton, Deon" w:date="2023-10-05T22:02:00Z">
        <w:del w:id="2686" w:author="Benton, Deon [2]" w:date="2023-10-13T14:55:00Z">
          <w:r w:rsidR="00E81900" w:rsidDel="009B41E4">
            <w:rPr>
              <w:rFonts w:ascii="Times New Roman" w:eastAsia="Times New Roman" w:hAnsi="Times New Roman" w:cs="Times New Roman"/>
              <w:sz w:val="24"/>
              <w:szCs w:val="24"/>
            </w:rPr>
            <w:delText>.</w:delText>
          </w:r>
        </w:del>
      </w:ins>
      <w:del w:id="2687" w:author="Benton, Deon [2]" w:date="2023-10-13T14:55:00Z">
        <w:r w:rsidDel="009B41E4">
          <w:rPr>
            <w:rFonts w:ascii="Times New Roman" w:eastAsia="Times New Roman" w:hAnsi="Times New Roman" w:cs="Times New Roman"/>
            <w:sz w:val="24"/>
            <w:szCs w:val="24"/>
          </w:rPr>
          <w:delText xml:space="preserve"> and experiments. In contrast to findings where children only </w:delText>
        </w:r>
      </w:del>
      <w:ins w:id="2688" w:author="Benton, Deon" w:date="2023-10-05T22:02:00Z">
        <w:del w:id="2689" w:author="Benton, Deon [2]" w:date="2023-10-13T14:55:00Z">
          <w:r w:rsidR="00E81900" w:rsidDel="009B41E4">
            <w:rPr>
              <w:rFonts w:ascii="Times New Roman" w:eastAsia="Times New Roman" w:hAnsi="Times New Roman" w:cs="Times New Roman"/>
              <w:sz w:val="24"/>
              <w:szCs w:val="24"/>
            </w:rPr>
            <w:delText>have to</w:delText>
          </w:r>
        </w:del>
      </w:ins>
      <w:del w:id="2690" w:author="Benton, Deon [2]" w:date="2023-10-13T14:55:00Z">
        <w:r w:rsidDel="009B41E4">
          <w:rPr>
            <w:rFonts w:ascii="Times New Roman" w:eastAsia="Times New Roman" w:hAnsi="Times New Roman" w:cs="Times New Roman"/>
            <w:sz w:val="24"/>
            <w:szCs w:val="24"/>
          </w:rPr>
          <w:delText xml:space="preserve">must reason about two objects, increasing the demand characteristics of the experiment </w:delText>
        </w:r>
      </w:del>
      <w:ins w:id="2691" w:author="Benton, Deon" w:date="2023-10-05T22:02:00Z">
        <w:del w:id="2692" w:author="Benton, Deon [2]" w:date="2023-10-13T14:55:00Z">
          <w:r w:rsidR="00E81900" w:rsidDel="009B41E4">
            <w:rPr>
              <w:rFonts w:ascii="Times New Roman" w:eastAsia="Times New Roman" w:hAnsi="Times New Roman" w:cs="Times New Roman"/>
              <w:sz w:val="24"/>
              <w:szCs w:val="24"/>
            </w:rPr>
            <w:delText>might have made</w:delText>
          </w:r>
        </w:del>
      </w:ins>
      <w:del w:id="2693" w:author="Benton, Deon [2]" w:date="2023-10-13T14:55:00Z">
        <w:r w:rsidDel="009B41E4">
          <w:rPr>
            <w:rFonts w:ascii="Times New Roman" w:eastAsia="Times New Roman" w:hAnsi="Times New Roman" w:cs="Times New Roman"/>
            <w:sz w:val="24"/>
            <w:szCs w:val="24"/>
          </w:rPr>
          <w:delText xml:space="preserve">caused children default to a more associative strategy. This was especially true in Experiment 2 where the information demands were even greater than that in Experiment 1.    </w:delText>
        </w:r>
      </w:del>
    </w:p>
    <w:p w14:paraId="495A54FB" w14:textId="3BE61FCE" w:rsidR="00B51B4F" w:rsidDel="009B41E4" w:rsidRDefault="00E81900">
      <w:pPr>
        <w:spacing w:after="0" w:line="480" w:lineRule="auto"/>
        <w:ind w:firstLine="720"/>
        <w:rPr>
          <w:del w:id="2694" w:author="Benton, Deon [2]" w:date="2023-10-13T14:55:00Z"/>
          <w:rFonts w:ascii="Times New Roman" w:eastAsia="Times New Roman" w:hAnsi="Times New Roman" w:cs="Times New Roman"/>
          <w:sz w:val="24"/>
          <w:szCs w:val="24"/>
        </w:rPr>
      </w:pPr>
      <w:ins w:id="2695" w:author="Benton, Deon" w:date="2023-10-05T22:02:00Z">
        <w:del w:id="2696" w:author="Benton, Deon [2]" w:date="2023-10-13T14:55:00Z">
          <w:r w:rsidDel="009B41E4">
            <w:rPr>
              <w:rFonts w:ascii="Times New Roman" w:eastAsia="Times New Roman" w:hAnsi="Times New Roman" w:cs="Times New Roman"/>
              <w:sz w:val="24"/>
              <w:szCs w:val="24"/>
            </w:rPr>
            <w:delText xml:space="preserve">To illustrate why this might be </w:delText>
          </w:r>
        </w:del>
      </w:ins>
      <w:del w:id="2697" w:author="Benton, Deon [2]" w:date="2023-10-13T14:55:00Z">
        <w:r w:rsidR="00E33573" w:rsidDel="009B41E4">
          <w:rPr>
            <w:rFonts w:ascii="Times New Roman" w:eastAsia="Times New Roman" w:hAnsi="Times New Roman" w:cs="Times New Roman"/>
            <w:sz w:val="24"/>
            <w:szCs w:val="24"/>
          </w:rPr>
          <w:delText xml:space="preserve">The value of the </w:delText>
        </w:r>
      </w:del>
      <w:ins w:id="2698" w:author="Benton, Deon" w:date="2023-10-05T22:02:00Z">
        <w:del w:id="2699" w:author="Benton, Deon [2]" w:date="2023-10-13T14:55:00Z">
          <w:r w:rsidDel="009B41E4">
            <w:rPr>
              <w:rFonts w:ascii="Times New Roman" w:eastAsia="Times New Roman" w:hAnsi="Times New Roman" w:cs="Times New Roman"/>
              <w:sz w:val="24"/>
              <w:szCs w:val="24"/>
            </w:rPr>
            <w:delText>case, consider the underlying inferential process the two models use to</w:delText>
          </w:r>
        </w:del>
      </w:ins>
      <w:del w:id="2700" w:author="Benton, Deon [2]" w:date="2023-10-13T14:55:00Z">
        <w:r w:rsidR="00E33573" w:rsidDel="009B41E4">
          <w:rPr>
            <w:rFonts w:ascii="Times New Roman" w:eastAsia="Times New Roman" w:hAnsi="Times New Roman" w:cs="Times New Roman"/>
            <w:sz w:val="24"/>
            <w:szCs w:val="24"/>
          </w:rPr>
          <w:delText>connectionist model is that it provided a plausible account of the nature of children’s associative processing in the current study. This can be seen perhaps most clearly when one considers how the model arrived at its judgements for the objects in the control trial</w:delText>
        </w:r>
        <w:r w:rsidR="00615B54" w:rsidDel="009B41E4">
          <w:rPr>
            <w:rFonts w:ascii="Times New Roman" w:eastAsia="Times New Roman" w:hAnsi="Times New Roman" w:cs="Times New Roman"/>
            <w:sz w:val="24"/>
            <w:szCs w:val="24"/>
          </w:rPr>
          <w:delText>s</w:delText>
        </w:r>
        <w:r w:rsidR="00E33573" w:rsidDel="009B41E4">
          <w:rPr>
            <w:rFonts w:ascii="Times New Roman" w:eastAsia="Times New Roman" w:hAnsi="Times New Roman" w:cs="Times New Roman"/>
            <w:sz w:val="24"/>
            <w:szCs w:val="24"/>
          </w:rPr>
          <w:delText xml:space="preserve"> in the backwards blocking </w:delText>
        </w:r>
      </w:del>
      <w:ins w:id="2701" w:author="Benton, Deon" w:date="2023-10-05T22:02:00Z">
        <w:del w:id="2702" w:author="Benton, Deon [2]" w:date="2023-10-13T14:55:00Z">
          <w:r w:rsidR="000F7200" w:rsidDel="009B41E4">
            <w:rPr>
              <w:rFonts w:ascii="Times New Roman" w:eastAsia="Times New Roman" w:hAnsi="Times New Roman" w:cs="Times New Roman"/>
              <w:sz w:val="24"/>
              <w:szCs w:val="24"/>
            </w:rPr>
            <w:delText>conditions</w:delText>
          </w:r>
          <w:r w:rsidDel="009B41E4">
            <w:rPr>
              <w:rFonts w:ascii="Times New Roman" w:eastAsia="Times New Roman" w:hAnsi="Times New Roman" w:cs="Times New Roman"/>
              <w:sz w:val="24"/>
              <w:szCs w:val="24"/>
            </w:rPr>
            <w:delText>.</w:delText>
          </w:r>
        </w:del>
      </w:ins>
      <w:del w:id="2703" w:author="Benton, Deon [2]" w:date="2023-10-13T14:55:00Z">
        <w:r w:rsidR="00E33573" w:rsidDel="009B41E4">
          <w:rPr>
            <w:rFonts w:ascii="Times New Roman" w:eastAsia="Times New Roman" w:hAnsi="Times New Roman" w:cs="Times New Roman"/>
            <w:sz w:val="24"/>
            <w:szCs w:val="24"/>
          </w:rPr>
          <w:delText>condition</w:delText>
        </w:r>
        <w:r w:rsidR="00615B54" w:rsidDel="009B41E4">
          <w:rPr>
            <w:rFonts w:ascii="Times New Roman" w:eastAsia="Times New Roman" w:hAnsi="Times New Roman" w:cs="Times New Roman"/>
            <w:sz w:val="24"/>
            <w:szCs w:val="24"/>
          </w:rPr>
          <w:delText xml:space="preserve"> in the first study</w:delText>
        </w:r>
        <w:r w:rsidR="00E33573" w:rsidDel="009B41E4">
          <w:rPr>
            <w:rFonts w:ascii="Times New Roman" w:eastAsia="Times New Roman" w:hAnsi="Times New Roman" w:cs="Times New Roman"/>
            <w:sz w:val="24"/>
            <w:szCs w:val="24"/>
          </w:rPr>
          <w:delText xml:space="preserve">. For example, </w:delText>
        </w:r>
      </w:del>
      <w:ins w:id="2704" w:author="Benton, Deon" w:date="2023-10-05T22:02:00Z">
        <w:del w:id="2705" w:author="Benton, Deon [2]" w:date="2023-10-13T14:55:00Z">
          <w:r w:rsidR="000F7200" w:rsidDel="009B41E4">
            <w:rPr>
              <w:rFonts w:ascii="Times New Roman" w:eastAsia="Times New Roman" w:hAnsi="Times New Roman" w:cs="Times New Roman"/>
              <w:sz w:val="24"/>
              <w:szCs w:val="24"/>
            </w:rPr>
            <w:delText>in Experiment 1 where children see</w:delText>
          </w:r>
        </w:del>
      </w:ins>
      <w:del w:id="2706" w:author="Benton, Deon [2]" w:date="2023-10-13T14:55:00Z">
        <w:r w:rsidR="00E33573" w:rsidDel="009B41E4">
          <w:rPr>
            <w:rFonts w:ascii="Times New Roman" w:eastAsia="Times New Roman" w:hAnsi="Times New Roman" w:cs="Times New Roman"/>
            <w:sz w:val="24"/>
            <w:szCs w:val="24"/>
          </w:rPr>
          <w:delText xml:space="preserve">when the model saw three objects activate the machine together and then a fourth do so independently, </w:delText>
        </w:r>
      </w:del>
      <w:ins w:id="2707" w:author="Benton, Deon" w:date="2023-10-05T22:02:00Z">
        <w:del w:id="2708" w:author="Benton, Deon [2]" w:date="2023-10-13T14:55:00Z">
          <w:r w:rsidR="000F7200" w:rsidDel="009B41E4">
            <w:rPr>
              <w:rFonts w:ascii="Times New Roman" w:eastAsia="Times New Roman" w:hAnsi="Times New Roman" w:cs="Times New Roman"/>
              <w:sz w:val="24"/>
              <w:szCs w:val="24"/>
            </w:rPr>
            <w:delText>the associative model uses</w:delText>
          </w:r>
        </w:del>
      </w:ins>
      <w:del w:id="2709" w:author="Benton, Deon [2]" w:date="2023-10-13T14:55:00Z">
        <w:r w:rsidR="00E33573" w:rsidDel="009B41E4">
          <w:rPr>
            <w:rFonts w:ascii="Times New Roman" w:eastAsia="Times New Roman" w:hAnsi="Times New Roman" w:cs="Times New Roman"/>
            <w:sz w:val="24"/>
            <w:szCs w:val="24"/>
          </w:rPr>
          <w:delText xml:space="preserve">it arrived at its causal </w:delText>
        </w:r>
        <w:r w:rsidR="00E33573" w:rsidDel="009B41E4">
          <w:rPr>
            <w:rFonts w:ascii="Times New Roman" w:eastAsia="Times New Roman" w:hAnsi="Times New Roman" w:cs="Times New Roman"/>
            <w:sz w:val="24"/>
            <w:szCs w:val="24"/>
          </w:rPr>
          <w:lastRenderedPageBreak/>
          <w:delText xml:space="preserve">judgements based on a relatively simple </w:delText>
        </w:r>
      </w:del>
      <w:ins w:id="2710" w:author="Benton, Deon" w:date="2023-10-05T22:02:00Z">
        <w:del w:id="2711" w:author="Benton, Deon [2]" w:date="2023-10-13T14:55:00Z">
          <w:r w:rsidR="000F7200" w:rsidDel="009B41E4">
            <w:rPr>
              <w:rFonts w:ascii="Times New Roman" w:eastAsia="Times New Roman" w:hAnsi="Times New Roman" w:cs="Times New Roman"/>
              <w:sz w:val="24"/>
              <w:szCs w:val="24"/>
            </w:rPr>
            <w:delText>“</w:delText>
          </w:r>
        </w:del>
      </w:ins>
      <w:del w:id="2712" w:author="Benton, Deon [2]" w:date="2023-10-13T14:55:00Z">
        <w:r w:rsidR="00E33573" w:rsidDel="009B41E4">
          <w:rPr>
            <w:rFonts w:ascii="Times New Roman" w:eastAsia="Times New Roman" w:hAnsi="Times New Roman" w:cs="Times New Roman"/>
            <w:sz w:val="24"/>
            <w:szCs w:val="24"/>
          </w:rPr>
          <w:delText>counting</w:delText>
        </w:r>
      </w:del>
      <w:ins w:id="2713" w:author="Benton, Deon" w:date="2023-10-05T22:02:00Z">
        <w:del w:id="2714" w:author="Benton, Deon [2]" w:date="2023-10-13T14:55:00Z">
          <w:r w:rsidR="000F7200" w:rsidDel="009B41E4">
            <w:rPr>
              <w:rFonts w:ascii="Times New Roman" w:eastAsia="Times New Roman" w:hAnsi="Times New Roman" w:cs="Times New Roman"/>
              <w:sz w:val="24"/>
              <w:szCs w:val="24"/>
            </w:rPr>
            <w:delText>”</w:delText>
          </w:r>
        </w:del>
      </w:ins>
      <w:del w:id="2715" w:author="Benton, Deon [2]" w:date="2023-10-13T14:55:00Z">
        <w:r w:rsidR="00E33573" w:rsidDel="009B41E4">
          <w:rPr>
            <w:rFonts w:ascii="Times New Roman" w:eastAsia="Times New Roman" w:hAnsi="Times New Roman" w:cs="Times New Roman"/>
            <w:sz w:val="24"/>
            <w:szCs w:val="24"/>
          </w:rPr>
          <w:delText xml:space="preserve"> strategy. During the 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Given that the connectionist model provided a better fit overall (and in various specific places) than the Bayesian model, it seems likely that children </w:delText>
        </w:r>
        <w:r w:rsidR="008B3EC6" w:rsidDel="009B41E4">
          <w:rPr>
            <w:rFonts w:ascii="Times New Roman" w:eastAsia="Times New Roman" w:hAnsi="Times New Roman" w:cs="Times New Roman"/>
            <w:sz w:val="24"/>
            <w:szCs w:val="24"/>
          </w:rPr>
          <w:delText xml:space="preserve">might also be relying on a </w:delText>
        </w:r>
        <w:r w:rsidR="00E33573" w:rsidDel="009B41E4">
          <w:rPr>
            <w:rFonts w:ascii="Times New Roman" w:eastAsia="Times New Roman" w:hAnsi="Times New Roman" w:cs="Times New Roman"/>
            <w:sz w:val="24"/>
            <w:szCs w:val="24"/>
          </w:rPr>
          <w:delText xml:space="preserve">similar </w:delText>
        </w:r>
        <w:r w:rsidR="008B3EC6" w:rsidDel="009B41E4">
          <w:rPr>
            <w:rFonts w:ascii="Times New Roman" w:eastAsia="Times New Roman" w:hAnsi="Times New Roman" w:cs="Times New Roman"/>
            <w:sz w:val="24"/>
            <w:szCs w:val="24"/>
          </w:rPr>
          <w:delText>associative-based</w:delText>
        </w:r>
        <w:r w:rsidR="00E33573" w:rsidDel="009B41E4">
          <w:rPr>
            <w:rFonts w:ascii="Times New Roman" w:eastAsia="Times New Roman" w:hAnsi="Times New Roman" w:cs="Times New Roman"/>
            <w:sz w:val="24"/>
            <w:szCs w:val="24"/>
          </w:rPr>
          <w:delText xml:space="preserve"> counting procedure. </w:delText>
        </w:r>
      </w:del>
    </w:p>
    <w:p w14:paraId="3C93F4EB" w14:textId="2AD1BBDE" w:rsidR="006C5C80" w:rsidDel="009B41E4" w:rsidRDefault="00E33573" w:rsidP="0055460A">
      <w:pPr>
        <w:spacing w:after="0" w:line="480" w:lineRule="auto"/>
        <w:ind w:firstLine="720"/>
        <w:rPr>
          <w:ins w:id="2716" w:author="Benton, Deon" w:date="2023-10-05T22:02:00Z"/>
          <w:del w:id="2717" w:author="Benton, Deon [2]" w:date="2023-10-13T14:55:00Z"/>
          <w:rFonts w:ascii="Times New Roman" w:eastAsia="Times New Roman" w:hAnsi="Times New Roman" w:cs="Times New Roman"/>
          <w:sz w:val="24"/>
          <w:szCs w:val="24"/>
        </w:rPr>
      </w:pPr>
      <w:del w:id="2718" w:author="Benton, Deon [2]" w:date="2023-10-13T14:55:00Z">
        <w:r w:rsidDel="009B41E4">
          <w:rPr>
            <w:rFonts w:ascii="Times New Roman" w:eastAsia="Times New Roman" w:hAnsi="Times New Roman" w:cs="Times New Roman"/>
            <w:sz w:val="24"/>
            <w:szCs w:val="24"/>
          </w:rPr>
          <w:delText xml:space="preserve">In contrast, the Bayesian model </w:delText>
        </w:r>
      </w:del>
      <w:ins w:id="2719" w:author="Benton, Deon" w:date="2023-10-05T22:02:00Z">
        <w:del w:id="2720" w:author="Benton, Deon [2]" w:date="2023-10-13T14:55:00Z">
          <w:r w:rsidR="000F7200" w:rsidDel="009B41E4">
            <w:rPr>
              <w:rFonts w:ascii="Times New Roman" w:eastAsia="Times New Roman" w:hAnsi="Times New Roman" w:cs="Times New Roman"/>
              <w:sz w:val="24"/>
              <w:szCs w:val="24"/>
            </w:rPr>
            <w:delText>predicts</w:delText>
          </w:r>
        </w:del>
      </w:ins>
      <w:del w:id="2721" w:author="Benton, Deon [2]" w:date="2023-10-13T14:55:00Z">
        <w:r w:rsidDel="009B41E4">
          <w:rPr>
            <w:rFonts w:ascii="Times New Roman" w:eastAsia="Times New Roman" w:hAnsi="Times New Roman" w:cs="Times New Roman"/>
            <w:sz w:val="24"/>
            <w:szCs w:val="24"/>
          </w:rPr>
          <w:delText xml:space="preserve">predicted a clear difference between the </w:delText>
        </w:r>
      </w:del>
      <w:ins w:id="2722" w:author="Benton, Deon" w:date="2023-10-05T22:02:00Z">
        <w:del w:id="2723" w:author="Benton, Deon [2]" w:date="2023-10-13T14:55:00Z">
          <w:r w:rsidR="000F7200" w:rsidDel="009B41E4">
            <w:rPr>
              <w:rFonts w:ascii="Times New Roman" w:eastAsia="Times New Roman" w:hAnsi="Times New Roman" w:cs="Times New Roman"/>
              <w:sz w:val="24"/>
              <w:szCs w:val="24"/>
            </w:rPr>
            <w:delText>efficacy</w:delText>
          </w:r>
        </w:del>
      </w:ins>
      <w:del w:id="2724" w:author="Benton, Deon [2]" w:date="2023-10-13T14:55:00Z">
        <w:r w:rsidDel="009B41E4">
          <w:rPr>
            <w:rFonts w:ascii="Times New Roman" w:eastAsia="Times New Roman" w:hAnsi="Times New Roman" w:cs="Times New Roman"/>
            <w:sz w:val="24"/>
            <w:szCs w:val="24"/>
          </w:rPr>
          <w:delText>causal effectiveness of the first three objects and the fourth</w:delText>
        </w:r>
      </w:del>
      <w:ins w:id="2725" w:author="Benton, Deon" w:date="2023-10-05T22:02:00Z">
        <w:del w:id="2726" w:author="Benton, Deon [2]" w:date="2023-10-13T14:55:00Z">
          <w:r w:rsidR="000F7200" w:rsidDel="009B41E4">
            <w:rPr>
              <w:rFonts w:ascii="Times New Roman" w:eastAsia="Times New Roman" w:hAnsi="Times New Roman" w:cs="Times New Roman"/>
              <w:sz w:val="24"/>
              <w:szCs w:val="24"/>
            </w:rPr>
            <w:delText>. By virtue of</w:delText>
          </w:r>
        </w:del>
      </w:ins>
      <w:del w:id="2727" w:author="Benton, Deon [2]" w:date="2023-10-13T14:55:00Z">
        <w:r w:rsidDel="009B41E4">
          <w:rPr>
            <w:rFonts w:ascii="Times New Roman" w:eastAsia="Times New Roman" w:hAnsi="Times New Roman" w:cs="Times New Roman"/>
            <w:sz w:val="24"/>
            <w:szCs w:val="24"/>
          </w:rPr>
          <w:delText xml:space="preserve"> object</w:delText>
        </w:r>
        <w:r w:rsidR="00615B54" w:rsidDel="009B41E4">
          <w:rPr>
            <w:rFonts w:ascii="Times New Roman" w:eastAsia="Times New Roman" w:hAnsi="Times New Roman" w:cs="Times New Roman"/>
            <w:sz w:val="24"/>
            <w:szCs w:val="24"/>
          </w:rPr>
          <w:delText>s in the control trials</w:delText>
        </w:r>
        <w:r w:rsidDel="009B41E4">
          <w:rPr>
            <w:rFonts w:ascii="Times New Roman" w:eastAsia="Times New Roman" w:hAnsi="Times New Roman" w:cs="Times New Roman"/>
            <w:sz w:val="24"/>
            <w:szCs w:val="24"/>
          </w:rPr>
          <w:delText xml:space="preserve">. Because the fourth object </w:delText>
        </w:r>
      </w:del>
      <w:ins w:id="2728" w:author="Benton, Deon" w:date="2023-10-05T22:02:00Z">
        <w:del w:id="2729" w:author="Benton, Deon [2]" w:date="2023-10-13T14:55:00Z">
          <w:r w:rsidR="000F7200" w:rsidDel="009B41E4">
            <w:rPr>
              <w:rFonts w:ascii="Times New Roman" w:eastAsia="Times New Roman" w:hAnsi="Times New Roman" w:cs="Times New Roman"/>
              <w:sz w:val="24"/>
              <w:szCs w:val="24"/>
            </w:rPr>
            <w:delText>independently activating</w:delText>
          </w:r>
        </w:del>
      </w:ins>
      <w:del w:id="2730" w:author="Benton, Deon [2]" w:date="2023-10-13T14:55:00Z">
        <w:r w:rsidDel="009B41E4">
          <w:rPr>
            <w:rFonts w:ascii="Times New Roman" w:eastAsia="Times New Roman" w:hAnsi="Times New Roman" w:cs="Times New Roman"/>
            <w:sz w:val="24"/>
            <w:szCs w:val="24"/>
          </w:rPr>
          <w:delText>was placed on the machine</w:delText>
        </w:r>
      </w:del>
      <w:ins w:id="2731" w:author="Benton, Deon" w:date="2023-10-05T22:02:00Z">
        <w:del w:id="2732" w:author="Benton, Deon [2]" w:date="2023-10-13T14:55:00Z">
          <w:r w:rsidR="000F7200" w:rsidDel="009B41E4">
            <w:rPr>
              <w:rFonts w:ascii="Times New Roman" w:eastAsia="Times New Roman" w:hAnsi="Times New Roman" w:cs="Times New Roman"/>
              <w:sz w:val="24"/>
              <w:szCs w:val="24"/>
            </w:rPr>
            <w:delText xml:space="preserve">, it has </w:delText>
          </w:r>
        </w:del>
      </w:ins>
      <w:del w:id="2733" w:author="Benton, Deon [2]" w:date="2023-10-13T14:55:00Z">
        <w:r w:rsidDel="009B41E4">
          <w:rPr>
            <w:rFonts w:ascii="Times New Roman" w:eastAsia="Times New Roman" w:hAnsi="Times New Roman" w:cs="Times New Roman"/>
            <w:sz w:val="24"/>
            <w:szCs w:val="24"/>
          </w:rPr>
          <w:delText xml:space="preserve"> by itself, its causal status as an effective object is unambiguous </w:delText>
        </w:r>
      </w:del>
      <w:ins w:id="2734" w:author="Benton, Deon" w:date="2023-10-05T22:02:00Z">
        <w:del w:id="2735" w:author="Benton, Deon [2]" w:date="2023-10-13T14:55:00Z">
          <w:r w:rsidR="000F7200" w:rsidDel="009B41E4">
            <w:rPr>
              <w:rFonts w:ascii="Times New Roman" w:eastAsia="Times New Roman" w:hAnsi="Times New Roman" w:cs="Times New Roman"/>
              <w:sz w:val="24"/>
              <w:szCs w:val="24"/>
            </w:rPr>
            <w:delText>efficacy.</w:delText>
          </w:r>
        </w:del>
      </w:ins>
      <w:del w:id="2736" w:author="Benton, Deon [2]" w:date="2023-10-13T14:55:00Z">
        <w:r w:rsidDel="009B41E4">
          <w:rPr>
            <w:rFonts w:ascii="Times New Roman" w:eastAsia="Times New Roman" w:hAnsi="Times New Roman" w:cs="Times New Roman"/>
            <w:sz w:val="24"/>
            <w:szCs w:val="24"/>
          </w:rPr>
          <w:delText>and should be high. In contrast, when all children know is that three objects activate the machine together, the only conclusion they can come to is that at least one of the other three objects have efficacy</w:delText>
        </w:r>
      </w:del>
      <w:ins w:id="2737" w:author="Benton, Deon" w:date="2023-10-05T22:02:00Z">
        <w:del w:id="2738" w:author="Benton, Deon [2]" w:date="2023-10-13T14:55:00Z">
          <w:r w:rsidR="000F7200" w:rsidDel="009B41E4">
            <w:rPr>
              <w:rFonts w:ascii="Times New Roman" w:eastAsia="Times New Roman" w:hAnsi="Times New Roman" w:cs="Times New Roman"/>
              <w:sz w:val="24"/>
              <w:szCs w:val="24"/>
            </w:rPr>
            <w:delText>, so</w:delText>
          </w:r>
        </w:del>
      </w:ins>
      <w:del w:id="2739" w:author="Benton, Deon [2]" w:date="2023-10-13T14:55:00Z">
        <w:r w:rsidDel="009B41E4">
          <w:rPr>
            <w:rFonts w:ascii="Times New Roman" w:eastAsia="Times New Roman" w:hAnsi="Times New Roman" w:cs="Times New Roman"/>
            <w:sz w:val="24"/>
            <w:szCs w:val="24"/>
          </w:rPr>
          <w:delText xml:space="preserve">. A Bayesian model predicts that the probability that each is efficacious is greater than the base rate, but not necessarily at ceiling. Whereas the Bayesian model </w:delText>
        </w:r>
      </w:del>
      <w:ins w:id="2740" w:author="Benton, Deon" w:date="2023-10-05T22:02:00Z">
        <w:del w:id="2741" w:author="Benton, Deon [2]" w:date="2023-10-13T14:55:00Z">
          <w:r w:rsidR="000F7200" w:rsidDel="009B41E4">
            <w:rPr>
              <w:rFonts w:ascii="Times New Roman" w:eastAsia="Times New Roman" w:hAnsi="Times New Roman" w:cs="Times New Roman"/>
              <w:sz w:val="24"/>
              <w:szCs w:val="24"/>
            </w:rPr>
            <w:delText>makes</w:delText>
          </w:r>
        </w:del>
      </w:ins>
      <w:del w:id="2742" w:author="Benton, Deon [2]" w:date="2023-10-13T14:55:00Z">
        <w:r w:rsidDel="009B41E4">
          <w:rPr>
            <w:rFonts w:ascii="Times New Roman" w:eastAsia="Times New Roman" w:hAnsi="Times New Roman" w:cs="Times New Roman"/>
            <w:sz w:val="24"/>
            <w:szCs w:val="24"/>
          </w:rPr>
          <w:delText>made qualitative predictions about retrospective reevaluation in the experimental trials that were mostly upheld (</w:delText>
        </w:r>
      </w:del>
      <w:ins w:id="2743" w:author="Benton, Deon" w:date="2023-10-05T22:02:00Z">
        <w:del w:id="2744" w:author="Benton, Deon [2]" w:date="2023-10-13T14:55:00Z">
          <w:r w:rsidR="000F7200" w:rsidDel="009B41E4">
            <w:rPr>
              <w:rFonts w:ascii="Times New Roman" w:eastAsia="Times New Roman" w:hAnsi="Times New Roman" w:cs="Times New Roman"/>
              <w:sz w:val="24"/>
              <w:szCs w:val="24"/>
            </w:rPr>
            <w:delText>except in the indirect screening off trials</w:delText>
          </w:r>
        </w:del>
      </w:ins>
      <w:del w:id="2745" w:author="Benton, Deon [2]" w:date="2023-10-13T14:55:00Z">
        <w:r w:rsidDel="009B41E4">
          <w:rPr>
            <w:rFonts w:ascii="Times New Roman" w:eastAsia="Times New Roman" w:hAnsi="Times New Roman" w:cs="Times New Roman"/>
            <w:sz w:val="24"/>
            <w:szCs w:val="24"/>
          </w:rPr>
          <w:delText xml:space="preserve">at least in Experiment 1), </w:delText>
        </w:r>
      </w:del>
      <w:ins w:id="2746" w:author="Benton, Deon" w:date="2023-10-05T22:02:00Z">
        <w:del w:id="2747" w:author="Benton, Deon [2]" w:date="2023-10-13T14:55:00Z">
          <w:r w:rsidR="000F7200" w:rsidDel="009B41E4">
            <w:rPr>
              <w:rFonts w:ascii="Times New Roman" w:eastAsia="Times New Roman" w:hAnsi="Times New Roman" w:cs="Times New Roman"/>
              <w:sz w:val="24"/>
              <w:szCs w:val="24"/>
            </w:rPr>
            <w:delText xml:space="preserve">this difference between </w:delText>
          </w:r>
        </w:del>
      </w:ins>
      <w:del w:id="2748" w:author="Benton, Deon [2]" w:date="2023-10-13T14:55:00Z">
        <w:r w:rsidDel="009B41E4">
          <w:rPr>
            <w:rFonts w:ascii="Times New Roman" w:eastAsia="Times New Roman" w:hAnsi="Times New Roman" w:cs="Times New Roman"/>
            <w:sz w:val="24"/>
            <w:szCs w:val="24"/>
          </w:rPr>
          <w:delText>children made closer to ceiling</w:delText>
        </w:r>
      </w:del>
      <w:ins w:id="2749" w:author="Benton, Deon" w:date="2023-10-05T22:02:00Z">
        <w:del w:id="2750" w:author="Benton, Deon [2]" w:date="2023-10-13T14:55:00Z">
          <w:r w:rsidR="000F7200" w:rsidDel="009B41E4">
            <w:rPr>
              <w:rFonts w:ascii="Times New Roman" w:eastAsia="Times New Roman" w:hAnsi="Times New Roman" w:cs="Times New Roman"/>
              <w:sz w:val="24"/>
              <w:szCs w:val="24"/>
            </w:rPr>
            <w:delText xml:space="preserve"> and non-ceiling </w:delText>
          </w:r>
        </w:del>
      </w:ins>
      <w:del w:id="2751" w:author="Benton, Deon [2]" w:date="2023-10-13T14:55:00Z">
        <w:r w:rsidDel="009B41E4">
          <w:rPr>
            <w:rFonts w:ascii="Times New Roman" w:eastAsia="Times New Roman" w:hAnsi="Times New Roman" w:cs="Times New Roman"/>
            <w:sz w:val="24"/>
            <w:szCs w:val="24"/>
          </w:rPr>
          <w:delText xml:space="preserve">-level responses </w:delText>
        </w:r>
      </w:del>
      <w:ins w:id="2752" w:author="Benton, Deon" w:date="2023-10-05T22:02:00Z">
        <w:del w:id="2753" w:author="Benton, Deon [2]" w:date="2023-10-13T14:55:00Z">
          <w:r w:rsidR="000F7200" w:rsidDel="009B41E4">
            <w:rPr>
              <w:rFonts w:ascii="Times New Roman" w:eastAsia="Times New Roman" w:hAnsi="Times New Roman" w:cs="Times New Roman"/>
              <w:sz w:val="24"/>
              <w:szCs w:val="24"/>
            </w:rPr>
            <w:delText xml:space="preserve">was not present </w:delText>
          </w:r>
        </w:del>
      </w:ins>
      <w:del w:id="2754" w:author="Benton, Deon [2]" w:date="2023-10-13T14:55:00Z">
        <w:r w:rsidDel="009B41E4">
          <w:rPr>
            <w:rFonts w:ascii="Times New Roman" w:eastAsia="Times New Roman" w:hAnsi="Times New Roman" w:cs="Times New Roman"/>
            <w:sz w:val="24"/>
            <w:szCs w:val="24"/>
          </w:rPr>
          <w:delText xml:space="preserve">in the </w:delText>
        </w:r>
      </w:del>
      <w:ins w:id="2755" w:author="Benton, Deon" w:date="2023-10-05T22:02:00Z">
        <w:del w:id="2756" w:author="Benton, Deon [2]" w:date="2023-10-13T14:55:00Z">
          <w:r w:rsidR="000F7200" w:rsidDel="009B41E4">
            <w:rPr>
              <w:rFonts w:ascii="Times New Roman" w:eastAsia="Times New Roman" w:hAnsi="Times New Roman" w:cs="Times New Roman"/>
              <w:sz w:val="24"/>
              <w:szCs w:val="24"/>
            </w:rPr>
            <w:delText xml:space="preserve">data.    </w:delText>
          </w:r>
        </w:del>
      </w:ins>
    </w:p>
    <w:p w14:paraId="684746F1" w14:textId="7C913728" w:rsidR="008B3EC6" w:rsidDel="009B41E4" w:rsidRDefault="00E81900" w:rsidP="00540A9A">
      <w:pPr>
        <w:spacing w:after="0" w:line="480" w:lineRule="auto"/>
        <w:ind w:firstLine="720"/>
        <w:rPr>
          <w:del w:id="2757" w:author="Benton, Deon [2]" w:date="2023-10-13T14:55:00Z"/>
          <w:rFonts w:ascii="Times New Roman" w:eastAsia="Times New Roman" w:hAnsi="Times New Roman" w:cs="Times New Roman"/>
          <w:sz w:val="24"/>
          <w:szCs w:val="24"/>
        </w:rPr>
      </w:pPr>
      <w:ins w:id="2758" w:author="Benton, Deon" w:date="2023-10-05T22:02:00Z">
        <w:del w:id="2759" w:author="Benton, Deon [2]" w:date="2023-10-13T14:55:00Z">
          <w:r w:rsidDel="009B41E4">
            <w:rPr>
              <w:rFonts w:ascii="Times New Roman" w:eastAsia="Times New Roman" w:hAnsi="Times New Roman" w:cs="Times New Roman"/>
              <w:sz w:val="24"/>
              <w:szCs w:val="24"/>
            </w:rPr>
            <w:lastRenderedPageBreak/>
            <w:delText xml:space="preserve">What, however, is the nature of this associative </w:delText>
          </w:r>
          <w:r w:rsidR="0055460A" w:rsidDel="009B41E4">
            <w:rPr>
              <w:rFonts w:ascii="Times New Roman" w:eastAsia="Times New Roman" w:hAnsi="Times New Roman" w:cs="Times New Roman"/>
              <w:sz w:val="24"/>
              <w:szCs w:val="24"/>
            </w:rPr>
            <w:delText>processing</w:delText>
          </w:r>
          <w:r w:rsidDel="009B41E4">
            <w:rPr>
              <w:rFonts w:ascii="Times New Roman" w:eastAsia="Times New Roman" w:hAnsi="Times New Roman" w:cs="Times New Roman"/>
              <w:sz w:val="24"/>
              <w:szCs w:val="24"/>
            </w:rPr>
            <w:delText xml:space="preserve">? </w:delText>
          </w:r>
          <w:r w:rsidR="0033186D" w:rsidDel="009B41E4">
            <w:rPr>
              <w:rFonts w:ascii="Times New Roman" w:eastAsia="Times New Roman" w:hAnsi="Times New Roman" w:cs="Times New Roman"/>
              <w:sz w:val="24"/>
              <w:szCs w:val="24"/>
            </w:rPr>
            <w:delText xml:space="preserve">More </w:delText>
          </w:r>
          <w:r w:rsidR="0055460A" w:rsidDel="009B41E4">
            <w:rPr>
              <w:rFonts w:ascii="Times New Roman" w:eastAsia="Times New Roman" w:hAnsi="Times New Roman" w:cs="Times New Roman"/>
              <w:sz w:val="24"/>
              <w:szCs w:val="24"/>
            </w:rPr>
            <w:delText>broadly, these</w:delText>
          </w:r>
          <w:r w:rsidR="0033186D" w:rsidDel="009B41E4">
            <w:rPr>
              <w:rFonts w:ascii="Times New Roman" w:eastAsia="Times New Roman" w:hAnsi="Times New Roman" w:cs="Times New Roman"/>
              <w:sz w:val="24"/>
              <w:szCs w:val="24"/>
            </w:rPr>
            <w:delText xml:space="preserve"> experiments </w:delText>
          </w:r>
          <w:r w:rsidR="000F7200" w:rsidDel="009B41E4">
            <w:rPr>
              <w:rFonts w:ascii="Times New Roman" w:eastAsia="Times New Roman" w:hAnsi="Times New Roman" w:cs="Times New Roman"/>
              <w:sz w:val="24"/>
              <w:szCs w:val="24"/>
            </w:rPr>
            <w:delText>suggest that the more objects children have to keep</w:delText>
          </w:r>
        </w:del>
      </w:ins>
      <w:del w:id="2760" w:author="Benton, Deon [2]" w:date="2023-10-13T14:55:00Z">
        <w:r w:rsidR="00E33573" w:rsidDel="009B41E4">
          <w:rPr>
            <w:rFonts w:ascii="Times New Roman" w:eastAsia="Times New Roman" w:hAnsi="Times New Roman" w:cs="Times New Roman"/>
            <w:sz w:val="24"/>
            <w:szCs w:val="24"/>
          </w:rPr>
          <w:delText xml:space="preserve">control trials (particularly in </w:delText>
        </w:r>
      </w:del>
      <w:ins w:id="2761" w:author="Benton, Deon" w:date="2023-10-05T22:02:00Z">
        <w:del w:id="2762" w:author="Benton, Deon [2]" w:date="2023-10-13T14:55:00Z">
          <w:r w:rsidR="000F7200" w:rsidDel="009B41E4">
            <w:rPr>
              <w:rFonts w:ascii="Times New Roman" w:eastAsia="Times New Roman" w:hAnsi="Times New Roman" w:cs="Times New Roman"/>
              <w:sz w:val="24"/>
              <w:szCs w:val="24"/>
            </w:rPr>
            <w:delText xml:space="preserve">mind, the more their inferences might indicate multiple reasoning processes. Despite </w:delText>
          </w:r>
          <w:r w:rsidR="0033186D" w:rsidDel="009B41E4">
            <w:rPr>
              <w:rFonts w:ascii="Times New Roman" w:eastAsia="Times New Roman" w:hAnsi="Times New Roman" w:cs="Times New Roman"/>
              <w:sz w:val="24"/>
              <w:szCs w:val="24"/>
            </w:rPr>
            <w:delText>a</w:delText>
          </w:r>
          <w:r w:rsidR="001408AB" w:rsidDel="009B41E4">
            <w:rPr>
              <w:rFonts w:ascii="Times New Roman" w:eastAsia="Times New Roman" w:hAnsi="Times New Roman" w:cs="Times New Roman"/>
              <w:sz w:val="24"/>
              <w:szCs w:val="24"/>
            </w:rPr>
            <w:delText xml:space="preserve"> general</w:delText>
          </w:r>
          <w:r w:rsidR="0033186D" w:rsidDel="009B41E4">
            <w:rPr>
              <w:rFonts w:ascii="Times New Roman" w:eastAsia="Times New Roman" w:hAnsi="Times New Roman" w:cs="Times New Roman"/>
              <w:sz w:val="24"/>
              <w:szCs w:val="24"/>
            </w:rPr>
            <w:delText xml:space="preserve"> tendency</w:delText>
          </w:r>
        </w:del>
      </w:ins>
      <w:del w:id="2763" w:author="Benton, Deon [2]" w:date="2023-10-13T14:55:00Z">
        <w:r w:rsidR="00E33573" w:rsidDel="009B41E4">
          <w:rPr>
            <w:rFonts w:ascii="Times New Roman" w:eastAsia="Times New Roman" w:hAnsi="Times New Roman" w:cs="Times New Roman"/>
            <w:sz w:val="24"/>
            <w:szCs w:val="24"/>
          </w:rPr>
          <w:delText xml:space="preserve">Experiment 2). </w:delText>
        </w:r>
      </w:del>
    </w:p>
    <w:p w14:paraId="6DA3CADC" w14:textId="52BB458A" w:rsidR="00B51B4F" w:rsidDel="009B41E4" w:rsidRDefault="00540A9A" w:rsidP="00540A9A">
      <w:pPr>
        <w:spacing w:after="0" w:line="480" w:lineRule="auto"/>
        <w:ind w:firstLine="720"/>
        <w:rPr>
          <w:del w:id="2764" w:author="Benton, Deon [2]" w:date="2023-10-13T14:55:00Z"/>
          <w:rFonts w:ascii="Times New Roman" w:eastAsia="Times New Roman" w:hAnsi="Times New Roman" w:cs="Times New Roman"/>
          <w:sz w:val="24"/>
          <w:szCs w:val="24"/>
        </w:rPr>
      </w:pPr>
      <w:del w:id="2765" w:author="Benton, Deon [2]" w:date="2023-10-13T14:55:00Z">
        <w:r w:rsidDel="009B41E4">
          <w:rPr>
            <w:rFonts w:ascii="Times New Roman" w:eastAsia="Times New Roman" w:hAnsi="Times New Roman" w:cs="Times New Roman"/>
            <w:sz w:val="24"/>
            <w:szCs w:val="24"/>
          </w:rPr>
          <w:delText xml:space="preserve">But what accounted for </w:delText>
        </w:r>
      </w:del>
      <w:ins w:id="2766" w:author="Benton, Deon" w:date="2023-10-05T22:02:00Z">
        <w:del w:id="2767" w:author="Benton, Deon [2]" w:date="2023-10-13T14:55:00Z">
          <w:r w:rsidR="001408AB" w:rsidDel="009B41E4">
            <w:rPr>
              <w:rFonts w:ascii="Times New Roman" w:eastAsia="Times New Roman" w:hAnsi="Times New Roman" w:cs="Times New Roman"/>
              <w:sz w:val="24"/>
              <w:szCs w:val="24"/>
            </w:rPr>
            <w:delText>learners</w:delText>
          </w:r>
          <w:r w:rsidR="0033186D" w:rsidDel="009B41E4">
            <w:rPr>
              <w:rFonts w:ascii="Times New Roman" w:eastAsia="Times New Roman" w:hAnsi="Times New Roman" w:cs="Times New Roman"/>
              <w:sz w:val="24"/>
              <w:szCs w:val="24"/>
            </w:rPr>
            <w:delText xml:space="preserve"> to process information at the </w:delText>
          </w:r>
          <w:r w:rsidR="000F7200" w:rsidDel="009B41E4">
            <w:rPr>
              <w:rFonts w:ascii="Times New Roman" w:eastAsia="Times New Roman" w:hAnsi="Times New Roman" w:cs="Times New Roman"/>
              <w:sz w:val="24"/>
              <w:szCs w:val="24"/>
            </w:rPr>
            <w:delText xml:space="preserve">most sophisticated level </w:delText>
          </w:r>
          <w:r w:rsidR="0033186D" w:rsidDel="009B41E4">
            <w:rPr>
              <w:rFonts w:ascii="Times New Roman" w:eastAsia="Times New Roman" w:hAnsi="Times New Roman" w:cs="Times New Roman"/>
              <w:sz w:val="24"/>
              <w:szCs w:val="24"/>
            </w:rPr>
            <w:delText>possible</w:delText>
          </w:r>
          <w:r w:rsidR="0055460A" w:rsidDel="009B41E4">
            <w:rPr>
              <w:rFonts w:ascii="Times New Roman" w:eastAsia="Times New Roman" w:hAnsi="Times New Roman" w:cs="Times New Roman"/>
              <w:sz w:val="24"/>
              <w:szCs w:val="24"/>
            </w:rPr>
            <w:delText>,</w:delText>
          </w:r>
        </w:del>
      </w:ins>
      <w:del w:id="2768" w:author="Benton, Deon [2]" w:date="2023-10-13T14:55:00Z">
        <w:r w:rsidDel="009B41E4">
          <w:rPr>
            <w:rFonts w:ascii="Times New Roman" w:eastAsia="Times New Roman" w:hAnsi="Times New Roman" w:cs="Times New Roman"/>
            <w:sz w:val="24"/>
            <w:szCs w:val="24"/>
          </w:rPr>
          <w:delText>why children engaged in retrospective reevaluation in Experiment 1 but not in Experiment 2? The current study suggests that when tasks exceed children’s information-processing abilities, they will resort to less sophisticated strategies and cognitive mechanisms such as associative learning (e.g., Cohen et al., 2002</w:delText>
        </w:r>
      </w:del>
      <w:ins w:id="2769" w:author="Benton, Deon" w:date="2023-10-05T22:02:00Z">
        <w:del w:id="2770" w:author="Benton, Deon [2]" w:date="2023-10-13T14:55:00Z">
          <w:r w:rsidR="000F7200" w:rsidDel="009B41E4">
            <w:rPr>
              <w:rFonts w:ascii="Times New Roman" w:eastAsia="Times New Roman" w:hAnsi="Times New Roman" w:cs="Times New Roman"/>
              <w:sz w:val="24"/>
              <w:szCs w:val="24"/>
            </w:rPr>
            <w:delText>)</w:delText>
          </w:r>
          <w:r w:rsidR="0033186D" w:rsidDel="009B41E4">
            <w:rPr>
              <w:rFonts w:ascii="Times New Roman" w:eastAsia="Times New Roman" w:hAnsi="Times New Roman" w:cs="Times New Roman"/>
              <w:sz w:val="24"/>
              <w:szCs w:val="24"/>
            </w:rPr>
            <w:delText xml:space="preserve">. </w:delText>
          </w:r>
        </w:del>
      </w:ins>
      <w:del w:id="2771" w:author="Benton, Deon [2]" w:date="2023-10-13T14:55:00Z">
        <w:r w:rsidDel="009B41E4">
          <w:rPr>
            <w:rFonts w:ascii="Times New Roman" w:eastAsia="Times New Roman" w:hAnsi="Times New Roman" w:cs="Times New Roman"/>
            <w:sz w:val="24"/>
            <w:szCs w:val="24"/>
          </w:rPr>
          <w:delText>), even though multiple processes (in this case, associative learning and Bayesian inference) may be simultaneously in operation but to different degrees.</w:delText>
        </w:r>
      </w:del>
    </w:p>
    <w:p w14:paraId="3FAA3FF9" w14:textId="6E09CB4F" w:rsidR="00B51B4F" w:rsidDel="009B41E4" w:rsidRDefault="00B45B3E">
      <w:pPr>
        <w:spacing w:after="0" w:line="480" w:lineRule="auto"/>
        <w:ind w:firstLine="720"/>
        <w:rPr>
          <w:del w:id="2772" w:author="Benton, Deon [2]" w:date="2023-10-13T14:55:00Z"/>
          <w:rFonts w:ascii="Times New Roman" w:eastAsia="Times New Roman" w:hAnsi="Times New Roman" w:cs="Times New Roman"/>
          <w:sz w:val="24"/>
          <w:szCs w:val="24"/>
        </w:rPr>
      </w:pPr>
      <w:ins w:id="2773" w:author="Benton, Deon" w:date="2023-10-05T22:02:00Z">
        <w:del w:id="2774" w:author="Benton, Deon [2]" w:date="2023-10-13T14:55:00Z">
          <w:r w:rsidDel="009B41E4">
            <w:rPr>
              <w:rFonts w:ascii="Times New Roman" w:eastAsia="Times New Roman" w:hAnsi="Times New Roman" w:cs="Times New Roman"/>
              <w:sz w:val="24"/>
              <w:szCs w:val="24"/>
            </w:rPr>
            <w:delText>Some</w:delText>
          </w:r>
        </w:del>
      </w:ins>
      <w:del w:id="2775" w:author="Benton, Deon [2]" w:date="2023-10-13T14:55:00Z">
        <w:r w:rsidR="00E33573" w:rsidDel="009B41E4">
          <w:rPr>
            <w:rFonts w:ascii="Times New Roman" w:eastAsia="Times New Roman" w:hAnsi="Times New Roman" w:cs="Times New Roman"/>
            <w:sz w:val="24"/>
            <w:szCs w:val="24"/>
          </w:rPr>
          <w:delText>Before closing, some potential criticisms are worth noting.</w:delText>
        </w:r>
      </w:del>
      <w:ins w:id="2776" w:author="Benton, Deon" w:date="2023-10-05T22:02:00Z">
        <w:del w:id="2777" w:author="Benton, Deon [2]" w:date="2023-10-13T14:55:00Z">
          <w:r w:rsidR="000F7200" w:rsidDel="009B41E4">
            <w:rPr>
              <w:rFonts w:ascii="Times New Roman" w:eastAsia="Times New Roman" w:hAnsi="Times New Roman" w:cs="Times New Roman"/>
              <w:sz w:val="24"/>
              <w:szCs w:val="24"/>
            </w:rPr>
            <w:delText xml:space="preserve"> </w:delText>
          </w:r>
        </w:del>
      </w:ins>
      <w:del w:id="2778" w:author="Benton, Deon [2]" w:date="2023-10-13T14:55:00Z">
        <w:r w:rsidR="00E33573" w:rsidDel="009B41E4">
          <w:rPr>
            <w:rFonts w:ascii="Times New Roman" w:eastAsia="Times New Roman" w:hAnsi="Times New Roman" w:cs="Times New Roman"/>
            <w:sz w:val="24"/>
            <w:szCs w:val="24"/>
          </w:rPr>
          <w:delText xml:space="preserve"> First, in the present study, children’s reasoning overall was more consistent with an associative model than one that is described by Bayesian inference. Yet</w:delText>
        </w:r>
        <w:r w:rsidR="00045604" w:rsidDel="009B41E4">
          <w:rPr>
            <w:rFonts w:ascii="Times New Roman" w:eastAsia="Times New Roman" w:hAnsi="Times New Roman" w:cs="Times New Roman"/>
            <w:sz w:val="24"/>
            <w:szCs w:val="24"/>
          </w:rPr>
          <w:delText>,</w:delText>
        </w:r>
        <w:r w:rsidR="00E33573" w:rsidDel="009B41E4">
          <w:rPr>
            <w:rFonts w:ascii="Times New Roman" w:eastAsia="Times New Roman" w:hAnsi="Times New Roman" w:cs="Times New Roman"/>
            <w:sz w:val="24"/>
            <w:szCs w:val="24"/>
          </w:rPr>
          <w:delText xml:space="preserve"> that does not mean that Bayesian models could not explain the data under some circumstances. For instance, </w:delText>
        </w:r>
      </w:del>
      <w:ins w:id="2779" w:author="Benton, Deon" w:date="2023-10-05T22:02:00Z">
        <w:del w:id="2780" w:author="Benton, Deon [2]" w:date="2023-10-13T14:55:00Z">
          <w:r w:rsidR="00694E95" w:rsidDel="009B41E4">
            <w:rPr>
              <w:rFonts w:ascii="Times New Roman" w:eastAsia="Times New Roman" w:hAnsi="Times New Roman" w:cs="Times New Roman"/>
              <w:sz w:val="24"/>
              <w:szCs w:val="24"/>
            </w:rPr>
            <w:delText xml:space="preserve">in cases where the </w:delText>
          </w:r>
        </w:del>
      </w:ins>
      <w:del w:id="2781" w:author="Benton, Deon [2]" w:date="2023-10-13T14:55:00Z">
        <w:r w:rsidR="00E33573" w:rsidDel="009B41E4">
          <w:rPr>
            <w:rFonts w:ascii="Times New Roman" w:eastAsia="Times New Roman" w:hAnsi="Times New Roman" w:cs="Times New Roman"/>
            <w:sz w:val="24"/>
            <w:szCs w:val="24"/>
          </w:rPr>
          <w:delText xml:space="preserve">one of the pieces of evidence for a Bayesian description of causal </w:delText>
        </w:r>
      </w:del>
      <w:ins w:id="2782" w:author="Benton, Deon" w:date="2023-10-05T22:02:00Z">
        <w:del w:id="2783" w:author="Benton, Deon [2]" w:date="2023-10-13T14:55:00Z">
          <w:r w:rsidR="00694E95" w:rsidDel="009B41E4">
            <w:rPr>
              <w:rFonts w:ascii="Times New Roman" w:eastAsia="Times New Roman" w:hAnsi="Times New Roman" w:cs="Times New Roman"/>
              <w:sz w:val="24"/>
              <w:szCs w:val="24"/>
            </w:rPr>
            <w:delText>efficacy</w:delText>
          </w:r>
        </w:del>
      </w:ins>
      <w:del w:id="2784" w:author="Benton, Deon [2]" w:date="2023-10-13T14:55:00Z">
        <w:r w:rsidR="00E33573" w:rsidDel="009B41E4">
          <w:rPr>
            <w:rFonts w:ascii="Times New Roman" w:eastAsia="Times New Roman" w:hAnsi="Times New Roman" w:cs="Times New Roman"/>
            <w:sz w:val="24"/>
            <w:szCs w:val="24"/>
          </w:rPr>
          <w:delText xml:space="preserve">inference is </w:delText>
        </w:r>
      </w:del>
      <w:ins w:id="2785" w:author="Benton, Deon" w:date="2023-10-05T22:02:00Z">
        <w:del w:id="2786" w:author="Benton, Deon [2]" w:date="2023-10-13T14:55:00Z">
          <w:r w:rsidR="00694E95" w:rsidDel="009B41E4">
            <w:rPr>
              <w:rFonts w:ascii="Times New Roman" w:eastAsia="Times New Roman" w:hAnsi="Times New Roman" w:cs="Times New Roman"/>
              <w:sz w:val="24"/>
              <w:szCs w:val="24"/>
            </w:rPr>
            <w:delText>shown</w:delText>
          </w:r>
        </w:del>
      </w:ins>
      <w:del w:id="2787" w:author="Benton, Deon [2]" w:date="2023-10-13T14:55:00Z">
        <w:r w:rsidR="00E33573" w:rsidDel="009B41E4">
          <w:rPr>
            <w:rFonts w:ascii="Times New Roman" w:eastAsia="Times New Roman" w:hAnsi="Times New Roman" w:cs="Times New Roman"/>
            <w:sz w:val="24"/>
            <w:szCs w:val="24"/>
          </w:rPr>
          <w:delText xml:space="preserve">that children are sensitive to </w:delText>
        </w:r>
      </w:del>
      <w:ins w:id="2788" w:author="Benton, Deon" w:date="2023-10-05T22:02:00Z">
        <w:del w:id="2789" w:author="Benton, Deon [2]" w:date="2023-10-13T14:55:00Z">
          <w:r w:rsidR="00694E95" w:rsidDel="009B41E4">
            <w:rPr>
              <w:rFonts w:ascii="Times New Roman" w:eastAsia="Times New Roman" w:hAnsi="Times New Roman" w:cs="Times New Roman"/>
              <w:sz w:val="24"/>
              <w:szCs w:val="24"/>
            </w:rPr>
            <w:delText>be</w:delText>
          </w:r>
        </w:del>
      </w:ins>
      <w:del w:id="2790" w:author="Benton, Deon [2]" w:date="2023-10-13T14:55:00Z">
        <w:r w:rsidR="00E33573" w:rsidDel="009B41E4">
          <w:rPr>
            <w:rFonts w:ascii="Times New Roman" w:eastAsia="Times New Roman" w:hAnsi="Times New Roman" w:cs="Times New Roman"/>
            <w:sz w:val="24"/>
            <w:szCs w:val="24"/>
          </w:rPr>
          <w:delText xml:space="preserve">and make different inferences about the base rates of causal properties (e.g., Griffiths et al., 2011; Sobel et al., 2004; Sobel &amp; Munro, 2009). Here, we did not present children with base rates prior to </w:delText>
        </w:r>
        <w:r w:rsidR="00D57761" w:rsidDel="009B41E4">
          <w:rPr>
            <w:rFonts w:ascii="Times New Roman" w:eastAsia="Times New Roman" w:hAnsi="Times New Roman" w:cs="Times New Roman"/>
            <w:sz w:val="24"/>
            <w:szCs w:val="24"/>
          </w:rPr>
          <w:delText xml:space="preserve">them </w:delText>
        </w:r>
        <w:r w:rsidR="00E33573" w:rsidDel="009B41E4">
          <w:rPr>
            <w:rFonts w:ascii="Times New Roman" w:eastAsia="Times New Roman" w:hAnsi="Times New Roman" w:cs="Times New Roman"/>
            <w:sz w:val="24"/>
            <w:szCs w:val="24"/>
          </w:rPr>
          <w:delText xml:space="preserve">making an inference. If we were to have done so, and in the case where the base rate </w:delText>
        </w:r>
        <w:r w:rsidR="00D57761" w:rsidDel="009B41E4">
          <w:rPr>
            <w:rFonts w:ascii="Times New Roman" w:eastAsia="Times New Roman" w:hAnsi="Times New Roman" w:cs="Times New Roman"/>
            <w:sz w:val="24"/>
            <w:szCs w:val="24"/>
          </w:rPr>
          <w:delText xml:space="preserve">that any one object was a blicket was </w:delText>
        </w:r>
        <w:r w:rsidR="00E33573" w:rsidDel="009B41E4">
          <w:rPr>
            <w:rFonts w:ascii="Times New Roman" w:eastAsia="Times New Roman" w:hAnsi="Times New Roman" w:cs="Times New Roman"/>
            <w:sz w:val="24"/>
            <w:szCs w:val="24"/>
          </w:rPr>
          <w:delText xml:space="preserve">rare, children might </w:delText>
        </w:r>
      </w:del>
      <w:ins w:id="2791" w:author="Benton, Deon" w:date="2023-10-05T22:02:00Z">
        <w:del w:id="2792" w:author="Benton, Deon [2]" w:date="2023-10-13T14:55:00Z">
          <w:r w:rsidR="00694E95" w:rsidDel="009B41E4">
            <w:rPr>
              <w:rFonts w:ascii="Times New Roman" w:eastAsia="Times New Roman" w:hAnsi="Times New Roman" w:cs="Times New Roman"/>
              <w:sz w:val="24"/>
              <w:szCs w:val="24"/>
            </w:rPr>
            <w:delText>be</w:delText>
          </w:r>
        </w:del>
      </w:ins>
      <w:del w:id="2793" w:author="Benton, Deon [2]" w:date="2023-10-13T14:55:00Z">
        <w:r w:rsidR="00D57761" w:rsidDel="009B41E4">
          <w:rPr>
            <w:rFonts w:ascii="Times New Roman" w:eastAsia="Times New Roman" w:hAnsi="Times New Roman" w:cs="Times New Roman"/>
            <w:sz w:val="24"/>
            <w:szCs w:val="24"/>
          </w:rPr>
          <w:delText xml:space="preserve">have </w:delText>
        </w:r>
        <w:r w:rsidR="00E33573" w:rsidDel="009B41E4">
          <w:rPr>
            <w:rFonts w:ascii="Times New Roman" w:eastAsia="Times New Roman" w:hAnsi="Times New Roman" w:cs="Times New Roman"/>
            <w:sz w:val="24"/>
            <w:szCs w:val="24"/>
          </w:rPr>
          <w:delText>be</w:delText>
        </w:r>
        <w:r w:rsidR="00D57761" w:rsidDel="009B41E4">
          <w:rPr>
            <w:rFonts w:ascii="Times New Roman" w:eastAsia="Times New Roman" w:hAnsi="Times New Roman" w:cs="Times New Roman"/>
            <w:sz w:val="24"/>
            <w:szCs w:val="24"/>
          </w:rPr>
          <w:delText>en</w:delText>
        </w:r>
        <w:r w:rsidR="00E33573" w:rsidDel="009B41E4">
          <w:rPr>
            <w:rFonts w:ascii="Times New Roman" w:eastAsia="Times New Roman" w:hAnsi="Times New Roman" w:cs="Times New Roman"/>
            <w:sz w:val="24"/>
            <w:szCs w:val="24"/>
          </w:rPr>
          <w:delText xml:space="preserve"> cued not to use </w:delText>
        </w:r>
      </w:del>
      <w:ins w:id="2794" w:author="Benton, Deon" w:date="2023-10-05T22:02:00Z">
        <w:del w:id="2795" w:author="Benton, Deon [2]" w:date="2023-10-13T14:55:00Z">
          <w:r w:rsidR="00694E95" w:rsidDel="009B41E4">
            <w:rPr>
              <w:rFonts w:ascii="Times New Roman" w:eastAsia="Times New Roman" w:hAnsi="Times New Roman" w:cs="Times New Roman"/>
              <w:sz w:val="24"/>
              <w:szCs w:val="24"/>
            </w:rPr>
            <w:delText>a</w:delText>
          </w:r>
        </w:del>
      </w:ins>
      <w:del w:id="2796" w:author="Benton, Deon [2]" w:date="2023-10-13T14:55:00Z">
        <w:r w:rsidR="00E33573" w:rsidDel="009B41E4">
          <w:rPr>
            <w:rFonts w:ascii="Times New Roman" w:eastAsia="Times New Roman" w:hAnsi="Times New Roman" w:cs="Times New Roman"/>
            <w:sz w:val="24"/>
            <w:szCs w:val="24"/>
          </w:rPr>
          <w:delText xml:space="preserve">an associative counting strategy, even </w:delText>
        </w:r>
      </w:del>
      <w:ins w:id="2797" w:author="Benton, Deon" w:date="2023-10-05T22:02:00Z">
        <w:del w:id="2798" w:author="Benton, Deon [2]" w:date="2023-10-13T14:55:00Z">
          <w:r w:rsidR="00694E95" w:rsidDel="009B41E4">
            <w:rPr>
              <w:rFonts w:ascii="Times New Roman" w:eastAsia="Times New Roman" w:hAnsi="Times New Roman" w:cs="Times New Roman"/>
              <w:sz w:val="24"/>
              <w:szCs w:val="24"/>
            </w:rPr>
            <w:delText xml:space="preserve">when faced with </w:delText>
          </w:r>
        </w:del>
      </w:ins>
      <w:del w:id="2799" w:author="Benton, Deon [2]" w:date="2023-10-13T14:55:00Z">
        <w:r w:rsidR="00E33573" w:rsidDel="009B41E4">
          <w:rPr>
            <w:rFonts w:ascii="Times New Roman" w:eastAsia="Times New Roman" w:hAnsi="Times New Roman" w:cs="Times New Roman"/>
            <w:sz w:val="24"/>
            <w:szCs w:val="24"/>
          </w:rPr>
          <w:delText xml:space="preserve">given multiple potential causes. </w:delText>
        </w:r>
      </w:del>
      <w:ins w:id="2800" w:author="Benton, Deon" w:date="2023-10-05T22:02:00Z">
        <w:del w:id="2801" w:author="Benton, Deon [2]" w:date="2023-10-13T14:55:00Z">
          <w:r w:rsidR="00694E95" w:rsidDel="009B41E4">
            <w:rPr>
              <w:rFonts w:ascii="Times New Roman" w:eastAsia="Times New Roman" w:hAnsi="Times New Roman" w:cs="Times New Roman"/>
              <w:sz w:val="24"/>
              <w:szCs w:val="24"/>
            </w:rPr>
            <w:delText>That is</w:delText>
          </w:r>
        </w:del>
      </w:ins>
      <w:del w:id="2802" w:author="Benton, Deon [2]" w:date="2023-10-13T14:55:00Z">
        <w:r w:rsidR="00E33573" w:rsidDel="009B41E4">
          <w:rPr>
            <w:rFonts w:ascii="Times New Roman" w:eastAsia="Times New Roman" w:hAnsi="Times New Roman" w:cs="Times New Roman"/>
            <w:sz w:val="24"/>
            <w:szCs w:val="24"/>
          </w:rPr>
          <w:delText xml:space="preserve">In other words, their inferences about unambiguous data (i.e., individual objects that specifically do or do not activate the machine) should be unchanged, but other </w:delText>
        </w:r>
        <w:r w:rsidR="00E33573" w:rsidDel="009B41E4">
          <w:rPr>
            <w:rFonts w:ascii="Times New Roman" w:eastAsia="Times New Roman" w:hAnsi="Times New Roman" w:cs="Times New Roman"/>
            <w:sz w:val="24"/>
            <w:szCs w:val="24"/>
          </w:rPr>
          <w:lastRenderedPageBreak/>
          <w:delText xml:space="preserve">inferences about ambiguous data might be different. Although we can think of modifications to </w:delText>
        </w:r>
      </w:del>
      <w:ins w:id="2803" w:author="Benton, Deon" w:date="2023-10-05T22:02:00Z">
        <w:del w:id="2804" w:author="Benton, Deon [2]" w:date="2023-10-13T14:55:00Z">
          <w:r w:rsidR="00694E95" w:rsidDel="009B41E4">
            <w:rPr>
              <w:rFonts w:ascii="Times New Roman" w:eastAsia="Times New Roman" w:hAnsi="Times New Roman" w:cs="Times New Roman"/>
              <w:sz w:val="24"/>
              <w:szCs w:val="24"/>
            </w:rPr>
            <w:delText>our</w:delText>
          </w:r>
        </w:del>
      </w:ins>
      <w:del w:id="2805" w:author="Benton, Deon [2]" w:date="2023-10-13T14:55:00Z">
        <w:r w:rsidR="008B3EC6" w:rsidDel="009B41E4">
          <w:rPr>
            <w:rFonts w:ascii="Times New Roman" w:eastAsia="Times New Roman" w:hAnsi="Times New Roman" w:cs="Times New Roman"/>
            <w:sz w:val="24"/>
            <w:szCs w:val="24"/>
          </w:rPr>
          <w:delText xml:space="preserve">the </w:delText>
        </w:r>
        <w:r w:rsidR="00E33573" w:rsidDel="009B41E4">
          <w:rPr>
            <w:rFonts w:ascii="Times New Roman" w:eastAsia="Times New Roman" w:hAnsi="Times New Roman" w:cs="Times New Roman"/>
            <w:sz w:val="24"/>
            <w:szCs w:val="24"/>
          </w:rPr>
          <w:delText>associative model</w:delText>
        </w:r>
        <w:r w:rsidR="008B3EC6" w:rsidDel="009B41E4">
          <w:rPr>
            <w:rFonts w:ascii="Times New Roman" w:eastAsia="Times New Roman" w:hAnsi="Times New Roman" w:cs="Times New Roman"/>
            <w:sz w:val="24"/>
            <w:szCs w:val="24"/>
          </w:rPr>
          <w:delText xml:space="preserve"> presented here</w:delText>
        </w:r>
        <w:r w:rsidR="00E33573" w:rsidDel="009B41E4">
          <w:rPr>
            <w:rFonts w:ascii="Times New Roman" w:eastAsia="Times New Roman" w:hAnsi="Times New Roman" w:cs="Times New Roman"/>
            <w:sz w:val="24"/>
            <w:szCs w:val="24"/>
          </w:rPr>
          <w:delText xml:space="preserve">, which could theoretically consider such base rate data, the simple connectionist model that we used to simulate the data here would be less explanatory than the Bayesian model we present.  </w:delText>
        </w:r>
      </w:del>
    </w:p>
    <w:p w14:paraId="01651C96" w14:textId="6F1108BF" w:rsidR="00B51B4F" w:rsidDel="009B41E4" w:rsidRDefault="00E33573">
      <w:pPr>
        <w:spacing w:after="0" w:line="480" w:lineRule="auto"/>
        <w:ind w:firstLine="720"/>
        <w:rPr>
          <w:del w:id="2806" w:author="Benton, Deon [2]" w:date="2023-10-13T14:55:00Z"/>
          <w:rFonts w:ascii="Times New Roman" w:eastAsia="Times New Roman" w:hAnsi="Times New Roman" w:cs="Times New Roman"/>
          <w:sz w:val="24"/>
          <w:szCs w:val="24"/>
        </w:rPr>
      </w:pPr>
      <w:del w:id="2807" w:author="Benton, Deon [2]" w:date="2023-10-13T14:55:00Z">
        <w:r w:rsidDel="009B41E4">
          <w:rPr>
            <w:rFonts w:ascii="Times New Roman" w:eastAsia="Times New Roman" w:hAnsi="Times New Roman" w:cs="Times New Roman"/>
            <w:sz w:val="24"/>
            <w:szCs w:val="24"/>
          </w:rPr>
          <w:delText>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w:delText>
        </w:r>
        <w:r w:rsidR="008B3EC6" w:rsidDel="009B41E4">
          <w:rPr>
            <w:rFonts w:ascii="Times New Roman" w:eastAsia="Times New Roman" w:hAnsi="Times New Roman" w:cs="Times New Roman"/>
            <w:sz w:val="24"/>
            <w:szCs w:val="24"/>
          </w:rPr>
          <w:delText xml:space="preserve"> using real objects and a real blicket machine</w:delText>
        </w:r>
        <w:r w:rsidDel="009B41E4">
          <w:rPr>
            <w:rFonts w:ascii="Times New Roman" w:eastAsia="Times New Roman" w:hAnsi="Times New Roman" w:cs="Times New Roman"/>
            <w:sz w:val="24"/>
            <w:szCs w:val="24"/>
          </w:rPr>
          <w:delText xml:space="preserve">.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delText>
        </w:r>
      </w:del>
    </w:p>
    <w:p w14:paraId="1F0653E7" w14:textId="710B5037" w:rsidR="00B51B4F" w:rsidDel="009B41E4" w:rsidRDefault="000F7200">
      <w:pPr>
        <w:spacing w:after="0" w:line="480" w:lineRule="auto"/>
        <w:ind w:firstLine="720"/>
        <w:rPr>
          <w:del w:id="2808" w:author="Benton, Deon [2]" w:date="2023-10-13T14:55:00Z"/>
          <w:rFonts w:ascii="Times New Roman" w:eastAsia="Times New Roman" w:hAnsi="Times New Roman" w:cs="Times New Roman"/>
          <w:sz w:val="24"/>
          <w:szCs w:val="24"/>
        </w:rPr>
      </w:pPr>
      <w:ins w:id="2809" w:author="Benton, Deon" w:date="2023-10-05T22:02:00Z">
        <w:del w:id="2810" w:author="Benton, Deon [2]" w:date="2023-10-13T14:55:00Z">
          <w:r w:rsidDel="009B41E4">
            <w:rPr>
              <w:rFonts w:ascii="Times New Roman" w:eastAsia="Times New Roman" w:hAnsi="Times New Roman" w:cs="Times New Roman"/>
              <w:sz w:val="24"/>
              <w:szCs w:val="24"/>
            </w:rPr>
            <w:delText>Third,</w:delText>
          </w:r>
        </w:del>
      </w:ins>
      <w:del w:id="2811" w:author="Benton, Deon [2]" w:date="2023-10-13T14:55:00Z">
        <w:r w:rsidR="00E33573" w:rsidDel="009B41E4">
          <w:rPr>
            <w:rFonts w:ascii="Times New Roman" w:eastAsia="Times New Roman" w:hAnsi="Times New Roman" w:cs="Times New Roman"/>
            <w:sz w:val="24"/>
            <w:szCs w:val="24"/>
          </w:rPr>
          <w:delText>A third criticism concerns the logic behind our model fitting</w:delText>
        </w:r>
      </w:del>
      <w:ins w:id="2812" w:author="Benton, Deon" w:date="2023-10-05T22:02:00Z">
        <w:del w:id="2813" w:author="Benton, Deon [2]" w:date="2023-10-13T14:55:00Z">
          <w:r w:rsidDel="009B41E4">
            <w:rPr>
              <w:rFonts w:ascii="Times New Roman" w:eastAsia="Times New Roman" w:hAnsi="Times New Roman" w:cs="Times New Roman"/>
              <w:sz w:val="24"/>
              <w:szCs w:val="24"/>
            </w:rPr>
            <w:delText xml:space="preserve"> is</w:delText>
          </w:r>
        </w:del>
      </w:ins>
      <w:del w:id="2814" w:author="Benton, Deon [2]" w:date="2023-10-13T14:55:00Z">
        <w:r w:rsidR="00E33573" w:rsidDel="009B41E4">
          <w:rPr>
            <w:rFonts w:ascii="Times New Roman" w:eastAsia="Times New Roman" w:hAnsi="Times New Roman" w:cs="Times New Roman"/>
            <w:sz w:val="24"/>
            <w:szCs w:val="24"/>
          </w:rPr>
          <w:delText xml:space="preserve">. Our model fits were based on aggregating a group of children’s yes/no responses and fitting those averages to a model’s stochastic </w:delText>
        </w:r>
      </w:del>
      <w:ins w:id="2815" w:author="Benton, Deon" w:date="2023-10-05T22:02:00Z">
        <w:del w:id="2816" w:author="Benton, Deon [2]" w:date="2023-10-13T14:55:00Z">
          <w:r w:rsidR="00694E95" w:rsidDel="009B41E4">
            <w:rPr>
              <w:rFonts w:ascii="Times New Roman" w:eastAsia="Times New Roman" w:hAnsi="Times New Roman" w:cs="Times New Roman"/>
              <w:sz w:val="24"/>
              <w:szCs w:val="24"/>
            </w:rPr>
            <w:delText>prediction</w:delText>
          </w:r>
        </w:del>
      </w:ins>
      <w:del w:id="2817" w:author="Benton, Deon [2]" w:date="2023-10-13T14:55:00Z">
        <w:r w:rsidR="00E33573" w:rsidDel="009B41E4">
          <w:rPr>
            <w:rFonts w:ascii="Times New Roman" w:eastAsia="Times New Roman" w:hAnsi="Times New Roman" w:cs="Times New Roman"/>
            <w:sz w:val="24"/>
            <w:szCs w:val="24"/>
          </w:rPr>
          <w:delText xml:space="preserve">predictions. Previous studies on children’s causal inferences used such an approach. </w:delText>
        </w:r>
      </w:del>
      <w:ins w:id="2818" w:author="Benton, Deon" w:date="2023-10-05T22:02:00Z">
        <w:del w:id="2819" w:author="Benton, Deon [2]" w:date="2023-10-13T14:55:00Z">
          <w:r w:rsidR="00694E95" w:rsidDel="009B41E4">
            <w:rPr>
              <w:rFonts w:ascii="Times New Roman" w:eastAsia="Times New Roman" w:hAnsi="Times New Roman" w:cs="Times New Roman"/>
              <w:sz w:val="24"/>
              <w:szCs w:val="24"/>
            </w:rPr>
            <w:delText>Studies</w:delText>
          </w:r>
        </w:del>
      </w:ins>
      <w:del w:id="2820" w:author="Benton, Deon [2]" w:date="2023-10-13T14:55:00Z">
        <w:r w:rsidR="00D57761" w:rsidDel="009B41E4">
          <w:rPr>
            <w:rFonts w:ascii="Times New Roman" w:eastAsia="Times New Roman" w:hAnsi="Times New Roman" w:cs="Times New Roman"/>
            <w:sz w:val="24"/>
            <w:szCs w:val="24"/>
          </w:rPr>
          <w:delText>However, s</w:delText>
        </w:r>
        <w:r w:rsidR="00E33573" w:rsidDel="009B41E4">
          <w:rPr>
            <w:rFonts w:ascii="Times New Roman" w:eastAsia="Times New Roman" w:hAnsi="Times New Roman" w:cs="Times New Roman"/>
            <w:sz w:val="24"/>
            <w:szCs w:val="24"/>
          </w:rPr>
          <w:delText>tudies with adults</w:delText>
        </w:r>
      </w:del>
      <w:ins w:id="2821" w:author="Benton, Deon" w:date="2023-10-05T22:02:00Z">
        <w:del w:id="2822" w:author="Benton, Deon [2]" w:date="2023-10-13T14:55:00Z">
          <w:r w:rsidR="00694E95" w:rsidDel="009B41E4">
            <w:rPr>
              <w:rFonts w:ascii="Times New Roman" w:eastAsia="Times New Roman" w:hAnsi="Times New Roman" w:cs="Times New Roman"/>
              <w:sz w:val="24"/>
              <w:szCs w:val="24"/>
            </w:rPr>
            <w:delText>, however,</w:delText>
          </w:r>
        </w:del>
      </w:ins>
      <w:del w:id="2823" w:author="Benton, Deon [2]" w:date="2023-10-13T14:55:00Z">
        <w:r w:rsidR="00D57761" w:rsidDel="009B41E4">
          <w:rPr>
            <w:rFonts w:ascii="Times New Roman" w:eastAsia="Times New Roman" w:hAnsi="Times New Roman" w:cs="Times New Roman"/>
            <w:sz w:val="24"/>
            <w:szCs w:val="24"/>
          </w:rPr>
          <w:delText xml:space="preserve"> </w:delText>
        </w:r>
        <w:r w:rsidR="00E33573" w:rsidDel="009B41E4">
          <w:rPr>
            <w:rFonts w:ascii="Times New Roman" w:eastAsia="Times New Roman" w:hAnsi="Times New Roman" w:cs="Times New Roman"/>
            <w:sz w:val="24"/>
            <w:szCs w:val="24"/>
          </w:rPr>
          <w:delText xml:space="preserve">asked them to make more graded inferences (e.g., rate on a scale of 1-10 how likely a particular object caused the machine to activate). Given that we investigated a slightly older sample than some other studies of retrospective reasoning in children, such a graded response measure could be used in a reproduction of these studies. This could further help distinguish between the qualitative predictions of each model and the quantitative model fits. </w:delText>
        </w:r>
      </w:del>
      <w:ins w:id="2824" w:author="Benton, Deon" w:date="2023-10-05T22:02:00Z">
        <w:del w:id="2825" w:author="Benton, Deon [2]" w:date="2023-10-13T14:55:00Z">
          <w:r w:rsidR="00694E95" w:rsidDel="009B41E4">
            <w:rPr>
              <w:rFonts w:ascii="Times New Roman" w:eastAsia="Times New Roman" w:hAnsi="Times New Roman" w:cs="Times New Roman"/>
              <w:sz w:val="24"/>
              <w:szCs w:val="24"/>
            </w:rPr>
            <w:delText xml:space="preserve">    </w:delText>
          </w:r>
          <w:r w:rsidDel="009B41E4">
            <w:rPr>
              <w:rFonts w:ascii="Times New Roman" w:eastAsia="Times New Roman" w:hAnsi="Times New Roman" w:cs="Times New Roman"/>
              <w:sz w:val="24"/>
              <w:szCs w:val="24"/>
            </w:rPr>
            <w:delText xml:space="preserve"> </w:delText>
          </w:r>
        </w:del>
      </w:ins>
      <w:del w:id="2826" w:author="Benton, Deon [2]" w:date="2023-10-13T14:55:00Z">
        <w:r w:rsidR="008B3EC6" w:rsidDel="009B41E4">
          <w:rPr>
            <w:rFonts w:ascii="Times New Roman" w:eastAsia="Times New Roman" w:hAnsi="Times New Roman" w:cs="Times New Roman"/>
            <w:sz w:val="24"/>
            <w:szCs w:val="24"/>
          </w:rPr>
          <w:delText xml:space="preserve">Relatedly, the logic behind our decision for the sample size of the studies was based on prior studies that demonstrated </w:delText>
        </w:r>
        <w:r w:rsidR="008B3EC6" w:rsidDel="009B41E4">
          <w:rPr>
            <w:rFonts w:ascii="Times New Roman" w:eastAsia="Times New Roman" w:hAnsi="Times New Roman" w:cs="Times New Roman"/>
            <w:sz w:val="24"/>
            <w:szCs w:val="24"/>
          </w:rPr>
          <w:lastRenderedPageBreak/>
          <w:delText xml:space="preserve">children’s reasoning that were better described by Bayesian models. The choice of aggregating children’s yes/no responses might not have been sufficiently powerful here to demonstrate some of the more subtle inferences predicted by a Bayesian account.      </w:delText>
        </w:r>
        <w:r w:rsidR="00E33573" w:rsidDel="009B41E4">
          <w:rPr>
            <w:rFonts w:ascii="Times New Roman" w:eastAsia="Times New Roman" w:hAnsi="Times New Roman" w:cs="Times New Roman"/>
            <w:sz w:val="24"/>
            <w:szCs w:val="24"/>
          </w:rPr>
          <w:delText xml:space="preserve">     </w:delText>
        </w:r>
      </w:del>
    </w:p>
    <w:p w14:paraId="0F9DE8FC" w14:textId="53552ACF" w:rsidR="008B3EC6" w:rsidDel="009B41E4" w:rsidRDefault="00E33573">
      <w:pPr>
        <w:spacing w:after="0" w:line="480" w:lineRule="auto"/>
        <w:ind w:firstLine="720"/>
        <w:rPr>
          <w:del w:id="2827" w:author="Benton, Deon [2]" w:date="2023-10-13T14:55:00Z"/>
          <w:rFonts w:ascii="Times New Roman" w:eastAsia="Times New Roman" w:hAnsi="Times New Roman" w:cs="Times New Roman"/>
          <w:sz w:val="24"/>
          <w:szCs w:val="24"/>
        </w:rPr>
      </w:pPr>
      <w:del w:id="2828" w:author="Benton, Deon [2]" w:date="2023-10-13T14:55:00Z">
        <w:r w:rsidDel="009B41E4">
          <w:rPr>
            <w:rFonts w:ascii="Times New Roman" w:eastAsia="Times New Roman" w:hAnsi="Times New Roman" w:cs="Times New Roman"/>
            <w:sz w:val="24"/>
            <w:szCs w:val="24"/>
          </w:rPr>
          <w:delText xml:space="preserve">A fourth potential criticism concerns the absence of developmental change in children’s retrospective reevaluations: Children’s backwards blocking and indirect screening-off inferences were unrelated to age in both experiments. Although we failed to observe an age effect, the current results do have developmental implications. If we are correct that children resort to more associative forms of processing when their information-processing </w:delText>
        </w:r>
        <w:r w:rsidR="008B3EC6" w:rsidDel="009B41E4">
          <w:rPr>
            <w:rFonts w:ascii="Times New Roman" w:eastAsia="Times New Roman" w:hAnsi="Times New Roman" w:cs="Times New Roman"/>
            <w:sz w:val="24"/>
            <w:szCs w:val="24"/>
          </w:rPr>
          <w:delText xml:space="preserve">capacities </w:delText>
        </w:r>
        <w:r w:rsidDel="009B41E4">
          <w:rPr>
            <w:rFonts w:ascii="Times New Roman" w:eastAsia="Times New Roman" w:hAnsi="Times New Roman" w:cs="Times New Roman"/>
            <w:sz w:val="24"/>
            <w:szCs w:val="24"/>
          </w:rPr>
          <w:delText xml:space="preserve">are stretched, then these results suggests that if younger children are tested in a replication of the current study their inferences should be even more associative than the 5- and 6-year-olds tested here. This is because younger children presumably possess less robust information-processing abilities than older children and thus should be more affected by the increase in the number of objects used (relative to past studies on retrospective reevaluation) than the 5- and 6-year-olds tested here. Conversely, if children older than that tested here or even adults are tested in a replication of the current study, then not only should they be less affected by the increase in the number of objects presumably because they possess more information-processing abilities than the children tested here, but their inferences should also better align with the predictions of the Bayesian model than the associative model. </w:delText>
        </w:r>
      </w:del>
    </w:p>
    <w:p w14:paraId="50CD7B3E" w14:textId="373CB2C2" w:rsidR="00B51B4F" w:rsidDel="009B41E4" w:rsidRDefault="00E33573">
      <w:pPr>
        <w:spacing w:after="0" w:line="480" w:lineRule="auto"/>
        <w:ind w:firstLine="720"/>
        <w:rPr>
          <w:del w:id="2829" w:author="Benton, Deon [2]" w:date="2023-10-13T14:55:00Z"/>
          <w:rFonts w:ascii="Times New Roman" w:eastAsia="Times New Roman" w:hAnsi="Times New Roman" w:cs="Times New Roman"/>
          <w:sz w:val="24"/>
          <w:szCs w:val="24"/>
        </w:rPr>
      </w:pPr>
      <w:del w:id="2830" w:author="Benton, Deon [2]" w:date="2023-10-13T14:55:00Z">
        <w:r w:rsidDel="009B41E4">
          <w:rPr>
            <w:rFonts w:ascii="Times New Roman" w:eastAsia="Times New Roman" w:hAnsi="Times New Roman" w:cs="Times New Roman"/>
            <w:sz w:val="24"/>
            <w:szCs w:val="24"/>
          </w:rPr>
          <w:delText>Although it remains to be seen whether these predictions will hold in younger children, recent data by Benton and Rakison (2023) do support these predictions: In a study that was similar to the current one—including in the use of three and four objects—adults’ backwards blocking inferences better aligned with Bayesian processes than associative ones. When one considers this finding given the current results, a clearer developmental picture emerges</w:delText>
        </w:r>
        <w:r w:rsidR="00D57761" w:rsidDel="009B41E4">
          <w:rPr>
            <w:rFonts w:ascii="Times New Roman" w:eastAsia="Times New Roman" w:hAnsi="Times New Roman" w:cs="Times New Roman"/>
            <w:sz w:val="24"/>
            <w:szCs w:val="24"/>
          </w:rPr>
          <w:delText>: They</w:delText>
        </w:r>
        <w:r w:rsidDel="009B41E4">
          <w:rPr>
            <w:rFonts w:ascii="Times New Roman" w:eastAsia="Times New Roman" w:hAnsi="Times New Roman" w:cs="Times New Roman"/>
            <w:sz w:val="24"/>
            <w:szCs w:val="24"/>
          </w:rPr>
          <w:delText xml:space="preserve"> </w:delText>
        </w:r>
        <w:r w:rsidDel="009B41E4">
          <w:rPr>
            <w:rFonts w:ascii="Times New Roman" w:eastAsia="Times New Roman" w:hAnsi="Times New Roman" w:cs="Times New Roman"/>
            <w:sz w:val="24"/>
            <w:szCs w:val="24"/>
          </w:rPr>
          <w:lastRenderedPageBreak/>
          <w:delText>not only suggest that cognitive processing evolves from a more associative approach in younger children to a more Bayesian-oriented strategy in adults but that this developmental shift may be supported by increases in underlying information-processing. Nonetheless, future research will want to test younger children than that tested here to better assess the viability of the current information-processing account.</w:delText>
        </w:r>
      </w:del>
    </w:p>
    <w:p w14:paraId="75FDD2F3" w14:textId="2AA4BEAF" w:rsidR="00B51B4F" w:rsidDel="009B41E4" w:rsidRDefault="00E33573">
      <w:pPr>
        <w:spacing w:after="0" w:line="480" w:lineRule="auto"/>
        <w:rPr>
          <w:del w:id="2831" w:author="Benton, Deon [2]" w:date="2023-10-13T14:55:00Z"/>
          <w:rFonts w:ascii="Times New Roman" w:eastAsia="Times New Roman" w:hAnsi="Times New Roman" w:cs="Times New Roman"/>
          <w:b/>
          <w:color w:val="000000"/>
          <w:sz w:val="24"/>
          <w:szCs w:val="24"/>
        </w:rPr>
      </w:pPr>
      <w:del w:id="2832" w:author="Benton, Deon [2]" w:date="2023-10-13T14:55:00Z">
        <w:r w:rsidDel="009B41E4">
          <w:rPr>
            <w:rFonts w:ascii="Times New Roman" w:eastAsia="Times New Roman" w:hAnsi="Times New Roman" w:cs="Times New Roman"/>
            <w:b/>
            <w:color w:val="000000"/>
            <w:sz w:val="24"/>
            <w:szCs w:val="24"/>
          </w:rPr>
          <w:delText>Conclusion</w:delText>
        </w:r>
      </w:del>
    </w:p>
    <w:p w14:paraId="25929922" w14:textId="143F2D51" w:rsidR="00B51B4F" w:rsidDel="009B41E4" w:rsidRDefault="00E33573">
      <w:pPr>
        <w:spacing w:after="0" w:line="480" w:lineRule="auto"/>
        <w:ind w:firstLine="720"/>
        <w:rPr>
          <w:del w:id="2833" w:author="Benton, Deon [2]" w:date="2023-10-13T14:55:00Z"/>
          <w:rFonts w:ascii="Times New Roman" w:eastAsia="Times New Roman" w:hAnsi="Times New Roman" w:cs="Times New Roman"/>
          <w:color w:val="000000"/>
          <w:sz w:val="24"/>
          <w:szCs w:val="24"/>
        </w:rPr>
      </w:pPr>
      <w:del w:id="2834" w:author="Benton, Deon [2]" w:date="2023-10-13T14:55:00Z">
        <w:r w:rsidDel="009B41E4">
          <w:rPr>
            <w:rFonts w:ascii="Times New Roman" w:eastAsia="Times New Roman" w:hAnsi="Times New Roman" w:cs="Times New Roman"/>
            <w:color w:val="000000"/>
            <w:sz w:val="24"/>
            <w:szCs w:val="24"/>
          </w:rPr>
          <w:delText xml:space="preserve">This study constitutes one of the first systematic attempts to examine retrospective reasoning in human children in the context of multiple candidate causes. A longstanding view has been that the cognitive mechanism by which people reason about causal events is Bayesian inference rather than associative processes. </w:delText>
        </w:r>
      </w:del>
      <w:ins w:id="2835" w:author="Benton, Deon" w:date="2023-10-05T22:02:00Z">
        <w:del w:id="2836" w:author="Benton, Deon [2]" w:date="2023-10-13T14:55:00Z">
          <w:r w:rsidR="00E81900" w:rsidDel="009B41E4">
            <w:rPr>
              <w:rFonts w:ascii="Times New Roman" w:eastAsia="Times New Roman" w:hAnsi="Times New Roman" w:cs="Times New Roman"/>
              <w:color w:val="000000"/>
              <w:sz w:val="24"/>
              <w:szCs w:val="24"/>
            </w:rPr>
            <w:delText xml:space="preserve"> </w:delText>
          </w:r>
        </w:del>
      </w:ins>
      <w:del w:id="2837" w:author="Benton, Deon [2]" w:date="2023-10-13T14:55:00Z">
        <w:r w:rsidDel="009B41E4">
          <w:rPr>
            <w:rFonts w:ascii="Times New Roman" w:eastAsia="Times New Roman" w:hAnsi="Times New Roman" w:cs="Times New Roman"/>
            <w:color w:val="000000"/>
            <w:sz w:val="24"/>
            <w:szCs w:val="24"/>
          </w:rPr>
          <w:delText xml:space="preserve">The experiments reported here support a different conclusion: </w:delText>
        </w:r>
        <w:r w:rsidDel="009B41E4">
          <w:rPr>
            <w:rFonts w:ascii="Times New Roman" w:eastAsia="Times New Roman" w:hAnsi="Times New Roman" w:cs="Times New Roman"/>
            <w:sz w:val="24"/>
            <w:szCs w:val="24"/>
          </w:rPr>
          <w:delText xml:space="preserve">Under information processing demands, </w:delText>
        </w:r>
        <w:r w:rsidDel="009B41E4">
          <w:rPr>
            <w:rFonts w:ascii="Times New Roman" w:hAnsi="Times New Roman"/>
            <w:color w:val="000000"/>
            <w:sz w:val="24"/>
            <w:rPrChange w:id="2838" w:author="Benton, Deon" w:date="2023-10-05T22:02:00Z">
              <w:rPr>
                <w:rFonts w:ascii="Times New Roman" w:eastAsia="Times New Roman" w:hAnsi="Times New Roman" w:cs="Times New Roman"/>
                <w:sz w:val="24"/>
                <w:szCs w:val="24"/>
              </w:rPr>
            </w:rPrChange>
          </w:rPr>
          <w:delText xml:space="preserve">children </w:delText>
        </w:r>
      </w:del>
      <w:ins w:id="2839" w:author="Benton, Deon" w:date="2023-10-05T22:02:00Z">
        <w:del w:id="2840" w:author="Benton, Deon [2]" w:date="2023-10-13T14:55:00Z">
          <w:r w:rsidR="00694E95" w:rsidDel="009B41E4">
            <w:rPr>
              <w:rFonts w:ascii="Times New Roman" w:eastAsia="Times New Roman" w:hAnsi="Times New Roman" w:cs="Times New Roman"/>
              <w:color w:val="000000"/>
              <w:sz w:val="24"/>
              <w:szCs w:val="24"/>
            </w:rPr>
            <w:delText>might be relying</w:delText>
          </w:r>
        </w:del>
      </w:ins>
      <w:del w:id="2841" w:author="Benton, Deon [2]" w:date="2023-10-13T14:55:00Z">
        <w:r w:rsidDel="009B41E4">
          <w:rPr>
            <w:rFonts w:ascii="Times New Roman" w:eastAsia="Times New Roman" w:hAnsi="Times New Roman" w:cs="Times New Roman"/>
            <w:sz w:val="24"/>
            <w:szCs w:val="24"/>
          </w:rPr>
          <w:delText>rely more</w:delText>
        </w:r>
        <w:r w:rsidDel="009B41E4">
          <w:rPr>
            <w:rFonts w:ascii="Times New Roman" w:hAnsi="Times New Roman"/>
            <w:color w:val="000000"/>
            <w:sz w:val="24"/>
            <w:rPrChange w:id="2842" w:author="Benton, Deon" w:date="2023-10-05T22:02:00Z">
              <w:rPr>
                <w:rFonts w:ascii="Times New Roman" w:eastAsia="Times New Roman" w:hAnsi="Times New Roman" w:cs="Times New Roman"/>
                <w:sz w:val="24"/>
                <w:szCs w:val="24"/>
              </w:rPr>
            </w:rPrChange>
          </w:rPr>
          <w:delText xml:space="preserve"> on </w:delText>
        </w:r>
      </w:del>
      <w:ins w:id="2843" w:author="Benton, Deon" w:date="2023-10-05T22:02:00Z">
        <w:del w:id="2844" w:author="Benton, Deon [2]" w:date="2023-10-13T14:55:00Z">
          <w:r w:rsidR="00694E95" w:rsidDel="009B41E4">
            <w:rPr>
              <w:rFonts w:ascii="Times New Roman" w:eastAsia="Times New Roman" w:hAnsi="Times New Roman" w:cs="Times New Roman"/>
              <w:color w:val="000000"/>
              <w:sz w:val="24"/>
              <w:szCs w:val="24"/>
            </w:rPr>
            <w:delText xml:space="preserve">both </w:delText>
          </w:r>
          <w:r w:rsidR="00E81900" w:rsidDel="009B41E4">
            <w:rPr>
              <w:rFonts w:ascii="Times New Roman" w:eastAsia="Times New Roman" w:hAnsi="Times New Roman" w:cs="Times New Roman"/>
              <w:color w:val="000000"/>
              <w:sz w:val="24"/>
              <w:szCs w:val="24"/>
            </w:rPr>
            <w:delText xml:space="preserve"> </w:delText>
          </w:r>
        </w:del>
      </w:ins>
      <w:del w:id="2845" w:author="Benton, Deon [2]" w:date="2023-10-13T14:55:00Z">
        <w:r w:rsidDel="009B41E4">
          <w:rPr>
            <w:rFonts w:ascii="Times New Roman" w:hAnsi="Times New Roman"/>
            <w:color w:val="000000"/>
            <w:sz w:val="24"/>
            <w:rPrChange w:id="2846" w:author="Benton, Deon" w:date="2023-10-05T22:02:00Z">
              <w:rPr>
                <w:rFonts w:ascii="Times New Roman" w:eastAsia="Times New Roman" w:hAnsi="Times New Roman" w:cs="Times New Roman"/>
                <w:sz w:val="24"/>
                <w:szCs w:val="24"/>
              </w:rPr>
            </w:rPrChange>
          </w:rPr>
          <w:delText xml:space="preserve">associative learning </w:delText>
        </w:r>
      </w:del>
      <w:ins w:id="2847" w:author="Benton, Deon" w:date="2023-10-05T22:02:00Z">
        <w:del w:id="2848" w:author="Benton, Deon [2]" w:date="2023-10-13T14:55:00Z">
          <w:r w:rsidR="00E81900" w:rsidDel="009B41E4">
            <w:rPr>
              <w:rFonts w:ascii="Times New Roman" w:eastAsia="Times New Roman" w:hAnsi="Times New Roman" w:cs="Times New Roman"/>
              <w:i/>
              <w:color w:val="000000"/>
              <w:sz w:val="24"/>
              <w:szCs w:val="24"/>
            </w:rPr>
            <w:delText>and</w:delText>
          </w:r>
        </w:del>
      </w:ins>
      <w:del w:id="2849" w:author="Benton, Deon [2]" w:date="2023-10-13T14:55:00Z">
        <w:r w:rsidDel="009B41E4">
          <w:rPr>
            <w:rFonts w:ascii="Times New Roman" w:eastAsia="Times New Roman" w:hAnsi="Times New Roman" w:cs="Times New Roman"/>
            <w:sz w:val="24"/>
            <w:szCs w:val="24"/>
          </w:rPr>
          <w:delText>than</w:delText>
        </w:r>
        <w:r w:rsidDel="009B41E4">
          <w:rPr>
            <w:rFonts w:ascii="Times New Roman" w:hAnsi="Times New Roman"/>
            <w:i/>
            <w:color w:val="000000"/>
            <w:sz w:val="24"/>
            <w:rPrChange w:id="2850" w:author="Benton, Deon" w:date="2023-10-05T22:02:00Z">
              <w:rPr>
                <w:rFonts w:ascii="Times New Roman" w:eastAsia="Times New Roman" w:hAnsi="Times New Roman" w:cs="Times New Roman"/>
                <w:sz w:val="24"/>
                <w:szCs w:val="24"/>
              </w:rPr>
            </w:rPrChange>
          </w:rPr>
          <w:delText xml:space="preserve"> </w:delText>
        </w:r>
        <w:r w:rsidDel="009B41E4">
          <w:rPr>
            <w:rFonts w:ascii="Times New Roman" w:hAnsi="Times New Roman"/>
            <w:color w:val="000000"/>
            <w:sz w:val="24"/>
            <w:rPrChange w:id="2851" w:author="Benton, Deon" w:date="2023-10-05T22:02:00Z">
              <w:rPr>
                <w:rFonts w:ascii="Times New Roman" w:eastAsia="Times New Roman" w:hAnsi="Times New Roman" w:cs="Times New Roman"/>
                <w:sz w:val="24"/>
                <w:szCs w:val="24"/>
              </w:rPr>
            </w:rPrChange>
          </w:rPr>
          <w:delText>Bayesian inference</w:delText>
        </w:r>
      </w:del>
      <w:ins w:id="2852" w:author="Benton, Deon" w:date="2023-10-05T22:02:00Z">
        <w:del w:id="2853" w:author="Benton, Deon [2]" w:date="2023-10-13T14:55:00Z">
          <w:r w:rsidR="00E81900" w:rsidDel="009B41E4">
            <w:rPr>
              <w:rFonts w:ascii="Times New Roman" w:eastAsia="Times New Roman" w:hAnsi="Times New Roman" w:cs="Times New Roman"/>
              <w:color w:val="000000"/>
              <w:sz w:val="24"/>
              <w:szCs w:val="24"/>
            </w:rPr>
            <w:delText xml:space="preserve"> to reason about causal events</w:delText>
          </w:r>
        </w:del>
      </w:ins>
      <w:del w:id="2854" w:author="Benton, Deon [2]" w:date="2023-10-13T14:55:00Z">
        <w:r w:rsidDel="009B41E4">
          <w:rPr>
            <w:rFonts w:ascii="Times New Roman" w:hAnsi="Times New Roman"/>
            <w:color w:val="000000"/>
            <w:sz w:val="24"/>
            <w:rPrChange w:id="2855" w:author="Benton, Deon" w:date="2023-10-05T22:02:00Z">
              <w:rPr>
                <w:rFonts w:ascii="Times New Roman" w:eastAsia="Times New Roman" w:hAnsi="Times New Roman" w:cs="Times New Roman"/>
                <w:sz w:val="24"/>
                <w:szCs w:val="24"/>
              </w:rPr>
            </w:rPrChange>
          </w:rPr>
          <w:delText xml:space="preserve">. </w:delText>
        </w:r>
      </w:del>
    </w:p>
    <w:p w14:paraId="040973B7" w14:textId="41D7B96C" w:rsidR="00B51B4F" w:rsidDel="009B41E4" w:rsidRDefault="00E33573">
      <w:pPr>
        <w:rPr>
          <w:del w:id="2856" w:author="Benton, Deon [2]" w:date="2023-10-13T14:55:00Z"/>
          <w:rFonts w:ascii="Times New Roman" w:eastAsia="Times New Roman" w:hAnsi="Times New Roman" w:cs="Times New Roman"/>
          <w:color w:val="000000"/>
          <w:sz w:val="24"/>
          <w:szCs w:val="24"/>
        </w:rPr>
      </w:pPr>
      <w:del w:id="2857" w:author="Benton, Deon [2]" w:date="2023-10-13T14:55:00Z">
        <w:r w:rsidDel="009B41E4">
          <w:br w:type="page"/>
        </w:r>
      </w:del>
    </w:p>
    <w:p w14:paraId="79A8D618" w14:textId="3E213085" w:rsidR="00B51B4F" w:rsidDel="009B41E4" w:rsidRDefault="00E33573">
      <w:pPr>
        <w:spacing w:after="0" w:line="480" w:lineRule="auto"/>
        <w:ind w:firstLine="720"/>
        <w:jc w:val="center"/>
        <w:rPr>
          <w:del w:id="2858" w:author="Benton, Deon [2]" w:date="2023-10-13T14:55:00Z"/>
          <w:rFonts w:ascii="Times New Roman" w:eastAsia="Times New Roman" w:hAnsi="Times New Roman" w:cs="Times New Roman"/>
          <w:color w:val="000000"/>
          <w:sz w:val="24"/>
          <w:szCs w:val="24"/>
        </w:rPr>
      </w:pPr>
      <w:del w:id="2859" w:author="Benton, Deon [2]" w:date="2023-10-13T14:55:00Z">
        <w:r w:rsidDel="009B41E4">
          <w:rPr>
            <w:rFonts w:ascii="Times New Roman" w:eastAsia="Times New Roman" w:hAnsi="Times New Roman" w:cs="Times New Roman"/>
            <w:color w:val="000000"/>
            <w:sz w:val="24"/>
            <w:szCs w:val="24"/>
          </w:rPr>
          <w:lastRenderedPageBreak/>
          <w:delText>References</w:delText>
        </w:r>
      </w:del>
    </w:p>
    <w:p w14:paraId="5D2A53C6" w14:textId="5D1C1E62" w:rsidR="00B51B4F" w:rsidDel="009B41E4" w:rsidRDefault="00E33573">
      <w:pPr>
        <w:spacing w:after="0" w:line="480" w:lineRule="auto"/>
        <w:ind w:left="720" w:hanging="720"/>
        <w:rPr>
          <w:del w:id="2860" w:author="Benton, Deon [2]" w:date="2023-10-13T14:55:00Z"/>
          <w:rFonts w:ascii="Times New Roman" w:eastAsia="Times New Roman" w:hAnsi="Times New Roman" w:cs="Times New Roman"/>
          <w:color w:val="222222"/>
          <w:sz w:val="24"/>
          <w:szCs w:val="24"/>
          <w:highlight w:val="white"/>
        </w:rPr>
      </w:pPr>
      <w:del w:id="2861" w:author="Benton, Deon [2]" w:date="2023-10-13T14:55:00Z">
        <w:r w:rsidDel="009B41E4">
          <w:rPr>
            <w:rFonts w:ascii="Times New Roman" w:eastAsia="Times New Roman" w:hAnsi="Times New Roman" w:cs="Times New Roman"/>
            <w:color w:val="222222"/>
            <w:sz w:val="24"/>
            <w:szCs w:val="24"/>
            <w:highlight w:val="white"/>
          </w:rPr>
          <w:delText>Beckers, T., Vandorpe, S., Debeys, I., &amp; De Houwer, J. (2009). Three-year-olds’ retrospective revaluation in the blicket detector task: Backward blocking or recovery from overshadowing?. </w:delText>
        </w:r>
        <w:r w:rsidDel="009B41E4">
          <w:rPr>
            <w:rFonts w:ascii="Times New Roman" w:eastAsia="Times New Roman" w:hAnsi="Times New Roman" w:cs="Times New Roman"/>
            <w:i/>
            <w:color w:val="222222"/>
            <w:sz w:val="24"/>
            <w:szCs w:val="24"/>
            <w:highlight w:val="white"/>
          </w:rPr>
          <w:delText>Experimental Psychology</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56</w:delText>
        </w:r>
        <w:r w:rsidDel="009B41E4">
          <w:rPr>
            <w:rFonts w:ascii="Times New Roman" w:eastAsia="Times New Roman" w:hAnsi="Times New Roman" w:cs="Times New Roman"/>
            <w:color w:val="222222"/>
            <w:sz w:val="24"/>
            <w:szCs w:val="24"/>
            <w:highlight w:val="white"/>
          </w:rPr>
          <w:delText>(1), 27-32.</w:delText>
        </w:r>
      </w:del>
    </w:p>
    <w:p w14:paraId="3BDCB2EA" w14:textId="4C8832E0" w:rsidR="00B51B4F" w:rsidDel="009B41E4" w:rsidRDefault="00E33573">
      <w:pPr>
        <w:spacing w:after="0" w:line="480" w:lineRule="auto"/>
        <w:ind w:left="720" w:hanging="720"/>
        <w:rPr>
          <w:del w:id="2862" w:author="Benton, Deon [2]" w:date="2023-10-13T14:55:00Z"/>
          <w:rFonts w:ascii="Times New Roman" w:eastAsia="Times New Roman" w:hAnsi="Times New Roman" w:cs="Times New Roman"/>
          <w:color w:val="222222"/>
          <w:sz w:val="24"/>
          <w:szCs w:val="24"/>
          <w:highlight w:val="white"/>
        </w:rPr>
      </w:pPr>
      <w:del w:id="2863" w:author="Benton, Deon [2]" w:date="2023-10-13T14:55:00Z">
        <w:r w:rsidDel="009B41E4">
          <w:rPr>
            <w:rFonts w:ascii="Times New Roman" w:eastAsia="Times New Roman" w:hAnsi="Times New Roman" w:cs="Times New Roman"/>
            <w:color w:val="222222"/>
            <w:sz w:val="24"/>
            <w:szCs w:val="24"/>
            <w:highlight w:val="white"/>
          </w:rPr>
          <w:delText xml:space="preserve">Benton, D.T., &amp; Rakison, D.H. (in press). Associative learning or Bayesian inference: Revisiting backwards blocking reasoning in human adults. Cognition. </w:delText>
        </w:r>
      </w:del>
    </w:p>
    <w:p w14:paraId="1CC888A3" w14:textId="256170AE" w:rsidR="00B51B4F" w:rsidDel="009B41E4" w:rsidRDefault="00E33573">
      <w:pPr>
        <w:spacing w:after="0" w:line="480" w:lineRule="auto"/>
        <w:ind w:left="720" w:hanging="720"/>
        <w:rPr>
          <w:del w:id="2864" w:author="Benton, Deon [2]" w:date="2023-10-13T14:55:00Z"/>
          <w:rFonts w:ascii="Times New Roman" w:eastAsia="Times New Roman" w:hAnsi="Times New Roman" w:cs="Times New Roman"/>
          <w:color w:val="222222"/>
          <w:sz w:val="24"/>
          <w:szCs w:val="24"/>
          <w:highlight w:val="white"/>
        </w:rPr>
      </w:pPr>
      <w:del w:id="2865" w:author="Benton, Deon [2]" w:date="2023-10-13T14:55:00Z">
        <w:r w:rsidDel="009B41E4">
          <w:rPr>
            <w:rFonts w:ascii="Times New Roman" w:eastAsia="Times New Roman" w:hAnsi="Times New Roman" w:cs="Times New Roman"/>
            <w:color w:val="222222"/>
            <w:sz w:val="24"/>
            <w:szCs w:val="24"/>
            <w:highlight w:val="white"/>
          </w:rPr>
          <w:delText>Benton, D. T., Rakison, D. H., &amp; Sobel, D. M. (2021). When correlation equals causation: A behavioral and computational account of second-order correlation learning in children. Journal of Experimental Child Psychology, 202, 105008.</w:delText>
        </w:r>
      </w:del>
    </w:p>
    <w:p w14:paraId="542E8F95" w14:textId="13A8C326" w:rsidR="00B51B4F" w:rsidDel="009B41E4" w:rsidRDefault="00E33573">
      <w:pPr>
        <w:spacing w:after="0" w:line="480" w:lineRule="auto"/>
        <w:ind w:left="720" w:hanging="720"/>
        <w:rPr>
          <w:del w:id="2866" w:author="Benton, Deon [2]" w:date="2023-10-13T14:55:00Z"/>
          <w:rFonts w:ascii="Times New Roman" w:eastAsia="Times New Roman" w:hAnsi="Times New Roman" w:cs="Times New Roman"/>
          <w:color w:val="222222"/>
          <w:sz w:val="24"/>
          <w:szCs w:val="24"/>
          <w:highlight w:val="white"/>
        </w:rPr>
      </w:pPr>
      <w:del w:id="2867" w:author="Benton, Deon [2]" w:date="2023-10-13T14:55:00Z">
        <w:r w:rsidDel="009B41E4">
          <w:rPr>
            <w:rFonts w:ascii="Times New Roman" w:eastAsia="Times New Roman" w:hAnsi="Times New Roman" w:cs="Times New Roman"/>
            <w:color w:val="222222"/>
            <w:sz w:val="24"/>
            <w:szCs w:val="24"/>
            <w:highlight w:val="white"/>
          </w:rPr>
          <w:delText>Bhat, A. A., Spencer, J. P., &amp; Samuelson, L. K. (2022). Word-Object Learning via Visual Exploration in Space (WOLVES): A neural process model of cross-situational word learning. Psychological Review, 129(4), 640.</w:delText>
        </w:r>
      </w:del>
    </w:p>
    <w:p w14:paraId="19473414" w14:textId="0AD992BF" w:rsidR="00B51B4F" w:rsidDel="009B41E4" w:rsidRDefault="00E33573">
      <w:pPr>
        <w:spacing w:after="0" w:line="480" w:lineRule="auto"/>
        <w:ind w:left="720" w:hanging="720"/>
        <w:rPr>
          <w:del w:id="2868" w:author="Benton, Deon [2]" w:date="2023-10-13T14:55:00Z"/>
          <w:rFonts w:ascii="Times New Roman" w:eastAsia="Times New Roman" w:hAnsi="Times New Roman" w:cs="Times New Roman"/>
          <w:color w:val="222222"/>
          <w:sz w:val="24"/>
          <w:szCs w:val="24"/>
          <w:highlight w:val="white"/>
        </w:rPr>
      </w:pPr>
      <w:del w:id="2869" w:author="Benton, Deon [2]" w:date="2023-10-13T14:55:00Z">
        <w:r w:rsidDel="009B41E4">
          <w:rPr>
            <w:rFonts w:ascii="Times New Roman" w:eastAsia="Times New Roman" w:hAnsi="Times New Roman" w:cs="Times New Roman"/>
            <w:color w:val="222222"/>
            <w:sz w:val="24"/>
            <w:szCs w:val="24"/>
            <w:highlight w:val="white"/>
          </w:rPr>
          <w:delText>Bonawitz, E., Denison, S., Gopnik, A., &amp; Griffiths, T. L. (2014). Win-Stay, Lose-Sample: A simple sequential algorithm for approximating Bayesian inference. Cognitive psychology, 74, 35-65.</w:delText>
        </w:r>
      </w:del>
    </w:p>
    <w:p w14:paraId="5BA59AC9" w14:textId="31E2DA76" w:rsidR="00B51B4F" w:rsidDel="009B41E4" w:rsidRDefault="00E33573">
      <w:pPr>
        <w:spacing w:after="0" w:line="480" w:lineRule="auto"/>
        <w:ind w:left="720" w:hanging="720"/>
        <w:rPr>
          <w:del w:id="2870" w:author="Benton, Deon [2]" w:date="2023-10-13T14:55:00Z"/>
          <w:rFonts w:ascii="Times New Roman" w:eastAsia="Times New Roman" w:hAnsi="Times New Roman" w:cs="Times New Roman"/>
          <w:color w:val="222222"/>
          <w:sz w:val="24"/>
          <w:szCs w:val="24"/>
          <w:highlight w:val="white"/>
        </w:rPr>
      </w:pPr>
      <w:del w:id="2871" w:author="Benton, Deon [2]" w:date="2023-10-13T14:55:00Z">
        <w:r w:rsidDel="009B41E4">
          <w:rPr>
            <w:rFonts w:ascii="Times New Roman" w:eastAsia="Times New Roman" w:hAnsi="Times New Roman" w:cs="Times New Roman"/>
            <w:color w:val="222222"/>
            <w:sz w:val="24"/>
            <w:szCs w:val="24"/>
            <w:highlight w:val="white"/>
          </w:rPr>
          <w:delText>Bonawitz, E. B., &amp; Lombrozo, T. (2012). Occam's rattle: children's use of simplicity and probability to constrain inference. Developmental psychology, 48(4), 1156.</w:delText>
        </w:r>
      </w:del>
    </w:p>
    <w:p w14:paraId="7B3001B5" w14:textId="32E5EEB2" w:rsidR="00B51B4F" w:rsidDel="009B41E4" w:rsidRDefault="00E33573">
      <w:pPr>
        <w:spacing w:after="0" w:line="480" w:lineRule="auto"/>
        <w:ind w:left="720" w:hanging="720"/>
        <w:rPr>
          <w:del w:id="2872" w:author="Benton, Deon [2]" w:date="2023-10-13T14:55:00Z"/>
          <w:rFonts w:ascii="Times New Roman" w:eastAsia="Times New Roman" w:hAnsi="Times New Roman" w:cs="Times New Roman"/>
          <w:color w:val="222222"/>
          <w:sz w:val="24"/>
          <w:szCs w:val="24"/>
          <w:highlight w:val="white"/>
        </w:rPr>
      </w:pPr>
      <w:del w:id="2873" w:author="Benton, Deon [2]" w:date="2023-10-13T14:55:00Z">
        <w:r w:rsidDel="009B41E4">
          <w:rPr>
            <w:rFonts w:ascii="Times New Roman" w:eastAsia="Times New Roman" w:hAnsi="Times New Roman" w:cs="Times New Roman"/>
            <w:color w:val="222222"/>
            <w:sz w:val="24"/>
            <w:szCs w:val="24"/>
            <w:highlight w:val="white"/>
          </w:rPr>
          <w:delText>Bullock, M., Gelman, R., &amp; Baillargeon, R. (1982). The development of causal reasoning. The developmental psychology of time, 209-254.</w:delText>
        </w:r>
      </w:del>
    </w:p>
    <w:p w14:paraId="7BBE8425" w14:textId="4146F19E" w:rsidR="00B51B4F" w:rsidDel="009B41E4" w:rsidRDefault="00E33573">
      <w:pPr>
        <w:spacing w:after="0" w:line="480" w:lineRule="auto"/>
        <w:ind w:left="720" w:hanging="720"/>
        <w:rPr>
          <w:del w:id="2874" w:author="Benton, Deon [2]" w:date="2023-10-13T14:55:00Z"/>
          <w:rFonts w:ascii="Times New Roman" w:eastAsia="Times New Roman" w:hAnsi="Times New Roman" w:cs="Times New Roman"/>
          <w:color w:val="222222"/>
          <w:sz w:val="24"/>
          <w:szCs w:val="24"/>
          <w:highlight w:val="white"/>
        </w:rPr>
      </w:pPr>
      <w:del w:id="2875" w:author="Benton, Deon [2]" w:date="2023-10-13T14:55:00Z">
        <w:r w:rsidDel="009B41E4">
          <w:rPr>
            <w:rFonts w:ascii="Times New Roman" w:eastAsia="Times New Roman" w:hAnsi="Times New Roman" w:cs="Times New Roman"/>
            <w:color w:val="222222"/>
            <w:sz w:val="24"/>
            <w:szCs w:val="24"/>
            <w:highlight w:val="white"/>
          </w:rPr>
          <w:delText>Buss, A. T., &amp; Spencer, J. P. (2014). The emergent executive: A dynamic field theory of the development of executive function. Monographs of the Society for Research in Child Development, 79(2), vii.</w:delText>
        </w:r>
      </w:del>
    </w:p>
    <w:p w14:paraId="56E08856" w14:textId="54F0C3B7" w:rsidR="00B51B4F" w:rsidDel="009B41E4" w:rsidRDefault="00E33573">
      <w:pPr>
        <w:spacing w:after="0" w:line="480" w:lineRule="auto"/>
        <w:ind w:left="720" w:hanging="720"/>
        <w:rPr>
          <w:del w:id="2876" w:author="Benton, Deon [2]" w:date="2023-10-13T14:55:00Z"/>
          <w:rFonts w:ascii="Times New Roman" w:eastAsia="Times New Roman" w:hAnsi="Times New Roman" w:cs="Times New Roman"/>
          <w:color w:val="222222"/>
          <w:sz w:val="24"/>
          <w:szCs w:val="24"/>
          <w:highlight w:val="white"/>
        </w:rPr>
      </w:pPr>
      <w:del w:id="2877" w:author="Benton, Deon [2]" w:date="2023-10-13T14:55:00Z">
        <w:r w:rsidDel="009B41E4">
          <w:rPr>
            <w:rFonts w:ascii="Times New Roman" w:eastAsia="Times New Roman" w:hAnsi="Times New Roman" w:cs="Times New Roman"/>
            <w:color w:val="222222"/>
            <w:sz w:val="24"/>
            <w:szCs w:val="24"/>
            <w:highlight w:val="white"/>
          </w:rPr>
          <w:lastRenderedPageBreak/>
          <w:delText>Butler, L. P., Gibbs, H. M., &amp; Tavassolie, N. S. (2020). Children’s developing understanding that even reliable sources need to verify their claims. Cognitive Development, 54, 100871.</w:delText>
        </w:r>
      </w:del>
    </w:p>
    <w:p w14:paraId="7EDB1FAF" w14:textId="0763E01C" w:rsidR="00B51B4F" w:rsidDel="009B41E4" w:rsidRDefault="00E33573">
      <w:pPr>
        <w:spacing w:after="0" w:line="480" w:lineRule="auto"/>
        <w:ind w:left="720" w:hanging="720"/>
        <w:rPr>
          <w:del w:id="2878" w:author="Benton, Deon [2]" w:date="2023-10-13T14:55:00Z"/>
          <w:rFonts w:ascii="Times New Roman" w:eastAsia="Times New Roman" w:hAnsi="Times New Roman" w:cs="Times New Roman"/>
          <w:color w:val="222222"/>
          <w:sz w:val="24"/>
          <w:szCs w:val="24"/>
          <w:highlight w:val="white"/>
        </w:rPr>
      </w:pPr>
      <w:del w:id="2879" w:author="Benton, Deon [2]" w:date="2023-10-13T14:55:00Z">
        <w:r w:rsidDel="009B41E4">
          <w:rPr>
            <w:rFonts w:ascii="Times New Roman" w:eastAsia="Times New Roman" w:hAnsi="Times New Roman" w:cs="Times New Roman"/>
            <w:color w:val="222222"/>
            <w:sz w:val="24"/>
            <w:szCs w:val="24"/>
            <w:highlight w:val="white"/>
          </w:rPr>
          <w:delText>Caporaso, J. S., &amp; Marcovitch, S. (2021). The effect of taxing situations on preschool children’s responses to peer conflict. </w:delText>
        </w:r>
        <w:r w:rsidDel="009B41E4">
          <w:rPr>
            <w:rFonts w:ascii="Times New Roman" w:eastAsia="Times New Roman" w:hAnsi="Times New Roman" w:cs="Times New Roman"/>
            <w:i/>
            <w:color w:val="222222"/>
            <w:sz w:val="24"/>
            <w:szCs w:val="24"/>
            <w:highlight w:val="white"/>
          </w:rPr>
          <w:delText>Cognitive Development</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57</w:delText>
        </w:r>
        <w:r w:rsidDel="009B41E4">
          <w:rPr>
            <w:rFonts w:ascii="Times New Roman" w:eastAsia="Times New Roman" w:hAnsi="Times New Roman" w:cs="Times New Roman"/>
            <w:color w:val="222222"/>
            <w:sz w:val="24"/>
            <w:szCs w:val="24"/>
            <w:highlight w:val="white"/>
          </w:rPr>
          <w:delText>, 100989.</w:delText>
        </w:r>
      </w:del>
    </w:p>
    <w:p w14:paraId="375B719D" w14:textId="36FACB54" w:rsidR="00B51B4F" w:rsidDel="009B41E4" w:rsidRDefault="00E33573">
      <w:pPr>
        <w:spacing w:after="0" w:line="480" w:lineRule="auto"/>
        <w:ind w:left="720" w:hanging="720"/>
        <w:rPr>
          <w:del w:id="2880" w:author="Benton, Deon [2]" w:date="2023-10-13T14:55:00Z"/>
          <w:rFonts w:ascii="Times New Roman" w:eastAsia="Times New Roman" w:hAnsi="Times New Roman" w:cs="Times New Roman"/>
          <w:color w:val="222222"/>
          <w:sz w:val="24"/>
          <w:szCs w:val="24"/>
          <w:highlight w:val="white"/>
        </w:rPr>
      </w:pPr>
      <w:del w:id="2881" w:author="Benton, Deon [2]" w:date="2023-10-13T14:55:00Z">
        <w:r w:rsidDel="009B41E4">
          <w:rPr>
            <w:rFonts w:ascii="Times New Roman" w:eastAsia="Times New Roman" w:hAnsi="Times New Roman" w:cs="Times New Roman"/>
            <w:color w:val="222222"/>
            <w:sz w:val="24"/>
            <w:szCs w:val="24"/>
            <w:highlight w:val="white"/>
          </w:rPr>
          <w:delText>Cohen, L.B. (1988). An information processing approach to infant cognitive development. In L. Weiskrantz (Ed.), Thought without language, (pp. 211-228). Oxford: Oxford University Press.</w:delText>
        </w:r>
      </w:del>
    </w:p>
    <w:p w14:paraId="2D4C5478" w14:textId="641B1308" w:rsidR="006C5C80" w:rsidDel="009B41E4" w:rsidRDefault="00E33573">
      <w:pPr>
        <w:spacing w:after="0" w:line="480" w:lineRule="auto"/>
        <w:ind w:left="720" w:hanging="720"/>
        <w:rPr>
          <w:ins w:id="2882" w:author="Benton, Deon" w:date="2023-10-05T22:02:00Z"/>
          <w:del w:id="2883" w:author="Benton, Deon [2]" w:date="2023-10-13T14:55:00Z"/>
          <w:rFonts w:ascii="Times New Roman" w:eastAsia="Times New Roman" w:hAnsi="Times New Roman" w:cs="Times New Roman"/>
          <w:color w:val="222222"/>
          <w:sz w:val="24"/>
          <w:szCs w:val="24"/>
          <w:highlight w:val="white"/>
        </w:rPr>
      </w:pPr>
      <w:del w:id="2884" w:author="Benton, Deon [2]" w:date="2023-10-13T14:55:00Z">
        <w:r w:rsidDel="009B41E4">
          <w:rPr>
            <w:rFonts w:ascii="Times New Roman" w:eastAsia="Times New Roman" w:hAnsi="Times New Roman" w:cs="Times New Roman"/>
            <w:color w:val="222222"/>
            <w:sz w:val="24"/>
            <w:szCs w:val="24"/>
            <w:highlight w:val="white"/>
          </w:rPr>
          <w:delText>Cohen, L. B</w:delText>
        </w:r>
      </w:del>
      <w:ins w:id="2885" w:author="Benton, Deon" w:date="2023-10-05T22:02:00Z">
        <w:del w:id="2886" w:author="Benton, Deon [2]" w:date="2023-10-13T14:55:00Z">
          <w:r w:rsidR="00E81900" w:rsidDel="009B41E4">
            <w:rPr>
              <w:rFonts w:ascii="Times New Roman" w:eastAsia="Times New Roman" w:hAnsi="Times New Roman" w:cs="Times New Roman"/>
              <w:color w:val="222222"/>
              <w:sz w:val="24"/>
              <w:szCs w:val="24"/>
              <w:highlight w:val="white"/>
            </w:rPr>
            <w:delText>. (1991). Infant attention: An information processing approach. In M.J. Weiss and P. R. Zelazo (Eds.), Newborn attention: Biological constraints and the influence of experience, (pp. 1-21). Norwood, N.J.: Ablex</w:delText>
          </w:r>
        </w:del>
      </w:ins>
    </w:p>
    <w:p w14:paraId="4A226362" w14:textId="183BC5D0" w:rsidR="00B51B4F" w:rsidDel="009B41E4" w:rsidRDefault="00E81900">
      <w:pPr>
        <w:spacing w:after="0" w:line="480" w:lineRule="auto"/>
        <w:ind w:left="720" w:hanging="720"/>
        <w:rPr>
          <w:del w:id="2887" w:author="Benton, Deon [2]" w:date="2023-10-13T14:55:00Z"/>
          <w:rFonts w:ascii="Times New Roman" w:eastAsia="Times New Roman" w:hAnsi="Times New Roman" w:cs="Times New Roman"/>
          <w:color w:val="222222"/>
          <w:sz w:val="24"/>
          <w:szCs w:val="24"/>
          <w:highlight w:val="white"/>
        </w:rPr>
      </w:pPr>
      <w:ins w:id="2888" w:author="Benton, Deon" w:date="2023-10-05T22:02:00Z">
        <w:del w:id="2889" w:author="Benton, Deon [2]" w:date="2023-10-13T14:55:00Z">
          <w:r w:rsidDel="009B41E4">
            <w:rPr>
              <w:rFonts w:ascii="Times New Roman" w:eastAsia="Times New Roman" w:hAnsi="Times New Roman" w:cs="Times New Roman"/>
              <w:color w:val="222222"/>
              <w:sz w:val="24"/>
              <w:szCs w:val="24"/>
              <w:highlight w:val="white"/>
            </w:rPr>
            <w:delText>Cohen, L. B</w:delText>
          </w:r>
        </w:del>
      </w:ins>
      <w:del w:id="2890" w:author="Benton, Deon [2]" w:date="2023-10-13T14:55:00Z">
        <w:r w:rsidR="00E33573" w:rsidDel="009B41E4">
          <w:rPr>
            <w:rFonts w:ascii="Times New Roman" w:eastAsia="Times New Roman" w:hAnsi="Times New Roman" w:cs="Times New Roman"/>
            <w:color w:val="222222"/>
            <w:sz w:val="24"/>
            <w:szCs w:val="24"/>
            <w:highlight w:val="white"/>
          </w:rPr>
          <w:delText>., Chaput, H. H., &amp; Cashon, C. H. (2002). A constructivist model of infant cognition. Cognitive Development, 17(3-4), 1323-1343.</w:delText>
        </w:r>
      </w:del>
    </w:p>
    <w:p w14:paraId="244B8E28" w14:textId="2105A1FA" w:rsidR="00B51B4F" w:rsidDel="009B41E4" w:rsidRDefault="00E33573">
      <w:pPr>
        <w:spacing w:after="0" w:line="480" w:lineRule="auto"/>
        <w:ind w:left="720" w:hanging="720"/>
        <w:rPr>
          <w:del w:id="2891" w:author="Benton, Deon [2]" w:date="2023-10-13T14:55:00Z"/>
          <w:rFonts w:ascii="Times New Roman" w:eastAsia="Times New Roman" w:hAnsi="Times New Roman" w:cs="Times New Roman"/>
          <w:color w:val="222222"/>
          <w:sz w:val="24"/>
          <w:szCs w:val="24"/>
          <w:highlight w:val="white"/>
        </w:rPr>
      </w:pPr>
      <w:del w:id="2892" w:author="Benton, Deon [2]" w:date="2023-10-13T14:55:00Z">
        <w:r w:rsidDel="009B41E4">
          <w:rPr>
            <w:rFonts w:ascii="Times New Roman" w:eastAsia="Times New Roman" w:hAnsi="Times New Roman" w:cs="Times New Roman"/>
            <w:color w:val="222222"/>
            <w:sz w:val="24"/>
            <w:szCs w:val="24"/>
            <w:highlight w:val="white"/>
          </w:rPr>
          <w:delText>Danks, D. (2003). Equilibria of the Rescorla–Wagner model. Journal of Mathematical Psychology, 47(2), 109-121.</w:delText>
        </w:r>
      </w:del>
    </w:p>
    <w:p w14:paraId="0199490F" w14:textId="0C5FF630" w:rsidR="00B51B4F" w:rsidDel="009B41E4" w:rsidRDefault="00E33573">
      <w:pPr>
        <w:spacing w:after="0" w:line="480" w:lineRule="auto"/>
        <w:ind w:left="720" w:hanging="720"/>
        <w:rPr>
          <w:del w:id="2893" w:author="Benton, Deon [2]" w:date="2023-10-13T14:55:00Z"/>
          <w:rFonts w:ascii="Times New Roman" w:eastAsia="Times New Roman" w:hAnsi="Times New Roman" w:cs="Times New Roman"/>
          <w:color w:val="222222"/>
          <w:sz w:val="24"/>
          <w:szCs w:val="24"/>
          <w:highlight w:val="white"/>
        </w:rPr>
      </w:pPr>
      <w:del w:id="2894" w:author="Benton, Deon [2]" w:date="2023-10-13T14:55:00Z">
        <w:r w:rsidDel="009B41E4">
          <w:rPr>
            <w:rFonts w:ascii="Times New Roman" w:eastAsia="Times New Roman" w:hAnsi="Times New Roman" w:cs="Times New Roman"/>
            <w:color w:val="222222"/>
            <w:sz w:val="24"/>
            <w:szCs w:val="24"/>
            <w:highlight w:val="white"/>
          </w:rPr>
          <w:delText>Doebel, S., &amp; Zelazo, P. D. (2015). A meta-analysis of the Dimensional Change Card Sort: Implications for developmental theories and the measurement of executive function in children. </w:delText>
        </w:r>
        <w:r w:rsidDel="009B41E4">
          <w:rPr>
            <w:rFonts w:ascii="Times New Roman" w:eastAsia="Times New Roman" w:hAnsi="Times New Roman" w:cs="Times New Roman"/>
            <w:i/>
            <w:color w:val="222222"/>
            <w:sz w:val="24"/>
            <w:szCs w:val="24"/>
            <w:highlight w:val="white"/>
          </w:rPr>
          <w:delText>Developmental Review</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38</w:delText>
        </w:r>
        <w:r w:rsidDel="009B41E4">
          <w:rPr>
            <w:rFonts w:ascii="Times New Roman" w:eastAsia="Times New Roman" w:hAnsi="Times New Roman" w:cs="Times New Roman"/>
            <w:color w:val="222222"/>
            <w:sz w:val="24"/>
            <w:szCs w:val="24"/>
            <w:highlight w:val="white"/>
          </w:rPr>
          <w:delText>, 241-268.</w:delText>
        </w:r>
      </w:del>
    </w:p>
    <w:p w14:paraId="70948496" w14:textId="7D019627" w:rsidR="00B51B4F" w:rsidDel="009B41E4" w:rsidRDefault="00E33573">
      <w:pPr>
        <w:spacing w:after="0" w:line="480" w:lineRule="auto"/>
        <w:ind w:left="720" w:hanging="720"/>
        <w:rPr>
          <w:del w:id="2895" w:author="Benton, Deon [2]" w:date="2023-10-13T14:55:00Z"/>
          <w:rFonts w:ascii="Times New Roman" w:eastAsia="Times New Roman" w:hAnsi="Times New Roman" w:cs="Times New Roman"/>
          <w:color w:val="222222"/>
          <w:sz w:val="24"/>
          <w:szCs w:val="24"/>
          <w:highlight w:val="white"/>
        </w:rPr>
      </w:pPr>
      <w:del w:id="2896" w:author="Benton, Deon [2]" w:date="2023-10-13T14:55:00Z">
        <w:r w:rsidDel="009B41E4">
          <w:rPr>
            <w:rFonts w:ascii="Times New Roman" w:eastAsia="Times New Roman" w:hAnsi="Times New Roman" w:cs="Times New Roman"/>
            <w:color w:val="222222"/>
            <w:sz w:val="24"/>
            <w:szCs w:val="24"/>
            <w:highlight w:val="white"/>
          </w:rPr>
          <w:delText>Erb, C. D., &amp; Sobel, D. M. (2014). The development of diagnostic reasoning about uncertain events between ages 4–7. PloS one, 9(3), e92285.</w:delText>
        </w:r>
      </w:del>
    </w:p>
    <w:p w14:paraId="0CAF5AEB" w14:textId="46A55A0B" w:rsidR="00B51B4F" w:rsidDel="009B41E4" w:rsidRDefault="00E33573">
      <w:pPr>
        <w:spacing w:after="0" w:line="480" w:lineRule="auto"/>
        <w:ind w:left="720" w:hanging="720"/>
        <w:rPr>
          <w:del w:id="2897" w:author="Benton, Deon [2]" w:date="2023-10-13T14:55:00Z"/>
          <w:rFonts w:ascii="Times New Roman" w:eastAsia="Times New Roman" w:hAnsi="Times New Roman" w:cs="Times New Roman"/>
          <w:color w:val="222222"/>
          <w:sz w:val="24"/>
          <w:szCs w:val="24"/>
          <w:highlight w:val="white"/>
        </w:rPr>
      </w:pPr>
      <w:del w:id="2898" w:author="Benton, Deon [2]" w:date="2023-10-13T14:55:00Z">
        <w:r w:rsidDel="009B41E4">
          <w:rPr>
            <w:rFonts w:ascii="Times New Roman" w:eastAsia="Times New Roman" w:hAnsi="Times New Roman" w:cs="Times New Roman"/>
            <w:color w:val="222222"/>
            <w:sz w:val="24"/>
            <w:szCs w:val="24"/>
          </w:rPr>
          <w:delText>Fernbach, P. M., Macris, D. M., &amp; Sobel, D. M. (2012). Which one made it go? The emergence of diagnostic reasoning in preschoolers. Cognitive Development, 27(1), 39-53.</w:delText>
        </w:r>
      </w:del>
    </w:p>
    <w:p w14:paraId="3E3FA218" w14:textId="670FE26A" w:rsidR="00B51B4F" w:rsidDel="009B41E4" w:rsidRDefault="00E33573">
      <w:pPr>
        <w:spacing w:after="0" w:line="480" w:lineRule="auto"/>
        <w:ind w:left="720" w:hanging="720"/>
        <w:rPr>
          <w:del w:id="2899" w:author="Benton, Deon [2]" w:date="2023-10-13T14:55:00Z"/>
          <w:rFonts w:ascii="Times New Roman" w:eastAsia="Times New Roman" w:hAnsi="Times New Roman" w:cs="Times New Roman"/>
          <w:color w:val="222222"/>
          <w:sz w:val="24"/>
          <w:szCs w:val="24"/>
          <w:highlight w:val="white"/>
        </w:rPr>
      </w:pPr>
      <w:del w:id="2900" w:author="Benton, Deon [2]" w:date="2023-10-13T14:55:00Z">
        <w:r w:rsidDel="009B41E4">
          <w:rPr>
            <w:rFonts w:ascii="Times New Roman" w:eastAsia="Times New Roman" w:hAnsi="Times New Roman" w:cs="Times New Roman"/>
            <w:color w:val="222222"/>
            <w:sz w:val="24"/>
            <w:szCs w:val="24"/>
            <w:highlight w:val="white"/>
          </w:rPr>
          <w:delText>Frye, D., Zelazo, P. D., &amp; Palfai, T. (1995). Theory of mind and rule-based reasoning. </w:delText>
        </w:r>
        <w:r w:rsidDel="009B41E4">
          <w:rPr>
            <w:rFonts w:ascii="Times New Roman" w:eastAsia="Times New Roman" w:hAnsi="Times New Roman" w:cs="Times New Roman"/>
            <w:i/>
            <w:color w:val="222222"/>
            <w:sz w:val="24"/>
            <w:szCs w:val="24"/>
            <w:highlight w:val="white"/>
          </w:rPr>
          <w:delText>Cognitive development</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10</w:delText>
        </w:r>
        <w:r w:rsidDel="009B41E4">
          <w:rPr>
            <w:rFonts w:ascii="Times New Roman" w:eastAsia="Times New Roman" w:hAnsi="Times New Roman" w:cs="Times New Roman"/>
            <w:color w:val="222222"/>
            <w:sz w:val="24"/>
            <w:szCs w:val="24"/>
            <w:highlight w:val="white"/>
          </w:rPr>
          <w:delText>(4), 483-527.</w:delText>
        </w:r>
      </w:del>
    </w:p>
    <w:p w14:paraId="2A3A3974" w14:textId="27C8ED1C" w:rsidR="00B51B4F" w:rsidDel="009B41E4" w:rsidRDefault="00E33573">
      <w:pPr>
        <w:spacing w:after="0" w:line="480" w:lineRule="auto"/>
        <w:ind w:left="720" w:hanging="720"/>
        <w:rPr>
          <w:del w:id="2901" w:author="Benton, Deon [2]" w:date="2023-10-13T14:55:00Z"/>
          <w:rFonts w:ascii="Times New Roman" w:eastAsia="Times New Roman" w:hAnsi="Times New Roman" w:cs="Times New Roman"/>
          <w:color w:val="222222"/>
          <w:sz w:val="24"/>
          <w:szCs w:val="24"/>
          <w:highlight w:val="white"/>
        </w:rPr>
      </w:pPr>
      <w:del w:id="2902" w:author="Benton, Deon [2]" w:date="2023-10-13T14:55:00Z">
        <w:r w:rsidDel="009B41E4">
          <w:rPr>
            <w:rFonts w:ascii="Times New Roman" w:eastAsia="Times New Roman" w:hAnsi="Times New Roman" w:cs="Times New Roman"/>
            <w:color w:val="222222"/>
            <w:sz w:val="24"/>
            <w:szCs w:val="24"/>
            <w:highlight w:val="white"/>
          </w:rPr>
          <w:lastRenderedPageBreak/>
          <w:delText>Gluck, M. A., &amp; Bower, G. H. (1988). From conditioning to category learning: an adaptive network model. Journal of Experimental Psychology: General, 117(3), 227.</w:delText>
        </w:r>
      </w:del>
    </w:p>
    <w:p w14:paraId="16BADC9A" w14:textId="5A7D66E7" w:rsidR="00B51B4F" w:rsidDel="009B41E4" w:rsidRDefault="00E33573">
      <w:pPr>
        <w:spacing w:after="0" w:line="480" w:lineRule="auto"/>
        <w:ind w:left="720" w:hanging="720"/>
        <w:rPr>
          <w:del w:id="2903" w:author="Benton, Deon [2]" w:date="2023-10-13T14:55:00Z"/>
          <w:rFonts w:ascii="Times New Roman" w:eastAsia="Times New Roman" w:hAnsi="Times New Roman" w:cs="Times New Roman"/>
          <w:color w:val="222222"/>
          <w:sz w:val="24"/>
          <w:szCs w:val="24"/>
          <w:highlight w:val="white"/>
        </w:rPr>
      </w:pPr>
      <w:del w:id="2904" w:author="Benton, Deon [2]" w:date="2023-10-13T14:55:00Z">
        <w:r w:rsidDel="009B41E4">
          <w:rPr>
            <w:rFonts w:ascii="Times New Roman" w:eastAsia="Times New Roman" w:hAnsi="Times New Roman" w:cs="Times New Roman"/>
            <w:color w:val="222222"/>
            <w:sz w:val="24"/>
            <w:szCs w:val="24"/>
            <w:highlight w:val="white"/>
          </w:rPr>
          <w:delText>Gomez, R. L. (2002). Variability and detection of invariant structure. Psychological Science, 13(5), 431-436.</w:delText>
        </w:r>
      </w:del>
    </w:p>
    <w:p w14:paraId="1B829B4E" w14:textId="2A641C56" w:rsidR="006C5C80" w:rsidDel="009B41E4" w:rsidRDefault="00E33573">
      <w:pPr>
        <w:spacing w:after="0" w:line="480" w:lineRule="auto"/>
        <w:ind w:left="720" w:hanging="720"/>
        <w:rPr>
          <w:ins w:id="2905" w:author="Benton, Deon" w:date="2023-10-05T22:02:00Z"/>
          <w:del w:id="2906" w:author="Benton, Deon [2]" w:date="2023-10-13T14:55:00Z"/>
          <w:rFonts w:ascii="Times New Roman" w:eastAsia="Times New Roman" w:hAnsi="Times New Roman" w:cs="Times New Roman"/>
          <w:color w:val="222222"/>
          <w:sz w:val="24"/>
          <w:szCs w:val="24"/>
          <w:highlight w:val="white"/>
        </w:rPr>
      </w:pPr>
      <w:del w:id="2907" w:author="Benton, Deon [2]" w:date="2023-10-13T14:55:00Z">
        <w:r w:rsidDel="009B41E4">
          <w:rPr>
            <w:rFonts w:ascii="Times New Roman" w:eastAsia="Times New Roman" w:hAnsi="Times New Roman" w:cs="Times New Roman"/>
            <w:color w:val="222222"/>
            <w:sz w:val="24"/>
            <w:szCs w:val="24"/>
            <w:highlight w:val="white"/>
          </w:rPr>
          <w:delText xml:space="preserve">Gopnik, A., </w:delText>
        </w:r>
      </w:del>
      <w:ins w:id="2908" w:author="Benton, Deon" w:date="2023-10-05T22:02:00Z">
        <w:del w:id="2909" w:author="Benton, Deon [2]" w:date="2023-10-13T14:55:00Z">
          <w:r w:rsidR="00E81900" w:rsidDel="009B41E4">
            <w:rPr>
              <w:rFonts w:ascii="Times New Roman" w:eastAsia="Times New Roman" w:hAnsi="Times New Roman" w:cs="Times New Roman"/>
              <w:color w:val="222222"/>
              <w:sz w:val="24"/>
              <w:szCs w:val="24"/>
              <w:highlight w:val="white"/>
            </w:rPr>
            <w:delText>Griffiths, T. L., &amp; Lucas, C. G. (2015). When younger learners can be better (or at least more open-minded) than older ones. Current Directions in Psychological Science, 24(2), 87-92.</w:delText>
          </w:r>
        </w:del>
      </w:ins>
    </w:p>
    <w:p w14:paraId="19ADC209" w14:textId="3B9785FF" w:rsidR="00B51B4F" w:rsidDel="009B41E4" w:rsidRDefault="00E81900">
      <w:pPr>
        <w:spacing w:after="0" w:line="480" w:lineRule="auto"/>
        <w:ind w:left="720" w:hanging="720"/>
        <w:rPr>
          <w:del w:id="2910" w:author="Benton, Deon [2]" w:date="2023-10-13T14:55:00Z"/>
          <w:rFonts w:ascii="Times New Roman" w:eastAsia="Times New Roman" w:hAnsi="Times New Roman" w:cs="Times New Roman"/>
          <w:color w:val="222222"/>
          <w:sz w:val="24"/>
          <w:szCs w:val="24"/>
          <w:highlight w:val="white"/>
        </w:rPr>
      </w:pPr>
      <w:ins w:id="2911" w:author="Benton, Deon" w:date="2023-10-05T22:02:00Z">
        <w:del w:id="2912" w:author="Benton, Deon [2]" w:date="2023-10-13T14:55:00Z">
          <w:r w:rsidDel="009B41E4">
            <w:rPr>
              <w:rFonts w:ascii="Times New Roman" w:eastAsia="Times New Roman" w:hAnsi="Times New Roman" w:cs="Times New Roman"/>
              <w:color w:val="222222"/>
              <w:sz w:val="24"/>
              <w:szCs w:val="24"/>
              <w:highlight w:val="white"/>
            </w:rPr>
            <w:delText xml:space="preserve">Gopnik, A., </w:delText>
          </w:r>
        </w:del>
      </w:ins>
      <w:del w:id="2913" w:author="Benton, Deon [2]" w:date="2023-10-13T14:55:00Z">
        <w:r w:rsidR="00E33573" w:rsidDel="009B41E4">
          <w:rPr>
            <w:rFonts w:ascii="Times New Roman" w:eastAsia="Times New Roman" w:hAnsi="Times New Roman" w:cs="Times New Roman"/>
            <w:color w:val="222222"/>
            <w:sz w:val="24"/>
            <w:szCs w:val="24"/>
            <w:highlight w:val="white"/>
          </w:rPr>
          <w:delText>&amp; Sobel, D. M. (2000). Detecting blickets: How young children use information about novel causal powers in categorization and induction. </w:delText>
        </w:r>
        <w:r w:rsidR="00E33573" w:rsidDel="009B41E4">
          <w:rPr>
            <w:rFonts w:ascii="Times New Roman" w:eastAsia="Times New Roman" w:hAnsi="Times New Roman" w:cs="Times New Roman"/>
            <w:i/>
            <w:color w:val="222222"/>
            <w:sz w:val="24"/>
            <w:szCs w:val="24"/>
            <w:highlight w:val="white"/>
          </w:rPr>
          <w:delText>Child development</w:delText>
        </w:r>
        <w:r w:rsidR="00E33573" w:rsidDel="009B41E4">
          <w:rPr>
            <w:rFonts w:ascii="Times New Roman" w:eastAsia="Times New Roman" w:hAnsi="Times New Roman" w:cs="Times New Roman"/>
            <w:color w:val="222222"/>
            <w:sz w:val="24"/>
            <w:szCs w:val="24"/>
            <w:highlight w:val="white"/>
          </w:rPr>
          <w:delText>, </w:delText>
        </w:r>
        <w:r w:rsidR="00E33573" w:rsidDel="009B41E4">
          <w:rPr>
            <w:rFonts w:ascii="Times New Roman" w:eastAsia="Times New Roman" w:hAnsi="Times New Roman" w:cs="Times New Roman"/>
            <w:i/>
            <w:color w:val="222222"/>
            <w:sz w:val="24"/>
            <w:szCs w:val="24"/>
            <w:highlight w:val="white"/>
          </w:rPr>
          <w:delText>71</w:delText>
        </w:r>
        <w:r w:rsidR="00E33573" w:rsidDel="009B41E4">
          <w:rPr>
            <w:rFonts w:ascii="Times New Roman" w:eastAsia="Times New Roman" w:hAnsi="Times New Roman" w:cs="Times New Roman"/>
            <w:color w:val="222222"/>
            <w:sz w:val="24"/>
            <w:szCs w:val="24"/>
            <w:highlight w:val="white"/>
          </w:rPr>
          <w:delText>(5), 1205-1222.</w:delText>
        </w:r>
      </w:del>
    </w:p>
    <w:p w14:paraId="39F98EB0" w14:textId="0DC9F328" w:rsidR="00B51B4F" w:rsidDel="009B41E4" w:rsidRDefault="00E33573">
      <w:pPr>
        <w:spacing w:after="0" w:line="480" w:lineRule="auto"/>
        <w:ind w:left="720" w:hanging="720"/>
        <w:rPr>
          <w:del w:id="2914" w:author="Benton, Deon [2]" w:date="2023-10-13T14:55:00Z"/>
          <w:rFonts w:ascii="Times New Roman" w:eastAsia="Times New Roman" w:hAnsi="Times New Roman" w:cs="Times New Roman"/>
          <w:color w:val="222222"/>
          <w:sz w:val="24"/>
          <w:szCs w:val="24"/>
          <w:highlight w:val="white"/>
        </w:rPr>
      </w:pPr>
      <w:del w:id="2915" w:author="Benton, Deon [2]" w:date="2023-10-13T14:55:00Z">
        <w:r w:rsidDel="009B41E4">
          <w:rPr>
            <w:rFonts w:ascii="Times New Roman" w:eastAsia="Times New Roman" w:hAnsi="Times New Roman" w:cs="Times New Roman"/>
            <w:color w:val="222222"/>
            <w:sz w:val="24"/>
            <w:szCs w:val="24"/>
            <w:highlight w:val="white"/>
          </w:rPr>
          <w:delText>Gopnik, A., Sobel, D. M., Schulz, L. E., &amp; Glymour, C. (2001). Causal learning mechanisms in very young children: two-, three-, and four-year-olds infer causal relations from patterns of variation and covariation. </w:delText>
        </w:r>
        <w:r w:rsidDel="009B41E4">
          <w:rPr>
            <w:rFonts w:ascii="Times New Roman" w:eastAsia="Times New Roman" w:hAnsi="Times New Roman" w:cs="Times New Roman"/>
            <w:i/>
            <w:color w:val="222222"/>
            <w:sz w:val="24"/>
            <w:szCs w:val="24"/>
            <w:highlight w:val="white"/>
          </w:rPr>
          <w:delText>Developmental psychology</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37</w:delText>
        </w:r>
        <w:r w:rsidDel="009B41E4">
          <w:rPr>
            <w:rFonts w:ascii="Times New Roman" w:eastAsia="Times New Roman" w:hAnsi="Times New Roman" w:cs="Times New Roman"/>
            <w:color w:val="222222"/>
            <w:sz w:val="24"/>
            <w:szCs w:val="24"/>
            <w:highlight w:val="white"/>
          </w:rPr>
          <w:delText>(5), 620.</w:delText>
        </w:r>
      </w:del>
    </w:p>
    <w:p w14:paraId="35E3D15A" w14:textId="04BD51E4" w:rsidR="00B51B4F" w:rsidDel="009B41E4" w:rsidRDefault="00E33573">
      <w:pPr>
        <w:spacing w:after="0" w:line="480" w:lineRule="auto"/>
        <w:ind w:left="720" w:hanging="720"/>
        <w:rPr>
          <w:del w:id="2916" w:author="Benton, Deon [2]" w:date="2023-10-13T14:55:00Z"/>
          <w:rFonts w:ascii="Times New Roman" w:eastAsia="Times New Roman" w:hAnsi="Times New Roman" w:cs="Times New Roman"/>
          <w:color w:val="222222"/>
          <w:sz w:val="24"/>
          <w:szCs w:val="24"/>
          <w:highlight w:val="white"/>
        </w:rPr>
      </w:pPr>
      <w:del w:id="2917" w:author="Benton, Deon [2]" w:date="2023-10-13T14:55:00Z">
        <w:r w:rsidDel="009B41E4">
          <w:rPr>
            <w:rFonts w:ascii="Times New Roman" w:eastAsia="Times New Roman" w:hAnsi="Times New Roman" w:cs="Times New Roman"/>
            <w:color w:val="222222"/>
            <w:sz w:val="24"/>
            <w:szCs w:val="24"/>
            <w:highlight w:val="white"/>
          </w:rPr>
          <w:delText>Gopnik, A., &amp; Wellman, H. M. (2012). Reconstructing constructivism: causal models, Bayesian learning mechanisms, and the theory theory. </w:delText>
        </w:r>
        <w:r w:rsidDel="009B41E4">
          <w:rPr>
            <w:rFonts w:ascii="Times New Roman" w:eastAsia="Times New Roman" w:hAnsi="Times New Roman" w:cs="Times New Roman"/>
            <w:i/>
            <w:color w:val="222222"/>
            <w:sz w:val="24"/>
            <w:szCs w:val="24"/>
            <w:highlight w:val="white"/>
          </w:rPr>
          <w:delText>Psychological bulletin</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138</w:delText>
        </w:r>
        <w:r w:rsidDel="009B41E4">
          <w:rPr>
            <w:rFonts w:ascii="Times New Roman" w:eastAsia="Times New Roman" w:hAnsi="Times New Roman" w:cs="Times New Roman"/>
            <w:color w:val="222222"/>
            <w:sz w:val="24"/>
            <w:szCs w:val="24"/>
            <w:highlight w:val="white"/>
          </w:rPr>
          <w:delText>(6), 1085.</w:delText>
        </w:r>
      </w:del>
    </w:p>
    <w:p w14:paraId="7FE3343F" w14:textId="7775B8AE" w:rsidR="00B51B4F" w:rsidDel="009B41E4" w:rsidRDefault="00E33573">
      <w:pPr>
        <w:spacing w:after="0" w:line="480" w:lineRule="auto"/>
        <w:ind w:left="720" w:hanging="720"/>
        <w:rPr>
          <w:del w:id="2918" w:author="Benton, Deon [2]" w:date="2023-10-13T14:55:00Z"/>
          <w:rFonts w:ascii="Times New Roman" w:eastAsia="Times New Roman" w:hAnsi="Times New Roman" w:cs="Times New Roman"/>
          <w:color w:val="222222"/>
          <w:sz w:val="24"/>
          <w:szCs w:val="24"/>
          <w:highlight w:val="white"/>
        </w:rPr>
      </w:pPr>
      <w:del w:id="2919" w:author="Benton, Deon [2]" w:date="2023-10-13T14:55:00Z">
        <w:r w:rsidDel="009B41E4">
          <w:rPr>
            <w:rFonts w:ascii="Times New Roman" w:eastAsia="Times New Roman" w:hAnsi="Times New Roman" w:cs="Times New Roman"/>
            <w:color w:val="222222"/>
            <w:sz w:val="24"/>
            <w:szCs w:val="24"/>
            <w:highlight w:val="white"/>
          </w:rPr>
          <w:delText>Greco, C., Hayne, H., &amp; Rovee-Collier, C. (1990). Roles of function, reminding, and variability in categorization by 3-month-old infants. Journal of Experimental Psychology: Learning, memory, and cognition, 16(4), 617.</w:delText>
        </w:r>
      </w:del>
    </w:p>
    <w:p w14:paraId="4A584AD3" w14:textId="6EEFBB5D" w:rsidR="00B51B4F" w:rsidDel="009B41E4" w:rsidRDefault="00E33573">
      <w:pPr>
        <w:spacing w:after="0" w:line="480" w:lineRule="auto"/>
        <w:ind w:left="720" w:hanging="720"/>
        <w:rPr>
          <w:del w:id="2920" w:author="Benton, Deon [2]" w:date="2023-10-13T14:55:00Z"/>
          <w:rFonts w:ascii="Times New Roman" w:eastAsia="Times New Roman" w:hAnsi="Times New Roman" w:cs="Times New Roman"/>
          <w:color w:val="222222"/>
          <w:sz w:val="24"/>
          <w:szCs w:val="24"/>
          <w:highlight w:val="white"/>
        </w:rPr>
      </w:pPr>
      <w:del w:id="2921" w:author="Benton, Deon [2]" w:date="2023-10-13T14:55:00Z">
        <w:r w:rsidDel="009B41E4">
          <w:rPr>
            <w:rFonts w:ascii="Times New Roman" w:eastAsia="Times New Roman" w:hAnsi="Times New Roman" w:cs="Times New Roman"/>
            <w:color w:val="222222"/>
            <w:sz w:val="24"/>
            <w:szCs w:val="24"/>
          </w:rPr>
          <w:delText>Griffiths, T. L., Lieder, F., &amp; Goodman, N. D. (2015). Rational use of cognitive resources: Levels of analysis between the computational and the algorithmic. Topics in Cognitive Science, 7, 217–229.</w:delText>
        </w:r>
      </w:del>
    </w:p>
    <w:p w14:paraId="383B56E5" w14:textId="2503EE91" w:rsidR="00B51B4F" w:rsidDel="009B41E4" w:rsidRDefault="00E33573">
      <w:pPr>
        <w:spacing w:after="0" w:line="480" w:lineRule="auto"/>
        <w:ind w:left="720" w:hanging="720"/>
        <w:rPr>
          <w:del w:id="2922" w:author="Benton, Deon [2]" w:date="2023-10-13T14:55:00Z"/>
          <w:rFonts w:ascii="Times New Roman" w:eastAsia="Times New Roman" w:hAnsi="Times New Roman" w:cs="Times New Roman"/>
          <w:color w:val="222222"/>
          <w:sz w:val="24"/>
          <w:szCs w:val="24"/>
          <w:highlight w:val="white"/>
        </w:rPr>
      </w:pPr>
      <w:del w:id="2923" w:author="Benton, Deon [2]" w:date="2023-10-13T14:55:00Z">
        <w:r w:rsidDel="009B41E4">
          <w:rPr>
            <w:rFonts w:ascii="Times New Roman" w:eastAsia="Times New Roman" w:hAnsi="Times New Roman" w:cs="Times New Roman"/>
            <w:color w:val="222222"/>
            <w:sz w:val="24"/>
            <w:szCs w:val="24"/>
            <w:highlight w:val="white"/>
          </w:rPr>
          <w:lastRenderedPageBreak/>
          <w:delText>Griffiths, T. L., Sobel, D. M., Tenenbaum, J. B., &amp; Gopnik, A. (2011). Bayes and blickets: Effects of knowledge on causal induction in children and adults. </w:delText>
        </w:r>
        <w:r w:rsidDel="009B41E4">
          <w:rPr>
            <w:rFonts w:ascii="Times New Roman" w:eastAsia="Times New Roman" w:hAnsi="Times New Roman" w:cs="Times New Roman"/>
            <w:i/>
            <w:color w:val="222222"/>
            <w:sz w:val="24"/>
            <w:szCs w:val="24"/>
            <w:highlight w:val="white"/>
          </w:rPr>
          <w:delText>Cognitive science</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35</w:delText>
        </w:r>
        <w:r w:rsidDel="009B41E4">
          <w:rPr>
            <w:rFonts w:ascii="Times New Roman" w:eastAsia="Times New Roman" w:hAnsi="Times New Roman" w:cs="Times New Roman"/>
            <w:color w:val="222222"/>
            <w:sz w:val="24"/>
            <w:szCs w:val="24"/>
            <w:highlight w:val="white"/>
          </w:rPr>
          <w:delText>(8), 1407-1455.</w:delText>
        </w:r>
      </w:del>
    </w:p>
    <w:p w14:paraId="57816BA7" w14:textId="1DD98524" w:rsidR="00B51B4F" w:rsidDel="009B41E4" w:rsidRDefault="00E33573">
      <w:pPr>
        <w:spacing w:after="0" w:line="480" w:lineRule="auto"/>
        <w:ind w:left="720" w:hanging="720"/>
        <w:rPr>
          <w:del w:id="2924" w:author="Benton, Deon [2]" w:date="2023-10-13T14:55:00Z"/>
          <w:rFonts w:ascii="Times New Roman" w:eastAsia="Times New Roman" w:hAnsi="Times New Roman" w:cs="Times New Roman"/>
          <w:color w:val="222222"/>
          <w:sz w:val="24"/>
          <w:szCs w:val="24"/>
          <w:highlight w:val="white"/>
        </w:rPr>
      </w:pPr>
      <w:del w:id="2925" w:author="Benton, Deon [2]" w:date="2023-10-13T14:55:00Z">
        <w:r w:rsidDel="009B41E4">
          <w:rPr>
            <w:rFonts w:ascii="Times New Roman" w:eastAsia="Times New Roman" w:hAnsi="Times New Roman" w:cs="Times New Roman"/>
            <w:color w:val="222222"/>
            <w:sz w:val="24"/>
            <w:szCs w:val="24"/>
            <w:highlight w:val="white"/>
          </w:rPr>
          <w:delText>Griffiths, T. L., &amp; Tenenbaum, J. B. (2005). Structure and strength in causal induction. Cognitive psychology, 51(4), 334-384.</w:delText>
        </w:r>
      </w:del>
    </w:p>
    <w:p w14:paraId="1B0BC50E" w14:textId="7F8DF303" w:rsidR="00B51B4F" w:rsidDel="009B41E4" w:rsidRDefault="00E33573">
      <w:pPr>
        <w:spacing w:after="0" w:line="480" w:lineRule="auto"/>
        <w:ind w:left="720" w:hanging="720"/>
        <w:rPr>
          <w:del w:id="2926" w:author="Benton, Deon [2]" w:date="2023-10-13T14:55:00Z"/>
          <w:rFonts w:ascii="Times New Roman" w:eastAsia="Times New Roman" w:hAnsi="Times New Roman" w:cs="Times New Roman"/>
          <w:color w:val="222222"/>
          <w:sz w:val="24"/>
          <w:szCs w:val="24"/>
          <w:highlight w:val="white"/>
        </w:rPr>
      </w:pPr>
      <w:del w:id="2927" w:author="Benton, Deon [2]" w:date="2023-10-13T14:55:00Z">
        <w:r w:rsidDel="009B41E4">
          <w:rPr>
            <w:rFonts w:ascii="Times New Roman" w:eastAsia="Times New Roman" w:hAnsi="Times New Roman" w:cs="Times New Roman"/>
            <w:color w:val="222222"/>
            <w:sz w:val="24"/>
            <w:szCs w:val="24"/>
            <w:highlight w:val="white"/>
          </w:rPr>
          <w:delText>Griffiths, T. L., &amp; Tenenbaum, J. B. (2007). From mere coincidences to meaningful discoveries. Cognition, 103(2), 180-226.</w:delText>
        </w:r>
      </w:del>
    </w:p>
    <w:p w14:paraId="2D936654" w14:textId="1BC52361" w:rsidR="00B51B4F" w:rsidDel="009B41E4" w:rsidRDefault="00E33573">
      <w:pPr>
        <w:spacing w:after="0" w:line="480" w:lineRule="auto"/>
        <w:ind w:left="720" w:hanging="720"/>
        <w:rPr>
          <w:del w:id="2928" w:author="Benton, Deon [2]" w:date="2023-10-13T14:55:00Z"/>
          <w:rFonts w:ascii="Times New Roman" w:eastAsia="Times New Roman" w:hAnsi="Times New Roman" w:cs="Times New Roman"/>
          <w:color w:val="222222"/>
          <w:sz w:val="24"/>
          <w:szCs w:val="24"/>
          <w:highlight w:val="white"/>
        </w:rPr>
      </w:pPr>
      <w:del w:id="2929" w:author="Benton, Deon [2]" w:date="2023-10-13T14:55:00Z">
        <w:r w:rsidDel="009B41E4">
          <w:rPr>
            <w:rFonts w:ascii="Times New Roman" w:eastAsia="Times New Roman" w:hAnsi="Times New Roman" w:cs="Times New Roman"/>
            <w:color w:val="222222"/>
            <w:sz w:val="24"/>
            <w:szCs w:val="24"/>
            <w:highlight w:val="white"/>
          </w:rPr>
          <w:delText>Harris, P. L., German, T., &amp; Mills, P. (1996). Children's use of counterfactual thinking in causal reasoning. </w:delText>
        </w:r>
        <w:r w:rsidDel="009B41E4">
          <w:rPr>
            <w:rFonts w:ascii="Times New Roman" w:eastAsia="Times New Roman" w:hAnsi="Times New Roman" w:cs="Times New Roman"/>
            <w:i/>
            <w:color w:val="222222"/>
            <w:sz w:val="24"/>
            <w:szCs w:val="24"/>
            <w:highlight w:val="white"/>
          </w:rPr>
          <w:delText>Cognition</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61</w:delText>
        </w:r>
        <w:r w:rsidDel="009B41E4">
          <w:rPr>
            <w:rFonts w:ascii="Times New Roman" w:eastAsia="Times New Roman" w:hAnsi="Times New Roman" w:cs="Times New Roman"/>
            <w:color w:val="222222"/>
            <w:sz w:val="24"/>
            <w:szCs w:val="24"/>
            <w:highlight w:val="white"/>
          </w:rPr>
          <w:delText>(3), 233-259.</w:delText>
        </w:r>
      </w:del>
    </w:p>
    <w:p w14:paraId="0AC97FDB" w14:textId="7AF13955" w:rsidR="00B51B4F" w:rsidDel="009B41E4" w:rsidRDefault="00E33573">
      <w:pPr>
        <w:spacing w:after="0" w:line="480" w:lineRule="auto"/>
        <w:ind w:left="720" w:hanging="720"/>
        <w:rPr>
          <w:del w:id="2930" w:author="Benton, Deon [2]" w:date="2023-10-13T14:55:00Z"/>
          <w:rFonts w:ascii="Times New Roman" w:eastAsia="Times New Roman" w:hAnsi="Times New Roman" w:cs="Times New Roman"/>
          <w:color w:val="222222"/>
          <w:sz w:val="24"/>
          <w:szCs w:val="24"/>
          <w:highlight w:val="white"/>
        </w:rPr>
      </w:pPr>
      <w:del w:id="2931" w:author="Benton, Deon [2]" w:date="2023-10-13T14:55:00Z">
        <w:r w:rsidDel="009B41E4">
          <w:rPr>
            <w:rFonts w:ascii="Times New Roman" w:eastAsia="Times New Roman" w:hAnsi="Times New Roman" w:cs="Times New Roman"/>
            <w:color w:val="222222"/>
            <w:sz w:val="24"/>
            <w:szCs w:val="24"/>
          </w:rPr>
          <w:delText>Hermes, J., Behne, T., Bich, A. E., Thielert, C., &amp; Rakoczy, H. (2018). Children's selective trust decisions: Rational competence and limiting performance factors. Developmental science, 21(2), e12527.</w:delText>
        </w:r>
      </w:del>
    </w:p>
    <w:p w14:paraId="6F3AB824" w14:textId="0BA4566A" w:rsidR="00B51B4F" w:rsidDel="009B41E4" w:rsidRDefault="00E33573">
      <w:pPr>
        <w:spacing w:after="0" w:line="480" w:lineRule="auto"/>
        <w:ind w:left="720" w:hanging="720"/>
        <w:rPr>
          <w:del w:id="2932" w:author="Benton, Deon [2]" w:date="2023-10-13T14:55:00Z"/>
          <w:rFonts w:ascii="Times New Roman" w:eastAsia="Times New Roman" w:hAnsi="Times New Roman" w:cs="Times New Roman"/>
          <w:color w:val="222222"/>
          <w:sz w:val="24"/>
          <w:szCs w:val="24"/>
          <w:highlight w:val="white"/>
        </w:rPr>
      </w:pPr>
      <w:del w:id="2933" w:author="Benton, Deon [2]" w:date="2023-10-13T14:55:00Z">
        <w:r w:rsidDel="009B41E4">
          <w:rPr>
            <w:rFonts w:ascii="Times New Roman" w:eastAsia="Times New Roman" w:hAnsi="Times New Roman" w:cs="Times New Roman"/>
            <w:color w:val="222222"/>
            <w:sz w:val="24"/>
            <w:szCs w:val="24"/>
            <w:highlight w:val="white"/>
          </w:rPr>
          <w:delText>Heyes, C. (2012). Simple minds: a qualified defence of associative learning. Philosophical Transactions of the Royal Society B: Biological Sciences, 367(1603), 2695-2703.</w:delText>
        </w:r>
      </w:del>
    </w:p>
    <w:p w14:paraId="3AB73723" w14:textId="7C0AF383" w:rsidR="00B51B4F" w:rsidDel="009B41E4" w:rsidRDefault="00E33573">
      <w:pPr>
        <w:spacing w:after="0" w:line="480" w:lineRule="auto"/>
        <w:ind w:left="720" w:hanging="720"/>
        <w:rPr>
          <w:del w:id="2934" w:author="Benton, Deon [2]" w:date="2023-10-13T14:55:00Z"/>
          <w:rFonts w:ascii="Times New Roman" w:eastAsia="Times New Roman" w:hAnsi="Times New Roman" w:cs="Times New Roman"/>
          <w:color w:val="222222"/>
          <w:sz w:val="24"/>
          <w:szCs w:val="24"/>
          <w:highlight w:val="white"/>
        </w:rPr>
      </w:pPr>
      <w:del w:id="2935" w:author="Benton, Deon [2]" w:date="2023-10-13T14:55:00Z">
        <w:r w:rsidDel="009B41E4">
          <w:rPr>
            <w:rFonts w:ascii="Times New Roman" w:eastAsia="Times New Roman" w:hAnsi="Times New Roman" w:cs="Times New Roman"/>
            <w:color w:val="222222"/>
            <w:sz w:val="24"/>
            <w:szCs w:val="24"/>
            <w:highlight w:val="white"/>
          </w:rPr>
          <w:delText>Houwer, J. D., Beckers, T., &amp; Glautier, S. (2002). Outcome and cue properties modulate blocking. </w:delText>
        </w:r>
        <w:r w:rsidDel="009B41E4">
          <w:rPr>
            <w:rFonts w:ascii="Times New Roman" w:eastAsia="Times New Roman" w:hAnsi="Times New Roman" w:cs="Times New Roman"/>
            <w:i/>
            <w:color w:val="222222"/>
            <w:sz w:val="24"/>
            <w:szCs w:val="24"/>
            <w:highlight w:val="white"/>
          </w:rPr>
          <w:delText>The Quarterly Journal of Experimental Psychology: Section A</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55</w:delText>
        </w:r>
        <w:r w:rsidDel="009B41E4">
          <w:rPr>
            <w:rFonts w:ascii="Times New Roman" w:eastAsia="Times New Roman" w:hAnsi="Times New Roman" w:cs="Times New Roman"/>
            <w:color w:val="222222"/>
            <w:sz w:val="24"/>
            <w:szCs w:val="24"/>
            <w:highlight w:val="white"/>
          </w:rPr>
          <w:delText>(3), 965-985.</w:delText>
        </w:r>
      </w:del>
    </w:p>
    <w:p w14:paraId="21CB0F83" w14:textId="54985926" w:rsidR="00B51B4F" w:rsidDel="009B41E4" w:rsidRDefault="00E33573">
      <w:pPr>
        <w:spacing w:after="0" w:line="480" w:lineRule="auto"/>
        <w:ind w:left="720" w:hanging="720"/>
        <w:rPr>
          <w:del w:id="2936" w:author="Benton, Deon [2]" w:date="2023-10-13T14:55:00Z"/>
          <w:rFonts w:ascii="Times New Roman" w:eastAsia="Times New Roman" w:hAnsi="Times New Roman" w:cs="Times New Roman"/>
          <w:color w:val="222222"/>
          <w:sz w:val="24"/>
          <w:szCs w:val="24"/>
          <w:highlight w:val="white"/>
        </w:rPr>
      </w:pPr>
      <w:del w:id="2937" w:author="Benton, Deon [2]" w:date="2023-10-13T14:55:00Z">
        <w:r w:rsidDel="009B41E4">
          <w:rPr>
            <w:rFonts w:ascii="Times New Roman" w:eastAsia="Times New Roman" w:hAnsi="Times New Roman" w:cs="Times New Roman"/>
            <w:color w:val="222222"/>
            <w:sz w:val="24"/>
            <w:szCs w:val="24"/>
            <w:highlight w:val="white"/>
          </w:rPr>
          <w:delText>Kenderla, P., &amp; Kibbe, M. M. (2023). Explore versus store: Children strategically trade off reliance on exploration versus working memory during a complex task. </w:delText>
        </w:r>
        <w:r w:rsidDel="009B41E4">
          <w:rPr>
            <w:rFonts w:ascii="Times New Roman" w:eastAsia="Times New Roman" w:hAnsi="Times New Roman" w:cs="Times New Roman"/>
            <w:i/>
            <w:color w:val="222222"/>
            <w:sz w:val="24"/>
            <w:szCs w:val="24"/>
            <w:highlight w:val="white"/>
          </w:rPr>
          <w:delText>Journal of Experimental Child Psychology</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225</w:delText>
        </w:r>
        <w:r w:rsidDel="009B41E4">
          <w:rPr>
            <w:rFonts w:ascii="Times New Roman" w:eastAsia="Times New Roman" w:hAnsi="Times New Roman" w:cs="Times New Roman"/>
            <w:color w:val="222222"/>
            <w:sz w:val="24"/>
            <w:szCs w:val="24"/>
            <w:highlight w:val="white"/>
          </w:rPr>
          <w:delText>, 105535.</w:delText>
        </w:r>
      </w:del>
    </w:p>
    <w:p w14:paraId="061EC73F" w14:textId="3B8752CB" w:rsidR="00B51B4F" w:rsidDel="009B41E4" w:rsidRDefault="00E33573">
      <w:pPr>
        <w:spacing w:after="0" w:line="480" w:lineRule="auto"/>
        <w:ind w:left="720" w:hanging="720"/>
        <w:rPr>
          <w:del w:id="2938" w:author="Benton, Deon [2]" w:date="2023-10-13T14:55:00Z"/>
          <w:rFonts w:ascii="Times New Roman" w:eastAsia="Times New Roman" w:hAnsi="Times New Roman" w:cs="Times New Roman"/>
          <w:color w:val="222222"/>
          <w:sz w:val="24"/>
          <w:szCs w:val="24"/>
          <w:highlight w:val="white"/>
        </w:rPr>
      </w:pPr>
      <w:del w:id="2939" w:author="Benton, Deon [2]" w:date="2023-10-13T14:55:00Z">
        <w:r w:rsidDel="009B41E4">
          <w:rPr>
            <w:rFonts w:ascii="Times New Roman" w:eastAsia="Times New Roman" w:hAnsi="Times New Roman" w:cs="Times New Roman"/>
            <w:color w:val="222222"/>
            <w:sz w:val="24"/>
            <w:szCs w:val="24"/>
            <w:highlight w:val="white"/>
          </w:rPr>
          <w:delText>Kimura, K., &amp; Gopnik, A. (2019). Rational higher‐order belief revision in young children. </w:delText>
        </w:r>
        <w:r w:rsidDel="009B41E4">
          <w:rPr>
            <w:rFonts w:ascii="Times New Roman" w:eastAsia="Times New Roman" w:hAnsi="Times New Roman" w:cs="Times New Roman"/>
            <w:i/>
            <w:color w:val="222222"/>
            <w:sz w:val="24"/>
            <w:szCs w:val="24"/>
            <w:highlight w:val="white"/>
          </w:rPr>
          <w:delText>Child Development</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90</w:delText>
        </w:r>
        <w:r w:rsidDel="009B41E4">
          <w:rPr>
            <w:rFonts w:ascii="Times New Roman" w:eastAsia="Times New Roman" w:hAnsi="Times New Roman" w:cs="Times New Roman"/>
            <w:color w:val="222222"/>
            <w:sz w:val="24"/>
            <w:szCs w:val="24"/>
            <w:highlight w:val="white"/>
          </w:rPr>
          <w:delText>(1), 91-97.</w:delText>
        </w:r>
      </w:del>
    </w:p>
    <w:p w14:paraId="65CE6745" w14:textId="5C8F65F7" w:rsidR="00B51B4F" w:rsidDel="009B41E4" w:rsidRDefault="00E33573">
      <w:pPr>
        <w:spacing w:after="0" w:line="480" w:lineRule="auto"/>
        <w:ind w:left="720" w:hanging="720"/>
        <w:rPr>
          <w:del w:id="2940" w:author="Benton, Deon [2]" w:date="2023-10-13T14:55:00Z"/>
          <w:rFonts w:ascii="Times New Roman" w:eastAsia="Times New Roman" w:hAnsi="Times New Roman" w:cs="Times New Roman"/>
          <w:color w:val="222222"/>
          <w:sz w:val="24"/>
          <w:szCs w:val="24"/>
          <w:highlight w:val="white"/>
        </w:rPr>
      </w:pPr>
      <w:del w:id="2941" w:author="Benton, Deon [2]" w:date="2023-10-13T14:55:00Z">
        <w:r w:rsidDel="009B41E4">
          <w:rPr>
            <w:rFonts w:ascii="Times New Roman" w:eastAsia="Times New Roman" w:hAnsi="Times New Roman" w:cs="Times New Roman"/>
            <w:color w:val="222222"/>
            <w:sz w:val="24"/>
            <w:szCs w:val="24"/>
            <w:highlight w:val="white"/>
          </w:rPr>
          <w:delText>Kirkham, N. Z., Slemmer, J. A., &amp; Johnson, S. P. (2002). Visual statistical learning in infancy: Evidence for a domain general learning mechanism. Cognition, 83(2), B35-B42.</w:delText>
        </w:r>
      </w:del>
    </w:p>
    <w:p w14:paraId="3A5CA26D" w14:textId="492C7D97" w:rsidR="00B51B4F" w:rsidDel="009B41E4" w:rsidRDefault="00E33573">
      <w:pPr>
        <w:spacing w:after="0" w:line="480" w:lineRule="auto"/>
        <w:ind w:left="720" w:hanging="720"/>
        <w:rPr>
          <w:del w:id="2942" w:author="Benton, Deon [2]" w:date="2023-10-13T14:55:00Z"/>
          <w:rFonts w:ascii="Times New Roman" w:eastAsia="Times New Roman" w:hAnsi="Times New Roman" w:cs="Times New Roman"/>
          <w:color w:val="222222"/>
          <w:sz w:val="24"/>
          <w:szCs w:val="24"/>
          <w:highlight w:val="white"/>
        </w:rPr>
      </w:pPr>
      <w:del w:id="2943" w:author="Benton, Deon [2]" w:date="2023-10-13T14:55:00Z">
        <w:r w:rsidDel="009B41E4">
          <w:rPr>
            <w:rFonts w:ascii="Times New Roman" w:eastAsia="Times New Roman" w:hAnsi="Times New Roman" w:cs="Times New Roman"/>
            <w:color w:val="222222"/>
            <w:sz w:val="24"/>
            <w:szCs w:val="24"/>
            <w:highlight w:val="white"/>
          </w:rPr>
          <w:lastRenderedPageBreak/>
          <w:delText>Kruschke, J. K. (1992). ALCOVE: an exemplar-based connectionist model of category learning. Psychological review, 99(1), 22.</w:delText>
        </w:r>
      </w:del>
    </w:p>
    <w:p w14:paraId="0ECFF9B4" w14:textId="6D4DD101" w:rsidR="00B51B4F" w:rsidDel="009B41E4" w:rsidRDefault="00E33573">
      <w:pPr>
        <w:spacing w:after="0" w:line="480" w:lineRule="auto"/>
        <w:ind w:left="720" w:hanging="720"/>
        <w:rPr>
          <w:del w:id="2944" w:author="Benton, Deon [2]" w:date="2023-10-13T14:55:00Z"/>
          <w:rFonts w:ascii="Times New Roman" w:eastAsia="Times New Roman" w:hAnsi="Times New Roman" w:cs="Times New Roman"/>
          <w:color w:val="222222"/>
          <w:sz w:val="24"/>
          <w:szCs w:val="24"/>
          <w:highlight w:val="white"/>
        </w:rPr>
      </w:pPr>
      <w:del w:id="2945" w:author="Benton, Deon [2]" w:date="2023-10-13T14:55:00Z">
        <w:r w:rsidDel="009B41E4">
          <w:rPr>
            <w:rFonts w:ascii="Times New Roman" w:eastAsia="Times New Roman" w:hAnsi="Times New Roman" w:cs="Times New Roman"/>
            <w:color w:val="222222"/>
            <w:sz w:val="24"/>
            <w:szCs w:val="24"/>
            <w:highlight w:val="white"/>
          </w:rPr>
          <w:delText>Kruschke, J. K., &amp; Blair, N. J. (2000). Blocking and backward blocking involve learned inattention. </w:delText>
        </w:r>
        <w:r w:rsidDel="009B41E4">
          <w:rPr>
            <w:rFonts w:ascii="Times New Roman" w:eastAsia="Times New Roman" w:hAnsi="Times New Roman" w:cs="Times New Roman"/>
            <w:i/>
            <w:color w:val="222222"/>
            <w:sz w:val="24"/>
            <w:szCs w:val="24"/>
            <w:highlight w:val="white"/>
          </w:rPr>
          <w:delText>Psychonomic Bulletin and Review</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7</w:delText>
        </w:r>
        <w:r w:rsidDel="009B41E4">
          <w:rPr>
            <w:rFonts w:ascii="Times New Roman" w:eastAsia="Times New Roman" w:hAnsi="Times New Roman" w:cs="Times New Roman"/>
            <w:color w:val="222222"/>
            <w:sz w:val="24"/>
            <w:szCs w:val="24"/>
            <w:highlight w:val="white"/>
          </w:rPr>
          <w:delText>(4), 636-645.</w:delText>
        </w:r>
      </w:del>
    </w:p>
    <w:p w14:paraId="5BAB3A84" w14:textId="4EACEF1A" w:rsidR="00B51B4F" w:rsidDel="009B41E4" w:rsidRDefault="00E33573">
      <w:pPr>
        <w:spacing w:after="0" w:line="480" w:lineRule="auto"/>
        <w:ind w:left="720" w:hanging="720"/>
        <w:rPr>
          <w:del w:id="2946" w:author="Benton, Deon [2]" w:date="2023-10-13T14:55:00Z"/>
          <w:rFonts w:ascii="Times New Roman" w:eastAsia="Times New Roman" w:hAnsi="Times New Roman" w:cs="Times New Roman"/>
          <w:color w:val="222222"/>
          <w:sz w:val="24"/>
          <w:szCs w:val="24"/>
          <w:highlight w:val="white"/>
        </w:rPr>
      </w:pPr>
      <w:del w:id="2947" w:author="Benton, Deon [2]" w:date="2023-10-13T14:55:00Z">
        <w:r w:rsidDel="009B41E4">
          <w:rPr>
            <w:rFonts w:ascii="Times New Roman" w:eastAsia="Times New Roman" w:hAnsi="Times New Roman" w:cs="Times New Roman"/>
            <w:color w:val="222222"/>
            <w:sz w:val="24"/>
            <w:szCs w:val="24"/>
            <w:highlight w:val="white"/>
          </w:rPr>
          <w:delText>Larkin, M. J., Aitken, M. R., &amp; Dickinson, A. (1998). Retrospective revaluation of causal judgments under positive and negative contingencies. </w:delText>
        </w:r>
        <w:r w:rsidDel="009B41E4">
          <w:rPr>
            <w:rFonts w:ascii="Times New Roman" w:eastAsia="Times New Roman" w:hAnsi="Times New Roman" w:cs="Times New Roman"/>
            <w:i/>
            <w:color w:val="222222"/>
            <w:sz w:val="24"/>
            <w:szCs w:val="24"/>
            <w:highlight w:val="white"/>
          </w:rPr>
          <w:delText>Journal of Experimental Psychology: Learning, Memory, and Cognition</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24</w:delText>
        </w:r>
        <w:r w:rsidDel="009B41E4">
          <w:rPr>
            <w:rFonts w:ascii="Times New Roman" w:eastAsia="Times New Roman" w:hAnsi="Times New Roman" w:cs="Times New Roman"/>
            <w:color w:val="222222"/>
            <w:sz w:val="24"/>
            <w:szCs w:val="24"/>
            <w:highlight w:val="white"/>
          </w:rPr>
          <w:delText>(6), 1331.</w:delText>
        </w:r>
      </w:del>
    </w:p>
    <w:p w14:paraId="52F0C8C5" w14:textId="2F65D055" w:rsidR="00B51B4F" w:rsidDel="009B41E4" w:rsidRDefault="00E33573">
      <w:pPr>
        <w:spacing w:after="0" w:line="480" w:lineRule="auto"/>
        <w:ind w:left="720" w:hanging="720"/>
        <w:rPr>
          <w:del w:id="2948" w:author="Benton, Deon [2]" w:date="2023-10-13T14:55:00Z"/>
          <w:rFonts w:ascii="Times New Roman" w:eastAsia="Times New Roman" w:hAnsi="Times New Roman" w:cs="Times New Roman"/>
          <w:color w:val="222222"/>
          <w:sz w:val="24"/>
          <w:szCs w:val="24"/>
          <w:highlight w:val="white"/>
        </w:rPr>
      </w:pPr>
      <w:del w:id="2949" w:author="Benton, Deon [2]" w:date="2023-10-13T14:55:00Z">
        <w:r w:rsidDel="009B41E4">
          <w:rPr>
            <w:rFonts w:ascii="Times New Roman" w:eastAsia="Times New Roman" w:hAnsi="Times New Roman" w:cs="Times New Roman"/>
            <w:color w:val="222222"/>
            <w:sz w:val="24"/>
            <w:szCs w:val="24"/>
            <w:highlight w:val="white"/>
          </w:rPr>
          <w:delText>Legare, C. H., Gelman, S. A., &amp; Wellman, H. M. (2010). Inconsistency with prior knowledge triggers children’s causal explanatory reasoning. Child development, 81(3), 929-944.</w:delText>
        </w:r>
      </w:del>
    </w:p>
    <w:p w14:paraId="7A532034" w14:textId="7E15A2CD" w:rsidR="00B51B4F" w:rsidDel="009B41E4" w:rsidRDefault="00E33573">
      <w:pPr>
        <w:spacing w:after="0" w:line="480" w:lineRule="auto"/>
        <w:ind w:left="720" w:hanging="720"/>
        <w:rPr>
          <w:del w:id="2950" w:author="Benton, Deon [2]" w:date="2023-10-13T14:55:00Z"/>
          <w:rFonts w:ascii="Times New Roman" w:eastAsia="Times New Roman" w:hAnsi="Times New Roman" w:cs="Times New Roman"/>
          <w:color w:val="222222"/>
          <w:sz w:val="24"/>
          <w:szCs w:val="24"/>
          <w:highlight w:val="white"/>
        </w:rPr>
      </w:pPr>
      <w:del w:id="2951" w:author="Benton, Deon [2]" w:date="2023-10-13T14:55:00Z">
        <w:r w:rsidDel="009B41E4">
          <w:rPr>
            <w:rFonts w:ascii="Times New Roman" w:eastAsia="Times New Roman" w:hAnsi="Times New Roman" w:cs="Times New Roman"/>
            <w:color w:val="222222"/>
            <w:sz w:val="24"/>
            <w:szCs w:val="24"/>
            <w:highlight w:val="white"/>
          </w:rPr>
          <w:delText>Leslie, A. M., &amp; Keeble, S. (1987). Do six-month-old infants perceive causality?. </w:delText>
        </w:r>
        <w:r w:rsidDel="009B41E4">
          <w:rPr>
            <w:rFonts w:ascii="Times New Roman" w:eastAsia="Times New Roman" w:hAnsi="Times New Roman" w:cs="Times New Roman"/>
            <w:i/>
            <w:color w:val="222222"/>
            <w:sz w:val="24"/>
            <w:szCs w:val="24"/>
            <w:highlight w:val="white"/>
          </w:rPr>
          <w:delText>Cognition</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25</w:delText>
        </w:r>
        <w:r w:rsidDel="009B41E4">
          <w:rPr>
            <w:rFonts w:ascii="Times New Roman" w:eastAsia="Times New Roman" w:hAnsi="Times New Roman" w:cs="Times New Roman"/>
            <w:color w:val="222222"/>
            <w:sz w:val="24"/>
            <w:szCs w:val="24"/>
            <w:highlight w:val="white"/>
          </w:rPr>
          <w:delText>(3), 265-288.</w:delText>
        </w:r>
      </w:del>
    </w:p>
    <w:p w14:paraId="620767A5" w14:textId="1DB3F43A" w:rsidR="00B51B4F" w:rsidDel="009B41E4" w:rsidRDefault="00E33573">
      <w:pPr>
        <w:spacing w:after="0" w:line="480" w:lineRule="auto"/>
        <w:ind w:left="720" w:hanging="720"/>
        <w:rPr>
          <w:del w:id="2952" w:author="Benton, Deon [2]" w:date="2023-10-13T14:55:00Z"/>
          <w:rFonts w:ascii="Times New Roman" w:eastAsia="Times New Roman" w:hAnsi="Times New Roman" w:cs="Times New Roman"/>
          <w:color w:val="222222"/>
          <w:sz w:val="24"/>
          <w:szCs w:val="24"/>
          <w:highlight w:val="white"/>
        </w:rPr>
      </w:pPr>
      <w:del w:id="2953" w:author="Benton, Deon [2]" w:date="2023-10-13T14:55:00Z">
        <w:r w:rsidDel="009B41E4">
          <w:rPr>
            <w:rFonts w:ascii="Times New Roman" w:eastAsia="Times New Roman" w:hAnsi="Times New Roman" w:cs="Times New Roman"/>
            <w:color w:val="222222"/>
            <w:sz w:val="24"/>
            <w:szCs w:val="24"/>
            <w:highlight w:val="white"/>
          </w:rPr>
          <w:delText>Lovibond, P. F. (2003). Causal beliefs and conditioned responses: retrospective revaluation induced by experience and by instruction. </w:delText>
        </w:r>
        <w:r w:rsidDel="009B41E4">
          <w:rPr>
            <w:rFonts w:ascii="Times New Roman" w:eastAsia="Times New Roman" w:hAnsi="Times New Roman" w:cs="Times New Roman"/>
            <w:i/>
            <w:color w:val="222222"/>
            <w:sz w:val="24"/>
            <w:szCs w:val="24"/>
            <w:highlight w:val="white"/>
          </w:rPr>
          <w:delText>Journal of Experimental Psychology: Learning, Memory, and Cognition</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29</w:delText>
        </w:r>
        <w:r w:rsidDel="009B41E4">
          <w:rPr>
            <w:rFonts w:ascii="Times New Roman" w:eastAsia="Times New Roman" w:hAnsi="Times New Roman" w:cs="Times New Roman"/>
            <w:color w:val="222222"/>
            <w:sz w:val="24"/>
            <w:szCs w:val="24"/>
            <w:highlight w:val="white"/>
          </w:rPr>
          <w:delText>(1), 97.</w:delText>
        </w:r>
      </w:del>
    </w:p>
    <w:p w14:paraId="51200F6A" w14:textId="58952FE0" w:rsidR="00B51B4F" w:rsidDel="009B41E4" w:rsidRDefault="00E33573">
      <w:pPr>
        <w:spacing w:after="0" w:line="480" w:lineRule="auto"/>
        <w:ind w:left="720" w:hanging="720"/>
        <w:rPr>
          <w:del w:id="2954" w:author="Benton, Deon [2]" w:date="2023-10-13T14:55:00Z"/>
          <w:rFonts w:ascii="Times New Roman" w:eastAsia="Times New Roman" w:hAnsi="Times New Roman" w:cs="Times New Roman"/>
          <w:color w:val="222222"/>
          <w:sz w:val="24"/>
          <w:szCs w:val="24"/>
          <w:highlight w:val="white"/>
        </w:rPr>
      </w:pPr>
      <w:del w:id="2955" w:author="Benton, Deon [2]" w:date="2023-10-13T14:55:00Z">
        <w:r w:rsidDel="009B41E4">
          <w:rPr>
            <w:rFonts w:ascii="Times New Roman" w:eastAsia="Times New Roman" w:hAnsi="Times New Roman" w:cs="Times New Roman"/>
            <w:color w:val="222222"/>
            <w:sz w:val="24"/>
            <w:szCs w:val="24"/>
            <w:highlight w:val="white"/>
          </w:rPr>
          <w:delText>Marcus, G. F., Vijayan, S., Bandi Rao, S., &amp; Vishton, P. M. (1999). Rule learning by seven-month-old infants. Science, 283(5398), 77-80.</w:delText>
        </w:r>
      </w:del>
    </w:p>
    <w:p w14:paraId="55FC339E" w14:textId="3D26E647" w:rsidR="00B51B4F" w:rsidDel="009B41E4" w:rsidRDefault="00E33573">
      <w:pPr>
        <w:spacing w:after="0" w:line="480" w:lineRule="auto"/>
        <w:ind w:left="720" w:hanging="720"/>
        <w:rPr>
          <w:del w:id="2956" w:author="Benton, Deon [2]" w:date="2023-10-13T14:55:00Z"/>
          <w:rFonts w:ascii="Times New Roman" w:eastAsia="Times New Roman" w:hAnsi="Times New Roman" w:cs="Times New Roman"/>
          <w:color w:val="222222"/>
          <w:sz w:val="24"/>
          <w:szCs w:val="24"/>
          <w:highlight w:val="white"/>
        </w:rPr>
      </w:pPr>
      <w:del w:id="2957" w:author="Benton, Deon [2]" w:date="2023-10-13T14:55:00Z">
        <w:r w:rsidDel="009B41E4">
          <w:rPr>
            <w:rFonts w:ascii="Times New Roman" w:eastAsia="Times New Roman" w:hAnsi="Times New Roman" w:cs="Times New Roman"/>
            <w:color w:val="222222"/>
            <w:sz w:val="24"/>
            <w:szCs w:val="24"/>
          </w:rPr>
          <w:delText>Marr, D. (1982). Vision: A Computational Investigation into the Human Representation and Processing of Visual Information. New York, NY, USA: Henry Holt and Co., Inc.. ISBN: 0716715678</w:delText>
        </w:r>
      </w:del>
    </w:p>
    <w:p w14:paraId="475513A2" w14:textId="44F9661F" w:rsidR="00B51B4F" w:rsidDel="009B41E4" w:rsidRDefault="00E33573">
      <w:pPr>
        <w:spacing w:after="0" w:line="480" w:lineRule="auto"/>
        <w:ind w:left="720" w:hanging="720"/>
        <w:rPr>
          <w:del w:id="2958" w:author="Benton, Deon [2]" w:date="2023-10-13T14:55:00Z"/>
          <w:rFonts w:ascii="Times New Roman" w:eastAsia="Times New Roman" w:hAnsi="Times New Roman" w:cs="Times New Roman"/>
          <w:color w:val="222222"/>
          <w:sz w:val="24"/>
          <w:szCs w:val="24"/>
          <w:highlight w:val="white"/>
        </w:rPr>
      </w:pPr>
      <w:del w:id="2959" w:author="Benton, Deon [2]" w:date="2023-10-13T14:55:00Z">
        <w:r w:rsidDel="009B41E4">
          <w:rPr>
            <w:rFonts w:ascii="Times New Roman" w:eastAsia="Times New Roman" w:hAnsi="Times New Roman" w:cs="Times New Roman"/>
            <w:color w:val="222222"/>
            <w:sz w:val="24"/>
            <w:szCs w:val="24"/>
            <w:highlight w:val="white"/>
          </w:rPr>
          <w:delText>McClelland, J. L., &amp; Thompson, R. M. (2007). Using domain‐general principles to explain children's causal reasoning abilities. Developmental Science, 10(3), 333-356.</w:delText>
        </w:r>
      </w:del>
    </w:p>
    <w:p w14:paraId="25DF0286" w14:textId="1A3751DD" w:rsidR="00B51B4F" w:rsidDel="009B41E4" w:rsidRDefault="00E33573">
      <w:pPr>
        <w:spacing w:after="0" w:line="480" w:lineRule="auto"/>
        <w:ind w:left="720" w:hanging="720"/>
        <w:rPr>
          <w:del w:id="2960" w:author="Benton, Deon [2]" w:date="2023-10-13T14:55:00Z"/>
          <w:rFonts w:ascii="Times New Roman" w:eastAsia="Times New Roman" w:hAnsi="Times New Roman" w:cs="Times New Roman"/>
          <w:color w:val="222222"/>
          <w:sz w:val="24"/>
          <w:szCs w:val="24"/>
          <w:highlight w:val="white"/>
        </w:rPr>
      </w:pPr>
      <w:del w:id="2961" w:author="Benton, Deon [2]" w:date="2023-10-13T14:55:00Z">
        <w:r w:rsidDel="009B41E4">
          <w:rPr>
            <w:rFonts w:ascii="Times New Roman" w:eastAsia="Times New Roman" w:hAnsi="Times New Roman" w:cs="Times New Roman"/>
            <w:color w:val="222222"/>
            <w:sz w:val="24"/>
            <w:szCs w:val="24"/>
            <w:highlight w:val="white"/>
          </w:rPr>
          <w:delText>McCormack, T., Butterfill, S., Hoerl, C., &amp; Burns, P. (2009). Cue competition effects and young children’s causal and counterfactual inferences. </w:delText>
        </w:r>
        <w:r w:rsidDel="009B41E4">
          <w:rPr>
            <w:rFonts w:ascii="Times New Roman" w:eastAsia="Times New Roman" w:hAnsi="Times New Roman" w:cs="Times New Roman"/>
            <w:i/>
            <w:color w:val="222222"/>
            <w:sz w:val="24"/>
            <w:szCs w:val="24"/>
            <w:highlight w:val="white"/>
          </w:rPr>
          <w:delText>Developmental psychology</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45</w:delText>
        </w:r>
        <w:r w:rsidDel="009B41E4">
          <w:rPr>
            <w:rFonts w:ascii="Times New Roman" w:eastAsia="Times New Roman" w:hAnsi="Times New Roman" w:cs="Times New Roman"/>
            <w:color w:val="222222"/>
            <w:sz w:val="24"/>
            <w:szCs w:val="24"/>
            <w:highlight w:val="white"/>
          </w:rPr>
          <w:delText>(6), 1563.</w:delText>
        </w:r>
      </w:del>
    </w:p>
    <w:p w14:paraId="77708BE5" w14:textId="0CF1FE35" w:rsidR="00B51B4F" w:rsidDel="009B41E4" w:rsidRDefault="00E33573">
      <w:pPr>
        <w:spacing w:after="0" w:line="480" w:lineRule="auto"/>
        <w:ind w:left="720" w:hanging="720"/>
        <w:rPr>
          <w:del w:id="2962" w:author="Benton, Deon [2]" w:date="2023-10-13T14:55:00Z"/>
          <w:rFonts w:ascii="Times New Roman" w:eastAsia="Times New Roman" w:hAnsi="Times New Roman" w:cs="Times New Roman"/>
          <w:color w:val="222222"/>
          <w:sz w:val="24"/>
          <w:szCs w:val="24"/>
          <w:highlight w:val="white"/>
        </w:rPr>
      </w:pPr>
      <w:del w:id="2963" w:author="Benton, Deon [2]" w:date="2023-10-13T14:55:00Z">
        <w:r w:rsidDel="009B41E4">
          <w:rPr>
            <w:rFonts w:ascii="Times New Roman" w:eastAsia="Times New Roman" w:hAnsi="Times New Roman" w:cs="Times New Roman"/>
            <w:color w:val="222222"/>
            <w:sz w:val="24"/>
            <w:szCs w:val="24"/>
            <w:highlight w:val="white"/>
          </w:rPr>
          <w:lastRenderedPageBreak/>
          <w:delText>Meltzoff, A. N., Waismeyer, A., &amp; Gopnik, A. (2012). Learning about causes from people: observational causal learning in 24-month-old infants. </w:delText>
        </w:r>
        <w:r w:rsidDel="009B41E4">
          <w:rPr>
            <w:rFonts w:ascii="Times New Roman" w:eastAsia="Times New Roman" w:hAnsi="Times New Roman" w:cs="Times New Roman"/>
            <w:i/>
            <w:color w:val="222222"/>
            <w:sz w:val="24"/>
            <w:szCs w:val="24"/>
            <w:highlight w:val="white"/>
          </w:rPr>
          <w:delText>Developmental psychology</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48</w:delText>
        </w:r>
        <w:r w:rsidDel="009B41E4">
          <w:rPr>
            <w:rFonts w:ascii="Times New Roman" w:eastAsia="Times New Roman" w:hAnsi="Times New Roman" w:cs="Times New Roman"/>
            <w:color w:val="222222"/>
            <w:sz w:val="24"/>
            <w:szCs w:val="24"/>
            <w:highlight w:val="white"/>
          </w:rPr>
          <w:delText>(5), 1215.</w:delText>
        </w:r>
      </w:del>
    </w:p>
    <w:p w14:paraId="33B3B964" w14:textId="241B8C45" w:rsidR="00B51B4F" w:rsidDel="009B41E4" w:rsidRDefault="00E33573">
      <w:pPr>
        <w:spacing w:after="0" w:line="480" w:lineRule="auto"/>
        <w:ind w:left="720" w:hanging="720"/>
        <w:rPr>
          <w:del w:id="2964" w:author="Benton, Deon [2]" w:date="2023-10-13T14:55:00Z"/>
          <w:rFonts w:ascii="Times New Roman" w:eastAsia="Times New Roman" w:hAnsi="Times New Roman" w:cs="Times New Roman"/>
          <w:color w:val="222222"/>
          <w:sz w:val="24"/>
          <w:szCs w:val="24"/>
          <w:highlight w:val="white"/>
        </w:rPr>
      </w:pPr>
      <w:del w:id="2965" w:author="Benton, Deon [2]" w:date="2023-10-13T14:55:00Z">
        <w:r w:rsidDel="009B41E4">
          <w:rPr>
            <w:rFonts w:ascii="Times New Roman" w:eastAsia="Times New Roman" w:hAnsi="Times New Roman" w:cs="Times New Roman"/>
            <w:color w:val="222222"/>
            <w:sz w:val="24"/>
            <w:szCs w:val="24"/>
            <w:highlight w:val="white"/>
          </w:rPr>
          <w:delText>Oakes, L. M., &amp; Cohen, L. B. (1990). Infant perception of a causal event. </w:delText>
        </w:r>
        <w:r w:rsidDel="009B41E4">
          <w:rPr>
            <w:rFonts w:ascii="Times New Roman" w:eastAsia="Times New Roman" w:hAnsi="Times New Roman" w:cs="Times New Roman"/>
            <w:i/>
            <w:color w:val="222222"/>
            <w:sz w:val="24"/>
            <w:szCs w:val="24"/>
            <w:highlight w:val="white"/>
          </w:rPr>
          <w:delText>Cognitive Development</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5</w:delText>
        </w:r>
        <w:r w:rsidDel="009B41E4">
          <w:rPr>
            <w:rFonts w:ascii="Times New Roman" w:eastAsia="Times New Roman" w:hAnsi="Times New Roman" w:cs="Times New Roman"/>
            <w:color w:val="222222"/>
            <w:sz w:val="24"/>
            <w:szCs w:val="24"/>
            <w:highlight w:val="white"/>
          </w:rPr>
          <w:delText>(2), 193-207.</w:delText>
        </w:r>
      </w:del>
    </w:p>
    <w:p w14:paraId="10DC0C12" w14:textId="7027125E" w:rsidR="00B51B4F" w:rsidDel="009B41E4" w:rsidRDefault="00E33573">
      <w:pPr>
        <w:spacing w:after="0" w:line="480" w:lineRule="auto"/>
        <w:ind w:left="720" w:hanging="720"/>
        <w:rPr>
          <w:del w:id="2966" w:author="Benton, Deon [2]" w:date="2023-10-13T14:55:00Z"/>
          <w:rFonts w:ascii="Times New Roman" w:eastAsia="Times New Roman" w:hAnsi="Times New Roman" w:cs="Times New Roman"/>
          <w:color w:val="222222"/>
          <w:sz w:val="24"/>
          <w:szCs w:val="24"/>
          <w:highlight w:val="white"/>
        </w:rPr>
      </w:pPr>
      <w:del w:id="2967" w:author="Benton, Deon [2]" w:date="2023-10-13T14:55:00Z">
        <w:r w:rsidDel="009B41E4">
          <w:rPr>
            <w:rFonts w:ascii="Times New Roman" w:eastAsia="Times New Roman" w:hAnsi="Times New Roman" w:cs="Times New Roman"/>
            <w:color w:val="222222"/>
            <w:sz w:val="24"/>
            <w:szCs w:val="24"/>
            <w:highlight w:val="white"/>
          </w:rPr>
          <w:delText>Powell, L. J., &amp; Carey, S. (2017). Executive function depletion in children and its impact on theory of mind. </w:delText>
        </w:r>
        <w:r w:rsidDel="009B41E4">
          <w:rPr>
            <w:rFonts w:ascii="Times New Roman" w:eastAsia="Times New Roman" w:hAnsi="Times New Roman" w:cs="Times New Roman"/>
            <w:i/>
            <w:color w:val="222222"/>
            <w:sz w:val="24"/>
            <w:szCs w:val="24"/>
            <w:highlight w:val="white"/>
          </w:rPr>
          <w:delText>Cognition</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164</w:delText>
        </w:r>
        <w:r w:rsidDel="009B41E4">
          <w:rPr>
            <w:rFonts w:ascii="Times New Roman" w:eastAsia="Times New Roman" w:hAnsi="Times New Roman" w:cs="Times New Roman"/>
            <w:color w:val="222222"/>
            <w:sz w:val="24"/>
            <w:szCs w:val="24"/>
            <w:highlight w:val="white"/>
          </w:rPr>
          <w:delText>, 150-162.</w:delText>
        </w:r>
      </w:del>
    </w:p>
    <w:p w14:paraId="64C7C0BD" w14:textId="6E6ACBB2" w:rsidR="00B51B4F" w:rsidDel="009B41E4" w:rsidRDefault="00E33573">
      <w:pPr>
        <w:spacing w:after="0" w:line="480" w:lineRule="auto"/>
        <w:ind w:left="720" w:hanging="720"/>
        <w:rPr>
          <w:del w:id="2968" w:author="Benton, Deon [2]" w:date="2023-10-13T14:55:00Z"/>
          <w:rFonts w:ascii="Times New Roman" w:eastAsia="Times New Roman" w:hAnsi="Times New Roman" w:cs="Times New Roman"/>
          <w:color w:val="000000"/>
          <w:sz w:val="24"/>
          <w:szCs w:val="24"/>
        </w:rPr>
      </w:pPr>
      <w:del w:id="2969" w:author="Benton, Deon [2]" w:date="2023-10-13T14:55:00Z">
        <w:r w:rsidDel="009B41E4">
          <w:rPr>
            <w:rFonts w:ascii="Times New Roman" w:eastAsia="Times New Roman" w:hAnsi="Times New Roman" w:cs="Times New Roman"/>
            <w:color w:val="000000"/>
            <w:sz w:val="24"/>
            <w:szCs w:val="24"/>
          </w:rPr>
          <w:delText>Rescorla, R. A., &amp; Wagner, A. R. (1972). A theory of Pavlovian conditioning: Variations in the effectiveness of reinforcement and nonreinforcement. Classical conditioning II: Current research and theory, 2, 64-99.</w:delText>
        </w:r>
      </w:del>
    </w:p>
    <w:p w14:paraId="5E3A0752" w14:textId="391B9E84" w:rsidR="00B51B4F" w:rsidDel="009B41E4" w:rsidRDefault="00E33573">
      <w:pPr>
        <w:spacing w:after="0" w:line="480" w:lineRule="auto"/>
        <w:ind w:left="720" w:hanging="720"/>
        <w:rPr>
          <w:del w:id="2970" w:author="Benton, Deon [2]" w:date="2023-10-13T14:55:00Z"/>
          <w:rFonts w:ascii="Times New Roman" w:eastAsia="Times New Roman" w:hAnsi="Times New Roman" w:cs="Times New Roman"/>
          <w:color w:val="222222"/>
          <w:sz w:val="24"/>
          <w:szCs w:val="24"/>
          <w:highlight w:val="white"/>
        </w:rPr>
      </w:pPr>
      <w:del w:id="2971" w:author="Benton, Deon [2]" w:date="2023-10-13T14:55:00Z">
        <w:r w:rsidDel="009B41E4">
          <w:rPr>
            <w:rFonts w:ascii="Times New Roman" w:eastAsia="Times New Roman" w:hAnsi="Times New Roman" w:cs="Times New Roman"/>
            <w:color w:val="222222"/>
            <w:sz w:val="24"/>
            <w:szCs w:val="24"/>
            <w:highlight w:val="white"/>
          </w:rPr>
          <w:delText>Richland, L. E., Morrison, R. G., &amp; Holyoak, K. J. (2006). Children’s development of analogical reasoning: Insights from scene analogy problems. </w:delText>
        </w:r>
        <w:r w:rsidDel="009B41E4">
          <w:rPr>
            <w:rFonts w:ascii="Times New Roman" w:eastAsia="Times New Roman" w:hAnsi="Times New Roman" w:cs="Times New Roman"/>
            <w:i/>
            <w:color w:val="222222"/>
            <w:sz w:val="24"/>
            <w:szCs w:val="24"/>
            <w:highlight w:val="white"/>
          </w:rPr>
          <w:delText>Journal of experimental child psychology</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94</w:delText>
        </w:r>
        <w:r w:rsidDel="009B41E4">
          <w:rPr>
            <w:rFonts w:ascii="Times New Roman" w:eastAsia="Times New Roman" w:hAnsi="Times New Roman" w:cs="Times New Roman"/>
            <w:color w:val="222222"/>
            <w:sz w:val="24"/>
            <w:szCs w:val="24"/>
            <w:highlight w:val="white"/>
          </w:rPr>
          <w:delText>(3), 249-273.</w:delText>
        </w:r>
      </w:del>
    </w:p>
    <w:p w14:paraId="7337CDDF" w14:textId="6BB0B7DD" w:rsidR="00B51B4F" w:rsidDel="009B41E4" w:rsidRDefault="00E33573">
      <w:pPr>
        <w:spacing w:after="0" w:line="480" w:lineRule="auto"/>
        <w:ind w:left="720" w:hanging="720"/>
        <w:rPr>
          <w:del w:id="2972" w:author="Benton, Deon [2]" w:date="2023-10-13T14:55:00Z"/>
          <w:rFonts w:ascii="Times New Roman" w:eastAsia="Times New Roman" w:hAnsi="Times New Roman" w:cs="Times New Roman"/>
          <w:color w:val="222222"/>
          <w:sz w:val="24"/>
          <w:szCs w:val="24"/>
          <w:highlight w:val="white"/>
        </w:rPr>
      </w:pPr>
      <w:del w:id="2973" w:author="Benton, Deon [2]" w:date="2023-10-13T14:55:00Z">
        <w:r w:rsidDel="009B41E4">
          <w:rPr>
            <w:rFonts w:ascii="Times New Roman" w:eastAsia="Times New Roman" w:hAnsi="Times New Roman" w:cs="Times New Roman"/>
            <w:color w:val="222222"/>
            <w:sz w:val="24"/>
            <w:szCs w:val="24"/>
            <w:highlight w:val="white"/>
          </w:rPr>
          <w:delText>Rogers, T. T., &amp; McClelland, J. L. (2014). Parallel distributed processing at 25: Further explorations in the microstructure of cognition. Cognitive science, 38(6), 1024-1077.</w:delText>
        </w:r>
      </w:del>
    </w:p>
    <w:p w14:paraId="3EE1D23B" w14:textId="36729E21" w:rsidR="00B51B4F" w:rsidDel="009B41E4" w:rsidRDefault="00E33573">
      <w:pPr>
        <w:spacing w:after="0" w:line="480" w:lineRule="auto"/>
        <w:ind w:left="720" w:hanging="720"/>
        <w:rPr>
          <w:del w:id="2974" w:author="Benton, Deon [2]" w:date="2023-10-13T14:55:00Z"/>
          <w:rFonts w:ascii="Times New Roman" w:hAnsi="Times New Roman"/>
          <w:color w:val="222222"/>
          <w:sz w:val="24"/>
          <w:highlight w:val="white"/>
          <w:rPrChange w:id="2975" w:author="Benton, Deon" w:date="2023-10-05T22:02:00Z">
            <w:rPr>
              <w:del w:id="2976" w:author="Benton, Deon [2]" w:date="2023-10-13T14:55:00Z"/>
              <w:rFonts w:ascii="Times New Roman" w:hAnsi="Times New Roman"/>
              <w:color w:val="222222"/>
              <w:sz w:val="24"/>
              <w:highlight w:val="white"/>
              <w:lang w:val="fr-FR"/>
            </w:rPr>
          </w:rPrChange>
        </w:rPr>
      </w:pPr>
      <w:del w:id="2977" w:author="Benton, Deon [2]" w:date="2023-10-13T14:55:00Z">
        <w:r w:rsidDel="009B41E4">
          <w:rPr>
            <w:rFonts w:ascii="Times New Roman" w:eastAsia="Times New Roman" w:hAnsi="Times New Roman" w:cs="Times New Roman"/>
            <w:color w:val="222222"/>
            <w:sz w:val="24"/>
            <w:szCs w:val="24"/>
            <w:highlight w:val="white"/>
          </w:rPr>
          <w:delText xml:space="preserve">Rovee-Collier, C. (1999). The development of infant memory. </w:delText>
        </w:r>
        <w:r w:rsidDel="009B41E4">
          <w:rPr>
            <w:rFonts w:ascii="Times New Roman" w:hAnsi="Times New Roman"/>
            <w:color w:val="222222"/>
            <w:sz w:val="24"/>
            <w:highlight w:val="white"/>
            <w:rPrChange w:id="2978" w:author="Benton, Deon" w:date="2023-10-05T22:02:00Z">
              <w:rPr>
                <w:rFonts w:ascii="Times New Roman" w:hAnsi="Times New Roman"/>
                <w:color w:val="222222"/>
                <w:sz w:val="24"/>
                <w:highlight w:val="white"/>
                <w:lang w:val="fr-FR"/>
              </w:rPr>
            </w:rPrChange>
          </w:rPr>
          <w:delText>Current directions in psychological science, 8(3), 80-85.</w:delText>
        </w:r>
      </w:del>
    </w:p>
    <w:p w14:paraId="784B02C3" w14:textId="56499999" w:rsidR="00B51B4F" w:rsidDel="009B41E4" w:rsidRDefault="00E33573">
      <w:pPr>
        <w:spacing w:after="0" w:line="480" w:lineRule="auto"/>
        <w:ind w:left="720" w:hanging="720"/>
        <w:rPr>
          <w:del w:id="2979" w:author="Benton, Deon [2]" w:date="2023-10-13T14:55:00Z"/>
          <w:rFonts w:ascii="Times New Roman" w:eastAsia="Times New Roman" w:hAnsi="Times New Roman" w:cs="Times New Roman"/>
          <w:color w:val="222222"/>
          <w:sz w:val="24"/>
          <w:szCs w:val="24"/>
          <w:highlight w:val="white"/>
        </w:rPr>
      </w:pPr>
      <w:del w:id="2980" w:author="Benton, Deon [2]" w:date="2023-10-13T14:55:00Z">
        <w:r w:rsidDel="009B41E4">
          <w:rPr>
            <w:rFonts w:ascii="Times New Roman" w:eastAsia="Times New Roman" w:hAnsi="Times New Roman" w:cs="Times New Roman"/>
            <w:color w:val="222222"/>
            <w:sz w:val="24"/>
            <w:szCs w:val="24"/>
            <w:highlight w:val="white"/>
          </w:rPr>
          <w:delText>Saffran, J. R., Aslin, R. N., &amp; Newport, E. L. (1996). Statistical learning by 8-month-old infants. Science, 274(5294), 1926-1928.</w:delText>
        </w:r>
      </w:del>
    </w:p>
    <w:p w14:paraId="70B5F12B" w14:textId="2483E78F" w:rsidR="00B51B4F" w:rsidDel="009B41E4" w:rsidRDefault="00E33573">
      <w:pPr>
        <w:spacing w:after="0" w:line="480" w:lineRule="auto"/>
        <w:ind w:left="720" w:hanging="720"/>
        <w:rPr>
          <w:del w:id="2981" w:author="Benton, Deon [2]" w:date="2023-10-13T14:55:00Z"/>
          <w:rFonts w:ascii="Times New Roman" w:eastAsia="Times New Roman" w:hAnsi="Times New Roman" w:cs="Times New Roman"/>
          <w:color w:val="222222"/>
          <w:sz w:val="24"/>
          <w:szCs w:val="24"/>
          <w:highlight w:val="white"/>
        </w:rPr>
      </w:pPr>
      <w:del w:id="2982" w:author="Benton, Deon [2]" w:date="2023-10-13T14:55:00Z">
        <w:r w:rsidDel="009B41E4">
          <w:rPr>
            <w:rFonts w:ascii="Times New Roman" w:eastAsia="Times New Roman" w:hAnsi="Times New Roman" w:cs="Times New Roman"/>
            <w:color w:val="222222"/>
            <w:sz w:val="24"/>
            <w:szCs w:val="24"/>
            <w:highlight w:val="white"/>
          </w:rPr>
          <w:delText>Schulz, L. E., Gopnik, A., &amp; Glymour, C. (2007). Preschool children learn about causal structure from conditional interventions. Developmental science, 10(3), 322-332.</w:delText>
        </w:r>
      </w:del>
    </w:p>
    <w:p w14:paraId="4129D3E4" w14:textId="2E785FE0" w:rsidR="00B51B4F" w:rsidDel="009B41E4" w:rsidRDefault="00E33573">
      <w:pPr>
        <w:spacing w:after="0" w:line="480" w:lineRule="auto"/>
        <w:ind w:left="720" w:hanging="720"/>
        <w:rPr>
          <w:del w:id="2983" w:author="Benton, Deon [2]" w:date="2023-10-13T14:55:00Z"/>
          <w:moveTo w:id="2984" w:author="Benton, Deon" w:date="2023-10-05T22:02:00Z"/>
          <w:rFonts w:ascii="Times New Roman" w:eastAsia="Times New Roman" w:hAnsi="Times New Roman" w:cs="Times New Roman"/>
          <w:color w:val="222222"/>
          <w:sz w:val="24"/>
          <w:szCs w:val="24"/>
          <w:highlight w:val="white"/>
        </w:rPr>
      </w:pPr>
      <w:moveToRangeStart w:id="2985" w:author="Benton, Deon" w:date="2023-10-05T22:02:00Z" w:name="move147435779"/>
      <w:moveTo w:id="2986" w:author="Benton, Deon" w:date="2023-10-05T22:02:00Z">
        <w:del w:id="2987" w:author="Benton, Deon [2]" w:date="2023-10-13T14:55:00Z">
          <w:r w:rsidDel="009B41E4">
            <w:rPr>
              <w:rFonts w:ascii="Times New Roman" w:eastAsia="Times New Roman" w:hAnsi="Times New Roman" w:cs="Times New Roman"/>
              <w:color w:val="222222"/>
              <w:sz w:val="24"/>
              <w:szCs w:val="24"/>
              <w:highlight w:val="white"/>
            </w:rPr>
            <w:delText>Shultz, T. R. (1982). Rules of causal attribution. Monographs of the society for research in child development, 1-51.</w:delText>
          </w:r>
        </w:del>
      </w:moveTo>
    </w:p>
    <w:moveToRangeEnd w:id="2985"/>
    <w:p w14:paraId="0EF1E20E" w14:textId="74E79101" w:rsidR="00B51B4F" w:rsidDel="009B41E4" w:rsidRDefault="00E33573">
      <w:pPr>
        <w:spacing w:after="0" w:line="480" w:lineRule="auto"/>
        <w:ind w:left="720" w:hanging="720"/>
        <w:rPr>
          <w:del w:id="2988" w:author="Benton, Deon [2]" w:date="2023-10-13T14:55:00Z"/>
          <w:rFonts w:ascii="Times New Roman" w:eastAsia="Times New Roman" w:hAnsi="Times New Roman" w:cs="Times New Roman"/>
          <w:color w:val="222222"/>
          <w:sz w:val="24"/>
          <w:szCs w:val="24"/>
          <w:highlight w:val="white"/>
        </w:rPr>
      </w:pPr>
      <w:del w:id="2989" w:author="Benton, Deon [2]" w:date="2023-10-13T14:55:00Z">
        <w:r w:rsidDel="009B41E4">
          <w:rPr>
            <w:rFonts w:ascii="Times New Roman" w:eastAsia="Times New Roman" w:hAnsi="Times New Roman" w:cs="Times New Roman"/>
            <w:color w:val="222222"/>
            <w:sz w:val="24"/>
            <w:szCs w:val="24"/>
            <w:highlight w:val="white"/>
          </w:rPr>
          <w:lastRenderedPageBreak/>
          <w:delText>Shanks, D. R. (1985). Forward and backward blocking in human contingency judgement. </w:delText>
        </w:r>
        <w:r w:rsidDel="009B41E4">
          <w:rPr>
            <w:rFonts w:ascii="Times New Roman" w:eastAsia="Times New Roman" w:hAnsi="Times New Roman" w:cs="Times New Roman"/>
            <w:i/>
            <w:color w:val="222222"/>
            <w:sz w:val="24"/>
            <w:szCs w:val="24"/>
            <w:highlight w:val="white"/>
          </w:rPr>
          <w:delText>The Quarterly Journal of Experimental Psychology Section B</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37</w:delText>
        </w:r>
        <w:r w:rsidDel="009B41E4">
          <w:rPr>
            <w:rFonts w:ascii="Times New Roman" w:eastAsia="Times New Roman" w:hAnsi="Times New Roman" w:cs="Times New Roman"/>
            <w:color w:val="222222"/>
            <w:sz w:val="24"/>
            <w:szCs w:val="24"/>
            <w:highlight w:val="white"/>
          </w:rPr>
          <w:delText>(1b), 1-21.</w:delText>
        </w:r>
      </w:del>
    </w:p>
    <w:p w14:paraId="7079E80F" w14:textId="72B2DC1B" w:rsidR="00B51B4F" w:rsidDel="009B41E4" w:rsidRDefault="00B51B4F">
      <w:pPr>
        <w:spacing w:after="0" w:line="480" w:lineRule="auto"/>
        <w:ind w:left="720" w:hanging="720"/>
        <w:rPr>
          <w:del w:id="2990" w:author="Benton, Deon [2]" w:date="2023-10-13T14:55:00Z"/>
          <w:rFonts w:ascii="Times New Roman" w:eastAsia="Times New Roman" w:hAnsi="Times New Roman" w:cs="Times New Roman"/>
          <w:color w:val="222222"/>
          <w:sz w:val="24"/>
          <w:szCs w:val="24"/>
          <w:highlight w:val="white"/>
        </w:rPr>
      </w:pPr>
    </w:p>
    <w:p w14:paraId="0FC87167" w14:textId="5BBCA64F" w:rsidR="00B51B4F" w:rsidDel="009B41E4" w:rsidRDefault="00E33573">
      <w:pPr>
        <w:spacing w:after="0" w:line="480" w:lineRule="auto"/>
        <w:ind w:left="720" w:hanging="720"/>
        <w:rPr>
          <w:del w:id="2991" w:author="Benton, Deon [2]" w:date="2023-10-13T14:55:00Z"/>
          <w:moveFrom w:id="2992" w:author="Benton, Deon" w:date="2023-10-05T22:02:00Z"/>
          <w:rFonts w:ascii="Times New Roman" w:eastAsia="Times New Roman" w:hAnsi="Times New Roman" w:cs="Times New Roman"/>
          <w:color w:val="222222"/>
          <w:sz w:val="24"/>
          <w:szCs w:val="24"/>
          <w:highlight w:val="white"/>
        </w:rPr>
      </w:pPr>
      <w:moveFromRangeStart w:id="2993" w:author="Benton, Deon" w:date="2023-10-05T22:02:00Z" w:name="move147435779"/>
      <w:moveFrom w:id="2994" w:author="Benton, Deon" w:date="2023-10-05T22:02:00Z">
        <w:del w:id="2995" w:author="Benton, Deon [2]" w:date="2023-10-13T14:55:00Z">
          <w:r w:rsidDel="009B41E4">
            <w:rPr>
              <w:rFonts w:ascii="Times New Roman" w:eastAsia="Times New Roman" w:hAnsi="Times New Roman" w:cs="Times New Roman"/>
              <w:color w:val="222222"/>
              <w:sz w:val="24"/>
              <w:szCs w:val="24"/>
              <w:highlight w:val="white"/>
            </w:rPr>
            <w:delText>Shultz, T. R. (1982). Rules of causal attribution. Monographs of the society for research in child development, 1-51.</w:delText>
          </w:r>
        </w:del>
      </w:moveFrom>
    </w:p>
    <w:moveFromRangeEnd w:id="2993"/>
    <w:p w14:paraId="17B329E7" w14:textId="4BEEFBCD" w:rsidR="00B51B4F" w:rsidDel="009B41E4" w:rsidRDefault="00E33573">
      <w:pPr>
        <w:spacing w:after="0" w:line="480" w:lineRule="auto"/>
        <w:ind w:left="720" w:hanging="720"/>
        <w:rPr>
          <w:del w:id="2996" w:author="Benton, Deon [2]" w:date="2023-10-13T14:55:00Z"/>
          <w:rFonts w:ascii="Times New Roman" w:eastAsia="Times New Roman" w:hAnsi="Times New Roman" w:cs="Times New Roman"/>
          <w:color w:val="222222"/>
          <w:sz w:val="24"/>
          <w:szCs w:val="24"/>
          <w:highlight w:val="white"/>
        </w:rPr>
      </w:pPr>
      <w:del w:id="2997" w:author="Benton, Deon [2]" w:date="2023-10-13T14:55:00Z">
        <w:r w:rsidDel="009B41E4">
          <w:rPr>
            <w:rFonts w:ascii="Times New Roman" w:eastAsia="Times New Roman" w:hAnsi="Times New Roman" w:cs="Times New Roman"/>
            <w:color w:val="222222"/>
            <w:sz w:val="24"/>
            <w:szCs w:val="24"/>
            <w:highlight w:val="white"/>
          </w:rPr>
          <w:delText>Sobel, D. M. (2004). Exploring the coherence of young children's explanatory abilities: Evidence from generating counterfactuals. </w:delText>
        </w:r>
        <w:r w:rsidDel="009B41E4">
          <w:rPr>
            <w:rFonts w:ascii="Times New Roman" w:eastAsia="Times New Roman" w:hAnsi="Times New Roman" w:cs="Times New Roman"/>
            <w:i/>
            <w:color w:val="222222"/>
            <w:sz w:val="24"/>
            <w:szCs w:val="24"/>
            <w:highlight w:val="white"/>
          </w:rPr>
          <w:delText>British Journal of Developmental Psychology</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22</w:delText>
        </w:r>
        <w:r w:rsidDel="009B41E4">
          <w:rPr>
            <w:rFonts w:ascii="Times New Roman" w:eastAsia="Times New Roman" w:hAnsi="Times New Roman" w:cs="Times New Roman"/>
            <w:color w:val="222222"/>
            <w:sz w:val="24"/>
            <w:szCs w:val="24"/>
            <w:highlight w:val="white"/>
          </w:rPr>
          <w:delText>(1), 37-58.</w:delText>
        </w:r>
      </w:del>
    </w:p>
    <w:p w14:paraId="4F5B4035" w14:textId="36671A3F" w:rsidR="00B51B4F" w:rsidDel="009B41E4" w:rsidRDefault="00E33573">
      <w:pPr>
        <w:spacing w:after="0" w:line="480" w:lineRule="auto"/>
        <w:ind w:left="720" w:hanging="720"/>
        <w:rPr>
          <w:del w:id="2998" w:author="Benton, Deon [2]" w:date="2023-10-13T14:55:00Z"/>
          <w:rFonts w:ascii="Times New Roman" w:eastAsia="Times New Roman" w:hAnsi="Times New Roman" w:cs="Times New Roman"/>
          <w:color w:val="222222"/>
          <w:sz w:val="24"/>
          <w:szCs w:val="24"/>
          <w:highlight w:val="white"/>
        </w:rPr>
      </w:pPr>
      <w:del w:id="2999" w:author="Benton, Deon [2]" w:date="2023-10-13T14:55:00Z">
        <w:r w:rsidDel="009B41E4">
          <w:rPr>
            <w:rFonts w:ascii="Times New Roman" w:eastAsia="Times New Roman" w:hAnsi="Times New Roman" w:cs="Times New Roman"/>
            <w:color w:val="222222"/>
            <w:sz w:val="24"/>
            <w:szCs w:val="24"/>
          </w:rPr>
          <w:delText>Sobel, D. M., Erb, C. D., Tassin, T., &amp; Weisberg, D. S. (2017). The development of diagnostic inference about uncertain causes. Journal of Cognition and Development, 18(5), 556-576.</w:delText>
        </w:r>
      </w:del>
    </w:p>
    <w:p w14:paraId="7ABB216B" w14:textId="541BCE31" w:rsidR="00B51B4F" w:rsidDel="009B41E4" w:rsidRDefault="00E33573">
      <w:pPr>
        <w:spacing w:after="0" w:line="480" w:lineRule="auto"/>
        <w:ind w:left="720" w:hanging="720"/>
        <w:rPr>
          <w:del w:id="3000" w:author="Benton, Deon [2]" w:date="2023-10-13T14:55:00Z"/>
          <w:rFonts w:ascii="Times New Roman" w:eastAsia="Times New Roman" w:hAnsi="Times New Roman" w:cs="Times New Roman"/>
          <w:color w:val="222222"/>
          <w:sz w:val="24"/>
          <w:szCs w:val="24"/>
          <w:highlight w:val="white"/>
        </w:rPr>
      </w:pPr>
      <w:del w:id="3001" w:author="Benton, Deon [2]" w:date="2023-10-13T14:55:00Z">
        <w:r w:rsidDel="009B41E4">
          <w:rPr>
            <w:rFonts w:ascii="Times New Roman" w:eastAsia="Times New Roman" w:hAnsi="Times New Roman" w:cs="Times New Roman"/>
            <w:color w:val="222222"/>
            <w:sz w:val="24"/>
            <w:szCs w:val="24"/>
            <w:highlight w:val="white"/>
          </w:rPr>
          <w:delText>Sobel, D. M., &amp; Kirkham, N. Z. (2006). Blickets and babies: the development of causal reasoning in toddlers and infants. </w:delText>
        </w:r>
        <w:r w:rsidDel="009B41E4">
          <w:rPr>
            <w:rFonts w:ascii="Times New Roman" w:eastAsia="Times New Roman" w:hAnsi="Times New Roman" w:cs="Times New Roman"/>
            <w:i/>
            <w:color w:val="222222"/>
            <w:sz w:val="24"/>
            <w:szCs w:val="24"/>
            <w:highlight w:val="white"/>
          </w:rPr>
          <w:delText>Developmental psychology</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42</w:delText>
        </w:r>
        <w:r w:rsidDel="009B41E4">
          <w:rPr>
            <w:rFonts w:ascii="Times New Roman" w:eastAsia="Times New Roman" w:hAnsi="Times New Roman" w:cs="Times New Roman"/>
            <w:color w:val="222222"/>
            <w:sz w:val="24"/>
            <w:szCs w:val="24"/>
            <w:highlight w:val="white"/>
          </w:rPr>
          <w:delText>(6), 1103.</w:delText>
        </w:r>
      </w:del>
    </w:p>
    <w:p w14:paraId="77FE02D9" w14:textId="56680606" w:rsidR="00B51B4F" w:rsidDel="009B41E4" w:rsidRDefault="00E33573">
      <w:pPr>
        <w:spacing w:after="0" w:line="480" w:lineRule="auto"/>
        <w:ind w:left="720" w:hanging="720"/>
        <w:rPr>
          <w:del w:id="3002" w:author="Benton, Deon [2]" w:date="2023-10-13T14:55:00Z"/>
          <w:rFonts w:ascii="Times New Roman" w:eastAsia="Times New Roman" w:hAnsi="Times New Roman" w:cs="Times New Roman"/>
          <w:color w:val="222222"/>
          <w:sz w:val="24"/>
          <w:szCs w:val="24"/>
          <w:highlight w:val="white"/>
        </w:rPr>
      </w:pPr>
      <w:del w:id="3003" w:author="Benton, Deon [2]" w:date="2023-10-13T14:55:00Z">
        <w:r w:rsidDel="009B41E4">
          <w:rPr>
            <w:rFonts w:ascii="Times New Roman" w:eastAsia="Times New Roman" w:hAnsi="Times New Roman" w:cs="Times New Roman"/>
            <w:color w:val="222222"/>
            <w:sz w:val="24"/>
            <w:szCs w:val="24"/>
            <w:highlight w:val="white"/>
          </w:rPr>
          <w:delText>Sobel, D. M., Tenenbaum, J. B., &amp; Gopnik, A. (2004). Children's causal inferences from indirect evidence: Backwards blocking and Bayesian reasoning in preschoolers. </w:delText>
        </w:r>
        <w:r w:rsidDel="009B41E4">
          <w:rPr>
            <w:rFonts w:ascii="Times New Roman" w:eastAsia="Times New Roman" w:hAnsi="Times New Roman" w:cs="Times New Roman"/>
            <w:i/>
            <w:color w:val="222222"/>
            <w:sz w:val="24"/>
            <w:szCs w:val="24"/>
            <w:highlight w:val="white"/>
          </w:rPr>
          <w:delText>Cognitive science</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28</w:delText>
        </w:r>
        <w:r w:rsidDel="009B41E4">
          <w:rPr>
            <w:rFonts w:ascii="Times New Roman" w:eastAsia="Times New Roman" w:hAnsi="Times New Roman" w:cs="Times New Roman"/>
            <w:color w:val="222222"/>
            <w:sz w:val="24"/>
            <w:szCs w:val="24"/>
            <w:highlight w:val="white"/>
          </w:rPr>
          <w:delText>(3), 303-333.</w:delText>
        </w:r>
      </w:del>
    </w:p>
    <w:p w14:paraId="66C03E22" w14:textId="1767CA56" w:rsidR="00B51B4F" w:rsidDel="009B41E4" w:rsidRDefault="00E33573">
      <w:pPr>
        <w:spacing w:after="0" w:line="480" w:lineRule="auto"/>
        <w:ind w:left="720" w:hanging="720"/>
        <w:rPr>
          <w:del w:id="3004" w:author="Benton, Deon [2]" w:date="2023-10-13T14:55:00Z"/>
          <w:rFonts w:ascii="Times New Roman" w:eastAsia="Times New Roman" w:hAnsi="Times New Roman" w:cs="Times New Roman"/>
          <w:color w:val="222222"/>
          <w:sz w:val="24"/>
          <w:szCs w:val="24"/>
          <w:highlight w:val="white"/>
        </w:rPr>
      </w:pPr>
      <w:del w:id="3005" w:author="Benton, Deon [2]" w:date="2023-10-13T14:55:00Z">
        <w:r w:rsidDel="009B41E4">
          <w:rPr>
            <w:rFonts w:ascii="Times New Roman" w:eastAsia="Times New Roman" w:hAnsi="Times New Roman" w:cs="Times New Roman"/>
            <w:color w:val="222222"/>
            <w:sz w:val="24"/>
            <w:szCs w:val="24"/>
            <w:highlight w:val="white"/>
          </w:rPr>
          <w:delText>Spencer, J. P., Ross‐Sheehy, S., &amp; Eschman, B. (2022). Testing predictions of a neural process model of visual attention in infancy across competitive and non‐competitive contexts. Infancy, 27(2), 389-411.</w:delText>
        </w:r>
      </w:del>
    </w:p>
    <w:p w14:paraId="781C8F91" w14:textId="0A1D3E39" w:rsidR="00B51B4F" w:rsidDel="009B41E4" w:rsidRDefault="00E33573">
      <w:pPr>
        <w:spacing w:after="0" w:line="480" w:lineRule="auto"/>
        <w:ind w:left="720" w:hanging="720"/>
        <w:rPr>
          <w:del w:id="3006" w:author="Benton, Deon [2]" w:date="2023-10-13T14:55:00Z"/>
          <w:rFonts w:ascii="Times New Roman" w:eastAsia="Times New Roman" w:hAnsi="Times New Roman" w:cs="Times New Roman"/>
          <w:color w:val="222222"/>
          <w:sz w:val="24"/>
          <w:szCs w:val="24"/>
          <w:highlight w:val="white"/>
        </w:rPr>
      </w:pPr>
      <w:del w:id="3007" w:author="Benton, Deon [2]" w:date="2023-10-13T14:55:00Z">
        <w:r w:rsidDel="009B41E4">
          <w:rPr>
            <w:rFonts w:ascii="Times New Roman" w:eastAsia="Times New Roman" w:hAnsi="Times New Roman" w:cs="Times New Roman"/>
            <w:color w:val="222222"/>
            <w:sz w:val="24"/>
            <w:szCs w:val="24"/>
            <w:highlight w:val="white"/>
          </w:rPr>
          <w:delText>Steinbeis, N. (2018). Taxing behavioral control diminishes sharing and costly punishment in childhood. </w:delText>
        </w:r>
        <w:r w:rsidDel="009B41E4">
          <w:rPr>
            <w:rFonts w:ascii="Times New Roman" w:eastAsia="Times New Roman" w:hAnsi="Times New Roman" w:cs="Times New Roman"/>
            <w:i/>
            <w:color w:val="222222"/>
            <w:sz w:val="24"/>
            <w:szCs w:val="24"/>
            <w:highlight w:val="white"/>
          </w:rPr>
          <w:delText>Developmental science</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21</w:delText>
        </w:r>
        <w:r w:rsidDel="009B41E4">
          <w:rPr>
            <w:rFonts w:ascii="Times New Roman" w:eastAsia="Times New Roman" w:hAnsi="Times New Roman" w:cs="Times New Roman"/>
            <w:color w:val="222222"/>
            <w:sz w:val="24"/>
            <w:szCs w:val="24"/>
            <w:highlight w:val="white"/>
          </w:rPr>
          <w:delText>(1), e12492.</w:delText>
        </w:r>
      </w:del>
    </w:p>
    <w:p w14:paraId="1FB32AE6" w14:textId="56F28C3F" w:rsidR="00B51B4F" w:rsidDel="009B41E4" w:rsidRDefault="00E33573">
      <w:pPr>
        <w:spacing w:after="0" w:line="480" w:lineRule="auto"/>
        <w:ind w:left="720" w:hanging="720"/>
        <w:rPr>
          <w:del w:id="3008" w:author="Benton, Deon [2]" w:date="2023-10-13T14:55:00Z"/>
          <w:rFonts w:ascii="Times New Roman" w:eastAsia="Times New Roman" w:hAnsi="Times New Roman" w:cs="Times New Roman"/>
          <w:color w:val="222222"/>
          <w:sz w:val="24"/>
          <w:szCs w:val="24"/>
          <w:highlight w:val="white"/>
        </w:rPr>
      </w:pPr>
      <w:del w:id="3009" w:author="Benton, Deon [2]" w:date="2023-10-13T14:55:00Z">
        <w:r w:rsidDel="009B41E4">
          <w:rPr>
            <w:rFonts w:ascii="Times New Roman" w:eastAsia="Times New Roman" w:hAnsi="Times New Roman" w:cs="Times New Roman"/>
            <w:color w:val="222222"/>
            <w:sz w:val="24"/>
            <w:szCs w:val="24"/>
          </w:rPr>
          <w:delText>Steyvers, M., Tenenbaum, J. B., Wagenmakers, E. J., &amp; Blum, B. (2003). Inferring causal networks from observations and interventions. Cognitive science, 27(3), 453-489.</w:delText>
        </w:r>
      </w:del>
    </w:p>
    <w:p w14:paraId="37816F47" w14:textId="0DAD00DB" w:rsidR="00B51B4F" w:rsidDel="009B41E4" w:rsidRDefault="00E33573">
      <w:pPr>
        <w:spacing w:after="0" w:line="480" w:lineRule="auto"/>
        <w:ind w:left="720" w:hanging="720"/>
        <w:rPr>
          <w:del w:id="3010" w:author="Benton, Deon [2]" w:date="2023-10-13T14:55:00Z"/>
          <w:rFonts w:ascii="Times New Roman" w:eastAsia="Times New Roman" w:hAnsi="Times New Roman" w:cs="Times New Roman"/>
          <w:color w:val="222222"/>
          <w:sz w:val="24"/>
          <w:szCs w:val="24"/>
          <w:highlight w:val="white"/>
        </w:rPr>
      </w:pPr>
      <w:del w:id="3011" w:author="Benton, Deon [2]" w:date="2023-10-13T14:55:00Z">
        <w:r w:rsidDel="009B41E4">
          <w:rPr>
            <w:rFonts w:ascii="Times New Roman" w:eastAsia="Times New Roman" w:hAnsi="Times New Roman" w:cs="Times New Roman"/>
            <w:color w:val="222222"/>
            <w:sz w:val="24"/>
            <w:szCs w:val="24"/>
            <w:highlight w:val="white"/>
          </w:rPr>
          <w:lastRenderedPageBreak/>
          <w:delText>Stojnić, G., Gandhi, K., Yasuda, S., Lake, B. M., &amp; Dillon, M. R. (2023). Commonsense psychology in human infants and machines. Cognition, 235, 105406.</w:delText>
        </w:r>
      </w:del>
    </w:p>
    <w:p w14:paraId="7B96D9B2" w14:textId="02E17D99" w:rsidR="00B51B4F" w:rsidDel="009B41E4" w:rsidRDefault="00E33573">
      <w:pPr>
        <w:spacing w:after="0" w:line="480" w:lineRule="auto"/>
        <w:ind w:left="720" w:hanging="720"/>
        <w:rPr>
          <w:del w:id="3012" w:author="Benton, Deon [2]" w:date="2023-10-13T14:55:00Z"/>
          <w:rFonts w:ascii="Times New Roman" w:eastAsia="Times New Roman" w:hAnsi="Times New Roman" w:cs="Times New Roman"/>
          <w:color w:val="222222"/>
          <w:sz w:val="24"/>
          <w:szCs w:val="24"/>
          <w:highlight w:val="white"/>
        </w:rPr>
      </w:pPr>
      <w:del w:id="3013" w:author="Benton, Deon [2]" w:date="2023-10-13T14:55:00Z">
        <w:r w:rsidDel="009B41E4">
          <w:rPr>
            <w:rFonts w:ascii="Times New Roman" w:eastAsia="Times New Roman" w:hAnsi="Times New Roman" w:cs="Times New Roman"/>
            <w:color w:val="222222"/>
            <w:sz w:val="24"/>
            <w:szCs w:val="24"/>
            <w:highlight w:val="white"/>
          </w:rPr>
          <w:delText>Van Hamme, L. J., &amp; Wasserman, E. A. (1994). Cue competition in causality judgments: The role of nonpresentation of compound stimulus elements. </w:delText>
        </w:r>
        <w:r w:rsidDel="009B41E4">
          <w:rPr>
            <w:rFonts w:ascii="Times New Roman" w:eastAsia="Times New Roman" w:hAnsi="Times New Roman" w:cs="Times New Roman"/>
            <w:i/>
            <w:color w:val="222222"/>
            <w:sz w:val="24"/>
            <w:szCs w:val="24"/>
            <w:highlight w:val="white"/>
          </w:rPr>
          <w:delText>Learning and motivation</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25</w:delText>
        </w:r>
        <w:r w:rsidDel="009B41E4">
          <w:rPr>
            <w:rFonts w:ascii="Times New Roman" w:eastAsia="Times New Roman" w:hAnsi="Times New Roman" w:cs="Times New Roman"/>
            <w:color w:val="222222"/>
            <w:sz w:val="24"/>
            <w:szCs w:val="24"/>
            <w:highlight w:val="white"/>
          </w:rPr>
          <w:delText>(2), 127-151.</w:delText>
        </w:r>
      </w:del>
    </w:p>
    <w:p w14:paraId="652A78DF" w14:textId="3E2E290D" w:rsidR="00B51B4F" w:rsidDel="009B41E4" w:rsidRDefault="00E33573">
      <w:pPr>
        <w:spacing w:after="0" w:line="480" w:lineRule="auto"/>
        <w:ind w:left="720" w:hanging="720"/>
        <w:rPr>
          <w:del w:id="3014" w:author="Benton, Deon [2]" w:date="2023-10-13T14:55:00Z"/>
          <w:rFonts w:ascii="Times New Roman" w:eastAsia="Times New Roman" w:hAnsi="Times New Roman" w:cs="Times New Roman"/>
          <w:color w:val="222222"/>
          <w:sz w:val="24"/>
          <w:szCs w:val="24"/>
          <w:highlight w:val="white"/>
        </w:rPr>
      </w:pPr>
      <w:del w:id="3015" w:author="Benton, Deon [2]" w:date="2023-10-13T14:55:00Z">
        <w:r w:rsidDel="009B41E4">
          <w:rPr>
            <w:rFonts w:ascii="Times New Roman" w:eastAsia="Times New Roman" w:hAnsi="Times New Roman" w:cs="Times New Roman"/>
            <w:color w:val="222222"/>
            <w:sz w:val="24"/>
            <w:szCs w:val="24"/>
            <w:highlight w:val="white"/>
          </w:rPr>
          <w:delText>Walker, C. M., &amp; Gopnik, A. (2014). Toddlers infer higher-order relational principles in causal learning. </w:delText>
        </w:r>
        <w:r w:rsidDel="009B41E4">
          <w:rPr>
            <w:rFonts w:ascii="Times New Roman" w:eastAsia="Times New Roman" w:hAnsi="Times New Roman" w:cs="Times New Roman"/>
            <w:i/>
            <w:color w:val="222222"/>
            <w:sz w:val="24"/>
            <w:szCs w:val="24"/>
            <w:highlight w:val="white"/>
          </w:rPr>
          <w:delText>Psychological science</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25</w:delText>
        </w:r>
        <w:r w:rsidDel="009B41E4">
          <w:rPr>
            <w:rFonts w:ascii="Times New Roman" w:eastAsia="Times New Roman" w:hAnsi="Times New Roman" w:cs="Times New Roman"/>
            <w:color w:val="222222"/>
            <w:sz w:val="24"/>
            <w:szCs w:val="24"/>
            <w:highlight w:val="white"/>
          </w:rPr>
          <w:delText>(1), 161-169.</w:delText>
        </w:r>
      </w:del>
    </w:p>
    <w:p w14:paraId="296C02EA" w14:textId="0480F0CA" w:rsidR="00B51B4F" w:rsidDel="009B41E4" w:rsidRDefault="00E33573">
      <w:pPr>
        <w:spacing w:after="0" w:line="480" w:lineRule="auto"/>
        <w:ind w:left="720" w:hanging="720"/>
        <w:rPr>
          <w:del w:id="3016" w:author="Benton, Deon [2]" w:date="2023-10-13T14:55:00Z"/>
          <w:rFonts w:ascii="Times New Roman" w:eastAsia="Times New Roman" w:hAnsi="Times New Roman" w:cs="Times New Roman"/>
          <w:color w:val="222222"/>
          <w:sz w:val="24"/>
          <w:szCs w:val="24"/>
          <w:highlight w:val="white"/>
        </w:rPr>
      </w:pPr>
      <w:del w:id="3017" w:author="Benton, Deon [2]" w:date="2023-10-13T14:55:00Z">
        <w:r w:rsidDel="009B41E4">
          <w:rPr>
            <w:rFonts w:ascii="Times New Roman" w:eastAsia="Times New Roman" w:hAnsi="Times New Roman" w:cs="Times New Roman"/>
            <w:color w:val="222222"/>
            <w:sz w:val="24"/>
            <w:szCs w:val="24"/>
            <w:highlight w:val="white"/>
          </w:rPr>
          <w:delText>Walker, C. M., &amp; Nyhout, A. (2020). Asking “why?” and “what if?”: The influence of questions on children’s inferences. The questioning child: Insights from psychology and education, 252-280.</w:delText>
        </w:r>
      </w:del>
    </w:p>
    <w:p w14:paraId="2FB8A72C" w14:textId="26DADC84" w:rsidR="00B51B4F" w:rsidDel="009B41E4" w:rsidRDefault="00E33573">
      <w:pPr>
        <w:spacing w:after="0" w:line="480" w:lineRule="auto"/>
        <w:ind w:left="720" w:hanging="720"/>
        <w:rPr>
          <w:del w:id="3018" w:author="Benton, Deon [2]" w:date="2023-10-13T14:55:00Z"/>
          <w:rFonts w:ascii="Times New Roman" w:eastAsia="Times New Roman" w:hAnsi="Times New Roman" w:cs="Times New Roman"/>
          <w:color w:val="222222"/>
          <w:sz w:val="24"/>
          <w:szCs w:val="24"/>
          <w:highlight w:val="white"/>
        </w:rPr>
      </w:pPr>
      <w:del w:id="3019" w:author="Benton, Deon [2]" w:date="2023-10-13T14:55:00Z">
        <w:r w:rsidDel="009B41E4">
          <w:rPr>
            <w:rFonts w:ascii="Times New Roman" w:eastAsia="Times New Roman" w:hAnsi="Times New Roman" w:cs="Times New Roman"/>
            <w:color w:val="222222"/>
            <w:sz w:val="24"/>
            <w:szCs w:val="24"/>
          </w:rPr>
          <w:delText>Weisberg, D. S., &amp; Sobel, D. M. (2022). Constructing science: Connecting causal reasoning to scientific thinking in young children. MIT Press.</w:delText>
        </w:r>
      </w:del>
    </w:p>
    <w:p w14:paraId="59F2067E" w14:textId="76114F73" w:rsidR="00B51B4F" w:rsidDel="009B41E4" w:rsidRDefault="00E33573">
      <w:pPr>
        <w:spacing w:after="0" w:line="480" w:lineRule="auto"/>
        <w:ind w:left="720" w:hanging="720"/>
        <w:rPr>
          <w:del w:id="3020" w:author="Benton, Deon [2]" w:date="2023-10-13T14:55:00Z"/>
          <w:rFonts w:ascii="Times New Roman" w:eastAsia="Times New Roman" w:hAnsi="Times New Roman" w:cs="Times New Roman"/>
          <w:color w:val="222222"/>
          <w:sz w:val="24"/>
          <w:szCs w:val="24"/>
          <w:highlight w:val="white"/>
        </w:rPr>
      </w:pPr>
      <w:del w:id="3021" w:author="Benton, Deon [2]" w:date="2023-10-13T14:55:00Z">
        <w:r w:rsidDel="009B41E4">
          <w:rPr>
            <w:rFonts w:ascii="Times New Roman" w:eastAsia="Times New Roman" w:hAnsi="Times New Roman" w:cs="Times New Roman"/>
            <w:color w:val="222222"/>
            <w:sz w:val="24"/>
            <w:szCs w:val="24"/>
            <w:highlight w:val="white"/>
          </w:rPr>
          <w:delText>Widrow, B., &amp; Hoff, M. E. (1960). Adaptive switching circuits. Stanford Univ Ca Stanford Electronics Labs.</w:delText>
        </w:r>
      </w:del>
    </w:p>
    <w:p w14:paraId="34F002DD" w14:textId="5E5E1EFB" w:rsidR="00B51B4F" w:rsidDel="009B41E4" w:rsidRDefault="00E33573">
      <w:pPr>
        <w:spacing w:after="0" w:line="480" w:lineRule="auto"/>
        <w:ind w:left="720" w:hanging="720"/>
        <w:rPr>
          <w:del w:id="3022" w:author="Benton, Deon [2]" w:date="2023-10-13T14:55:00Z"/>
          <w:rFonts w:ascii="Times New Roman" w:eastAsia="Times New Roman" w:hAnsi="Times New Roman" w:cs="Times New Roman"/>
          <w:color w:val="222222"/>
          <w:sz w:val="24"/>
          <w:szCs w:val="24"/>
          <w:highlight w:val="white"/>
        </w:rPr>
      </w:pPr>
      <w:del w:id="3023" w:author="Benton, Deon [2]" w:date="2023-10-13T14:55:00Z">
        <w:r w:rsidDel="009B41E4">
          <w:rPr>
            <w:rFonts w:ascii="Times New Roman" w:eastAsia="Times New Roman" w:hAnsi="Times New Roman" w:cs="Times New Roman"/>
            <w:color w:val="222222"/>
            <w:sz w:val="24"/>
            <w:szCs w:val="24"/>
            <w:highlight w:val="white"/>
          </w:rPr>
          <w:delText>Xu, F. (2019). Towards a rational constructivist theory of cognitive development. Psychological review, 126(6), 841.</w:delText>
        </w:r>
      </w:del>
    </w:p>
    <w:p w14:paraId="76AAB21F" w14:textId="3F6AE365" w:rsidR="00B51B4F" w:rsidDel="009B41E4" w:rsidRDefault="00E33573">
      <w:pPr>
        <w:spacing w:after="0" w:line="480" w:lineRule="auto"/>
        <w:ind w:left="720" w:hanging="720"/>
        <w:rPr>
          <w:del w:id="3024" w:author="Benton, Deon [2]" w:date="2023-10-13T14:55:00Z"/>
          <w:rFonts w:ascii="Times New Roman" w:eastAsia="Times New Roman" w:hAnsi="Times New Roman" w:cs="Times New Roman"/>
          <w:color w:val="222222"/>
          <w:sz w:val="24"/>
          <w:szCs w:val="24"/>
          <w:highlight w:val="white"/>
        </w:rPr>
      </w:pPr>
      <w:del w:id="3025" w:author="Benton, Deon [2]" w:date="2023-10-13T14:55:00Z">
        <w:r w:rsidDel="009B41E4">
          <w:rPr>
            <w:rFonts w:ascii="Times New Roman" w:eastAsia="Times New Roman" w:hAnsi="Times New Roman" w:cs="Times New Roman"/>
            <w:color w:val="222222"/>
            <w:sz w:val="24"/>
            <w:szCs w:val="24"/>
            <w:highlight w:val="white"/>
          </w:rPr>
          <w:delText>Zelazo, P. D., Frye, D., &amp; Rapus, T. (1996). An age-related dissociation between knowing rules and using them. </w:delText>
        </w:r>
        <w:r w:rsidDel="009B41E4">
          <w:rPr>
            <w:rFonts w:ascii="Times New Roman" w:eastAsia="Times New Roman" w:hAnsi="Times New Roman" w:cs="Times New Roman"/>
            <w:i/>
            <w:color w:val="222222"/>
            <w:sz w:val="24"/>
            <w:szCs w:val="24"/>
            <w:highlight w:val="white"/>
          </w:rPr>
          <w:delText>Cognitive development</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11</w:delText>
        </w:r>
        <w:r w:rsidDel="009B41E4">
          <w:rPr>
            <w:rFonts w:ascii="Times New Roman" w:eastAsia="Times New Roman" w:hAnsi="Times New Roman" w:cs="Times New Roman"/>
            <w:color w:val="222222"/>
            <w:sz w:val="24"/>
            <w:szCs w:val="24"/>
            <w:highlight w:val="white"/>
          </w:rPr>
          <w:delText>(1), 37-63.</w:delText>
        </w:r>
      </w:del>
    </w:p>
    <w:p w14:paraId="0D80474D" w14:textId="5C2EABBE" w:rsidR="00B51B4F" w:rsidDel="009B41E4" w:rsidRDefault="00E33573">
      <w:pPr>
        <w:spacing w:after="0" w:line="480" w:lineRule="auto"/>
        <w:ind w:left="720" w:hanging="720"/>
        <w:rPr>
          <w:del w:id="3026" w:author="Benton, Deon [2]" w:date="2023-10-13T14:55:00Z"/>
          <w:rFonts w:ascii="Times New Roman" w:eastAsia="Times New Roman" w:hAnsi="Times New Roman" w:cs="Times New Roman"/>
          <w:color w:val="222222"/>
          <w:sz w:val="24"/>
          <w:szCs w:val="24"/>
          <w:highlight w:val="white"/>
        </w:rPr>
      </w:pPr>
      <w:del w:id="3027" w:author="Benton, Deon [2]" w:date="2023-10-13T14:55:00Z">
        <w:r w:rsidDel="009B41E4">
          <w:rPr>
            <w:rFonts w:ascii="Times New Roman" w:eastAsia="Times New Roman" w:hAnsi="Times New Roman" w:cs="Times New Roman"/>
            <w:color w:val="222222"/>
            <w:sz w:val="24"/>
            <w:szCs w:val="24"/>
            <w:highlight w:val="white"/>
          </w:rPr>
          <w:delText>Zelazo, P. D., Müller, U., Frye, D., Marcovitch, S., Argitis, G., Boseovski, J., ... &amp; Carlson, S. M. (2003). The development of executive function in early childhood. </w:delText>
        </w:r>
        <w:r w:rsidDel="009B41E4">
          <w:rPr>
            <w:rFonts w:ascii="Times New Roman" w:eastAsia="Times New Roman" w:hAnsi="Times New Roman" w:cs="Times New Roman"/>
            <w:i/>
            <w:color w:val="222222"/>
            <w:sz w:val="24"/>
            <w:szCs w:val="24"/>
            <w:highlight w:val="white"/>
          </w:rPr>
          <w:delText>Monographs of the society for research in child development</w:delText>
        </w:r>
        <w:r w:rsidDel="009B41E4">
          <w:rPr>
            <w:rFonts w:ascii="Times New Roman" w:eastAsia="Times New Roman" w:hAnsi="Times New Roman" w:cs="Times New Roman"/>
            <w:color w:val="222222"/>
            <w:sz w:val="24"/>
            <w:szCs w:val="24"/>
            <w:highlight w:val="white"/>
          </w:rPr>
          <w:delText>, i-151.</w:delText>
        </w:r>
      </w:del>
    </w:p>
    <w:p w14:paraId="7ABC991F" w14:textId="1453784B" w:rsidR="00B51B4F" w:rsidDel="009B41E4" w:rsidRDefault="00E33573">
      <w:pPr>
        <w:spacing w:after="0" w:line="480" w:lineRule="auto"/>
        <w:ind w:left="720" w:hanging="720"/>
        <w:rPr>
          <w:del w:id="3028" w:author="Benton, Deon [2]" w:date="2023-10-13T14:55:00Z"/>
          <w:rFonts w:ascii="Times New Roman" w:eastAsia="Times New Roman" w:hAnsi="Times New Roman" w:cs="Times New Roman"/>
          <w:color w:val="222222"/>
          <w:sz w:val="24"/>
          <w:szCs w:val="24"/>
          <w:highlight w:val="white"/>
        </w:rPr>
      </w:pPr>
      <w:del w:id="3029" w:author="Benton, Deon [2]" w:date="2023-10-13T14:55:00Z">
        <w:r w:rsidDel="009B41E4">
          <w:rPr>
            <w:rFonts w:ascii="Times New Roman" w:eastAsia="Times New Roman" w:hAnsi="Times New Roman" w:cs="Times New Roman"/>
            <w:color w:val="222222"/>
            <w:sz w:val="24"/>
            <w:szCs w:val="24"/>
          </w:rPr>
          <w:delText>E. J., &amp; Blum, B. (2003). Inferring causal networks from observations and interventions. Cognitive science, 27(3), 453-489.</w:delText>
        </w:r>
      </w:del>
    </w:p>
    <w:p w14:paraId="304B2662" w14:textId="08B46189" w:rsidR="00B51B4F" w:rsidDel="009B41E4" w:rsidRDefault="00E33573">
      <w:pPr>
        <w:spacing w:after="0" w:line="480" w:lineRule="auto"/>
        <w:ind w:left="720" w:hanging="720"/>
        <w:rPr>
          <w:del w:id="3030" w:author="Benton, Deon [2]" w:date="2023-10-13T14:55:00Z"/>
          <w:rFonts w:ascii="Times New Roman" w:eastAsia="Times New Roman" w:hAnsi="Times New Roman" w:cs="Times New Roman"/>
          <w:color w:val="222222"/>
          <w:sz w:val="24"/>
          <w:szCs w:val="24"/>
          <w:highlight w:val="white"/>
        </w:rPr>
      </w:pPr>
      <w:del w:id="3031" w:author="Benton, Deon [2]" w:date="2023-10-13T14:55:00Z">
        <w:r w:rsidDel="009B41E4">
          <w:rPr>
            <w:rFonts w:ascii="Times New Roman" w:eastAsia="Times New Roman" w:hAnsi="Times New Roman" w:cs="Times New Roman"/>
            <w:color w:val="222222"/>
            <w:sz w:val="24"/>
            <w:szCs w:val="24"/>
            <w:highlight w:val="white"/>
          </w:rPr>
          <w:lastRenderedPageBreak/>
          <w:delText>Stojnić, G., Gandhi, K., Yasuda, S., Lake, B. M., &amp; Dillon, M. R. (2023). Commonsense psychology in human infants and machines. Cognition, 235, 105406.</w:delText>
        </w:r>
      </w:del>
    </w:p>
    <w:p w14:paraId="4E0C5BA3" w14:textId="4E8C1938" w:rsidR="00B51B4F" w:rsidDel="009B41E4" w:rsidRDefault="00E33573">
      <w:pPr>
        <w:spacing w:after="0" w:line="480" w:lineRule="auto"/>
        <w:ind w:left="720" w:hanging="720"/>
        <w:rPr>
          <w:del w:id="3032" w:author="Benton, Deon [2]" w:date="2023-10-13T14:55:00Z"/>
          <w:rFonts w:ascii="Times New Roman" w:eastAsia="Times New Roman" w:hAnsi="Times New Roman" w:cs="Times New Roman"/>
          <w:color w:val="222222"/>
          <w:sz w:val="24"/>
          <w:szCs w:val="24"/>
          <w:highlight w:val="white"/>
        </w:rPr>
      </w:pPr>
      <w:del w:id="3033" w:author="Benton, Deon [2]" w:date="2023-10-13T14:55:00Z">
        <w:r w:rsidDel="009B41E4">
          <w:rPr>
            <w:rFonts w:ascii="Times New Roman" w:eastAsia="Times New Roman" w:hAnsi="Times New Roman" w:cs="Times New Roman"/>
            <w:color w:val="222222"/>
            <w:sz w:val="24"/>
            <w:szCs w:val="24"/>
            <w:highlight w:val="white"/>
          </w:rPr>
          <w:delText>Van Hamme, L. J., &amp; Wasserman, E. A. (1994). Cue competition in causality judgments: The role of nonpresentation of compound stimulus elements. </w:delText>
        </w:r>
        <w:r w:rsidDel="009B41E4">
          <w:rPr>
            <w:rFonts w:ascii="Times New Roman" w:eastAsia="Times New Roman" w:hAnsi="Times New Roman" w:cs="Times New Roman"/>
            <w:i/>
            <w:color w:val="222222"/>
            <w:sz w:val="24"/>
            <w:szCs w:val="24"/>
            <w:highlight w:val="white"/>
          </w:rPr>
          <w:delText>Learning and motivation</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25</w:delText>
        </w:r>
        <w:r w:rsidDel="009B41E4">
          <w:rPr>
            <w:rFonts w:ascii="Times New Roman" w:eastAsia="Times New Roman" w:hAnsi="Times New Roman" w:cs="Times New Roman"/>
            <w:color w:val="222222"/>
            <w:sz w:val="24"/>
            <w:szCs w:val="24"/>
            <w:highlight w:val="white"/>
          </w:rPr>
          <w:delText>(2), 127-151.</w:delText>
        </w:r>
      </w:del>
    </w:p>
    <w:p w14:paraId="4B24547B" w14:textId="73CFBF13" w:rsidR="00B51B4F" w:rsidDel="009B41E4" w:rsidRDefault="00E33573">
      <w:pPr>
        <w:spacing w:after="0" w:line="480" w:lineRule="auto"/>
        <w:ind w:left="720" w:hanging="720"/>
        <w:rPr>
          <w:del w:id="3034" w:author="Benton, Deon [2]" w:date="2023-10-13T14:55:00Z"/>
          <w:rFonts w:ascii="Times New Roman" w:eastAsia="Times New Roman" w:hAnsi="Times New Roman" w:cs="Times New Roman"/>
          <w:color w:val="222222"/>
          <w:sz w:val="24"/>
          <w:szCs w:val="24"/>
          <w:highlight w:val="white"/>
        </w:rPr>
      </w:pPr>
      <w:del w:id="3035" w:author="Benton, Deon [2]" w:date="2023-10-13T14:55:00Z">
        <w:r w:rsidDel="009B41E4">
          <w:rPr>
            <w:rFonts w:ascii="Times New Roman" w:eastAsia="Times New Roman" w:hAnsi="Times New Roman" w:cs="Times New Roman"/>
            <w:color w:val="222222"/>
            <w:sz w:val="24"/>
            <w:szCs w:val="24"/>
            <w:highlight w:val="white"/>
          </w:rPr>
          <w:delText>Walker, C. M., &amp; Gopnik, A. (2014). Toddlers infer higher-order relational principles in causal learning. </w:delText>
        </w:r>
        <w:r w:rsidDel="009B41E4">
          <w:rPr>
            <w:rFonts w:ascii="Times New Roman" w:eastAsia="Times New Roman" w:hAnsi="Times New Roman" w:cs="Times New Roman"/>
            <w:i/>
            <w:color w:val="222222"/>
            <w:sz w:val="24"/>
            <w:szCs w:val="24"/>
            <w:highlight w:val="white"/>
          </w:rPr>
          <w:delText>Psychological science</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25</w:delText>
        </w:r>
        <w:r w:rsidDel="009B41E4">
          <w:rPr>
            <w:rFonts w:ascii="Times New Roman" w:eastAsia="Times New Roman" w:hAnsi="Times New Roman" w:cs="Times New Roman"/>
            <w:color w:val="222222"/>
            <w:sz w:val="24"/>
            <w:szCs w:val="24"/>
            <w:highlight w:val="white"/>
          </w:rPr>
          <w:delText>(1), 161-169.</w:delText>
        </w:r>
      </w:del>
    </w:p>
    <w:p w14:paraId="4BC9CB79" w14:textId="0CDB0458" w:rsidR="00B51B4F" w:rsidDel="009B41E4" w:rsidRDefault="00E33573">
      <w:pPr>
        <w:spacing w:after="0" w:line="480" w:lineRule="auto"/>
        <w:ind w:left="720" w:hanging="720"/>
        <w:rPr>
          <w:del w:id="3036" w:author="Benton, Deon [2]" w:date="2023-10-13T14:55:00Z"/>
          <w:rFonts w:ascii="Times New Roman" w:eastAsia="Times New Roman" w:hAnsi="Times New Roman" w:cs="Times New Roman"/>
          <w:color w:val="222222"/>
          <w:sz w:val="24"/>
          <w:szCs w:val="24"/>
          <w:highlight w:val="white"/>
        </w:rPr>
      </w:pPr>
      <w:del w:id="3037" w:author="Benton, Deon [2]" w:date="2023-10-13T14:55:00Z">
        <w:r w:rsidDel="009B41E4">
          <w:rPr>
            <w:rFonts w:ascii="Times New Roman" w:eastAsia="Times New Roman" w:hAnsi="Times New Roman" w:cs="Times New Roman"/>
            <w:color w:val="222222"/>
            <w:sz w:val="24"/>
            <w:szCs w:val="24"/>
            <w:highlight w:val="white"/>
          </w:rPr>
          <w:delText>Walker, C. M., &amp; Nyhout, A. (2020). Asking “why?” and “what if?”: The influence of questions on children’s inferences. The questioning child: Insights from psychology and education, 252-280.</w:delText>
        </w:r>
      </w:del>
    </w:p>
    <w:p w14:paraId="178FC42A" w14:textId="10CB45F8" w:rsidR="00B51B4F" w:rsidDel="009B41E4" w:rsidRDefault="00E33573">
      <w:pPr>
        <w:spacing w:after="0" w:line="480" w:lineRule="auto"/>
        <w:ind w:left="720" w:hanging="720"/>
        <w:rPr>
          <w:del w:id="3038" w:author="Benton, Deon [2]" w:date="2023-10-13T14:55:00Z"/>
          <w:rFonts w:ascii="Times New Roman" w:eastAsia="Times New Roman" w:hAnsi="Times New Roman" w:cs="Times New Roman"/>
          <w:color w:val="222222"/>
          <w:sz w:val="24"/>
          <w:szCs w:val="24"/>
          <w:highlight w:val="white"/>
        </w:rPr>
      </w:pPr>
      <w:del w:id="3039" w:author="Benton, Deon [2]" w:date="2023-10-13T14:55:00Z">
        <w:r w:rsidDel="009B41E4">
          <w:rPr>
            <w:rFonts w:ascii="Times New Roman" w:eastAsia="Times New Roman" w:hAnsi="Times New Roman" w:cs="Times New Roman"/>
            <w:color w:val="222222"/>
            <w:sz w:val="24"/>
            <w:szCs w:val="24"/>
          </w:rPr>
          <w:delText>Weisberg, D. S., &amp; Sobel, D. M. (2022). Constructing science: Connecting causal reasoning to scientific thinking in young children. MIT Press.</w:delText>
        </w:r>
      </w:del>
    </w:p>
    <w:p w14:paraId="0165459F" w14:textId="311353B3" w:rsidR="00B51B4F" w:rsidDel="009B41E4" w:rsidRDefault="00E33573">
      <w:pPr>
        <w:spacing w:after="0" w:line="480" w:lineRule="auto"/>
        <w:ind w:left="720" w:hanging="720"/>
        <w:rPr>
          <w:del w:id="3040" w:author="Benton, Deon [2]" w:date="2023-10-13T14:55:00Z"/>
          <w:rFonts w:ascii="Times New Roman" w:eastAsia="Times New Roman" w:hAnsi="Times New Roman" w:cs="Times New Roman"/>
          <w:color w:val="222222"/>
          <w:sz w:val="24"/>
          <w:szCs w:val="24"/>
          <w:highlight w:val="white"/>
        </w:rPr>
      </w:pPr>
      <w:del w:id="3041" w:author="Benton, Deon [2]" w:date="2023-10-13T14:55:00Z">
        <w:r w:rsidDel="009B41E4">
          <w:rPr>
            <w:rFonts w:ascii="Times New Roman" w:eastAsia="Times New Roman" w:hAnsi="Times New Roman" w:cs="Times New Roman"/>
            <w:color w:val="222222"/>
            <w:sz w:val="24"/>
            <w:szCs w:val="24"/>
            <w:highlight w:val="white"/>
          </w:rPr>
          <w:delText>Widrow, B., &amp; Hoff, M. E. (1960). Adaptive switching circuits. Stanford Univ Ca Stanford Electronics Labs.</w:delText>
        </w:r>
      </w:del>
    </w:p>
    <w:p w14:paraId="252C8761" w14:textId="1425ADBF" w:rsidR="00B51B4F" w:rsidDel="009B41E4" w:rsidRDefault="00E33573">
      <w:pPr>
        <w:spacing w:after="0" w:line="480" w:lineRule="auto"/>
        <w:ind w:left="720" w:hanging="720"/>
        <w:rPr>
          <w:del w:id="3042" w:author="Benton, Deon [2]" w:date="2023-10-13T14:55:00Z"/>
          <w:rFonts w:ascii="Times New Roman" w:eastAsia="Times New Roman" w:hAnsi="Times New Roman" w:cs="Times New Roman"/>
          <w:color w:val="222222"/>
          <w:sz w:val="24"/>
          <w:szCs w:val="24"/>
          <w:highlight w:val="white"/>
        </w:rPr>
      </w:pPr>
      <w:del w:id="3043" w:author="Benton, Deon [2]" w:date="2023-10-13T14:55:00Z">
        <w:r w:rsidDel="009B41E4">
          <w:rPr>
            <w:rFonts w:ascii="Times New Roman" w:eastAsia="Times New Roman" w:hAnsi="Times New Roman" w:cs="Times New Roman"/>
            <w:color w:val="222222"/>
            <w:sz w:val="24"/>
            <w:szCs w:val="24"/>
            <w:highlight w:val="white"/>
          </w:rPr>
          <w:delText>Xu, F. (2019). Towards a rational constructivist theory of cognitive development. Psychological review, 126(6), 841.</w:delText>
        </w:r>
      </w:del>
    </w:p>
    <w:p w14:paraId="38526AEF" w14:textId="21A952B8" w:rsidR="00B51B4F" w:rsidDel="009B41E4" w:rsidRDefault="00E33573">
      <w:pPr>
        <w:spacing w:after="0" w:line="480" w:lineRule="auto"/>
        <w:ind w:left="720" w:hanging="720"/>
        <w:rPr>
          <w:del w:id="3044" w:author="Benton, Deon [2]" w:date="2023-10-13T14:55:00Z"/>
          <w:rFonts w:ascii="Times New Roman" w:eastAsia="Times New Roman" w:hAnsi="Times New Roman" w:cs="Times New Roman"/>
          <w:color w:val="222222"/>
          <w:sz w:val="24"/>
          <w:szCs w:val="24"/>
          <w:highlight w:val="white"/>
        </w:rPr>
      </w:pPr>
      <w:del w:id="3045" w:author="Benton, Deon [2]" w:date="2023-10-13T14:55:00Z">
        <w:r w:rsidDel="009B41E4">
          <w:rPr>
            <w:rFonts w:ascii="Times New Roman" w:eastAsia="Times New Roman" w:hAnsi="Times New Roman" w:cs="Times New Roman"/>
            <w:color w:val="222222"/>
            <w:sz w:val="24"/>
            <w:szCs w:val="24"/>
            <w:highlight w:val="white"/>
          </w:rPr>
          <w:delText>Zelazo, P. D., Frye, D., &amp; Rapus, T. (1996). An age-related dissociation between knowing rules and using them. </w:delText>
        </w:r>
        <w:r w:rsidDel="009B41E4">
          <w:rPr>
            <w:rFonts w:ascii="Times New Roman" w:eastAsia="Times New Roman" w:hAnsi="Times New Roman" w:cs="Times New Roman"/>
            <w:i/>
            <w:color w:val="222222"/>
            <w:sz w:val="24"/>
            <w:szCs w:val="24"/>
            <w:highlight w:val="white"/>
          </w:rPr>
          <w:delText>Cognitive development</w:delText>
        </w:r>
        <w:r w:rsidDel="009B41E4">
          <w:rPr>
            <w:rFonts w:ascii="Times New Roman" w:eastAsia="Times New Roman" w:hAnsi="Times New Roman" w:cs="Times New Roman"/>
            <w:color w:val="222222"/>
            <w:sz w:val="24"/>
            <w:szCs w:val="24"/>
            <w:highlight w:val="white"/>
          </w:rPr>
          <w:delText>, </w:delText>
        </w:r>
        <w:r w:rsidDel="009B41E4">
          <w:rPr>
            <w:rFonts w:ascii="Times New Roman" w:eastAsia="Times New Roman" w:hAnsi="Times New Roman" w:cs="Times New Roman"/>
            <w:i/>
            <w:color w:val="222222"/>
            <w:sz w:val="24"/>
            <w:szCs w:val="24"/>
            <w:highlight w:val="white"/>
          </w:rPr>
          <w:delText>11</w:delText>
        </w:r>
        <w:r w:rsidDel="009B41E4">
          <w:rPr>
            <w:rFonts w:ascii="Times New Roman" w:eastAsia="Times New Roman" w:hAnsi="Times New Roman" w:cs="Times New Roman"/>
            <w:color w:val="222222"/>
            <w:sz w:val="24"/>
            <w:szCs w:val="24"/>
            <w:highlight w:val="white"/>
          </w:rPr>
          <w:delText>(1), 37-63.</w:delText>
        </w:r>
      </w:del>
    </w:p>
    <w:p w14:paraId="4CDD17DF" w14:textId="524CEE8D" w:rsidR="00B51B4F" w:rsidDel="009B41E4" w:rsidRDefault="00E33573">
      <w:pPr>
        <w:spacing w:after="0" w:line="480" w:lineRule="auto"/>
        <w:ind w:left="720" w:hanging="720"/>
        <w:rPr>
          <w:del w:id="3046" w:author="Benton, Deon [2]" w:date="2023-10-13T14:55:00Z"/>
          <w:rFonts w:ascii="Times New Roman" w:eastAsia="Times New Roman" w:hAnsi="Times New Roman" w:cs="Times New Roman"/>
          <w:color w:val="222222"/>
          <w:sz w:val="24"/>
          <w:szCs w:val="24"/>
          <w:highlight w:val="white"/>
        </w:rPr>
      </w:pPr>
      <w:del w:id="3047" w:author="Benton, Deon [2]" w:date="2023-10-13T14:55:00Z">
        <w:r w:rsidDel="009B41E4">
          <w:rPr>
            <w:rFonts w:ascii="Times New Roman" w:eastAsia="Times New Roman" w:hAnsi="Times New Roman" w:cs="Times New Roman"/>
            <w:color w:val="222222"/>
            <w:sz w:val="24"/>
            <w:szCs w:val="24"/>
            <w:highlight w:val="white"/>
          </w:rPr>
          <w:delText>Zelazo, P. D., Müller, U., Frye, D., Marcovitch, S., Argitis, G., Boseovski, J., ... &amp; Carlson, S. M. (2003). The development of executive function in early childhood. </w:delText>
        </w:r>
        <w:r w:rsidDel="009B41E4">
          <w:rPr>
            <w:rFonts w:ascii="Times New Roman" w:eastAsia="Times New Roman" w:hAnsi="Times New Roman" w:cs="Times New Roman"/>
            <w:i/>
            <w:color w:val="222222"/>
            <w:sz w:val="24"/>
            <w:szCs w:val="24"/>
            <w:highlight w:val="white"/>
          </w:rPr>
          <w:delText>Monographs of the society for research in child development</w:delText>
        </w:r>
        <w:r w:rsidDel="009B41E4">
          <w:rPr>
            <w:rFonts w:ascii="Times New Roman" w:eastAsia="Times New Roman" w:hAnsi="Times New Roman" w:cs="Times New Roman"/>
            <w:color w:val="222222"/>
            <w:sz w:val="24"/>
            <w:szCs w:val="24"/>
            <w:highlight w:val="white"/>
          </w:rPr>
          <w:delText>, i-151.</w:delText>
        </w:r>
      </w:del>
    </w:p>
    <w:p w14:paraId="58E99B47" w14:textId="77777777" w:rsidR="00B51B4F" w:rsidRDefault="00B51B4F">
      <w:pPr>
        <w:rPr>
          <w:rFonts w:ascii="Times New Roman" w:eastAsia="Times New Roman" w:hAnsi="Times New Roman" w:cs="Times New Roman"/>
          <w:color w:val="222222"/>
          <w:sz w:val="24"/>
          <w:szCs w:val="24"/>
          <w:highlight w:val="white"/>
        </w:rPr>
      </w:pPr>
    </w:p>
    <w:sectPr w:rsidR="00B51B4F">
      <w:headerReference w:type="default"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78D6A" w14:textId="77777777" w:rsidR="009167C9" w:rsidRDefault="009167C9">
      <w:pPr>
        <w:spacing w:after="0" w:line="240" w:lineRule="auto"/>
        <w:rPr>
          <w:del w:id="8" w:author="Benton, Deon" w:date="2023-10-05T22:02:00Z"/>
        </w:rPr>
      </w:pPr>
      <w:r>
        <w:separator/>
      </w:r>
    </w:p>
    <w:p w14:paraId="2FA8F0DA" w14:textId="77777777" w:rsidR="009167C9" w:rsidRDefault="009167C9" w:rsidP="00072C22">
      <w:pPr>
        <w:spacing w:after="0" w:line="240" w:lineRule="auto"/>
        <w:rPr>
          <w:del w:id="9" w:author="Benton, Deon" w:date="2023-10-05T22:02:00Z"/>
        </w:rPr>
      </w:pPr>
    </w:p>
    <w:p w14:paraId="7F2CB0C3" w14:textId="77777777" w:rsidR="009167C9" w:rsidRDefault="009167C9">
      <w:pPr>
        <w:spacing w:after="0" w:line="240" w:lineRule="auto"/>
        <w:pPrChange w:id="10" w:author="Benton, Deon" w:date="2023-10-05T22:02:00Z">
          <w:pPr/>
        </w:pPrChange>
      </w:pPr>
    </w:p>
  </w:endnote>
  <w:endnote w:type="continuationSeparator" w:id="0">
    <w:p w14:paraId="629FC23F" w14:textId="77777777" w:rsidR="009167C9" w:rsidRDefault="009167C9">
      <w:pPr>
        <w:spacing w:after="0" w:line="240" w:lineRule="auto"/>
        <w:rPr>
          <w:del w:id="11" w:author="Benton, Deon" w:date="2023-10-05T22:02:00Z"/>
        </w:rPr>
      </w:pPr>
      <w:r>
        <w:continuationSeparator/>
      </w:r>
    </w:p>
    <w:p w14:paraId="25EBD12A" w14:textId="77777777" w:rsidR="009167C9" w:rsidRDefault="009167C9" w:rsidP="00072C22">
      <w:pPr>
        <w:spacing w:after="0" w:line="240" w:lineRule="auto"/>
        <w:rPr>
          <w:del w:id="12" w:author="Benton, Deon" w:date="2023-10-05T22:02:00Z"/>
        </w:rPr>
      </w:pPr>
    </w:p>
    <w:p w14:paraId="62C40FC6" w14:textId="77777777" w:rsidR="009167C9" w:rsidRDefault="009167C9">
      <w:pPr>
        <w:spacing w:after="0" w:line="240" w:lineRule="auto"/>
        <w:pPrChange w:id="13" w:author="Benton, Deon" w:date="2023-10-05T22:02:00Z">
          <w:pPr/>
        </w:pPrChange>
      </w:pPr>
    </w:p>
  </w:endnote>
  <w:endnote w:type="continuationNotice" w:id="1">
    <w:p w14:paraId="464364E4" w14:textId="77777777" w:rsidR="009167C9" w:rsidRDefault="009167C9">
      <w:pPr>
        <w:spacing w:after="0" w:line="240" w:lineRule="auto"/>
        <w:rPr>
          <w:del w:id="14" w:author="Benton, Deon" w:date="2023-10-05T22:02:00Z"/>
        </w:rPr>
      </w:pPr>
    </w:p>
    <w:p w14:paraId="228267CE" w14:textId="77777777" w:rsidR="009167C9" w:rsidRDefault="009167C9">
      <w:pPr>
        <w:spacing w:after="0" w:line="240" w:lineRule="auto"/>
        <w:pPrChange w:id="15" w:author="Benton, Deon" w:date="2023-10-05T22:02:00Z">
          <w:pPr/>
        </w:pPrChange>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D8024" w14:textId="77777777" w:rsidR="00A62BE0" w:rsidRDefault="00A62BE0">
    <w:pPr>
      <w:pStyle w:val="Header"/>
      <w:pPrChange w:id="3050" w:author="Benton, Deon" w:date="2023-10-05T22:02: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74F62" w14:textId="77777777" w:rsidR="009167C9" w:rsidRDefault="009167C9">
      <w:pPr>
        <w:spacing w:after="0" w:line="240" w:lineRule="auto"/>
        <w:rPr>
          <w:del w:id="0" w:author="Benton, Deon" w:date="2023-10-05T22:02:00Z"/>
        </w:rPr>
      </w:pPr>
      <w:r>
        <w:separator/>
      </w:r>
    </w:p>
    <w:p w14:paraId="3B9D57A4" w14:textId="77777777" w:rsidR="009167C9" w:rsidRDefault="009167C9" w:rsidP="00072C22">
      <w:pPr>
        <w:spacing w:after="0" w:line="240" w:lineRule="auto"/>
        <w:rPr>
          <w:del w:id="1" w:author="Benton, Deon" w:date="2023-10-05T22:02:00Z"/>
        </w:rPr>
      </w:pPr>
    </w:p>
    <w:p w14:paraId="1E37FDC8" w14:textId="77777777" w:rsidR="009167C9" w:rsidRDefault="009167C9">
      <w:pPr>
        <w:spacing w:after="0" w:line="240" w:lineRule="auto"/>
        <w:pPrChange w:id="2" w:author="Benton, Deon" w:date="2023-10-05T22:02:00Z">
          <w:pPr/>
        </w:pPrChange>
      </w:pPr>
    </w:p>
  </w:footnote>
  <w:footnote w:type="continuationSeparator" w:id="0">
    <w:p w14:paraId="21D06B6A" w14:textId="77777777" w:rsidR="009167C9" w:rsidRDefault="009167C9">
      <w:pPr>
        <w:spacing w:after="0" w:line="240" w:lineRule="auto"/>
        <w:rPr>
          <w:del w:id="3" w:author="Benton, Deon" w:date="2023-10-05T22:02:00Z"/>
        </w:rPr>
      </w:pPr>
      <w:r>
        <w:continuationSeparator/>
      </w:r>
    </w:p>
    <w:p w14:paraId="53B580E5" w14:textId="77777777" w:rsidR="009167C9" w:rsidRDefault="009167C9" w:rsidP="00072C22">
      <w:pPr>
        <w:spacing w:after="0" w:line="240" w:lineRule="auto"/>
        <w:rPr>
          <w:del w:id="4" w:author="Benton, Deon" w:date="2023-10-05T22:02:00Z"/>
        </w:rPr>
      </w:pPr>
    </w:p>
    <w:p w14:paraId="751EC4A7" w14:textId="77777777" w:rsidR="009167C9" w:rsidRDefault="009167C9">
      <w:pPr>
        <w:spacing w:after="0" w:line="240" w:lineRule="auto"/>
        <w:pPrChange w:id="5" w:author="Benton, Deon" w:date="2023-10-05T22:02:00Z">
          <w:pPr/>
        </w:pPrChange>
      </w:pPr>
    </w:p>
  </w:footnote>
  <w:footnote w:type="continuationNotice" w:id="1">
    <w:p w14:paraId="043734C4" w14:textId="77777777" w:rsidR="009167C9" w:rsidRDefault="009167C9">
      <w:pPr>
        <w:spacing w:after="0" w:line="240" w:lineRule="auto"/>
        <w:rPr>
          <w:del w:id="6" w:author="Benton, Deon" w:date="2023-10-05T22:02:00Z"/>
        </w:rPr>
      </w:pPr>
    </w:p>
    <w:p w14:paraId="54EFF81A" w14:textId="77777777" w:rsidR="009167C9" w:rsidRDefault="009167C9">
      <w:pPr>
        <w:spacing w:after="0" w:line="240" w:lineRule="auto"/>
        <w:pPrChange w:id="7" w:author="Benton, Deon" w:date="2023-10-05T22:02:00Z">
          <w:pPr/>
        </w:pPrChange>
      </w:pPr>
    </w:p>
  </w:footnote>
  <w:footnote w:id="2">
    <w:p w14:paraId="5673F9DA" w14:textId="77777777" w:rsidR="009B41E4" w:rsidRDefault="009B41E4" w:rsidP="009B41E4">
      <w:pPr>
        <w:pBdr>
          <w:top w:val="nil"/>
          <w:left w:val="nil"/>
          <w:bottom w:val="nil"/>
          <w:right w:val="nil"/>
          <w:between w:val="nil"/>
        </w:pBdr>
        <w:spacing w:after="0" w:line="240" w:lineRule="auto"/>
        <w:rPr>
          <w:ins w:id="199" w:author="Benton, Deon [2]" w:date="2023-10-13T14:57:00Z"/>
          <w:color w:val="000000"/>
          <w:sz w:val="20"/>
          <w:szCs w:val="20"/>
        </w:rPr>
      </w:pPr>
      <w:ins w:id="200" w:author="Benton, Deon [2]" w:date="2023-10-13T14:57:00Z">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and there have been other ways this model has been refined (see e.g., Goodman et al., 2011; Ullman &amp; Tenenbaum, 2020); we are presenting a simpler model for the purposes of this investigation.</w:t>
        </w:r>
      </w:ins>
    </w:p>
  </w:footnote>
  <w:footnote w:id="3">
    <w:p w14:paraId="02BD8E03" w14:textId="056DBBFD" w:rsidR="003D1B11" w:rsidDel="009B41E4" w:rsidRDefault="003D1B11" w:rsidP="003D1B11">
      <w:pPr>
        <w:pBdr>
          <w:top w:val="nil"/>
          <w:left w:val="nil"/>
          <w:bottom w:val="nil"/>
          <w:right w:val="nil"/>
          <w:between w:val="nil"/>
        </w:pBdr>
        <w:spacing w:after="0" w:line="240" w:lineRule="auto"/>
        <w:rPr>
          <w:del w:id="2010" w:author="Benton, Deon [2]" w:date="2023-10-13T14:55:00Z"/>
          <w:color w:val="000000"/>
          <w:sz w:val="20"/>
          <w:szCs w:val="20"/>
        </w:rPr>
      </w:pPr>
      <w:del w:id="2011" w:author="Benton, Deon [2]" w:date="2023-10-13T14:55:00Z">
        <w:r w:rsidDel="009B41E4">
          <w:rPr>
            <w:vertAlign w:val="superscript"/>
          </w:rPr>
          <w:footnoteRef/>
        </w:r>
        <w:r w:rsidDel="009B41E4">
          <w:rPr>
            <w:color w:val="000000"/>
            <w:sz w:val="20"/>
            <w:szCs w:val="20"/>
          </w:rPr>
          <w:delText xml:space="preserve"> </w:delText>
        </w:r>
        <w:r w:rsidDel="009B41E4">
          <w:rPr>
            <w:rFonts w:ascii="Times New Roman" w:eastAsia="Times New Roman" w:hAnsi="Times New Roman" w:cs="Times New Roman"/>
            <w:color w:val="000000"/>
            <w:sz w:val="20"/>
            <w:szCs w:val="20"/>
          </w:rPr>
          <w:delText>The Griffiths et al. (2011) model assumes that this can be learned through a hierarchical process</w:delText>
        </w:r>
      </w:del>
      <w:ins w:id="2012" w:author="Benton, Deon" w:date="2023-10-05T22:02:00Z">
        <w:del w:id="2013" w:author="Benton, Deon [2]" w:date="2023-10-13T14:55:00Z">
          <w:r w:rsidR="00E81900" w:rsidDel="009B41E4">
            <w:rPr>
              <w:rFonts w:ascii="Times New Roman" w:eastAsia="Times New Roman" w:hAnsi="Times New Roman" w:cs="Times New Roman"/>
              <w:color w:val="000000"/>
              <w:sz w:val="20"/>
              <w:szCs w:val="20"/>
            </w:rPr>
            <w:delText>;</w:delText>
          </w:r>
        </w:del>
      </w:ins>
      <w:del w:id="2014" w:author="Benton, Deon [2]" w:date="2023-10-13T14:55:00Z">
        <w:r w:rsidDel="009B41E4">
          <w:rPr>
            <w:rFonts w:ascii="Times New Roman" w:eastAsia="Times New Roman" w:hAnsi="Times New Roman" w:cs="Times New Roman"/>
            <w:color w:val="000000"/>
            <w:sz w:val="20"/>
            <w:szCs w:val="20"/>
          </w:rPr>
          <w:delText>, and there have been other ways this model has been refined (see e.g., Goodman et al., 2011; Ullman &amp; Tenenbaum, 2020); we are presenting a simpler model for the purposes of this investigation.</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0F71" w14:textId="77777777" w:rsidR="00B51B4F" w:rsidRDefault="00E33573">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C33F72">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4E0C61AE" w14:textId="77777777" w:rsidR="00AD309E" w:rsidRDefault="00AD309E">
    <w:pPr>
      <w:pBdr>
        <w:top w:val="nil"/>
        <w:left w:val="nil"/>
        <w:bottom w:val="nil"/>
        <w:right w:val="nil"/>
        <w:between w:val="nil"/>
      </w:pBdr>
      <w:tabs>
        <w:tab w:val="center" w:pos="4680"/>
        <w:tab w:val="right" w:pos="9360"/>
      </w:tabs>
      <w:spacing w:after="0" w:line="240" w:lineRule="auto"/>
      <w:rPr>
        <w:rFonts w:ascii="Times New Roman" w:hAnsi="Times New Roman"/>
        <w:color w:val="000000"/>
        <w:sz w:val="24"/>
        <w:rPrChange w:id="3048" w:author="Benton, Deon" w:date="2023-10-05T22:02:00Z">
          <w:rPr/>
        </w:rPrChange>
      </w:rPr>
      <w:pPrChange w:id="3049" w:author="Benton, Deon" w:date="2023-10-05T22:02:00Z">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9467A"/>
    <w:multiLevelType w:val="hybridMultilevel"/>
    <w:tmpl w:val="D1BE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12561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1-5-21-117609710-602162358-682003330-273427"/>
  </w15:person>
  <w15:person w15:author="Benton, Deon [2]">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B4F"/>
    <w:rsid w:val="00000454"/>
    <w:rsid w:val="000023FE"/>
    <w:rsid w:val="0000534D"/>
    <w:rsid w:val="00017955"/>
    <w:rsid w:val="00045604"/>
    <w:rsid w:val="00072C22"/>
    <w:rsid w:val="00072C6A"/>
    <w:rsid w:val="000865DB"/>
    <w:rsid w:val="000B6A24"/>
    <w:rsid w:val="000C3E30"/>
    <w:rsid w:val="000C49E9"/>
    <w:rsid w:val="000E02D3"/>
    <w:rsid w:val="000E6EC3"/>
    <w:rsid w:val="000F7200"/>
    <w:rsid w:val="00113D23"/>
    <w:rsid w:val="0013287E"/>
    <w:rsid w:val="00137C2E"/>
    <w:rsid w:val="001408AB"/>
    <w:rsid w:val="00141508"/>
    <w:rsid w:val="00154EDA"/>
    <w:rsid w:val="00163C1C"/>
    <w:rsid w:val="0017522D"/>
    <w:rsid w:val="001D1B2B"/>
    <w:rsid w:val="001D3F17"/>
    <w:rsid w:val="001E06A6"/>
    <w:rsid w:val="00221DB0"/>
    <w:rsid w:val="00262944"/>
    <w:rsid w:val="00262A88"/>
    <w:rsid w:val="00265898"/>
    <w:rsid w:val="00287421"/>
    <w:rsid w:val="002B2256"/>
    <w:rsid w:val="0032085E"/>
    <w:rsid w:val="00323EF3"/>
    <w:rsid w:val="0033186D"/>
    <w:rsid w:val="00337CCA"/>
    <w:rsid w:val="0036391C"/>
    <w:rsid w:val="003D1B11"/>
    <w:rsid w:val="003D61D3"/>
    <w:rsid w:val="003E60A0"/>
    <w:rsid w:val="00422001"/>
    <w:rsid w:val="0045148D"/>
    <w:rsid w:val="0046244F"/>
    <w:rsid w:val="004815AC"/>
    <w:rsid w:val="0048164D"/>
    <w:rsid w:val="00524DD5"/>
    <w:rsid w:val="0053448D"/>
    <w:rsid w:val="00540A9A"/>
    <w:rsid w:val="00541C22"/>
    <w:rsid w:val="005468F4"/>
    <w:rsid w:val="0055460A"/>
    <w:rsid w:val="005822F5"/>
    <w:rsid w:val="005904E0"/>
    <w:rsid w:val="005A2B14"/>
    <w:rsid w:val="005A75C3"/>
    <w:rsid w:val="005B1996"/>
    <w:rsid w:val="005C0D5A"/>
    <w:rsid w:val="005D22F9"/>
    <w:rsid w:val="005D29A6"/>
    <w:rsid w:val="005E648C"/>
    <w:rsid w:val="005E7831"/>
    <w:rsid w:val="006062B9"/>
    <w:rsid w:val="00606CE0"/>
    <w:rsid w:val="00612BCF"/>
    <w:rsid w:val="00614623"/>
    <w:rsid w:val="00615B54"/>
    <w:rsid w:val="0065176E"/>
    <w:rsid w:val="00651D7C"/>
    <w:rsid w:val="0069360A"/>
    <w:rsid w:val="00694E95"/>
    <w:rsid w:val="006C5C80"/>
    <w:rsid w:val="006D2387"/>
    <w:rsid w:val="006E69F3"/>
    <w:rsid w:val="006F1DC2"/>
    <w:rsid w:val="00702A0D"/>
    <w:rsid w:val="0070788F"/>
    <w:rsid w:val="00712355"/>
    <w:rsid w:val="0072568F"/>
    <w:rsid w:val="007313E5"/>
    <w:rsid w:val="00741316"/>
    <w:rsid w:val="007502A2"/>
    <w:rsid w:val="00754862"/>
    <w:rsid w:val="0076047E"/>
    <w:rsid w:val="00780046"/>
    <w:rsid w:val="007A3EEE"/>
    <w:rsid w:val="007A4459"/>
    <w:rsid w:val="007C0890"/>
    <w:rsid w:val="007D5440"/>
    <w:rsid w:val="00824E02"/>
    <w:rsid w:val="00862432"/>
    <w:rsid w:val="00866133"/>
    <w:rsid w:val="00893CF3"/>
    <w:rsid w:val="008B3EC6"/>
    <w:rsid w:val="008C3944"/>
    <w:rsid w:val="008E46D4"/>
    <w:rsid w:val="008F2C74"/>
    <w:rsid w:val="008F6F17"/>
    <w:rsid w:val="00901526"/>
    <w:rsid w:val="009015C7"/>
    <w:rsid w:val="00903250"/>
    <w:rsid w:val="009167C9"/>
    <w:rsid w:val="00930AF2"/>
    <w:rsid w:val="0093640C"/>
    <w:rsid w:val="00947713"/>
    <w:rsid w:val="0096382B"/>
    <w:rsid w:val="00977B8E"/>
    <w:rsid w:val="009831BC"/>
    <w:rsid w:val="00983B0B"/>
    <w:rsid w:val="00991845"/>
    <w:rsid w:val="009B41E4"/>
    <w:rsid w:val="009C03A2"/>
    <w:rsid w:val="009E278A"/>
    <w:rsid w:val="00A0322E"/>
    <w:rsid w:val="00A12050"/>
    <w:rsid w:val="00A15108"/>
    <w:rsid w:val="00A21478"/>
    <w:rsid w:val="00A54CD5"/>
    <w:rsid w:val="00A56A4D"/>
    <w:rsid w:val="00A62BE0"/>
    <w:rsid w:val="00A65380"/>
    <w:rsid w:val="00AA4ACA"/>
    <w:rsid w:val="00AB2A5A"/>
    <w:rsid w:val="00AD309E"/>
    <w:rsid w:val="00AD704F"/>
    <w:rsid w:val="00AE0646"/>
    <w:rsid w:val="00AE50C8"/>
    <w:rsid w:val="00AF2158"/>
    <w:rsid w:val="00AF7646"/>
    <w:rsid w:val="00B00D8E"/>
    <w:rsid w:val="00B131D0"/>
    <w:rsid w:val="00B417BE"/>
    <w:rsid w:val="00B45B3E"/>
    <w:rsid w:val="00B51B4F"/>
    <w:rsid w:val="00B52F6D"/>
    <w:rsid w:val="00B947B3"/>
    <w:rsid w:val="00B9593E"/>
    <w:rsid w:val="00BB542D"/>
    <w:rsid w:val="00BC2063"/>
    <w:rsid w:val="00BE1020"/>
    <w:rsid w:val="00BE1E93"/>
    <w:rsid w:val="00C11047"/>
    <w:rsid w:val="00C33F72"/>
    <w:rsid w:val="00C55FBB"/>
    <w:rsid w:val="00C717F0"/>
    <w:rsid w:val="00C74866"/>
    <w:rsid w:val="00C8142F"/>
    <w:rsid w:val="00C97FE7"/>
    <w:rsid w:val="00CD1592"/>
    <w:rsid w:val="00D40241"/>
    <w:rsid w:val="00D57761"/>
    <w:rsid w:val="00D72EEB"/>
    <w:rsid w:val="00D80C23"/>
    <w:rsid w:val="00DC0D21"/>
    <w:rsid w:val="00DD1FD5"/>
    <w:rsid w:val="00E10A0A"/>
    <w:rsid w:val="00E25733"/>
    <w:rsid w:val="00E27DE9"/>
    <w:rsid w:val="00E33573"/>
    <w:rsid w:val="00E45E62"/>
    <w:rsid w:val="00E62041"/>
    <w:rsid w:val="00E81900"/>
    <w:rsid w:val="00E963FD"/>
    <w:rsid w:val="00EB14C9"/>
    <w:rsid w:val="00ED54AA"/>
    <w:rsid w:val="00EF2E76"/>
    <w:rsid w:val="00FA3B87"/>
    <w:rsid w:val="00FC31F2"/>
    <w:rsid w:val="00FC5435"/>
    <w:rsid w:val="00FE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7921E"/>
  <w15:docId w15:val="{EB8E406F-6310-43A0-806B-34F6A034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rPr>
    <w:tblPr>
      <w:tblStyleRowBandSize w:val="1"/>
      <w:tblStyleColBandSize w:val="1"/>
    </w:tblPr>
  </w:style>
  <w:style w:type="table" w:customStyle="1" w:styleId="a0">
    <w:basedOn w:val="TableNormal"/>
    <w:pPr>
      <w:spacing w:after="0" w:line="240" w:lineRule="auto"/>
    </w:pPr>
    <w:rPr>
      <w:rFonts w:ascii="Cambria" w:eastAsia="Cambria" w:hAnsi="Cambria" w:cs="Cambria"/>
    </w:rPr>
    <w:tblPr>
      <w:tblStyleRowBandSize w:val="1"/>
      <w:tblStyleColBandSize w:val="1"/>
    </w:tblPr>
  </w:style>
  <w:style w:type="table" w:customStyle="1" w:styleId="a1">
    <w:basedOn w:val="TableNormal"/>
    <w:pPr>
      <w:spacing w:after="0" w:line="240" w:lineRule="auto"/>
    </w:pPr>
    <w:rPr>
      <w:rFonts w:ascii="Cambria" w:eastAsia="Cambria" w:hAnsi="Cambria" w:cs="Cambria"/>
    </w:rPr>
    <w:tblPr>
      <w:tblStyleRowBandSize w:val="1"/>
      <w:tblStyleColBandSize w:val="1"/>
    </w:tblPr>
  </w:style>
  <w:style w:type="paragraph" w:styleId="Revision">
    <w:name w:val="Revision"/>
    <w:hidden/>
    <w:uiPriority w:val="99"/>
    <w:semiHidden/>
    <w:rsid w:val="00A56A4D"/>
    <w:pPr>
      <w:spacing w:after="0" w:line="240" w:lineRule="auto"/>
    </w:pPr>
  </w:style>
  <w:style w:type="character" w:styleId="CommentReference">
    <w:name w:val="annotation reference"/>
    <w:basedOn w:val="DefaultParagraphFont"/>
    <w:uiPriority w:val="99"/>
    <w:semiHidden/>
    <w:unhideWhenUsed/>
    <w:rsid w:val="00000454"/>
    <w:rPr>
      <w:sz w:val="16"/>
      <w:szCs w:val="16"/>
    </w:rPr>
  </w:style>
  <w:style w:type="paragraph" w:styleId="CommentText">
    <w:name w:val="annotation text"/>
    <w:basedOn w:val="Normal"/>
    <w:link w:val="CommentTextChar"/>
    <w:uiPriority w:val="99"/>
    <w:unhideWhenUsed/>
    <w:rsid w:val="00000454"/>
    <w:pPr>
      <w:spacing w:line="240" w:lineRule="auto"/>
    </w:pPr>
    <w:rPr>
      <w:sz w:val="20"/>
      <w:szCs w:val="20"/>
    </w:rPr>
  </w:style>
  <w:style w:type="character" w:customStyle="1" w:styleId="CommentTextChar">
    <w:name w:val="Comment Text Char"/>
    <w:basedOn w:val="DefaultParagraphFont"/>
    <w:link w:val="CommentText"/>
    <w:uiPriority w:val="99"/>
    <w:rsid w:val="00000454"/>
    <w:rPr>
      <w:sz w:val="20"/>
      <w:szCs w:val="20"/>
    </w:rPr>
  </w:style>
  <w:style w:type="paragraph" w:styleId="CommentSubject">
    <w:name w:val="annotation subject"/>
    <w:basedOn w:val="CommentText"/>
    <w:next w:val="CommentText"/>
    <w:link w:val="CommentSubjectChar"/>
    <w:uiPriority w:val="99"/>
    <w:semiHidden/>
    <w:unhideWhenUsed/>
    <w:rsid w:val="0032085E"/>
    <w:rPr>
      <w:b/>
      <w:bCs/>
    </w:rPr>
  </w:style>
  <w:style w:type="character" w:customStyle="1" w:styleId="CommentSubjectChar">
    <w:name w:val="Comment Subject Char"/>
    <w:basedOn w:val="CommentTextChar"/>
    <w:link w:val="CommentSubject"/>
    <w:uiPriority w:val="99"/>
    <w:semiHidden/>
    <w:rsid w:val="0032085E"/>
    <w:rPr>
      <w:b/>
      <w:bCs/>
      <w:sz w:val="20"/>
      <w:szCs w:val="20"/>
    </w:rPr>
  </w:style>
  <w:style w:type="paragraph" w:styleId="Header">
    <w:name w:val="header"/>
    <w:basedOn w:val="Normal"/>
    <w:link w:val="HeaderChar"/>
    <w:uiPriority w:val="99"/>
    <w:unhideWhenUsed/>
    <w:rsid w:val="00991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845"/>
  </w:style>
  <w:style w:type="paragraph" w:styleId="Footer">
    <w:name w:val="footer"/>
    <w:basedOn w:val="Normal"/>
    <w:link w:val="FooterChar"/>
    <w:uiPriority w:val="99"/>
    <w:unhideWhenUsed/>
    <w:rsid w:val="00991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845"/>
  </w:style>
  <w:style w:type="paragraph" w:styleId="BalloonText">
    <w:name w:val="Balloon Text"/>
    <w:basedOn w:val="Normal"/>
    <w:link w:val="BalloonTextChar"/>
    <w:uiPriority w:val="99"/>
    <w:semiHidden/>
    <w:unhideWhenUsed/>
    <w:rsid w:val="00A62B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BE0"/>
    <w:rPr>
      <w:rFonts w:ascii="Segoe UI" w:hAnsi="Segoe UI" w:cs="Segoe UI"/>
      <w:sz w:val="18"/>
      <w:szCs w:val="18"/>
    </w:rPr>
  </w:style>
  <w:style w:type="paragraph" w:styleId="ListParagraph">
    <w:name w:val="List Paragraph"/>
    <w:basedOn w:val="Normal"/>
    <w:uiPriority w:val="34"/>
    <w:qFormat/>
    <w:rsid w:val="00712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9DD32-680F-472D-B42E-F0EEE0FE6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97</Pages>
  <Words>24419</Words>
  <Characters>139192</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detbe</dc:creator>
  <cp:lastModifiedBy>Benton, Deon</cp:lastModifiedBy>
  <cp:revision>4</cp:revision>
  <dcterms:created xsi:type="dcterms:W3CDTF">2023-10-13T19:53:00Z</dcterms:created>
  <dcterms:modified xsi:type="dcterms:W3CDTF">2023-10-13T19:57:00Z</dcterms:modified>
</cp:coreProperties>
</file>