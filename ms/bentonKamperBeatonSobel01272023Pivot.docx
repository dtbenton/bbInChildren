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7F351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16C8E11E" w:rsidR="003159D5" w:rsidRDefault="007D0E43" w:rsidP="00F752DD">
      <w:pPr>
        <w:spacing w:line="480" w:lineRule="auto"/>
        <w:ind w:firstLine="720"/>
        <w:contextualSpacing/>
        <w:rPr>
          <w:ins w:id="18" w:author="Benton, Deon" w:date="2023-01-27T15:15:00Z"/>
          <w:rFonts w:ascii="Times New Roman" w:hAnsi="Times New Roman" w:cs="Times New Roman"/>
          <w:sz w:val="24"/>
          <w:szCs w:val="24"/>
        </w:rPr>
      </w:pPr>
      <w:r>
        <w:rPr>
          <w:rFonts w:ascii="Times New Roman" w:hAnsi="Times New Roman" w:cs="Times New Roman"/>
          <w:sz w:val="24"/>
          <w:szCs w:val="24"/>
        </w:rPr>
        <w:t xml:space="preserve">The results of Experiment 2 </w:t>
      </w:r>
      <w:ins w:id="19" w:author="Benton, Deon" w:date="2023-01-26T17:57:00Z">
        <w:r>
          <w:rPr>
            <w:rFonts w:ascii="Times New Roman" w:hAnsi="Times New Roman" w:cs="Times New Roman"/>
            <w:sz w:val="24"/>
            <w:szCs w:val="24"/>
          </w:rPr>
          <w:t xml:space="preserve">revealed that </w:t>
        </w:r>
      </w:ins>
      <w:ins w:id="20" w:author="Benton, Deon" w:date="2023-01-26T17:58:00Z">
        <w:r>
          <w:rPr>
            <w:rFonts w:ascii="Times New Roman" w:hAnsi="Times New Roman" w:cs="Times New Roman"/>
            <w:sz w:val="24"/>
            <w:szCs w:val="24"/>
          </w:rPr>
          <w:t>neither the 5-year-olds nor the 6-year-olds showed evidence of BB</w:t>
        </w:r>
      </w:ins>
      <w:ins w:id="21" w:author="Benton, Deon" w:date="2023-01-27T15:06:00Z">
        <w:r w:rsidR="005C3F53">
          <w:rPr>
            <w:rFonts w:ascii="Times New Roman" w:hAnsi="Times New Roman" w:cs="Times New Roman"/>
            <w:sz w:val="24"/>
            <w:szCs w:val="24"/>
          </w:rPr>
          <w:t xml:space="preserve"> reasoning</w:t>
        </w:r>
      </w:ins>
      <w:ins w:id="22" w:author="Benton, Deon" w:date="2023-01-26T17:58:00Z">
        <w:r>
          <w:rPr>
            <w:rFonts w:ascii="Times New Roman" w:hAnsi="Times New Roman" w:cs="Times New Roman"/>
            <w:sz w:val="24"/>
            <w:szCs w:val="24"/>
          </w:rPr>
          <w:t xml:space="preserve"> under either an old operationalization of BB reasoning</w:t>
        </w:r>
      </w:ins>
      <w:ins w:id="23" w:author="Benton, Deon" w:date="2023-01-26T18:12:00Z">
        <w:r w:rsidR="00614B49">
          <w:rPr>
            <w:rFonts w:ascii="Times New Roman" w:hAnsi="Times New Roman" w:cs="Times New Roman"/>
            <w:sz w:val="24"/>
            <w:szCs w:val="24"/>
          </w:rPr>
          <w:t xml:space="preserve"> (e.g., Sobel et al., 2004)</w:t>
        </w:r>
      </w:ins>
      <w:ins w:id="24" w:author="Benton, Deon" w:date="2023-01-26T17:58:00Z">
        <w:r>
          <w:rPr>
            <w:rFonts w:ascii="Times New Roman" w:hAnsi="Times New Roman" w:cs="Times New Roman"/>
            <w:sz w:val="24"/>
            <w:szCs w:val="24"/>
          </w:rPr>
          <w:t xml:space="preserve"> or under </w:t>
        </w:r>
      </w:ins>
      <w:ins w:id="25" w:author="Benton, Deon" w:date="2023-01-27T15:06:00Z">
        <w:r w:rsidR="005C3F53">
          <w:rPr>
            <w:rFonts w:ascii="Times New Roman" w:hAnsi="Times New Roman" w:cs="Times New Roman"/>
            <w:sz w:val="24"/>
            <w:szCs w:val="24"/>
          </w:rPr>
          <w:t>the</w:t>
        </w:r>
      </w:ins>
      <w:ins w:id="26" w:author="Benton, Deon" w:date="2023-01-26T17:58:00Z">
        <w:r>
          <w:rPr>
            <w:rFonts w:ascii="Times New Roman" w:hAnsi="Times New Roman" w:cs="Times New Roman"/>
            <w:sz w:val="24"/>
            <w:szCs w:val="24"/>
          </w:rPr>
          <w:t xml:space="preserve"> new operationalization of it. Specifically,</w:t>
        </w:r>
      </w:ins>
      <w:ins w:id="27" w:author="Benton, Deon" w:date="2023-01-26T18:11:00Z">
        <w:r w:rsidR="00614B49">
          <w:rPr>
            <w:rFonts w:ascii="Times New Roman" w:hAnsi="Times New Roman" w:cs="Times New Roman"/>
            <w:sz w:val="24"/>
            <w:szCs w:val="24"/>
          </w:rPr>
          <w:t xml:space="preserve"> in terms of the new operationalization,</w:t>
        </w:r>
      </w:ins>
      <w:ins w:id="28" w:author="Benton, Deon" w:date="2023-01-26T17:58:00Z">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w:t>
        </w:r>
      </w:ins>
      <w:ins w:id="29" w:author="Benton, Deon" w:date="2023-01-26T17:59:00Z">
        <w:r w:rsidR="009B783E">
          <w:rPr>
            <w:rFonts w:ascii="Times New Roman" w:hAnsi="Times New Roman" w:cs="Times New Roman"/>
            <w:sz w:val="24"/>
            <w:szCs w:val="24"/>
          </w:rPr>
          <w:t>nd C equivalently</w:t>
        </w:r>
      </w:ins>
      <w:ins w:id="30" w:author="Benton, Deon" w:date="2023-01-26T18:11:00Z">
        <w:r w:rsidR="00614B49">
          <w:rPr>
            <w:rFonts w:ascii="Times New Roman" w:hAnsi="Times New Roman" w:cs="Times New Roman"/>
            <w:sz w:val="24"/>
            <w:szCs w:val="24"/>
          </w:rPr>
          <w:t xml:space="preserve"> between the BB experimental</w:t>
        </w:r>
      </w:ins>
      <w:ins w:id="31" w:author="Benton, Deon" w:date="2023-01-26T18:12:00Z">
        <w:r w:rsidR="00614B49">
          <w:rPr>
            <w:rFonts w:ascii="Times New Roman" w:hAnsi="Times New Roman" w:cs="Times New Roman"/>
            <w:sz w:val="24"/>
            <w:szCs w:val="24"/>
          </w:rPr>
          <w:t xml:space="preserve"> and control</w:t>
        </w:r>
      </w:ins>
      <w:ins w:id="32" w:author="Benton, Deon" w:date="2023-01-26T18:11:00Z">
        <w:r w:rsidR="00614B49">
          <w:rPr>
            <w:rFonts w:ascii="Times New Roman" w:hAnsi="Times New Roman" w:cs="Times New Roman"/>
            <w:sz w:val="24"/>
            <w:szCs w:val="24"/>
          </w:rPr>
          <w:t xml:space="preserve"> conditions. Likewise</w:t>
        </w:r>
      </w:ins>
      <w:ins w:id="33" w:author="Benton, Deon" w:date="2023-01-26T18:12:00Z">
        <w:r w:rsidR="00614B49">
          <w:rPr>
            <w:rFonts w:ascii="Times New Roman" w:hAnsi="Times New Roman" w:cs="Times New Roman"/>
            <w:sz w:val="24"/>
            <w:szCs w:val="24"/>
          </w:rPr>
          <w:t xml:space="preserve">, in terms of the old operationalization of BB reasoning, participants mostly treated objects B and C equivalently between the BB and ISO </w:t>
        </w:r>
      </w:ins>
      <w:ins w:id="34" w:author="Benton, Deon" w:date="2023-01-26T18:13:00Z">
        <w:r w:rsidR="0029172A">
          <w:rPr>
            <w:rFonts w:ascii="Times New Roman" w:hAnsi="Times New Roman" w:cs="Times New Roman"/>
            <w:sz w:val="24"/>
            <w:szCs w:val="24"/>
          </w:rPr>
          <w:t>experimental and control conditions</w:t>
        </w:r>
      </w:ins>
      <w:r w:rsidR="003159D5">
        <w:rPr>
          <w:rFonts w:ascii="Times New Roman" w:hAnsi="Times New Roman" w:cs="Times New Roman"/>
          <w:sz w:val="24"/>
          <w:szCs w:val="24"/>
        </w:rPr>
        <w:t>. Taken together, these results</w:t>
      </w:r>
      <w:ins w:id="35" w:author="Benton, Deon" w:date="2023-01-26T18:13:00Z">
        <w:r w:rsidR="00C02CDF">
          <w:rPr>
            <w:rFonts w:ascii="Times New Roman" w:hAnsi="Times New Roman" w:cs="Times New Roman"/>
            <w:sz w:val="24"/>
            <w:szCs w:val="24"/>
          </w:rPr>
          <w:t xml:space="preserve"> suggest</w:t>
        </w:r>
      </w:ins>
      <w:ins w:id="36" w:author="Benton, Deon" w:date="2023-01-26T18:14:00Z">
        <w:r w:rsidR="00C02CDF">
          <w:rPr>
            <w:rFonts w:ascii="Times New Roman" w:hAnsi="Times New Roman" w:cs="Times New Roman"/>
            <w:sz w:val="24"/>
            <w:szCs w:val="24"/>
          </w:rPr>
          <w:t xml:space="preserve"> that when participants are asked to reason about three objects—which corresponds to a hypothesis space that consist</w:t>
        </w:r>
      </w:ins>
      <w:ins w:id="37" w:author="Benton, Deon" w:date="2023-01-26T18:25:00Z">
        <w:r w:rsidR="00D51F62">
          <w:rPr>
            <w:rFonts w:ascii="Times New Roman" w:hAnsi="Times New Roman" w:cs="Times New Roman"/>
            <w:sz w:val="24"/>
            <w:szCs w:val="24"/>
          </w:rPr>
          <w:t>s</w:t>
        </w:r>
      </w:ins>
      <w:ins w:id="38" w:author="Benton, Deon" w:date="2023-01-26T18:14:00Z">
        <w:r w:rsidR="00C02CDF">
          <w:rPr>
            <w:rFonts w:ascii="Times New Roman" w:hAnsi="Times New Roman" w:cs="Times New Roman"/>
            <w:sz w:val="24"/>
            <w:szCs w:val="24"/>
          </w:rPr>
          <w:t xml:space="preserve"> of 8 candidate </w:t>
        </w:r>
      </w:ins>
      <w:ins w:id="39" w:author="Benton, Deon" w:date="2023-01-27T15:15:00Z">
        <w:r w:rsidR="00156F48">
          <w:rPr>
            <w:rFonts w:ascii="Times New Roman" w:hAnsi="Times New Roman" w:cs="Times New Roman"/>
            <w:sz w:val="24"/>
            <w:szCs w:val="24"/>
          </w:rPr>
          <w:t xml:space="preserve">causal </w:t>
        </w:r>
      </w:ins>
      <w:ins w:id="40" w:author="Benton, Deon" w:date="2023-01-26T18:14:00Z">
        <w:r w:rsidR="00C02CDF">
          <w:rPr>
            <w:rFonts w:ascii="Times New Roman" w:hAnsi="Times New Roman" w:cs="Times New Roman"/>
            <w:sz w:val="24"/>
            <w:szCs w:val="24"/>
          </w:rPr>
          <w:t>hypotheses—</w:t>
        </w:r>
      </w:ins>
      <w:ins w:id="41" w:author="Benton, Deon" w:date="2023-01-26T18:15:00Z">
        <w:r w:rsidR="00656919">
          <w:rPr>
            <w:rFonts w:ascii="Times New Roman" w:hAnsi="Times New Roman" w:cs="Times New Roman"/>
            <w:sz w:val="24"/>
            <w:szCs w:val="24"/>
          </w:rPr>
          <w:t>they do not engage in BB reasoning.</w:t>
        </w:r>
      </w:ins>
      <w:ins w:id="42" w:author="Benton, Deon" w:date="2023-01-26T18:16:00Z">
        <w:r w:rsidR="00656919">
          <w:rPr>
            <w:rFonts w:ascii="Times New Roman" w:hAnsi="Times New Roman" w:cs="Times New Roman"/>
            <w:sz w:val="24"/>
            <w:szCs w:val="24"/>
          </w:rPr>
          <w:t xml:space="preserve"> Crucially, these findings are inconsistent with a Bayesian-inference account</w:t>
        </w:r>
      </w:ins>
      <w:ins w:id="43" w:author="Benton, Deon" w:date="2023-01-27T15:16:00Z">
        <w:r w:rsidR="00F104E9">
          <w:rPr>
            <w:rFonts w:ascii="Times New Roman" w:hAnsi="Times New Roman" w:cs="Times New Roman"/>
            <w:sz w:val="24"/>
            <w:szCs w:val="24"/>
          </w:rPr>
          <w:t>. It will be recalled that this perspective</w:t>
        </w:r>
      </w:ins>
      <w:ins w:id="44" w:author="Benton, Deon" w:date="2023-01-26T18:16:00Z">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ins>
      <w:ins w:id="45" w:author="Benton, Deon" w:date="2023-01-27T15:16:00Z">
        <w:r w:rsidR="00F104E9">
          <w:rPr>
            <w:rFonts w:ascii="Times New Roman" w:hAnsi="Times New Roman" w:cs="Times New Roman"/>
            <w:sz w:val="24"/>
            <w:szCs w:val="24"/>
          </w:rPr>
          <w:t xml:space="preserve"> that human reasoners should engage in</w:t>
        </w:r>
      </w:ins>
      <w:ins w:id="46" w:author="Benton, Deon" w:date="2023-01-26T18:16:00Z">
        <w:r w:rsidR="00656919">
          <w:rPr>
            <w:rFonts w:ascii="Times New Roman" w:hAnsi="Times New Roman" w:cs="Times New Roman"/>
            <w:sz w:val="24"/>
            <w:szCs w:val="24"/>
          </w:rPr>
          <w:t xml:space="preserve"> BB</w:t>
        </w:r>
      </w:ins>
      <w:ins w:id="47" w:author="Benton, Deon" w:date="2023-01-27T15:07:00Z">
        <w:r w:rsidR="005C3F53">
          <w:rPr>
            <w:rFonts w:ascii="Times New Roman" w:hAnsi="Times New Roman" w:cs="Times New Roman"/>
            <w:sz w:val="24"/>
            <w:szCs w:val="24"/>
          </w:rPr>
          <w:t xml:space="preserve"> reasoning irrespective</w:t>
        </w:r>
      </w:ins>
      <w:ins w:id="48" w:author="Benton, Deon" w:date="2023-01-26T18:16:00Z">
        <w:r w:rsidR="00656919">
          <w:rPr>
            <w:rFonts w:ascii="Times New Roman" w:hAnsi="Times New Roman" w:cs="Times New Roman"/>
            <w:sz w:val="24"/>
            <w:szCs w:val="24"/>
          </w:rPr>
          <w:t xml:space="preserve"> </w:t>
        </w:r>
      </w:ins>
      <w:ins w:id="49" w:author="Benton, Deon" w:date="2023-01-27T15:07:00Z">
        <w:r w:rsidR="005C3F53">
          <w:rPr>
            <w:rFonts w:ascii="Times New Roman" w:hAnsi="Times New Roman" w:cs="Times New Roman"/>
            <w:sz w:val="24"/>
            <w:szCs w:val="24"/>
          </w:rPr>
          <w:t>of the number of candidate causes</w:t>
        </w:r>
      </w:ins>
      <w:ins w:id="50" w:author="Benton, Deon" w:date="2023-01-27T15:16:00Z">
        <w:r w:rsidR="00F104E9">
          <w:rPr>
            <w:rFonts w:ascii="Times New Roman" w:hAnsi="Times New Roman" w:cs="Times New Roman"/>
            <w:sz w:val="24"/>
            <w:szCs w:val="24"/>
          </w:rPr>
          <w:t xml:space="preserve"> about which they area asked to reason. However, these data are</w:t>
        </w:r>
      </w:ins>
      <w:ins w:id="51" w:author="Benton, Deon" w:date="2023-01-26T18:17:00Z">
        <w:r w:rsidR="00656919">
          <w:rPr>
            <w:rFonts w:ascii="Times New Roman" w:hAnsi="Times New Roman" w:cs="Times New Roman"/>
            <w:sz w:val="24"/>
            <w:szCs w:val="24"/>
          </w:rPr>
          <w:t xml:space="preserve"> consistent with the traditional RW model. </w:t>
        </w:r>
      </w:ins>
      <w:ins w:id="52" w:author="Benton, Deon" w:date="2023-01-27T15:12:00Z">
        <w:r w:rsidR="00CB62FF">
          <w:rPr>
            <w:rFonts w:ascii="Times New Roman" w:hAnsi="Times New Roman" w:cs="Times New Roman"/>
            <w:sz w:val="24"/>
            <w:szCs w:val="24"/>
          </w:rPr>
          <w:t xml:space="preserve">As we </w:t>
        </w:r>
      </w:ins>
      <w:ins w:id="53" w:author="Benton, Deon" w:date="2023-01-27T15:16:00Z">
        <w:r w:rsidR="00F104E9">
          <w:rPr>
            <w:rFonts w:ascii="Times New Roman" w:hAnsi="Times New Roman" w:cs="Times New Roman"/>
            <w:sz w:val="24"/>
            <w:szCs w:val="24"/>
          </w:rPr>
          <w:t>discussed</w:t>
        </w:r>
      </w:ins>
      <w:ins w:id="54" w:author="Benton, Deon" w:date="2023-01-27T15:12:00Z">
        <w:r w:rsidR="00CB62FF">
          <w:rPr>
            <w:rFonts w:ascii="Times New Roman" w:hAnsi="Times New Roman" w:cs="Times New Roman"/>
            <w:sz w:val="24"/>
            <w:szCs w:val="24"/>
          </w:rPr>
          <w:t xml:space="preserve"> at the outset</w:t>
        </w:r>
      </w:ins>
      <w:ins w:id="55" w:author="Benton, Deon" w:date="2023-01-27T15:17:00Z">
        <w:r w:rsidR="006F5F82">
          <w:rPr>
            <w:rFonts w:ascii="Times New Roman" w:hAnsi="Times New Roman" w:cs="Times New Roman"/>
            <w:sz w:val="24"/>
            <w:szCs w:val="24"/>
          </w:rPr>
          <w:t xml:space="preserve"> of this paper</w:t>
        </w:r>
      </w:ins>
      <w:ins w:id="56" w:author="Benton, Deon" w:date="2023-01-27T15:12:00Z">
        <w:r w:rsidR="00CB62FF">
          <w:rPr>
            <w:rFonts w:ascii="Times New Roman" w:hAnsi="Times New Roman" w:cs="Times New Roman"/>
            <w:sz w:val="24"/>
            <w:szCs w:val="24"/>
          </w:rPr>
          <w:t xml:space="preserve">, this model </w:t>
        </w:r>
      </w:ins>
      <w:ins w:id="57" w:author="Benton, Deon" w:date="2023-01-26T18:17:00Z">
        <w:r w:rsidR="00656919">
          <w:rPr>
            <w:rFonts w:ascii="Times New Roman" w:hAnsi="Times New Roman" w:cs="Times New Roman"/>
            <w:sz w:val="24"/>
            <w:szCs w:val="24"/>
          </w:rPr>
          <w:t xml:space="preserve">does predict that participants should treat the redundant objects—that is, the objects that are not presented alone on the </w:t>
        </w:r>
      </w:ins>
      <w:ins w:id="58" w:author="Benton, Deon" w:date="2023-01-26T18:18:00Z">
        <w:r w:rsidR="00656919">
          <w:rPr>
            <w:rFonts w:ascii="Times New Roman" w:hAnsi="Times New Roman" w:cs="Times New Roman"/>
            <w:sz w:val="24"/>
            <w:szCs w:val="24"/>
          </w:rPr>
          <w:t>machi</w:t>
        </w:r>
        <w:r w:rsidR="005B43E3">
          <w:rPr>
            <w:rFonts w:ascii="Times New Roman" w:hAnsi="Times New Roman" w:cs="Times New Roman"/>
            <w:sz w:val="24"/>
            <w:szCs w:val="24"/>
          </w:rPr>
          <w:t>ne—equi</w:t>
        </w:r>
      </w:ins>
      <w:ins w:id="59" w:author="Benton, Deon" w:date="2023-01-26T18:19:00Z">
        <w:r w:rsidR="005B43E3">
          <w:rPr>
            <w:rFonts w:ascii="Times New Roman" w:hAnsi="Times New Roman" w:cs="Times New Roman"/>
            <w:sz w:val="24"/>
            <w:szCs w:val="24"/>
          </w:rPr>
          <w:t>valently.</w:t>
        </w:r>
      </w:ins>
      <w:ins w:id="60" w:author="Benton, Deon" w:date="2023-01-27T15:17:00Z">
        <w:r w:rsidR="00FA706A">
          <w:rPr>
            <w:rFonts w:ascii="Times New Roman" w:hAnsi="Times New Roman" w:cs="Times New Roman"/>
            <w:sz w:val="24"/>
            <w:szCs w:val="24"/>
          </w:rPr>
          <w:t xml:space="preserve"> This is </w:t>
        </w:r>
      </w:ins>
      <w:ins w:id="61" w:author="Benton, Deon" w:date="2023-01-27T15:19:00Z">
        <w:r w:rsidR="008324BA">
          <w:rPr>
            <w:rFonts w:ascii="Times New Roman" w:hAnsi="Times New Roman" w:cs="Times New Roman"/>
            <w:sz w:val="24"/>
            <w:szCs w:val="24"/>
          </w:rPr>
          <w:t>because</w:t>
        </w:r>
      </w:ins>
      <w:ins w:id="62" w:author="Benton, Deon" w:date="2023-01-27T15:17:00Z">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ins>
      <w:ins w:id="63" w:author="Benton, Deon" w:date="2023-01-26T18:19:00Z">
        <w:r w:rsidR="005B43E3">
          <w:rPr>
            <w:rFonts w:ascii="Times New Roman" w:hAnsi="Times New Roman" w:cs="Times New Roman"/>
            <w:sz w:val="24"/>
            <w:szCs w:val="24"/>
          </w:rPr>
          <w:t xml:space="preserve"> Crucially, these findings </w:t>
        </w:r>
      </w:ins>
      <w:ins w:id="64" w:author="Benton, Deon" w:date="2023-01-26T18:20:00Z">
        <w:r w:rsidR="00F13149">
          <w:rPr>
            <w:rFonts w:ascii="Times New Roman" w:hAnsi="Times New Roman" w:cs="Times New Roman"/>
            <w:sz w:val="24"/>
            <w:szCs w:val="24"/>
          </w:rPr>
          <w:t xml:space="preserve">could not be explained by the fact that participants </w:t>
        </w:r>
      </w:ins>
      <w:ins w:id="65" w:author="Benton, Deon" w:date="2023-01-27T15:18:00Z">
        <w:r w:rsidR="008324BA">
          <w:rPr>
            <w:rFonts w:ascii="Times New Roman" w:hAnsi="Times New Roman" w:cs="Times New Roman"/>
            <w:sz w:val="24"/>
            <w:szCs w:val="24"/>
          </w:rPr>
          <w:t xml:space="preserve">were insensitive to the causal status of each object and thus </w:t>
        </w:r>
      </w:ins>
      <w:ins w:id="66" w:author="Benton, Deon" w:date="2023-01-26T18:20:00Z">
        <w:r w:rsidR="00F13149">
          <w:rPr>
            <w:rFonts w:ascii="Times New Roman" w:hAnsi="Times New Roman" w:cs="Times New Roman"/>
            <w:sz w:val="24"/>
            <w:szCs w:val="24"/>
          </w:rPr>
          <w:t>considered all objects to be blickets</w:t>
        </w:r>
      </w:ins>
      <w:ins w:id="67" w:author="Benton, Deon" w:date="2023-01-27T15:13:00Z">
        <w:r w:rsidR="00CB62FF">
          <w:rPr>
            <w:rFonts w:ascii="Times New Roman" w:hAnsi="Times New Roman" w:cs="Times New Roman"/>
            <w:sz w:val="24"/>
            <w:szCs w:val="24"/>
          </w:rPr>
          <w:t>:</w:t>
        </w:r>
      </w:ins>
      <w:ins w:id="68" w:author="Benton, Deon" w:date="2023-01-26T18:21:00Z">
        <w:r w:rsidR="00F13149">
          <w:rPr>
            <w:rFonts w:ascii="Times New Roman" w:hAnsi="Times New Roman" w:cs="Times New Roman"/>
            <w:sz w:val="24"/>
            <w:szCs w:val="24"/>
          </w:rPr>
          <w:t xml:space="preserve"> </w:t>
        </w:r>
      </w:ins>
      <w:ins w:id="69" w:author="Benton, Deon" w:date="2023-01-26T18:23:00Z">
        <w:r w:rsidR="00742B8D">
          <w:rPr>
            <w:rFonts w:ascii="Times New Roman" w:hAnsi="Times New Roman" w:cs="Times New Roman"/>
            <w:sz w:val="24"/>
            <w:szCs w:val="24"/>
          </w:rPr>
          <w:t>Participants</w:t>
        </w:r>
      </w:ins>
      <w:ins w:id="70" w:author="Benton, Deon" w:date="2023-01-26T18:21:00Z">
        <w:r w:rsidR="00F13149">
          <w:rPr>
            <w:rFonts w:ascii="Times New Roman" w:hAnsi="Times New Roman" w:cs="Times New Roman"/>
            <w:sz w:val="24"/>
            <w:szCs w:val="24"/>
          </w:rPr>
          <w:t xml:space="preserve"> were more confident that object A was a blicket </w:t>
        </w:r>
      </w:ins>
      <w:ins w:id="71" w:author="Benton, Deon" w:date="2023-01-26T18:22:00Z">
        <w:r w:rsidR="002D105D">
          <w:rPr>
            <w:rFonts w:ascii="Times New Roman" w:hAnsi="Times New Roman" w:cs="Times New Roman"/>
            <w:sz w:val="24"/>
            <w:szCs w:val="24"/>
          </w:rPr>
          <w:t>during</w:t>
        </w:r>
      </w:ins>
      <w:ins w:id="72" w:author="Benton, Deon" w:date="2023-01-26T18:21:00Z">
        <w:r w:rsidR="00F13149">
          <w:rPr>
            <w:rFonts w:ascii="Times New Roman" w:hAnsi="Times New Roman" w:cs="Times New Roman"/>
            <w:sz w:val="24"/>
            <w:szCs w:val="24"/>
          </w:rPr>
          <w:t xml:space="preserve"> the BB experimental </w:t>
        </w:r>
      </w:ins>
      <w:ins w:id="73" w:author="Benton, Deon" w:date="2023-01-26T18:22:00Z">
        <w:r w:rsidR="002D105D">
          <w:rPr>
            <w:rFonts w:ascii="Times New Roman" w:hAnsi="Times New Roman" w:cs="Times New Roman"/>
            <w:sz w:val="24"/>
            <w:szCs w:val="24"/>
          </w:rPr>
          <w:t>trials</w:t>
        </w:r>
      </w:ins>
      <w:ins w:id="74" w:author="Benton, Deon" w:date="2023-01-26T18:21:00Z">
        <w:r w:rsidR="00F13149">
          <w:rPr>
            <w:rFonts w:ascii="Times New Roman" w:hAnsi="Times New Roman" w:cs="Times New Roman"/>
            <w:sz w:val="24"/>
            <w:szCs w:val="24"/>
          </w:rPr>
          <w:t xml:space="preserve"> than </w:t>
        </w:r>
      </w:ins>
      <w:ins w:id="75" w:author="Benton, Deon" w:date="2023-01-26T18:22:00Z">
        <w:r w:rsidR="002D105D">
          <w:rPr>
            <w:rFonts w:ascii="Times New Roman" w:hAnsi="Times New Roman" w:cs="Times New Roman"/>
            <w:sz w:val="24"/>
            <w:szCs w:val="24"/>
          </w:rPr>
          <w:t>during th</w:t>
        </w:r>
      </w:ins>
      <w:ins w:id="76" w:author="Benton, Deon" w:date="2023-01-26T18:21:00Z">
        <w:r w:rsidR="00F13149">
          <w:rPr>
            <w:rFonts w:ascii="Times New Roman" w:hAnsi="Times New Roman" w:cs="Times New Roman"/>
            <w:sz w:val="24"/>
            <w:szCs w:val="24"/>
          </w:rPr>
          <w:t xml:space="preserve">e ISO experimental </w:t>
        </w:r>
      </w:ins>
      <w:ins w:id="77" w:author="Benton, Deon" w:date="2023-01-26T18:22:00Z">
        <w:r w:rsidR="002D105D">
          <w:rPr>
            <w:rFonts w:ascii="Times New Roman" w:hAnsi="Times New Roman" w:cs="Times New Roman"/>
            <w:sz w:val="24"/>
            <w:szCs w:val="24"/>
          </w:rPr>
          <w:t>trials</w:t>
        </w:r>
      </w:ins>
      <w:ins w:id="78" w:author="Benton, Deon" w:date="2023-01-26T18:21:00Z">
        <w:r w:rsidR="00F13149">
          <w:rPr>
            <w:rFonts w:ascii="Times New Roman" w:hAnsi="Times New Roman" w:cs="Times New Roman"/>
            <w:sz w:val="24"/>
            <w:szCs w:val="24"/>
          </w:rPr>
          <w:t>.</w:t>
        </w:r>
      </w:ins>
      <w:ins w:id="79" w:author="Benton, Deon" w:date="2023-01-26T18:22:00Z">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ins>
      <w:ins w:id="80" w:author="Benton, Deon" w:date="2023-01-27T15:13:00Z">
        <w:r w:rsidR="00BD02FB">
          <w:rPr>
            <w:rFonts w:ascii="Times New Roman" w:hAnsi="Times New Roman" w:cs="Times New Roman"/>
            <w:sz w:val="24"/>
            <w:szCs w:val="24"/>
          </w:rPr>
          <w:t>than</w:t>
        </w:r>
      </w:ins>
      <w:ins w:id="81" w:author="Benton, Deon" w:date="2023-01-26T18:22:00Z">
        <w:r w:rsidR="002D105D">
          <w:rPr>
            <w:rFonts w:ascii="Times New Roman" w:hAnsi="Times New Roman" w:cs="Times New Roman"/>
            <w:sz w:val="24"/>
            <w:szCs w:val="24"/>
          </w:rPr>
          <w:t xml:space="preserve"> during the ISO control trials. </w:t>
        </w:r>
      </w:ins>
      <w:ins w:id="82" w:author="Benton, Deon" w:date="2023-01-26T18:15:00Z">
        <w:r w:rsidR="00656919">
          <w:rPr>
            <w:rFonts w:ascii="Times New Roman" w:hAnsi="Times New Roman" w:cs="Times New Roman"/>
            <w:sz w:val="24"/>
            <w:szCs w:val="24"/>
          </w:rPr>
          <w:t xml:space="preserve"> </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ins w:id="83" w:author="Benton, Deon" w:date="2023-01-27T15:15:00Z">
        <w:r>
          <w:rPr>
            <w:rFonts w:ascii="Times New Roman" w:hAnsi="Times New Roman" w:cs="Times New Roman"/>
            <w:sz w:val="24"/>
            <w:szCs w:val="24"/>
          </w:rPr>
          <w:t>General Discussion</w:t>
        </w:r>
      </w:ins>
    </w:p>
    <w:p w14:paraId="5076EA88" w14:textId="77777777" w:rsidR="003F72C8" w:rsidRDefault="008324BA" w:rsidP="0089771F">
      <w:pPr>
        <w:spacing w:line="480" w:lineRule="auto"/>
        <w:ind w:firstLine="720"/>
        <w:contextualSpacing/>
        <w:rPr>
          <w:ins w:id="84" w:author="Benton, Deon" w:date="2023-01-27T15:45:00Z"/>
          <w:rFonts w:ascii="Times New Roman" w:hAnsi="Times New Roman" w:cs="Times New Roman"/>
          <w:sz w:val="24"/>
          <w:szCs w:val="24"/>
        </w:rPr>
      </w:pPr>
      <w:ins w:id="85" w:author="Benton, Deon" w:date="2023-01-27T15:19:00Z">
        <w:r>
          <w:rPr>
            <w:rFonts w:ascii="Times New Roman" w:hAnsi="Times New Roman" w:cs="Times New Roman"/>
            <w:sz w:val="24"/>
            <w:szCs w:val="24"/>
          </w:rPr>
          <w:t xml:space="preserve">This study had two broad aims. The first aim was to examine whether </w:t>
        </w:r>
      </w:ins>
      <w:ins w:id="86"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87" w:author="Benton, Deon" w:date="2023-01-27T15:22:00Z">
        <w:r w:rsidR="006A4392">
          <w:rPr>
            <w:rFonts w:ascii="Times New Roman" w:hAnsi="Times New Roman" w:cs="Times New Roman"/>
            <w:sz w:val="24"/>
            <w:szCs w:val="24"/>
          </w:rPr>
          <w:t>in human children involved asking children to reason about just</w:t>
        </w:r>
      </w:ins>
      <w:ins w:id="88" w:author="Benton, Deon" w:date="2023-01-27T15:20:00Z">
        <w:r w:rsidR="006A4392">
          <w:rPr>
            <w:rFonts w:ascii="Times New Roman" w:hAnsi="Times New Roman" w:cs="Times New Roman"/>
            <w:sz w:val="24"/>
            <w:szCs w:val="24"/>
          </w:rPr>
          <w:t xml:space="preserve"> two </w:t>
        </w:r>
      </w:ins>
      <w:ins w:id="89" w:author="Benton, Deon" w:date="2023-01-27T15:22:00Z">
        <w:r w:rsidR="006A4392">
          <w:rPr>
            <w:rFonts w:ascii="Times New Roman" w:hAnsi="Times New Roman" w:cs="Times New Roman"/>
            <w:sz w:val="24"/>
            <w:szCs w:val="24"/>
          </w:rPr>
          <w:t>candidate causes</w:t>
        </w:r>
      </w:ins>
      <w:ins w:id="90" w:author="Benton, Deon" w:date="2023-01-27T15:20:00Z">
        <w:r w:rsidR="006A4392">
          <w:rPr>
            <w:rFonts w:ascii="Times New Roman" w:hAnsi="Times New Roman" w:cs="Times New Roman"/>
            <w:sz w:val="24"/>
            <w:szCs w:val="24"/>
          </w:rPr>
          <w:t xml:space="preserve"> (e.g., </w:t>
        </w:r>
      </w:ins>
      <w:ins w:id="91" w:author="Benton, Deon" w:date="2023-01-27T15:21:00Z">
        <w:r w:rsidR="006A4392">
          <w:rPr>
            <w:rFonts w:ascii="Times New Roman" w:hAnsi="Times New Roman" w:cs="Times New Roman"/>
            <w:sz w:val="24"/>
            <w:szCs w:val="24"/>
          </w:rPr>
          <w:t xml:space="preserve">Beckers et al., 2009; </w:t>
        </w:r>
      </w:ins>
      <w:ins w:id="92" w:author="Benton, Deon" w:date="2023-01-27T15:22:00Z">
        <w:r w:rsidR="006A4392">
          <w:rPr>
            <w:rFonts w:ascii="Times New Roman" w:hAnsi="Times New Roman" w:cs="Times New Roman"/>
            <w:sz w:val="24"/>
            <w:szCs w:val="24"/>
          </w:rPr>
          <w:t xml:space="preserve">Griffiths et al., 2011; </w:t>
        </w:r>
      </w:ins>
      <w:ins w:id="93" w:author="Benton, Deon" w:date="2023-01-27T15:23:00Z">
        <w:r w:rsidR="004709C1">
          <w:rPr>
            <w:rFonts w:ascii="Times New Roman" w:hAnsi="Times New Roman" w:cs="Times New Roman"/>
            <w:sz w:val="24"/>
            <w:szCs w:val="24"/>
          </w:rPr>
          <w:t xml:space="preserve">McCormack et al., 2013; </w:t>
        </w:r>
      </w:ins>
      <w:ins w:id="94" w:author="Benton, Deon" w:date="2023-01-27T15:20:00Z">
        <w:r w:rsidR="006A4392">
          <w:rPr>
            <w:rFonts w:ascii="Times New Roman" w:hAnsi="Times New Roman" w:cs="Times New Roman"/>
            <w:sz w:val="24"/>
            <w:szCs w:val="24"/>
          </w:rPr>
          <w:t>Sobel et al., 2004</w:t>
        </w:r>
      </w:ins>
      <w:ins w:id="95" w:author="Benton, Deon" w:date="2023-01-27T15:23:00Z">
        <w:r w:rsidR="004709C1">
          <w:rPr>
            <w:rFonts w:ascii="Times New Roman" w:hAnsi="Times New Roman" w:cs="Times New Roman"/>
            <w:sz w:val="24"/>
            <w:szCs w:val="24"/>
          </w:rPr>
          <w:t>). The second broad aim was to determine how children reason about multiplate candidate causes</w:t>
        </w:r>
      </w:ins>
      <w:ins w:id="96" w:author="Benton, Deon" w:date="2023-01-27T15:20:00Z">
        <w:r w:rsidR="006A4392">
          <w:rPr>
            <w:rFonts w:ascii="Times New Roman" w:hAnsi="Times New Roman" w:cs="Times New Roman"/>
            <w:sz w:val="24"/>
            <w:szCs w:val="24"/>
          </w:rPr>
          <w:t>;</w:t>
        </w:r>
      </w:ins>
      <w:ins w:id="97" w:author="Benton, Deon" w:date="2023-01-27T15:23:00Z">
        <w:r w:rsidR="004709C1">
          <w:rPr>
            <w:rFonts w:ascii="Times New Roman" w:hAnsi="Times New Roman" w:cs="Times New Roman"/>
            <w:sz w:val="24"/>
            <w:szCs w:val="24"/>
          </w:rPr>
          <w:t xml:space="preserve"> that is, </w:t>
        </w:r>
      </w:ins>
      <w:ins w:id="98"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99" w:author="Benton, Deon" w:date="2023-01-27T15:25:00Z">
        <w:r w:rsidR="00271093">
          <w:rPr>
            <w:rFonts w:ascii="Times New Roman" w:hAnsi="Times New Roman" w:cs="Times New Roman"/>
            <w:sz w:val="24"/>
            <w:szCs w:val="24"/>
          </w:rPr>
          <w:t xml:space="preserve">to determine whether a Bayesian-inference mechanism or an associative-learning mechanism better explained how children reasoned about multiple candidate causes. </w:t>
        </w:r>
      </w:ins>
      <w:ins w:id="100" w:author="Benton, Deon" w:date="2023-01-27T15:41:00Z">
        <w:r w:rsidR="00DD3EE0">
          <w:rPr>
            <w:rFonts w:ascii="Times New Roman" w:hAnsi="Times New Roman" w:cs="Times New Roman"/>
            <w:sz w:val="24"/>
            <w:szCs w:val="24"/>
          </w:rPr>
          <w:t>Children were</w:t>
        </w:r>
        <w:r w:rsidR="00DD3EE0">
          <w:rPr>
            <w:rFonts w:ascii="Times New Roman" w:hAnsi="Times New Roman" w:cs="Times New Roman"/>
            <w:sz w:val="24"/>
            <w:szCs w:val="24"/>
          </w:rPr>
          <w:t xml:space="preserve"> introduced to </w:t>
        </w:r>
      </w:ins>
      <w:ins w:id="101" w:author="Benton, Deon" w:date="2023-01-27T15:42:00Z">
        <w:r w:rsidR="00DD3EE0">
          <w:rPr>
            <w:rFonts w:ascii="Times New Roman" w:hAnsi="Times New Roman" w:cs="Times New Roman"/>
            <w:sz w:val="24"/>
            <w:szCs w:val="24"/>
          </w:rPr>
          <w:t>a virtual</w:t>
        </w:r>
      </w:ins>
      <w:ins w:id="102" w:author="Benton, Deon" w:date="2023-01-27T15:41:00Z">
        <w:r w:rsidR="00DD3EE0">
          <w:rPr>
            <w:rFonts w:ascii="Times New Roman" w:hAnsi="Times New Roman" w:cs="Times New Roman"/>
            <w:sz w:val="24"/>
            <w:szCs w:val="24"/>
          </w:rPr>
          <w:t xml:space="preserve"> blicket detector</w:t>
        </w:r>
      </w:ins>
      <w:ins w:id="103" w:author="Benton, Deon" w:date="2023-01-27T15:42:00Z">
        <w:r w:rsidR="00DD3EE0">
          <w:rPr>
            <w:rFonts w:ascii="Times New Roman" w:hAnsi="Times New Roman" w:cs="Times New Roman"/>
            <w:sz w:val="24"/>
            <w:szCs w:val="24"/>
          </w:rPr>
          <w:t xml:space="preserve"> machine, were told how the machine worked, and then were </w:t>
        </w:r>
      </w:ins>
      <w:ins w:id="104"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05"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06" w:author="Benton, Deon" w:date="2023-01-27T17:11:00Z"/>
          <w:rFonts w:ascii="Times New Roman" w:hAnsi="Times New Roman" w:cs="Times New Roman"/>
          <w:sz w:val="24"/>
          <w:szCs w:val="24"/>
        </w:rPr>
      </w:pPr>
      <w:ins w:id="107" w:author="Benton, Deon" w:date="2023-01-27T17:10:00Z">
        <w:r>
          <w:rPr>
            <w:rFonts w:ascii="Times New Roman" w:hAnsi="Times New Roman" w:cs="Times New Roman"/>
            <w:sz w:val="24"/>
            <w:szCs w:val="24"/>
          </w:rPr>
          <w:lastRenderedPageBreak/>
          <w:t>Experiment 1 showed that</w:t>
        </w:r>
      </w:ins>
      <w:ins w:id="108" w:author="Benton, Deon" w:date="2023-01-27T15:45:00Z">
        <w:r w:rsidR="003F72C8">
          <w:rPr>
            <w:rFonts w:ascii="Times New Roman" w:hAnsi="Times New Roman" w:cs="Times New Roman"/>
            <w:sz w:val="24"/>
            <w:szCs w:val="24"/>
          </w:rPr>
          <w:t xml:space="preserve"> 4-year-olds did not engage in BB reasoning</w:t>
        </w:r>
      </w:ins>
      <w:ins w:id="109" w:author="Benton, Deon" w:date="2023-01-27T15:46:00Z">
        <w:r w:rsidR="002068F5">
          <w:rPr>
            <w:rFonts w:ascii="Times New Roman" w:hAnsi="Times New Roman" w:cs="Times New Roman"/>
            <w:sz w:val="24"/>
            <w:szCs w:val="24"/>
          </w:rPr>
          <w:t xml:space="preserve">, and this was true </w:t>
        </w:r>
      </w:ins>
      <w:ins w:id="110" w:author="Benton, Deon" w:date="2023-01-27T17:11:00Z">
        <w:r>
          <w:rPr>
            <w:rFonts w:ascii="Times New Roman" w:hAnsi="Times New Roman" w:cs="Times New Roman"/>
            <w:sz w:val="24"/>
            <w:szCs w:val="24"/>
          </w:rPr>
          <w:t>irrespective of how BB reasoning was operationalized</w:t>
        </w:r>
      </w:ins>
      <w:ins w:id="111" w:author="Benton, Deon" w:date="2023-01-27T15:46:00Z">
        <w:r w:rsidR="002068F5">
          <w:rPr>
            <w:rFonts w:ascii="Times New Roman" w:hAnsi="Times New Roman" w:cs="Times New Roman"/>
            <w:sz w:val="24"/>
            <w:szCs w:val="24"/>
          </w:rPr>
          <w:t xml:space="preserve">; that is, participants treated the redundant causes equivalently </w:t>
        </w:r>
      </w:ins>
      <w:ins w:id="112" w:author="Benton, Deon" w:date="2023-01-27T15:47:00Z">
        <w:r w:rsidR="002068F5">
          <w:rPr>
            <w:rFonts w:ascii="Times New Roman" w:hAnsi="Times New Roman" w:cs="Times New Roman"/>
            <w:sz w:val="24"/>
            <w:szCs w:val="24"/>
          </w:rPr>
          <w:t>regardless</w:t>
        </w:r>
      </w:ins>
      <w:ins w:id="113" w:author="Benton, Deon" w:date="2023-01-27T15:46:00Z">
        <w:r w:rsidR="002068F5">
          <w:rPr>
            <w:rFonts w:ascii="Times New Roman" w:hAnsi="Times New Roman" w:cs="Times New Roman"/>
            <w:sz w:val="24"/>
            <w:szCs w:val="24"/>
          </w:rPr>
          <w:t xml:space="preserve"> of whether the comparison </w:t>
        </w:r>
      </w:ins>
      <w:ins w:id="114" w:author="Benton, Deon" w:date="2023-01-27T17:11:00Z">
        <w:r w:rsidR="00876C71">
          <w:rPr>
            <w:rFonts w:ascii="Times New Roman" w:hAnsi="Times New Roman" w:cs="Times New Roman"/>
            <w:sz w:val="24"/>
            <w:szCs w:val="24"/>
          </w:rPr>
          <w:t>w</w:t>
        </w:r>
      </w:ins>
      <w:ins w:id="115"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16"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17" w:author="Benton, Deon" w:date="2023-01-27T17:11:00Z">
        <w:r w:rsidR="00876C71">
          <w:rPr>
            <w:rFonts w:ascii="Times New Roman" w:hAnsi="Times New Roman" w:cs="Times New Roman"/>
            <w:sz w:val="24"/>
            <w:szCs w:val="24"/>
          </w:rPr>
          <w:t xml:space="preserve"> as was done in previous studies</w:t>
        </w:r>
      </w:ins>
      <w:ins w:id="118" w:author="Benton, Deon" w:date="2023-01-27T15:47:00Z">
        <w:r w:rsidR="002068F5">
          <w:rPr>
            <w:rFonts w:ascii="Times New Roman" w:hAnsi="Times New Roman" w:cs="Times New Roman"/>
            <w:sz w:val="24"/>
            <w:szCs w:val="24"/>
          </w:rPr>
          <w:t xml:space="preserve">. </w:t>
        </w:r>
      </w:ins>
      <w:ins w:id="119"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20" w:author="Benton, Deon" w:date="2023-01-27T17:12:00Z"/>
          <w:rFonts w:ascii="Times New Roman" w:hAnsi="Times New Roman" w:cs="Times New Roman"/>
          <w:sz w:val="24"/>
          <w:szCs w:val="24"/>
        </w:rPr>
      </w:pPr>
      <w:ins w:id="121" w:author="Benton, Deon" w:date="2023-01-27T17:11:00Z">
        <w:r>
          <w:rPr>
            <w:rFonts w:ascii="Times New Roman" w:hAnsi="Times New Roman" w:cs="Times New Roman"/>
            <w:sz w:val="24"/>
            <w:szCs w:val="24"/>
          </w:rPr>
          <w:t>Open question</w:t>
        </w:r>
      </w:ins>
      <w:ins w:id="122"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23"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24" w:author="Benton, Deon" w:date="2023-01-27T17:13:00Z">
        <w:r>
          <w:rPr>
            <w:rFonts w:ascii="Times New Roman" w:hAnsi="Times New Roman" w:cs="Times New Roman"/>
            <w:sz w:val="24"/>
            <w:szCs w:val="24"/>
          </w:rPr>
          <w:t xml:space="preserve"> participants would engage in BB reasoning</w:t>
        </w:r>
      </w:ins>
      <w:ins w:id="125" w:author="Benton, Deon" w:date="2023-01-27T17:14:00Z">
        <w:r w:rsidR="00FC2473">
          <w:rPr>
            <w:rFonts w:ascii="Times New Roman" w:hAnsi="Times New Roman" w:cs="Times New Roman"/>
            <w:sz w:val="24"/>
            <w:szCs w:val="24"/>
          </w:rPr>
          <w:t>—and thus show evidence of the use of a Bayesian-inference mechanism—</w:t>
        </w:r>
      </w:ins>
      <w:ins w:id="126" w:author="Benton, Deon" w:date="2023-01-27T17:12:00Z">
        <w:r>
          <w:rPr>
            <w:rFonts w:ascii="Times New Roman" w:hAnsi="Times New Roman" w:cs="Times New Roman"/>
            <w:sz w:val="24"/>
            <w:szCs w:val="24"/>
          </w:rPr>
          <w:t xml:space="preserve">if </w:t>
        </w:r>
      </w:ins>
      <w:ins w:id="127" w:author="Benton, Deon" w:date="2023-01-27T17:13:00Z">
        <w:r>
          <w:rPr>
            <w:rFonts w:ascii="Times New Roman" w:hAnsi="Times New Roman" w:cs="Times New Roman"/>
            <w:sz w:val="24"/>
            <w:szCs w:val="24"/>
          </w:rPr>
          <w:t>the base rate of blickets is</w:t>
        </w:r>
      </w:ins>
      <w:ins w:id="128" w:author="Benton, Deon" w:date="2023-01-27T17:14:00Z">
        <w:r w:rsidR="00FC2473">
          <w:rPr>
            <w:rFonts w:ascii="Times New Roman" w:hAnsi="Times New Roman" w:cs="Times New Roman"/>
            <w:sz w:val="24"/>
            <w:szCs w:val="24"/>
          </w:rPr>
          <w:t xml:space="preserve"> established to be low.</w:t>
        </w:r>
      </w:ins>
      <w:ins w:id="129" w:author="Benton, Deon" w:date="2023-01-27T17:13:00Z">
        <w:r>
          <w:rPr>
            <w:rFonts w:ascii="Times New Roman" w:hAnsi="Times New Roman" w:cs="Times New Roman"/>
            <w:sz w:val="24"/>
            <w:szCs w:val="24"/>
          </w:rPr>
          <w:t xml:space="preserve"> </w:t>
        </w:r>
      </w:ins>
      <w:ins w:id="130"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31"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32"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33" w:author="Benton, Deon" w:date="2023-01-27T17:17:00Z">
        <w:r w:rsidR="00720D1B">
          <w:rPr>
            <w:rFonts w:ascii="Times New Roman" w:hAnsi="Times New Roman" w:cs="Times New Roman"/>
            <w:sz w:val="24"/>
            <w:szCs w:val="24"/>
          </w:rPr>
          <w:t>—this would provide further support that an associative-learning mechanism underlies how human children reason about multiple candidate causes (beyond two).</w:t>
        </w:r>
      </w:ins>
      <w:ins w:id="134"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96520" w14:textId="77777777" w:rsidR="00306BD9" w:rsidRDefault="00306BD9" w:rsidP="00323E12">
      <w:pPr>
        <w:spacing w:after="0" w:line="240" w:lineRule="auto"/>
      </w:pPr>
      <w:r>
        <w:separator/>
      </w:r>
    </w:p>
  </w:endnote>
  <w:endnote w:type="continuationSeparator" w:id="0">
    <w:p w14:paraId="76554A67" w14:textId="77777777" w:rsidR="00306BD9" w:rsidRDefault="00306BD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399B6" w14:textId="77777777" w:rsidR="00306BD9" w:rsidRDefault="00306BD9" w:rsidP="00323E12">
      <w:pPr>
        <w:spacing w:after="0" w:line="240" w:lineRule="auto"/>
      </w:pPr>
      <w:r>
        <w:separator/>
      </w:r>
    </w:p>
  </w:footnote>
  <w:footnote w:type="continuationSeparator" w:id="0">
    <w:p w14:paraId="5AF59CE6" w14:textId="77777777" w:rsidR="00306BD9" w:rsidRDefault="00306BD9"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E31"/>
    <w:rsid w:val="001C28DA"/>
    <w:rsid w:val="001C2DD8"/>
    <w:rsid w:val="001C3009"/>
    <w:rsid w:val="001C4904"/>
    <w:rsid w:val="001C50F5"/>
    <w:rsid w:val="001C62CF"/>
    <w:rsid w:val="001C6CF3"/>
    <w:rsid w:val="001C7863"/>
    <w:rsid w:val="001C7B22"/>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7813"/>
    <w:rsid w:val="001E0521"/>
    <w:rsid w:val="001E1117"/>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64C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105D"/>
    <w:rsid w:val="002D15F1"/>
    <w:rsid w:val="002D2204"/>
    <w:rsid w:val="002D26BB"/>
    <w:rsid w:val="002D31CB"/>
    <w:rsid w:val="002D3737"/>
    <w:rsid w:val="002D3DD8"/>
    <w:rsid w:val="002D438C"/>
    <w:rsid w:val="002D531C"/>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24AC"/>
    <w:rsid w:val="003E2807"/>
    <w:rsid w:val="003E3CCB"/>
    <w:rsid w:val="003E6BAA"/>
    <w:rsid w:val="003E7163"/>
    <w:rsid w:val="003E74D3"/>
    <w:rsid w:val="003F07CB"/>
    <w:rsid w:val="003F0942"/>
    <w:rsid w:val="003F1A1C"/>
    <w:rsid w:val="003F3D63"/>
    <w:rsid w:val="003F3F83"/>
    <w:rsid w:val="003F474D"/>
    <w:rsid w:val="003F67CD"/>
    <w:rsid w:val="003F72C8"/>
    <w:rsid w:val="003F7497"/>
    <w:rsid w:val="003F7C64"/>
    <w:rsid w:val="0040083C"/>
    <w:rsid w:val="00404790"/>
    <w:rsid w:val="004048EB"/>
    <w:rsid w:val="00404AD5"/>
    <w:rsid w:val="00405C14"/>
    <w:rsid w:val="00405DBA"/>
    <w:rsid w:val="00405F1A"/>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D2B"/>
    <w:rsid w:val="004304B0"/>
    <w:rsid w:val="004305D0"/>
    <w:rsid w:val="00430608"/>
    <w:rsid w:val="00430702"/>
    <w:rsid w:val="0043128B"/>
    <w:rsid w:val="004314D3"/>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6040"/>
    <w:rsid w:val="006272FD"/>
    <w:rsid w:val="00627B0C"/>
    <w:rsid w:val="006303EE"/>
    <w:rsid w:val="006307B7"/>
    <w:rsid w:val="006326FD"/>
    <w:rsid w:val="00632CCA"/>
    <w:rsid w:val="006332FA"/>
    <w:rsid w:val="006334C7"/>
    <w:rsid w:val="00633620"/>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6919"/>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37DF"/>
    <w:rsid w:val="00673CA1"/>
    <w:rsid w:val="00673D12"/>
    <w:rsid w:val="00673F7F"/>
    <w:rsid w:val="0067454C"/>
    <w:rsid w:val="0067595B"/>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70117A"/>
    <w:rsid w:val="00701BD8"/>
    <w:rsid w:val="00702B67"/>
    <w:rsid w:val="00702CCA"/>
    <w:rsid w:val="00702F19"/>
    <w:rsid w:val="00702F42"/>
    <w:rsid w:val="0070394E"/>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58B"/>
    <w:rsid w:val="007706EA"/>
    <w:rsid w:val="00770A3F"/>
    <w:rsid w:val="00771323"/>
    <w:rsid w:val="00771343"/>
    <w:rsid w:val="00771DD7"/>
    <w:rsid w:val="007730E6"/>
    <w:rsid w:val="00773281"/>
    <w:rsid w:val="0077335A"/>
    <w:rsid w:val="00775AAB"/>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65B"/>
    <w:rsid w:val="00786585"/>
    <w:rsid w:val="007878B9"/>
    <w:rsid w:val="00787B74"/>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844"/>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70D4"/>
    <w:rsid w:val="008A7179"/>
    <w:rsid w:val="008A7BF5"/>
    <w:rsid w:val="008A7C32"/>
    <w:rsid w:val="008B07A2"/>
    <w:rsid w:val="008B106C"/>
    <w:rsid w:val="008B2255"/>
    <w:rsid w:val="008B2512"/>
    <w:rsid w:val="008B2740"/>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81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5D"/>
    <w:rsid w:val="009D3E33"/>
    <w:rsid w:val="009D4E09"/>
    <w:rsid w:val="009D5AE2"/>
    <w:rsid w:val="009D5DDD"/>
    <w:rsid w:val="009D695C"/>
    <w:rsid w:val="009D6EC2"/>
    <w:rsid w:val="009D70E9"/>
    <w:rsid w:val="009D7AE7"/>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7B1"/>
    <w:rsid w:val="00AE1D7E"/>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1C6"/>
    <w:rsid w:val="00AF5994"/>
    <w:rsid w:val="00AF5AD2"/>
    <w:rsid w:val="00AF732D"/>
    <w:rsid w:val="00B007DF"/>
    <w:rsid w:val="00B00DB4"/>
    <w:rsid w:val="00B0197E"/>
    <w:rsid w:val="00B020E9"/>
    <w:rsid w:val="00B0276F"/>
    <w:rsid w:val="00B035A8"/>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640"/>
    <w:rsid w:val="00C57E16"/>
    <w:rsid w:val="00C606CB"/>
    <w:rsid w:val="00C610FB"/>
    <w:rsid w:val="00C638B9"/>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A1576"/>
    <w:rsid w:val="00CA235F"/>
    <w:rsid w:val="00CA2A18"/>
    <w:rsid w:val="00CA2A2C"/>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2A63"/>
    <w:rsid w:val="00D12B3A"/>
    <w:rsid w:val="00D1367D"/>
    <w:rsid w:val="00D13ACA"/>
    <w:rsid w:val="00D13ED8"/>
    <w:rsid w:val="00D15968"/>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33B"/>
    <w:rsid w:val="00E8535B"/>
    <w:rsid w:val="00E85A9E"/>
    <w:rsid w:val="00E85CD9"/>
    <w:rsid w:val="00E85D85"/>
    <w:rsid w:val="00E861A2"/>
    <w:rsid w:val="00E86674"/>
    <w:rsid w:val="00E87E44"/>
    <w:rsid w:val="00E907AD"/>
    <w:rsid w:val="00E90A30"/>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830"/>
    <w:rsid w:val="00ED3ABA"/>
    <w:rsid w:val="00ED3F64"/>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7097"/>
    <w:rsid w:val="00F072C5"/>
    <w:rsid w:val="00F072F4"/>
    <w:rsid w:val="00F07D83"/>
    <w:rsid w:val="00F104E9"/>
    <w:rsid w:val="00F1068B"/>
    <w:rsid w:val="00F107F6"/>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21</Pages>
  <Words>5881</Words>
  <Characters>33526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22</cp:revision>
  <cp:lastPrinted>2019-03-04T23:20:00Z</cp:lastPrinted>
  <dcterms:created xsi:type="dcterms:W3CDTF">2023-01-27T20:58:00Z</dcterms:created>
  <dcterms:modified xsi:type="dcterms:W3CDTF">2023-01-27T23:30:00Z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