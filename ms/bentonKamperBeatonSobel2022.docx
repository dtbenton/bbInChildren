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12AEB" w14:textId="77777777" w:rsidR="006C7A00" w:rsidRPr="001E2FC1" w:rsidRDefault="006C7A00">
      <w:pPr>
        <w:rPr>
          <w:rFonts w:ascii="Times New Roman" w:hAnsi="Times New Roman" w:cs="Times New Roman"/>
          <w:sz w:val="24"/>
          <w:szCs w:val="24"/>
        </w:rPr>
      </w:pPr>
    </w:p>
    <w:p w14:paraId="4C9845CC" w14:textId="77777777" w:rsidR="006C7A00" w:rsidRPr="001E2FC1" w:rsidRDefault="006C7A00">
      <w:pPr>
        <w:rPr>
          <w:rFonts w:ascii="Times New Roman" w:hAnsi="Times New Roman" w:cs="Times New Roman"/>
          <w:sz w:val="24"/>
          <w:szCs w:val="24"/>
        </w:rPr>
      </w:pPr>
    </w:p>
    <w:p w14:paraId="08BA8771" w14:textId="77777777" w:rsidR="006C7A00" w:rsidRPr="001E2FC1" w:rsidRDefault="006C7A00">
      <w:pPr>
        <w:rPr>
          <w:rFonts w:ascii="Times New Roman" w:hAnsi="Times New Roman" w:cs="Times New Roman"/>
          <w:sz w:val="24"/>
          <w:szCs w:val="24"/>
        </w:rPr>
      </w:pPr>
    </w:p>
    <w:p w14:paraId="76EAB5D7" w14:textId="77777777" w:rsidR="006C7A00" w:rsidRPr="001E2FC1" w:rsidRDefault="006C7A00">
      <w:pPr>
        <w:rPr>
          <w:rFonts w:ascii="Times New Roman" w:hAnsi="Times New Roman" w:cs="Times New Roman"/>
          <w:sz w:val="24"/>
          <w:szCs w:val="24"/>
        </w:rPr>
      </w:pPr>
    </w:p>
    <w:p w14:paraId="254EF75D" w14:textId="77777777" w:rsidR="006C7A00" w:rsidRPr="001E2FC1" w:rsidRDefault="006C7A00">
      <w:pPr>
        <w:rPr>
          <w:rFonts w:ascii="Times New Roman" w:hAnsi="Times New Roman" w:cs="Times New Roman"/>
          <w:sz w:val="24"/>
          <w:szCs w:val="24"/>
        </w:rPr>
      </w:pPr>
    </w:p>
    <w:p w14:paraId="617460CF" w14:textId="77777777" w:rsidR="006C7A00" w:rsidRPr="001E2FC1" w:rsidRDefault="006C7A00">
      <w:pPr>
        <w:rPr>
          <w:rFonts w:ascii="Times New Roman" w:hAnsi="Times New Roman" w:cs="Times New Roman"/>
          <w:sz w:val="24"/>
          <w:szCs w:val="24"/>
        </w:rPr>
      </w:pPr>
    </w:p>
    <w:p w14:paraId="48B2BD9D" w14:textId="77777777" w:rsidR="006C7A00" w:rsidRPr="001E2FC1" w:rsidRDefault="006C7A00">
      <w:pPr>
        <w:rPr>
          <w:rFonts w:ascii="Times New Roman" w:hAnsi="Times New Roman" w:cs="Times New Roman"/>
          <w:sz w:val="24"/>
          <w:szCs w:val="24"/>
        </w:rPr>
      </w:pPr>
    </w:p>
    <w:p w14:paraId="0C2116C4" w14:textId="77777777" w:rsidR="00052DBC" w:rsidRDefault="00052DBC" w:rsidP="006C7A00">
      <w:pPr>
        <w:jc w:val="center"/>
        <w:rPr>
          <w:rFonts w:ascii="Times New Roman" w:hAnsi="Times New Roman" w:cs="Times New Roman"/>
          <w:sz w:val="24"/>
          <w:szCs w:val="24"/>
        </w:rPr>
      </w:pPr>
    </w:p>
    <w:p w14:paraId="6C7311CD" w14:textId="5C93CCD5" w:rsidR="006C7A00" w:rsidRPr="001E2FC1" w:rsidRDefault="009913FF" w:rsidP="006C7A00">
      <w:pPr>
        <w:jc w:val="center"/>
        <w:rPr>
          <w:rFonts w:ascii="Times New Roman" w:hAnsi="Times New Roman" w:cs="Times New Roman"/>
          <w:sz w:val="24"/>
          <w:szCs w:val="24"/>
        </w:rPr>
      </w:pPr>
      <w:r>
        <w:rPr>
          <w:rFonts w:ascii="Times New Roman" w:hAnsi="Times New Roman" w:cs="Times New Roman"/>
          <w:sz w:val="24"/>
          <w:szCs w:val="24"/>
        </w:rPr>
        <w:t>Is Bayesian inference even necessary? Revisiting backwards-blocking reasoning in human children</w:t>
      </w:r>
    </w:p>
    <w:p w14:paraId="550E2B71" w14:textId="3440447E" w:rsidR="00F25EBC" w:rsidRDefault="006C7A00" w:rsidP="00F25EBC">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sidR="00F25EBC">
        <w:rPr>
          <w:rFonts w:ascii="Times New Roman" w:hAnsi="Times New Roman" w:cs="Times New Roman"/>
          <w:sz w:val="24"/>
          <w:szCs w:val="24"/>
          <w:vertAlign w:val="superscript"/>
        </w:rPr>
        <w:t>1</w:t>
      </w:r>
      <w:r w:rsidR="00F25EBC">
        <w:rPr>
          <w:rFonts w:ascii="Times New Roman" w:hAnsi="Times New Roman" w:cs="Times New Roman"/>
          <w:sz w:val="24"/>
          <w:szCs w:val="24"/>
        </w:rPr>
        <w:t>, David Kamper</w:t>
      </w:r>
      <w:r w:rsidR="00F25EBC">
        <w:rPr>
          <w:rFonts w:ascii="Times New Roman" w:hAnsi="Times New Roman" w:cs="Times New Roman"/>
          <w:sz w:val="24"/>
          <w:szCs w:val="24"/>
          <w:vertAlign w:val="superscript"/>
        </w:rPr>
        <w:t>2</w:t>
      </w:r>
      <w:r w:rsidR="00F25EBC">
        <w:rPr>
          <w:rFonts w:ascii="Times New Roman" w:hAnsi="Times New Roman" w:cs="Times New Roman"/>
          <w:sz w:val="24"/>
          <w:szCs w:val="24"/>
        </w:rPr>
        <w:t xml:space="preserve">, Rebecca </w:t>
      </w:r>
      <w:ins w:id="0" w:author="Benton, Deon" w:date="2023-01-11T12:19:00Z">
        <w:r w:rsidR="00554BF8">
          <w:rPr>
            <w:rFonts w:ascii="Times New Roman" w:hAnsi="Times New Roman" w:cs="Times New Roman"/>
            <w:sz w:val="24"/>
            <w:szCs w:val="24"/>
          </w:rPr>
          <w:t xml:space="preserve">M. </w:t>
        </w:r>
      </w:ins>
      <w:r w:rsidR="00F25EBC">
        <w:rPr>
          <w:rFonts w:ascii="Times New Roman" w:hAnsi="Times New Roman" w:cs="Times New Roman"/>
          <w:sz w:val="24"/>
          <w:szCs w:val="24"/>
        </w:rPr>
        <w:t>Beaton</w:t>
      </w:r>
      <w:r w:rsidR="00F25EBC">
        <w:rPr>
          <w:rFonts w:ascii="Times New Roman" w:hAnsi="Times New Roman" w:cs="Times New Roman"/>
          <w:sz w:val="24"/>
          <w:szCs w:val="24"/>
          <w:vertAlign w:val="superscript"/>
        </w:rPr>
        <w:t>1</w:t>
      </w:r>
      <w:r w:rsidR="00F25EBC">
        <w:rPr>
          <w:rFonts w:ascii="Times New Roman" w:hAnsi="Times New Roman" w:cs="Times New Roman"/>
          <w:sz w:val="24"/>
          <w:szCs w:val="24"/>
        </w:rPr>
        <w:t>, David</w:t>
      </w:r>
      <w:ins w:id="1" w:author="Benton, Deon" w:date="2023-01-11T12:19:00Z">
        <w:r w:rsidR="00554BF8">
          <w:rPr>
            <w:rFonts w:ascii="Times New Roman" w:hAnsi="Times New Roman" w:cs="Times New Roman"/>
            <w:sz w:val="24"/>
            <w:szCs w:val="24"/>
          </w:rPr>
          <w:t xml:space="preserve"> M.</w:t>
        </w:r>
      </w:ins>
      <w:r w:rsidR="00F25EBC">
        <w:rPr>
          <w:rFonts w:ascii="Times New Roman" w:hAnsi="Times New Roman" w:cs="Times New Roman"/>
          <w:sz w:val="24"/>
          <w:szCs w:val="24"/>
        </w:rPr>
        <w:t xml:space="preserve"> Sobel</w:t>
      </w:r>
      <w:r w:rsidR="00F25EBC">
        <w:rPr>
          <w:rFonts w:ascii="Times New Roman" w:hAnsi="Times New Roman" w:cs="Times New Roman"/>
          <w:sz w:val="24"/>
          <w:szCs w:val="24"/>
          <w:vertAlign w:val="superscript"/>
        </w:rPr>
        <w:t>2</w:t>
      </w:r>
    </w:p>
    <w:p w14:paraId="1A5D0440" w14:textId="264F29D2" w:rsidR="00F25EBC" w:rsidRPr="00F25EBC" w:rsidRDefault="00F25EBC" w:rsidP="00F25EBC">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725A11E8" w14:textId="77777777" w:rsidR="00052DBC" w:rsidRDefault="00052DBC" w:rsidP="00052DBC">
      <w:pPr>
        <w:rPr>
          <w:rFonts w:ascii="Times New Roman" w:hAnsi="Times New Roman" w:cs="Times New Roman"/>
          <w:sz w:val="24"/>
          <w:szCs w:val="24"/>
        </w:rPr>
      </w:pPr>
    </w:p>
    <w:p w14:paraId="046DF72F" w14:textId="77777777" w:rsidR="00052DBC" w:rsidRDefault="00052DBC" w:rsidP="00052DBC">
      <w:pPr>
        <w:rPr>
          <w:rFonts w:ascii="Times New Roman" w:hAnsi="Times New Roman" w:cs="Times New Roman"/>
          <w:sz w:val="24"/>
          <w:szCs w:val="24"/>
        </w:rPr>
      </w:pPr>
    </w:p>
    <w:p w14:paraId="09B069F8" w14:textId="77777777" w:rsidR="00052DBC" w:rsidRDefault="00052DBC" w:rsidP="00052DBC">
      <w:pPr>
        <w:rPr>
          <w:rFonts w:ascii="Times New Roman" w:hAnsi="Times New Roman" w:cs="Times New Roman"/>
          <w:sz w:val="24"/>
          <w:szCs w:val="24"/>
        </w:rPr>
      </w:pPr>
    </w:p>
    <w:p w14:paraId="4FDE02CB" w14:textId="77777777" w:rsidR="00052DBC" w:rsidRDefault="00052DBC" w:rsidP="00052DBC">
      <w:pPr>
        <w:rPr>
          <w:rFonts w:ascii="Times New Roman" w:hAnsi="Times New Roman" w:cs="Times New Roman"/>
          <w:sz w:val="24"/>
          <w:szCs w:val="24"/>
        </w:rPr>
      </w:pPr>
    </w:p>
    <w:p w14:paraId="131E0C53" w14:textId="77777777" w:rsidR="00052DBC" w:rsidRDefault="00052DBC" w:rsidP="00052DBC">
      <w:pPr>
        <w:rPr>
          <w:rFonts w:ascii="Times New Roman" w:hAnsi="Times New Roman" w:cs="Times New Roman"/>
          <w:sz w:val="24"/>
          <w:szCs w:val="24"/>
        </w:rPr>
      </w:pPr>
    </w:p>
    <w:p w14:paraId="02CB992F" w14:textId="77777777" w:rsidR="00052DBC" w:rsidRDefault="00052DBC" w:rsidP="00052DBC">
      <w:pPr>
        <w:rPr>
          <w:rFonts w:ascii="Times New Roman" w:hAnsi="Times New Roman" w:cs="Times New Roman"/>
          <w:sz w:val="24"/>
          <w:szCs w:val="24"/>
        </w:rPr>
      </w:pPr>
    </w:p>
    <w:p w14:paraId="57C0490F" w14:textId="77777777" w:rsidR="00052DBC" w:rsidRDefault="00052DBC" w:rsidP="00052DBC">
      <w:pPr>
        <w:rPr>
          <w:rFonts w:ascii="Times New Roman" w:hAnsi="Times New Roman" w:cs="Times New Roman"/>
          <w:sz w:val="24"/>
          <w:szCs w:val="24"/>
        </w:rPr>
      </w:pPr>
    </w:p>
    <w:p w14:paraId="02366DE5" w14:textId="77777777" w:rsidR="00052DBC" w:rsidRDefault="00052DBC" w:rsidP="00052DBC">
      <w:pPr>
        <w:spacing w:line="480" w:lineRule="auto"/>
        <w:contextualSpacing/>
        <w:rPr>
          <w:rFonts w:ascii="Times New Roman" w:hAnsi="Times New Roman" w:cs="Times New Roman"/>
          <w:sz w:val="24"/>
          <w:szCs w:val="24"/>
        </w:rPr>
      </w:pPr>
    </w:p>
    <w:p w14:paraId="34B47149" w14:textId="77777777" w:rsidR="00F25EBC" w:rsidRDefault="00F25EBC" w:rsidP="00F25EBC">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096ADB1C" w14:textId="77777777" w:rsidR="00F25EBC" w:rsidRDefault="00F25EBC" w:rsidP="00F25EBC">
      <w:pPr>
        <w:rPr>
          <w:rFonts w:ascii="Times New Roman" w:hAnsi="Times New Roman" w:cs="Times New Roman"/>
          <w:sz w:val="24"/>
          <w:szCs w:val="24"/>
        </w:rPr>
      </w:pPr>
    </w:p>
    <w:p w14:paraId="63646FA0" w14:textId="77777777" w:rsidR="00F25EBC" w:rsidRDefault="00F25EBC" w:rsidP="00F25EBC">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1F1B3EA5" w14:textId="77777777" w:rsidR="00F25EBC" w:rsidRDefault="00F25EBC" w:rsidP="00F25EBC">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34C69C57" w14:textId="2B02C860" w:rsidR="00937EEE" w:rsidRDefault="00323E12" w:rsidP="00F25EBC">
      <w:pPr>
        <w:spacing w:line="480" w:lineRule="auto"/>
        <w:jc w:val="center"/>
        <w:rPr>
          <w:rFonts w:ascii="Times New Roman" w:hAnsi="Times New Roman" w:cs="Times New Roman"/>
          <w:sz w:val="24"/>
          <w:szCs w:val="24"/>
        </w:rPr>
      </w:pPr>
      <w:r w:rsidRPr="001E2FC1">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42688A59" w14:textId="4620672A" w:rsidR="00937EEE" w:rsidRDefault="00F54156" w:rsidP="00F54156">
      <w:pPr>
        <w:spacing w:line="480" w:lineRule="auto"/>
        <w:ind w:firstLine="720"/>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 reasone</w:t>
      </w:r>
      <w:r>
        <w:rPr>
          <w:rFonts w:ascii="Times New Roman" w:hAnsi="Times New Roman" w:cs="Times New Roman"/>
          <w:sz w:val="24"/>
          <w:szCs w:val="24"/>
        </w:rPr>
        <w:t>rs 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with children and adults </w:t>
      </w:r>
      <w:r w:rsidRPr="00F54156">
        <w:rPr>
          <w:rFonts w:ascii="Times New Roman" w:hAnsi="Times New Roman" w:cs="Times New Roman"/>
          <w:sz w:val="24"/>
          <w:szCs w:val="24"/>
        </w:rPr>
        <w:t>suggests that the mechanism or set of mechanisms that underpins</w:t>
      </w:r>
      <w:r>
        <w:rPr>
          <w:rFonts w:ascii="Times New Roman" w:hAnsi="Times New Roman" w:cs="Times New Roman"/>
          <w:sz w:val="24"/>
          <w:szCs w:val="24"/>
        </w:rPr>
        <w:t xml:space="preserve"> causal perception and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the backward-blocking </w:t>
      </w:r>
      <w:r w:rsidRPr="00F54156">
        <w:rPr>
          <w:rFonts w:ascii="Times New Roman" w:hAnsi="Times New Roman" w:cs="Times New Roman"/>
          <w:sz w:val="24"/>
          <w:szCs w:val="24"/>
        </w:rPr>
        <w:t>finding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whether, and to what extent, adult reasoners engage in </w:t>
      </w:r>
      <w:del w:id="2" w:author="Deon T. Benton" w:date="2018-11-28T15:12:00Z">
        <w:r w:rsidDel="00157918">
          <w:rPr>
            <w:rFonts w:ascii="Times New Roman" w:hAnsi="Times New Roman" w:cs="Times New Roman"/>
            <w:sz w:val="24"/>
            <w:szCs w:val="24"/>
          </w:rPr>
          <w:delText>backwards-blocking</w:delText>
        </w:r>
      </w:del>
      <w:ins w:id="3"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Here, we report four</w:t>
      </w:r>
      <w:r>
        <w:rPr>
          <w:rFonts w:ascii="Times New Roman" w:hAnsi="Times New Roman" w:cs="Times New Roman"/>
          <w:sz w:val="24"/>
          <w:szCs w:val="24"/>
        </w:rPr>
        <w:t xml:space="preserve"> </w:t>
      </w:r>
      <w:r w:rsidRPr="00F54156">
        <w:rPr>
          <w:rFonts w:ascii="Times New Roman" w:hAnsi="Times New Roman" w:cs="Times New Roman"/>
          <w:sz w:val="24"/>
          <w:szCs w:val="24"/>
        </w:rPr>
        <w:t xml:space="preserve">experiments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del w:id="4" w:author="Deon T. Benton" w:date="2018-11-28T15:12:00Z">
        <w:r w:rsidDel="00157918">
          <w:rPr>
            <w:rFonts w:ascii="Times New Roman" w:hAnsi="Times New Roman" w:cs="Times New Roman"/>
            <w:sz w:val="24"/>
            <w:szCs w:val="24"/>
          </w:rPr>
          <w:delText>backwards-blocking</w:delText>
        </w:r>
      </w:del>
      <w:ins w:id="5"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reasoning </w:t>
      </w:r>
      <w:r w:rsidRPr="00F54156">
        <w:rPr>
          <w:rFonts w:ascii="Times New Roman" w:hAnsi="Times New Roman" w:cs="Times New Roman"/>
          <w:sz w:val="24"/>
          <w:szCs w:val="24"/>
        </w:rPr>
        <w:t xml:space="preserve">and </w:t>
      </w:r>
      <w:r w:rsidR="00D44FEF">
        <w:rPr>
          <w:rFonts w:ascii="Times New Roman" w:hAnsi="Times New Roman" w:cs="Times New Roman"/>
          <w:sz w:val="24"/>
          <w:szCs w:val="24"/>
        </w:rPr>
        <w:t xml:space="preserve">what mechanism best explains their behavior in the task.  </w:t>
      </w:r>
    </w:p>
    <w:p w14:paraId="3F9062E1" w14:textId="77777777" w:rsidR="00937EEE" w:rsidRDefault="00937EEE" w:rsidP="00937EEE">
      <w:pPr>
        <w:rPr>
          <w:rFonts w:ascii="Times New Roman" w:hAnsi="Times New Roman" w:cs="Times New Roman"/>
          <w:sz w:val="24"/>
          <w:szCs w:val="24"/>
        </w:rPr>
      </w:pPr>
    </w:p>
    <w:p w14:paraId="212E36D2" w14:textId="77777777" w:rsidR="00937EEE" w:rsidRDefault="00937EEE" w:rsidP="00937EEE">
      <w:pPr>
        <w:rPr>
          <w:rFonts w:ascii="Times New Roman" w:hAnsi="Times New Roman" w:cs="Times New Roman"/>
          <w:sz w:val="24"/>
          <w:szCs w:val="24"/>
        </w:rPr>
      </w:pPr>
    </w:p>
    <w:p w14:paraId="04F9CB0B" w14:textId="77777777" w:rsidR="00937EEE" w:rsidRDefault="00937EEE" w:rsidP="00937EEE">
      <w:pPr>
        <w:rPr>
          <w:rFonts w:ascii="Times New Roman" w:hAnsi="Times New Roman" w:cs="Times New Roman"/>
          <w:sz w:val="24"/>
          <w:szCs w:val="24"/>
        </w:rPr>
      </w:pPr>
    </w:p>
    <w:p w14:paraId="7DEF13AC" w14:textId="77777777" w:rsidR="00937EEE" w:rsidRDefault="00937EEE" w:rsidP="00937EEE">
      <w:pPr>
        <w:rPr>
          <w:rFonts w:ascii="Times New Roman" w:hAnsi="Times New Roman" w:cs="Times New Roman"/>
          <w:sz w:val="24"/>
          <w:szCs w:val="24"/>
        </w:rPr>
      </w:pPr>
    </w:p>
    <w:p w14:paraId="57D2B3E8" w14:textId="77777777" w:rsidR="00937EEE" w:rsidRDefault="00937EEE" w:rsidP="00937EEE">
      <w:pPr>
        <w:rPr>
          <w:rFonts w:ascii="Times New Roman" w:hAnsi="Times New Roman" w:cs="Times New Roman"/>
          <w:sz w:val="24"/>
          <w:szCs w:val="24"/>
        </w:rPr>
      </w:pPr>
    </w:p>
    <w:p w14:paraId="494CA006" w14:textId="77777777" w:rsidR="00937EEE" w:rsidRDefault="00937EEE" w:rsidP="00937EEE">
      <w:pPr>
        <w:rPr>
          <w:rFonts w:ascii="Times New Roman" w:hAnsi="Times New Roman" w:cs="Times New Roman"/>
          <w:sz w:val="24"/>
          <w:szCs w:val="24"/>
        </w:rPr>
      </w:pPr>
    </w:p>
    <w:p w14:paraId="1BA3F0BB" w14:textId="77777777" w:rsidR="00937EEE" w:rsidRDefault="00937EEE" w:rsidP="00937EEE">
      <w:pPr>
        <w:rPr>
          <w:rFonts w:ascii="Times New Roman" w:hAnsi="Times New Roman" w:cs="Times New Roman"/>
          <w:sz w:val="24"/>
          <w:szCs w:val="24"/>
        </w:rPr>
      </w:pPr>
    </w:p>
    <w:p w14:paraId="7B56F4A5" w14:textId="77777777" w:rsidR="00937EEE" w:rsidRDefault="00937EEE" w:rsidP="00937EEE">
      <w:pPr>
        <w:rPr>
          <w:rFonts w:ascii="Times New Roman" w:hAnsi="Times New Roman" w:cs="Times New Roman"/>
          <w:sz w:val="24"/>
          <w:szCs w:val="24"/>
        </w:rPr>
      </w:pPr>
    </w:p>
    <w:p w14:paraId="51F45F6B" w14:textId="77777777" w:rsidR="00D676A9" w:rsidRDefault="00D676A9" w:rsidP="00F54156">
      <w:pPr>
        <w:rPr>
          <w:rFonts w:ascii="Times New Roman" w:hAnsi="Times New Roman" w:cs="Times New Roman"/>
          <w:sz w:val="24"/>
          <w:szCs w:val="24"/>
        </w:rPr>
      </w:pPr>
    </w:p>
    <w:p w14:paraId="26FD60EB" w14:textId="77777777" w:rsidR="00F54156" w:rsidRDefault="00F54156" w:rsidP="00F54156">
      <w:pPr>
        <w:rPr>
          <w:rFonts w:ascii="Times New Roman" w:hAnsi="Times New Roman" w:cs="Times New Roman"/>
          <w:sz w:val="24"/>
          <w:szCs w:val="24"/>
        </w:rPr>
      </w:pPr>
    </w:p>
    <w:p w14:paraId="617BD110" w14:textId="77777777" w:rsidR="00D57F26" w:rsidRDefault="00D57F26" w:rsidP="001E2FC1">
      <w:pPr>
        <w:jc w:val="center"/>
        <w:rPr>
          <w:rFonts w:ascii="Times New Roman" w:hAnsi="Times New Roman" w:cs="Times New Roman"/>
          <w:sz w:val="24"/>
          <w:szCs w:val="24"/>
        </w:rPr>
      </w:pPr>
    </w:p>
    <w:p w14:paraId="62AABAAB" w14:textId="2C4DE6BE" w:rsidR="006F6DEA" w:rsidRDefault="001E2FC1" w:rsidP="006F6DEA">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important for learning about how the world works than </w:t>
      </w:r>
      <w:ins w:id="6" w:author="Benton, Deon" w:date="2023-01-11T12:10:00Z">
        <w:r w:rsidR="0058514F">
          <w:rPr>
            <w:rFonts w:ascii="Times New Roman" w:hAnsi="Times New Roman" w:cs="Times New Roman"/>
            <w:sz w:val="24"/>
            <w:szCs w:val="24"/>
          </w:rPr>
          <w:t>causal reasoning or the capacity to reason about cause-and-effect relations</w:t>
        </w:r>
      </w:ins>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Schlottmann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4AC80C7C" w14:textId="603EC513" w:rsidR="001E2FC1" w:rsidRDefault="001E2FC1" w:rsidP="00B56EE2">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importance of causal reasoning</w:t>
      </w:r>
      <w:ins w:id="7" w:author="Benton, Deon" w:date="2023-01-11T12:35:00Z">
        <w:r w:rsidR="008054FA">
          <w:rPr>
            <w:rFonts w:ascii="Times New Roman" w:hAnsi="Times New Roman" w:cs="Times New Roman"/>
            <w:sz w:val="24"/>
            <w:szCs w:val="24"/>
          </w:rPr>
          <w:t xml:space="preserve">, </w:t>
        </w:r>
      </w:ins>
      <w:r w:rsidRPr="001E2FC1">
        <w:rPr>
          <w:rFonts w:ascii="Times New Roman" w:hAnsi="Times New Roman" w:cs="Times New Roman"/>
          <w:sz w:val="24"/>
          <w:szCs w:val="24"/>
        </w:rPr>
        <w:t xml:space="preserve">there </w:t>
      </w:r>
      <w:ins w:id="8" w:author="Deon T. Benton" w:date="2018-11-27T11:53:00Z">
        <w:r w:rsidR="00D23381">
          <w:rPr>
            <w:rFonts w:ascii="Times New Roman" w:hAnsi="Times New Roman" w:cs="Times New Roman"/>
            <w:sz w:val="24"/>
            <w:szCs w:val="24"/>
          </w:rPr>
          <w:t>is much less consensus</w:t>
        </w:r>
      </w:ins>
      <w:r w:rsidRPr="001E2FC1">
        <w:rPr>
          <w:rFonts w:ascii="Times New Roman" w:hAnsi="Times New Roman" w:cs="Times New Roman"/>
          <w:sz w:val="24"/>
          <w:szCs w:val="24"/>
        </w:rPr>
        <w:t xml:space="preserve"> among theorists about the </w:t>
      </w:r>
      <w:ins w:id="9" w:author="Benton, Deon" w:date="2023-01-11T11:23:00Z">
        <w:r w:rsidR="00F81860">
          <w:rPr>
            <w:rFonts w:ascii="Times New Roman" w:hAnsi="Times New Roman" w:cs="Times New Roman"/>
            <w:sz w:val="24"/>
            <w:szCs w:val="24"/>
          </w:rPr>
          <w:t xml:space="preserve">cognitive </w:t>
        </w:r>
      </w:ins>
      <w:r w:rsidRPr="001E2FC1">
        <w:rPr>
          <w:rFonts w:ascii="Times New Roman" w:hAnsi="Times New Roman" w:cs="Times New Roman"/>
          <w:sz w:val="24"/>
          <w:szCs w:val="24"/>
        </w:rPr>
        <w:t>mechanism</w:t>
      </w:r>
      <w:del w:id="10" w:author="Benton, Deon" w:date="2023-01-11T12:15:00Z">
        <w:r w:rsidRPr="001E2FC1" w:rsidDel="0082135C">
          <w:rPr>
            <w:rFonts w:ascii="Times New Roman" w:hAnsi="Times New Roman" w:cs="Times New Roman"/>
            <w:sz w:val="24"/>
            <w:szCs w:val="24"/>
          </w:rPr>
          <w:delText>s</w:delText>
        </w:r>
      </w:del>
      <w:ins w:id="11" w:author="Benton, Deon" w:date="2023-01-11T11:23:00Z">
        <w:r w:rsidR="00F81860">
          <w:rPr>
            <w:rFonts w:ascii="Times New Roman" w:hAnsi="Times New Roman" w:cs="Times New Roman"/>
            <w:sz w:val="24"/>
            <w:szCs w:val="24"/>
          </w:rPr>
          <w:t xml:space="preserve"> </w:t>
        </w:r>
      </w:ins>
      <w:ins w:id="12" w:author="Benton, Deon" w:date="2023-01-11T12:32:00Z">
        <w:r w:rsidR="001C2AB1">
          <w:rPr>
            <w:rFonts w:ascii="Times New Roman" w:hAnsi="Times New Roman" w:cs="Times New Roman"/>
            <w:sz w:val="24"/>
            <w:szCs w:val="24"/>
          </w:rPr>
          <w:t>that underlies this capacity</w:t>
        </w:r>
      </w:ins>
      <w:r w:rsidRPr="001E2FC1">
        <w:rPr>
          <w:rFonts w:ascii="Times New Roman" w:hAnsi="Times New Roman" w:cs="Times New Roman"/>
          <w:sz w:val="24"/>
          <w:szCs w:val="24"/>
        </w:rPr>
        <w:t xml:space="preserve">. </w:t>
      </w:r>
      <w:r w:rsidR="00F15561">
        <w:rPr>
          <w:rFonts w:ascii="Times New Roman" w:hAnsi="Times New Roman" w:cs="Times New Roman"/>
          <w:sz w:val="24"/>
          <w:szCs w:val="24"/>
        </w:rPr>
        <w:t xml:space="preserve">For example, it is </w:t>
      </w:r>
      <w:ins w:id="13" w:author="Benton, Deon" w:date="2023-01-11T12:15:00Z">
        <w:r w:rsidR="001D4D81">
          <w:rPr>
            <w:rFonts w:ascii="Times New Roman" w:hAnsi="Times New Roman" w:cs="Times New Roman"/>
            <w:sz w:val="24"/>
            <w:szCs w:val="24"/>
          </w:rPr>
          <w:t>unresolved</w:t>
        </w:r>
        <w:r w:rsidR="001D4D81" w:rsidRPr="001E2FC1">
          <w:rPr>
            <w:rFonts w:ascii="Times New Roman" w:hAnsi="Times New Roman" w:cs="Times New Roman"/>
            <w:sz w:val="24"/>
            <w:szCs w:val="24"/>
          </w:rPr>
          <w:t xml:space="preserve"> </w:t>
        </w:r>
      </w:ins>
      <w:r w:rsidRPr="001E2FC1">
        <w:rPr>
          <w:rFonts w:ascii="Times New Roman" w:hAnsi="Times New Roman" w:cs="Times New Roman"/>
          <w:sz w:val="24"/>
          <w:szCs w:val="24"/>
        </w:rPr>
        <w:t xml:space="preserve">whether </w:t>
      </w:r>
      <w:ins w:id="14" w:author="Deon T. Benton" w:date="2018-11-27T11:46:00Z">
        <w:r w:rsidR="00D23381">
          <w:rPr>
            <w:rFonts w:ascii="Times New Roman" w:hAnsi="Times New Roman" w:cs="Times New Roman"/>
            <w:sz w:val="24"/>
            <w:szCs w:val="24"/>
          </w:rPr>
          <w:t>domain-general mechanisms</w:t>
        </w:r>
      </w:ins>
      <w:r w:rsidRPr="001E2FC1">
        <w:rPr>
          <w:rFonts w:ascii="Times New Roman" w:hAnsi="Times New Roman" w:cs="Times New Roman"/>
          <w:sz w:val="24"/>
          <w:szCs w:val="24"/>
        </w:rPr>
        <w:t xml:space="preserve"> </w:t>
      </w:r>
      <w:r w:rsidR="0063692C">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sidR="00533F63">
        <w:rPr>
          <w:rFonts w:ascii="Times New Roman" w:hAnsi="Times New Roman" w:cs="Times New Roman"/>
          <w:sz w:val="24"/>
          <w:szCs w:val="24"/>
        </w:rPr>
        <w:t>s causal reasoning</w:t>
      </w:r>
      <w:r w:rsidR="000F6103">
        <w:rPr>
          <w:rFonts w:ascii="Times New Roman" w:hAnsi="Times New Roman" w:cs="Times New Roman"/>
          <w:sz w:val="24"/>
          <w:szCs w:val="24"/>
        </w:rPr>
        <w:t xml:space="preserve"> </w:t>
      </w:r>
      <w:r w:rsidRPr="001E2FC1">
        <w:rPr>
          <w:rFonts w:ascii="Times New Roman" w:hAnsi="Times New Roman" w:cs="Times New Roman"/>
          <w:sz w:val="24"/>
          <w:szCs w:val="24"/>
        </w:rPr>
        <w:t>or whether</w:t>
      </w:r>
      <w:r w:rsidR="000F6103">
        <w:rPr>
          <w:rFonts w:ascii="Times New Roman" w:hAnsi="Times New Roman" w:cs="Times New Roman"/>
          <w:sz w:val="24"/>
          <w:szCs w:val="24"/>
        </w:rPr>
        <w:t>—</w:t>
      </w:r>
      <w:r w:rsidRPr="001E2FC1">
        <w:rPr>
          <w:rFonts w:ascii="Times New Roman" w:hAnsi="Times New Roman" w:cs="Times New Roman"/>
          <w:sz w:val="24"/>
          <w:szCs w:val="24"/>
        </w:rPr>
        <w:t xml:space="preserve">as has </w:t>
      </w:r>
      <w:r w:rsidR="000F6103">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sidR="005A100F">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sidR="00EA1E15">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sidR="000F6103">
        <w:rPr>
          <w:rFonts w:ascii="Times New Roman" w:hAnsi="Times New Roman" w:cs="Times New Roman"/>
          <w:sz w:val="24"/>
          <w:szCs w:val="24"/>
        </w:rPr>
        <w:t>—causal reasoning</w:t>
      </w:r>
      <w:r w:rsidR="00E774D1">
        <w:rPr>
          <w:rFonts w:ascii="Times New Roman" w:hAnsi="Times New Roman" w:cs="Times New Roman"/>
          <w:sz w:val="24"/>
          <w:szCs w:val="24"/>
        </w:rPr>
        <w:t xml:space="preserve"> is </w:t>
      </w:r>
      <w:r w:rsidR="002E7C43">
        <w:rPr>
          <w:rFonts w:ascii="Times New Roman" w:hAnsi="Times New Roman" w:cs="Times New Roman"/>
          <w:sz w:val="24"/>
          <w:szCs w:val="24"/>
        </w:rPr>
        <w:t xml:space="preserve">grounded in </w:t>
      </w:r>
      <w:r w:rsidR="00E774D1">
        <w:rPr>
          <w:rFonts w:ascii="Times New Roman" w:hAnsi="Times New Roman" w:cs="Times New Roman"/>
          <w:sz w:val="24"/>
          <w:szCs w:val="24"/>
        </w:rPr>
        <w:t>a Bayesian-inference mechanism</w:t>
      </w:r>
      <w:r w:rsidRPr="001E2FC1">
        <w:rPr>
          <w:rFonts w:ascii="Times New Roman" w:hAnsi="Times New Roman" w:cs="Times New Roman"/>
          <w:sz w:val="24"/>
          <w:szCs w:val="24"/>
        </w:rPr>
        <w:t>.</w:t>
      </w:r>
      <w:ins w:id="15" w:author="Deon T. Benton" w:date="2018-11-27T11:57:00Z">
        <w:r w:rsidR="0033497E">
          <w:rPr>
            <w:rFonts w:ascii="Times New Roman" w:hAnsi="Times New Roman" w:cs="Times New Roman"/>
            <w:sz w:val="24"/>
            <w:szCs w:val="24"/>
          </w:rPr>
          <w:t xml:space="preserve"> One empirical finding about which</w:t>
        </w:r>
      </w:ins>
      <w:ins w:id="16" w:author="Deon T. Benton" w:date="2018-11-27T11:59:00Z">
        <w:r w:rsidR="0033497E">
          <w:rPr>
            <w:rFonts w:ascii="Times New Roman" w:hAnsi="Times New Roman" w:cs="Times New Roman"/>
            <w:sz w:val="24"/>
            <w:szCs w:val="24"/>
          </w:rPr>
          <w:t xml:space="preserve"> domain-specific and domain-general</w:t>
        </w:r>
      </w:ins>
      <w:ins w:id="17" w:author="Deon T. Benton" w:date="2018-11-27T11:57:00Z">
        <w:r w:rsidR="0033497E">
          <w:rPr>
            <w:rFonts w:ascii="Times New Roman" w:hAnsi="Times New Roman" w:cs="Times New Roman"/>
            <w:sz w:val="24"/>
            <w:szCs w:val="24"/>
          </w:rPr>
          <w:t xml:space="preserve"> </w:t>
        </w:r>
      </w:ins>
      <w:ins w:id="18" w:author="Deon T. Benton" w:date="2018-11-27T11:58:00Z">
        <w:r w:rsidR="0033497E">
          <w:rPr>
            <w:rFonts w:ascii="Times New Roman" w:hAnsi="Times New Roman" w:cs="Times New Roman"/>
            <w:sz w:val="24"/>
            <w:szCs w:val="24"/>
          </w:rPr>
          <w:t xml:space="preserve">theorists have disagreed considerably </w:t>
        </w:r>
      </w:ins>
      <w:ins w:id="19" w:author="Deon T. Benton" w:date="2018-11-27T11:59:00Z">
        <w:r w:rsidR="0033497E">
          <w:rPr>
            <w:rFonts w:ascii="Times New Roman" w:hAnsi="Times New Roman" w:cs="Times New Roman"/>
            <w:sz w:val="24"/>
            <w:szCs w:val="24"/>
          </w:rPr>
          <w:t>concerns</w:t>
        </w:r>
      </w:ins>
      <w:ins w:id="20" w:author="Deon T. Benton" w:date="2018-11-27T12:00:00Z">
        <w:r w:rsidR="0033497E">
          <w:rPr>
            <w:rFonts w:ascii="Times New Roman" w:hAnsi="Times New Roman" w:cs="Times New Roman"/>
            <w:sz w:val="24"/>
            <w:szCs w:val="24"/>
          </w:rPr>
          <w:t xml:space="preserve"> </w:t>
        </w:r>
      </w:ins>
      <w:r w:rsidR="00006724" w:rsidRPr="00006724">
        <w:rPr>
          <w:rFonts w:ascii="Times New Roman" w:hAnsi="Times New Roman" w:cs="Times New Roman"/>
          <w:sz w:val="24"/>
          <w:szCs w:val="24"/>
        </w:rPr>
        <w:t>whether</w:t>
      </w:r>
      <w:ins w:id="21" w:author="Benton, Deon" w:date="2023-01-11T12:26:00Z">
        <w:r w:rsidR="00B51FA3">
          <w:rPr>
            <w:rFonts w:ascii="Times New Roman" w:hAnsi="Times New Roman" w:cs="Times New Roman"/>
            <w:sz w:val="24"/>
            <w:szCs w:val="24"/>
          </w:rPr>
          <w:t xml:space="preserve"> an associative-learning mechanism or a Bayesian-inference mechanism subserves human beings’ capacity to engage in one form of retrospective reevaluation called backwards-blocking reasoning. </w:t>
        </w:r>
      </w:ins>
      <w:ins w:id="22" w:author="Benton, Deon" w:date="2023-01-11T12:27:00Z">
        <w:r w:rsidR="00B51FA3">
          <w:rPr>
            <w:rFonts w:ascii="Times New Roman" w:hAnsi="Times New Roman" w:cs="Times New Roman"/>
            <w:sz w:val="24"/>
            <w:szCs w:val="24"/>
          </w:rPr>
          <w:t>This form of reasoning involves learning blocking or discounting</w:t>
        </w:r>
      </w:ins>
      <w:ins w:id="23" w:author="Deon T. Benton" w:date="2018-11-27T12:00:00Z">
        <w:r w:rsidR="0033497E">
          <w:rPr>
            <w:rFonts w:ascii="Times New Roman" w:hAnsi="Times New Roman" w:cs="Times New Roman"/>
            <w:sz w:val="24"/>
            <w:szCs w:val="24"/>
          </w:rPr>
          <w:t xml:space="preserve"> redundant causal cues when other cues</w:t>
        </w:r>
      </w:ins>
      <w:ins w:id="24" w:author="Benton, Deon" w:date="2023-01-11T12:27:00Z">
        <w:r w:rsidR="00B0411D">
          <w:rPr>
            <w:rFonts w:ascii="Times New Roman" w:hAnsi="Times New Roman" w:cs="Times New Roman"/>
            <w:sz w:val="24"/>
            <w:szCs w:val="24"/>
          </w:rPr>
          <w:t xml:space="preserve"> are shown</w:t>
        </w:r>
      </w:ins>
      <w:ins w:id="25" w:author="Deon T. Benton" w:date="2018-11-27T12:00:00Z">
        <w:r w:rsidR="0033497E">
          <w:rPr>
            <w:rFonts w:ascii="Times New Roman" w:hAnsi="Times New Roman" w:cs="Times New Roman"/>
            <w:sz w:val="24"/>
            <w:szCs w:val="24"/>
          </w:rPr>
          <w:t xml:space="preserve"> unambiguously</w:t>
        </w:r>
      </w:ins>
      <w:ins w:id="26" w:author="Benton, Deon" w:date="2023-01-11T12:27:00Z">
        <w:r w:rsidR="00B0411D">
          <w:rPr>
            <w:rFonts w:ascii="Times New Roman" w:hAnsi="Times New Roman" w:cs="Times New Roman"/>
            <w:sz w:val="24"/>
            <w:szCs w:val="24"/>
          </w:rPr>
          <w:t xml:space="preserve"> and in isolation to</w:t>
        </w:r>
      </w:ins>
      <w:ins w:id="27" w:author="Deon T. Benton" w:date="2018-11-27T12:00:00Z">
        <w:r w:rsidR="0033497E">
          <w:rPr>
            <w:rFonts w:ascii="Times New Roman" w:hAnsi="Times New Roman" w:cs="Times New Roman"/>
            <w:sz w:val="24"/>
            <w:szCs w:val="24"/>
          </w:rPr>
          <w:t xml:space="preserve"> produce effects</w:t>
        </w:r>
      </w:ins>
      <w:r w:rsidR="002E7C43">
        <w:rPr>
          <w:rFonts w:ascii="Times New Roman" w:hAnsi="Times New Roman" w:cs="Times New Roman"/>
          <w:sz w:val="24"/>
          <w:szCs w:val="24"/>
        </w:rPr>
        <w:t xml:space="preserve"> </w:t>
      </w:r>
      <w:r w:rsidR="00006724" w:rsidRPr="00006724">
        <w:rPr>
          <w:rFonts w:ascii="Times New Roman" w:hAnsi="Times New Roman" w:cs="Times New Roman"/>
          <w:sz w:val="24"/>
          <w:szCs w:val="24"/>
        </w:rPr>
        <w:t>(</w:t>
      </w:r>
      <w:r w:rsidR="00510D09">
        <w:rPr>
          <w:rFonts w:ascii="Times New Roman" w:hAnsi="Times New Roman" w:cs="Times New Roman"/>
          <w:sz w:val="24"/>
          <w:szCs w:val="24"/>
        </w:rPr>
        <w:t xml:space="preserve">e.g., </w:t>
      </w:r>
      <w:ins w:id="28" w:author="Deon T. Benton" w:date="2018-11-27T13:15:00Z">
        <w:r w:rsidR="003049C4">
          <w:rPr>
            <w:rFonts w:ascii="Times New Roman" w:hAnsi="Times New Roman" w:cs="Times New Roman"/>
            <w:sz w:val="24"/>
            <w:szCs w:val="24"/>
          </w:rPr>
          <w:t xml:space="preserve">Blaser, </w:t>
        </w:r>
        <w:r w:rsidR="003049C4" w:rsidRPr="001C5E18">
          <w:rPr>
            <w:rFonts w:ascii="Times New Roman" w:hAnsi="Times New Roman" w:cs="Times New Roman"/>
            <w:sz w:val="24"/>
            <w:szCs w:val="24"/>
          </w:rPr>
          <w:t>Couvillon, &amp; Bitterman, 2004</w:t>
        </w:r>
        <w:r w:rsidR="003049C4">
          <w:rPr>
            <w:rFonts w:ascii="Times New Roman" w:hAnsi="Times New Roman" w:cs="Times New Roman"/>
            <w:sz w:val="24"/>
            <w:szCs w:val="24"/>
          </w:rPr>
          <w:t xml:space="preserve">; </w:t>
        </w:r>
      </w:ins>
      <w:ins w:id="29" w:author="Deon T. Benton" w:date="2018-11-27T12:50:00Z">
        <w:r w:rsidR="004F07E4">
          <w:rPr>
            <w:rFonts w:ascii="Times New Roman" w:hAnsi="Times New Roman" w:cs="Times New Roman"/>
            <w:sz w:val="24"/>
            <w:szCs w:val="24"/>
          </w:rPr>
          <w:t xml:space="preserve">Shanks, 1985; Shanks &amp; Dickinson, 1987; </w:t>
        </w:r>
      </w:ins>
      <w:r w:rsidR="00006724" w:rsidRPr="00006724">
        <w:rPr>
          <w:rFonts w:ascii="Times New Roman" w:hAnsi="Times New Roman" w:cs="Times New Roman"/>
          <w:sz w:val="24"/>
          <w:szCs w:val="24"/>
        </w:rPr>
        <w:t xml:space="preserve">Sobel et al., 2004). </w:t>
      </w:r>
      <w:r w:rsidR="00EA1E15">
        <w:rPr>
          <w:rFonts w:ascii="Times New Roman" w:hAnsi="Times New Roman" w:cs="Times New Roman"/>
          <w:sz w:val="24"/>
          <w:szCs w:val="24"/>
        </w:rPr>
        <w:t xml:space="preserve"> </w:t>
      </w:r>
      <w:r w:rsidR="00533F63">
        <w:rPr>
          <w:rFonts w:ascii="Times New Roman" w:hAnsi="Times New Roman" w:cs="Times New Roman"/>
          <w:sz w:val="24"/>
          <w:szCs w:val="24"/>
        </w:rPr>
        <w:t xml:space="preserve">The aim of the experiments </w:t>
      </w:r>
      <w:r w:rsidR="002E7C43">
        <w:rPr>
          <w:rFonts w:ascii="Times New Roman" w:hAnsi="Times New Roman" w:cs="Times New Roman"/>
          <w:sz w:val="24"/>
          <w:szCs w:val="24"/>
        </w:rPr>
        <w:t>reported here</w:t>
      </w:r>
      <w:ins w:id="30" w:author="Benton, Deon" w:date="2023-01-11T12:28:00Z">
        <w:r w:rsidR="00340F0E">
          <w:rPr>
            <w:rFonts w:ascii="Times New Roman" w:hAnsi="Times New Roman" w:cs="Times New Roman"/>
            <w:sz w:val="24"/>
            <w:szCs w:val="24"/>
          </w:rPr>
          <w:t xml:space="preserve"> was twofold. First, it was designed</w:t>
        </w:r>
      </w:ins>
      <w:r w:rsidR="002E7C43">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1E2FC1">
        <w:rPr>
          <w:rFonts w:ascii="Times New Roman" w:hAnsi="Times New Roman" w:cs="Times New Roman"/>
          <w:sz w:val="24"/>
          <w:szCs w:val="24"/>
        </w:rPr>
        <w:t>examine whether</w:t>
      </w:r>
      <w:ins w:id="31" w:author="Benton, Deon" w:date="2023-01-11T12:28:00Z">
        <w:r w:rsidR="00340F0E">
          <w:rPr>
            <w:rFonts w:ascii="Times New Roman" w:hAnsi="Times New Roman" w:cs="Times New Roman"/>
            <w:sz w:val="24"/>
            <w:szCs w:val="24"/>
          </w:rPr>
          <w:t xml:space="preserve"> and to what extent</w:t>
        </w:r>
      </w:ins>
      <w:del w:id="32" w:author="Benton, Deon" w:date="2023-01-11T12:28:00Z">
        <w:r w:rsidDel="00340F0E">
          <w:rPr>
            <w:rFonts w:ascii="Times New Roman" w:hAnsi="Times New Roman" w:cs="Times New Roman"/>
            <w:sz w:val="24"/>
            <w:szCs w:val="24"/>
          </w:rPr>
          <w:delText xml:space="preserve">, </w:delText>
        </w:r>
      </w:del>
      <w:ins w:id="33" w:author="Benton, Deon" w:date="2023-01-11T12:28:00Z">
        <w:r w:rsidR="00340F0E">
          <w:rPr>
            <w:rFonts w:ascii="Times New Roman" w:hAnsi="Times New Roman" w:cs="Times New Roman"/>
            <w:sz w:val="24"/>
            <w:szCs w:val="24"/>
          </w:rPr>
          <w:t xml:space="preserve"> </w:t>
        </w:r>
      </w:ins>
      <w:ins w:id="34" w:author="Benton, Deon" w:date="2023-01-11T12:29:00Z">
        <w:r w:rsidR="00340F0E">
          <w:rPr>
            <w:rFonts w:ascii="Times New Roman" w:hAnsi="Times New Roman" w:cs="Times New Roman"/>
            <w:sz w:val="24"/>
            <w:szCs w:val="24"/>
          </w:rPr>
          <w:t xml:space="preserve">human children engage in backwards-blocking reasoning in a new context. Specifically, in contrast to previous studies on backwards-blocking reasoning in </w:t>
        </w:r>
      </w:ins>
      <w:ins w:id="35" w:author="Benton, Deon" w:date="2023-01-11T12:30:00Z">
        <w:r w:rsidR="00340F0E">
          <w:rPr>
            <w:rFonts w:ascii="Times New Roman" w:hAnsi="Times New Roman" w:cs="Times New Roman"/>
            <w:sz w:val="24"/>
            <w:szCs w:val="24"/>
          </w:rPr>
          <w:t xml:space="preserve">human </w:t>
        </w:r>
        <w:r w:rsidR="00340F0E">
          <w:rPr>
            <w:rFonts w:ascii="Times New Roman" w:hAnsi="Times New Roman" w:cs="Times New Roman"/>
            <w:sz w:val="24"/>
            <w:szCs w:val="24"/>
          </w:rPr>
          <w:lastRenderedPageBreak/>
          <w:t xml:space="preserve">children that has tended to ask children to reason about two objects, </w:t>
        </w:r>
        <w:r w:rsidR="001C2AB1">
          <w:rPr>
            <w:rFonts w:ascii="Times New Roman" w:hAnsi="Times New Roman" w:cs="Times New Roman"/>
            <w:sz w:val="24"/>
            <w:szCs w:val="24"/>
          </w:rPr>
          <w:t>here we examined whether children could engage in this form of reasoning when asked to reason about multiple objects</w:t>
        </w:r>
      </w:ins>
      <w:ins w:id="36" w:author="Benton, Deon" w:date="2023-01-11T12:31:00Z">
        <w:r w:rsidR="001C2AB1">
          <w:rPr>
            <w:rFonts w:ascii="Times New Roman" w:hAnsi="Times New Roman" w:cs="Times New Roman"/>
            <w:sz w:val="24"/>
            <w:szCs w:val="24"/>
          </w:rPr>
          <w:t xml:space="preserve">. Second, this study was designed to illuminate whether </w:t>
        </w:r>
      </w:ins>
      <w:ins w:id="37" w:author="Benton, Deon" w:date="2023-01-11T12:32:00Z">
        <w:r w:rsidR="002032B1">
          <w:rPr>
            <w:rFonts w:ascii="Times New Roman" w:hAnsi="Times New Roman" w:cs="Times New Roman"/>
            <w:sz w:val="24"/>
            <w:szCs w:val="24"/>
          </w:rPr>
          <w:t>an associative-learning mechanism or</w:t>
        </w:r>
      </w:ins>
      <w:ins w:id="38" w:author="Benton, Deon" w:date="2023-01-11T12:33:00Z">
        <w:r w:rsidR="002032B1">
          <w:rPr>
            <w:rFonts w:ascii="Times New Roman" w:hAnsi="Times New Roman" w:cs="Times New Roman"/>
            <w:sz w:val="24"/>
            <w:szCs w:val="24"/>
          </w:rPr>
          <w:t xml:space="preserve"> a Bayesian-inference mechanism</w:t>
        </w:r>
      </w:ins>
      <w:ins w:id="39" w:author="Benton, Deon" w:date="2023-01-11T12:31:00Z">
        <w:r w:rsidR="001C2AB1">
          <w:rPr>
            <w:rFonts w:ascii="Times New Roman" w:hAnsi="Times New Roman" w:cs="Times New Roman"/>
            <w:sz w:val="24"/>
            <w:szCs w:val="24"/>
          </w:rPr>
          <w:t xml:space="preserve"> underlies</w:t>
        </w:r>
      </w:ins>
      <w:ins w:id="40" w:author="Benton, Deon" w:date="2023-01-11T12:33:00Z">
        <w:r w:rsidR="007F7EEB">
          <w:rPr>
            <w:rFonts w:ascii="Times New Roman" w:hAnsi="Times New Roman" w:cs="Times New Roman"/>
            <w:sz w:val="24"/>
            <w:szCs w:val="24"/>
          </w:rPr>
          <w:t xml:space="preserve"> children’s backwards-blocking reasoning performance in the current situation. </w:t>
        </w:r>
      </w:ins>
      <w:ins w:id="41" w:author="Benton, Deon" w:date="2023-01-11T12:31:00Z">
        <w:r w:rsidR="001C2AB1">
          <w:rPr>
            <w:rFonts w:ascii="Times New Roman" w:hAnsi="Times New Roman" w:cs="Times New Roman"/>
            <w:sz w:val="24"/>
            <w:szCs w:val="24"/>
          </w:rPr>
          <w:t xml:space="preserve"> </w:t>
        </w:r>
      </w:ins>
    </w:p>
    <w:p w14:paraId="71B869FB" w14:textId="6A13B1F2" w:rsidR="0036255F" w:rsidRPr="0036255F" w:rsidRDefault="0036255F">
      <w:pPr>
        <w:spacing w:line="480" w:lineRule="auto"/>
        <w:contextualSpacing/>
        <w:rPr>
          <w:ins w:id="42" w:author="Deon T. Benton" w:date="2018-11-27T12:03:00Z"/>
          <w:rFonts w:ascii="Times New Roman" w:hAnsi="Times New Roman" w:cs="Times New Roman"/>
          <w:b/>
          <w:sz w:val="24"/>
          <w:szCs w:val="24"/>
          <w:rPrChange w:id="43" w:author="Deon T. Benton" w:date="2018-11-27T12:03:00Z">
            <w:rPr>
              <w:ins w:id="44" w:author="Deon T. Benton" w:date="2018-11-27T12:03:00Z"/>
              <w:rFonts w:ascii="Times New Roman" w:hAnsi="Times New Roman" w:cs="Times New Roman"/>
              <w:sz w:val="24"/>
              <w:szCs w:val="24"/>
            </w:rPr>
          </w:rPrChange>
        </w:rPr>
        <w:pPrChange w:id="45" w:author="Deon T. Benton" w:date="2018-11-27T12:03:00Z">
          <w:pPr>
            <w:spacing w:line="480" w:lineRule="auto"/>
            <w:ind w:firstLine="720"/>
            <w:contextualSpacing/>
          </w:pPr>
        </w:pPrChange>
      </w:pPr>
      <w:ins w:id="46" w:author="Deon T. Benton" w:date="2018-11-27T12:03:00Z">
        <w:r w:rsidRPr="0036255F">
          <w:rPr>
            <w:rFonts w:ascii="Times New Roman" w:hAnsi="Times New Roman" w:cs="Times New Roman"/>
            <w:b/>
            <w:sz w:val="24"/>
            <w:szCs w:val="24"/>
            <w:rPrChange w:id="47" w:author="Deon T. Benton" w:date="2018-11-27T12:03:00Z">
              <w:rPr>
                <w:rFonts w:ascii="Times New Roman" w:hAnsi="Times New Roman" w:cs="Times New Roman"/>
                <w:sz w:val="24"/>
                <w:szCs w:val="24"/>
              </w:rPr>
            </w:rPrChange>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ins>
      <w:ins w:id="48" w:author="Deon T. Benton" w:date="2018-11-28T15:12:00Z">
        <w:r w:rsidR="00157918">
          <w:rPr>
            <w:rFonts w:ascii="Times New Roman" w:hAnsi="Times New Roman" w:cs="Times New Roman"/>
            <w:b/>
            <w:sz w:val="24"/>
            <w:szCs w:val="24"/>
          </w:rPr>
          <w:t>BB</w:t>
        </w:r>
      </w:ins>
      <w:ins w:id="49" w:author="Deon T. Benton" w:date="2018-11-27T12:03:00Z">
        <w:r>
          <w:rPr>
            <w:rFonts w:ascii="Times New Roman" w:hAnsi="Times New Roman" w:cs="Times New Roman"/>
            <w:b/>
            <w:sz w:val="24"/>
            <w:szCs w:val="24"/>
          </w:rPr>
          <w:t xml:space="preserve"> reasoning</w:t>
        </w:r>
      </w:ins>
    </w:p>
    <w:p w14:paraId="7793CD21" w14:textId="38C2D843" w:rsidR="002C3666" w:rsidRDefault="002C3666" w:rsidP="00152736">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sidR="00762DB0">
        <w:rPr>
          <w:rFonts w:ascii="Times New Roman" w:hAnsi="Times New Roman" w:cs="Times New Roman"/>
          <w:sz w:val="24"/>
          <w:szCs w:val="24"/>
        </w:rPr>
        <w:t xml:space="preserve">; </w:t>
      </w:r>
      <w:r w:rsidR="00305A75">
        <w:rPr>
          <w:rFonts w:ascii="Times New Roman" w:hAnsi="Times New Roman" w:cs="Times New Roman"/>
          <w:sz w:val="24"/>
          <w:szCs w:val="24"/>
        </w:rPr>
        <w:t>cf.</w:t>
      </w:r>
      <w:r w:rsidR="00762DB0">
        <w:rPr>
          <w:rFonts w:ascii="Times New Roman" w:hAnsi="Times New Roman" w:cs="Times New Roman"/>
          <w:sz w:val="24"/>
          <w:szCs w:val="24"/>
        </w:rPr>
        <w:t xml:space="preserve"> Sobel &amp; Kirkham, 2005). </w:t>
      </w:r>
      <w:r w:rsidR="0063692C">
        <w:rPr>
          <w:rFonts w:ascii="Times New Roman" w:hAnsi="Times New Roman" w:cs="Times New Roman"/>
          <w:sz w:val="24"/>
          <w:szCs w:val="24"/>
        </w:rPr>
        <w:t>Alt</w:t>
      </w:r>
      <w:r w:rsidR="00A356B4">
        <w:rPr>
          <w:rFonts w:ascii="Times New Roman" w:hAnsi="Times New Roman" w:cs="Times New Roman"/>
          <w:sz w:val="24"/>
          <w:szCs w:val="24"/>
        </w:rPr>
        <w:t>hough</w:t>
      </w:r>
      <w:r w:rsidRPr="002C3666">
        <w:rPr>
          <w:rFonts w:ascii="Times New Roman" w:hAnsi="Times New Roman" w:cs="Times New Roman"/>
          <w:sz w:val="24"/>
          <w:szCs w:val="24"/>
        </w:rPr>
        <w:t xml:space="preserve"> researchers have used a variety of paradigms to examine causal reasoning in </w:t>
      </w:r>
      <w:ins w:id="50" w:author="Benton, Deon" w:date="2023-01-11T12:35:00Z">
        <w:r w:rsidR="008054FA">
          <w:rPr>
            <w:rFonts w:ascii="Times New Roman" w:hAnsi="Times New Roman" w:cs="Times New Roman"/>
            <w:sz w:val="24"/>
            <w:szCs w:val="24"/>
          </w:rPr>
          <w:t>human children</w:t>
        </w:r>
        <w:r w:rsidR="008054FA">
          <w:rPr>
            <w:rFonts w:ascii="Times New Roman" w:hAnsi="Times New Roman" w:cs="Times New Roman"/>
            <w:sz w:val="24"/>
            <w:szCs w:val="24"/>
          </w:rPr>
          <w:t xml:space="preserve"> </w:t>
        </w:r>
      </w:ins>
      <w:r>
        <w:rPr>
          <w:rFonts w:ascii="Times New Roman" w:hAnsi="Times New Roman" w:cs="Times New Roman"/>
          <w:sz w:val="24"/>
          <w:szCs w:val="24"/>
        </w:rPr>
        <w:t>(for a review</w:t>
      </w:r>
      <w:r w:rsidR="00714EE6">
        <w:rPr>
          <w:rFonts w:ascii="Times New Roman" w:hAnsi="Times New Roman" w:cs="Times New Roman"/>
          <w:sz w:val="24"/>
          <w:szCs w:val="24"/>
        </w:rPr>
        <w:t xml:space="preserve"> </w:t>
      </w:r>
      <w:r>
        <w:rPr>
          <w:rFonts w:ascii="Times New Roman" w:hAnsi="Times New Roman" w:cs="Times New Roman"/>
          <w:sz w:val="24"/>
          <w:szCs w:val="24"/>
        </w:rPr>
        <w:t xml:space="preserve">see Bullock, </w:t>
      </w:r>
      <w:r w:rsidRPr="002C3666">
        <w:rPr>
          <w:rFonts w:ascii="Times New Roman" w:hAnsi="Times New Roman" w:cs="Times New Roman"/>
          <w:sz w:val="24"/>
          <w:szCs w:val="24"/>
        </w:rPr>
        <w:t xml:space="preserve">Gelman, &amp; Baillargeon, 1982), here we focus on research that </w:t>
      </w:r>
      <w:r w:rsidR="001C50F5">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sidR="00C956FC">
        <w:rPr>
          <w:rFonts w:ascii="Times New Roman" w:hAnsi="Times New Roman" w:cs="Times New Roman"/>
          <w:sz w:val="24"/>
          <w:szCs w:val="24"/>
        </w:rPr>
        <w:t>We focus on this paradigm</w:t>
      </w:r>
      <w:ins w:id="51" w:author="Deon T. Benton" w:date="2018-11-27T12:12:00Z">
        <w:r w:rsidR="00EB5111">
          <w:rPr>
            <w:rFonts w:ascii="Times New Roman" w:hAnsi="Times New Roman" w:cs="Times New Roman"/>
            <w:sz w:val="24"/>
            <w:szCs w:val="24"/>
          </w:rPr>
          <w:t xml:space="preserve"> for</w:t>
        </w:r>
      </w:ins>
      <w:ins w:id="52" w:author="Benton, Deon" w:date="2023-01-11T12:36:00Z">
        <w:r w:rsidR="001E4667">
          <w:rPr>
            <w:rFonts w:ascii="Times New Roman" w:hAnsi="Times New Roman" w:cs="Times New Roman"/>
            <w:sz w:val="24"/>
            <w:szCs w:val="24"/>
          </w:rPr>
          <w:t xml:space="preserve"> three</w:t>
        </w:r>
      </w:ins>
      <w:ins w:id="53" w:author="Deon T. Benton" w:date="2018-11-27T12:12:00Z">
        <w:r w:rsidR="00EB5111">
          <w:rPr>
            <w:rFonts w:ascii="Times New Roman" w:hAnsi="Times New Roman" w:cs="Times New Roman"/>
            <w:sz w:val="24"/>
            <w:szCs w:val="24"/>
          </w:rPr>
          <w:t xml:space="preserve"> reasons. First,</w:t>
        </w:r>
      </w:ins>
      <w:r w:rsidR="00C956FC">
        <w:rPr>
          <w:rFonts w:ascii="Times New Roman" w:hAnsi="Times New Roman" w:cs="Times New Roman"/>
          <w:sz w:val="24"/>
          <w:szCs w:val="24"/>
        </w:rPr>
        <w:t xml:space="preserve"> </w:t>
      </w:r>
      <w:r w:rsidR="00762619">
        <w:rPr>
          <w:rFonts w:ascii="Times New Roman" w:hAnsi="Times New Roman" w:cs="Times New Roman"/>
          <w:sz w:val="24"/>
          <w:szCs w:val="24"/>
        </w:rPr>
        <w:t>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w:t>
      </w:r>
      <w:r w:rsidR="001B5D9D">
        <w:rPr>
          <w:rFonts w:ascii="Times New Roman" w:hAnsi="Times New Roman" w:cs="Times New Roman"/>
          <w:sz w:val="24"/>
          <w:szCs w:val="24"/>
        </w:rPr>
        <w:t xml:space="preserve">test children’s causal-reasoning abilities </w:t>
      </w:r>
      <w:r w:rsidR="00305A75">
        <w:rPr>
          <w:rFonts w:ascii="Times New Roman" w:hAnsi="Times New Roman" w:cs="Times New Roman"/>
          <w:sz w:val="24"/>
          <w:szCs w:val="24"/>
        </w:rPr>
        <w:t>as well as</w:t>
      </w:r>
      <w:r w:rsidR="001B5D9D">
        <w:rPr>
          <w:rFonts w:ascii="Times New Roman" w:hAnsi="Times New Roman" w:cs="Times New Roman"/>
          <w:sz w:val="24"/>
          <w:szCs w:val="24"/>
        </w:rPr>
        <w:t xml:space="preserve"> </w:t>
      </w:r>
      <w:r w:rsidR="00762619">
        <w:rPr>
          <w:rFonts w:ascii="Times New Roman" w:hAnsi="Times New Roman" w:cs="Times New Roman"/>
          <w:sz w:val="24"/>
          <w:szCs w:val="24"/>
        </w:rPr>
        <w:t xml:space="preserve">to assess </w:t>
      </w:r>
      <w:r w:rsidR="001B5D9D">
        <w:rPr>
          <w:rFonts w:ascii="Times New Roman" w:hAnsi="Times New Roman" w:cs="Times New Roman"/>
          <w:sz w:val="24"/>
          <w:szCs w:val="24"/>
        </w:rPr>
        <w:t xml:space="preserve">their ability to engage in </w:t>
      </w:r>
      <w:ins w:id="54" w:author="Benton, Deon" w:date="2023-01-11T12:36:00Z">
        <w:r w:rsidR="00A966F8">
          <w:rPr>
            <w:rFonts w:ascii="Times New Roman" w:hAnsi="Times New Roman" w:cs="Times New Roman"/>
            <w:sz w:val="24"/>
            <w:szCs w:val="24"/>
          </w:rPr>
          <w:t>backwards-blocking reasoning</w:t>
        </w:r>
      </w:ins>
      <w:r w:rsidR="001B5D9D">
        <w:rPr>
          <w:rFonts w:ascii="Times New Roman" w:hAnsi="Times New Roman" w:cs="Times New Roman"/>
          <w:sz w:val="24"/>
          <w:szCs w:val="24"/>
        </w:rPr>
        <w:t>.</w:t>
      </w:r>
      <w:ins w:id="55" w:author="Deon T. Benton" w:date="2018-11-27T12:12:00Z">
        <w:r w:rsidR="00EB5111">
          <w:rPr>
            <w:rFonts w:ascii="Times New Roman" w:hAnsi="Times New Roman" w:cs="Times New Roman"/>
            <w:sz w:val="24"/>
            <w:szCs w:val="24"/>
          </w:rPr>
          <w:t xml:space="preserve"> Second, versions of this design have been used to evaluate adults’ causal reasoning abilities, which </w:t>
        </w:r>
      </w:ins>
      <w:ins w:id="56" w:author="Deon T. Benton" w:date="2018-11-27T12:21:00Z">
        <w:r w:rsidR="00EB5111">
          <w:rPr>
            <w:rFonts w:ascii="Times New Roman" w:hAnsi="Times New Roman" w:cs="Times New Roman"/>
            <w:sz w:val="24"/>
            <w:szCs w:val="24"/>
          </w:rPr>
          <w:t>may support cross-study and between-age comparisons</w:t>
        </w:r>
      </w:ins>
      <w:ins w:id="57" w:author="Deon T. Benton" w:date="2018-11-27T12:14:00Z">
        <w:r w:rsidR="00EB5111">
          <w:rPr>
            <w:rFonts w:ascii="Times New Roman" w:hAnsi="Times New Roman" w:cs="Times New Roman"/>
            <w:sz w:val="24"/>
            <w:szCs w:val="24"/>
          </w:rPr>
          <w:t>. Third,</w:t>
        </w:r>
      </w:ins>
      <w:r w:rsidR="001B5D9D">
        <w:rPr>
          <w:rFonts w:ascii="Times New Roman" w:hAnsi="Times New Roman" w:cs="Times New Roman"/>
          <w:sz w:val="24"/>
          <w:szCs w:val="24"/>
        </w:rPr>
        <w:t xml:space="preserve"> </w:t>
      </w:r>
      <w:ins w:id="58" w:author="Deon T. Benton" w:date="2018-11-27T12:14:00Z">
        <w:r w:rsidR="00EB5111">
          <w:rPr>
            <w:rFonts w:ascii="Times New Roman" w:hAnsi="Times New Roman" w:cs="Times New Roman"/>
            <w:sz w:val="24"/>
            <w:szCs w:val="24"/>
          </w:rPr>
          <w:t>we</w:t>
        </w:r>
      </w:ins>
      <w:r w:rsidR="001B5D9D">
        <w:rPr>
          <w:rFonts w:ascii="Times New Roman" w:hAnsi="Times New Roman" w:cs="Times New Roman"/>
          <w:sz w:val="24"/>
          <w:szCs w:val="24"/>
        </w:rPr>
        <w:t xml:space="preserve"> focus on </w:t>
      </w:r>
      <w:r w:rsidR="00260E33">
        <w:rPr>
          <w:rFonts w:ascii="Times New Roman" w:hAnsi="Times New Roman" w:cs="Times New Roman"/>
          <w:sz w:val="24"/>
          <w:szCs w:val="24"/>
        </w:rPr>
        <w:t>this paradigm</w:t>
      </w:r>
      <w:r w:rsidR="001B5D9D">
        <w:rPr>
          <w:rFonts w:ascii="Times New Roman" w:hAnsi="Times New Roman" w:cs="Times New Roman"/>
          <w:sz w:val="24"/>
          <w:szCs w:val="24"/>
        </w:rPr>
        <w:t xml:space="preserve"> </w:t>
      </w:r>
      <w:r w:rsidR="00152736">
        <w:rPr>
          <w:rFonts w:ascii="Times New Roman" w:hAnsi="Times New Roman" w:cs="Times New Roman"/>
          <w:sz w:val="24"/>
          <w:szCs w:val="24"/>
        </w:rPr>
        <w:t xml:space="preserve">because the notion that </w:t>
      </w:r>
      <w:ins w:id="59" w:author="Deon T. Benton" w:date="2018-11-27T12:14:00Z">
        <w:r w:rsidR="00EB5111">
          <w:rPr>
            <w:rFonts w:ascii="Times New Roman" w:hAnsi="Times New Roman" w:cs="Times New Roman"/>
            <w:sz w:val="24"/>
            <w:szCs w:val="24"/>
          </w:rPr>
          <w:t xml:space="preserve">human reasoners </w:t>
        </w:r>
      </w:ins>
      <w:r w:rsidR="00152736">
        <w:rPr>
          <w:rFonts w:ascii="Times New Roman" w:hAnsi="Times New Roman" w:cs="Times New Roman"/>
          <w:sz w:val="24"/>
          <w:szCs w:val="24"/>
        </w:rPr>
        <w:t>use Bayesian inference to reason about causal events</w:t>
      </w:r>
      <w:r w:rsidR="00C5272D">
        <w:rPr>
          <w:rFonts w:ascii="Times New Roman" w:hAnsi="Times New Roman" w:cs="Times New Roman"/>
          <w:sz w:val="24"/>
          <w:szCs w:val="24"/>
        </w:rPr>
        <w:t xml:space="preserve"> </w:t>
      </w:r>
      <w:del w:id="60" w:author="Benton, Deon" w:date="2023-01-11T13:37:00Z">
        <w:r w:rsidR="00C5272D" w:rsidDel="0022377B">
          <w:rPr>
            <w:rFonts w:ascii="Times New Roman" w:hAnsi="Times New Roman" w:cs="Times New Roman"/>
            <w:sz w:val="24"/>
            <w:szCs w:val="24"/>
          </w:rPr>
          <w:delText xml:space="preserve">and to engage in </w:delText>
        </w:r>
        <w:r w:rsidR="00341569" w:rsidDel="0022377B">
          <w:rPr>
            <w:rFonts w:ascii="Times New Roman" w:hAnsi="Times New Roman" w:cs="Times New Roman"/>
            <w:sz w:val="24"/>
            <w:szCs w:val="24"/>
          </w:rPr>
          <w:delText>backwards blocking</w:delText>
        </w:r>
      </w:del>
      <w:ins w:id="61" w:author="Deon T. Benton" w:date="2018-11-28T09:20:00Z">
        <w:del w:id="62" w:author="Benton, Deon" w:date="2023-01-11T13:37:00Z">
          <w:r w:rsidR="00AC3A52" w:rsidDel="0022377B">
            <w:rPr>
              <w:rFonts w:ascii="Times New Roman" w:hAnsi="Times New Roman" w:cs="Times New Roman"/>
              <w:sz w:val="24"/>
              <w:szCs w:val="24"/>
            </w:rPr>
            <w:delText>BB</w:delText>
          </w:r>
        </w:del>
      </w:ins>
      <w:del w:id="63" w:author="Benton, Deon" w:date="2023-01-11T13:37:00Z">
        <w:r w:rsidR="00C5272D" w:rsidDel="0022377B">
          <w:rPr>
            <w:rFonts w:ascii="Times New Roman" w:hAnsi="Times New Roman" w:cs="Times New Roman"/>
            <w:sz w:val="24"/>
            <w:szCs w:val="24"/>
          </w:rPr>
          <w:delText xml:space="preserve"> reasoning</w:delText>
        </w:r>
        <w:r w:rsidR="00F42552" w:rsidDel="0022377B">
          <w:rPr>
            <w:rFonts w:ascii="Times New Roman" w:hAnsi="Times New Roman" w:cs="Times New Roman"/>
            <w:sz w:val="24"/>
            <w:szCs w:val="24"/>
          </w:rPr>
          <w:delText xml:space="preserve"> </w:delText>
        </w:r>
        <w:r w:rsidR="00DA6E11" w:rsidDel="0022377B">
          <w:rPr>
            <w:rFonts w:ascii="Times New Roman" w:hAnsi="Times New Roman" w:cs="Times New Roman"/>
            <w:sz w:val="24"/>
            <w:szCs w:val="24"/>
          </w:rPr>
          <w:delText xml:space="preserve">was </w:delText>
        </w:r>
        <w:r w:rsidR="00A93D9C" w:rsidDel="0022377B">
          <w:rPr>
            <w:rFonts w:ascii="Times New Roman" w:hAnsi="Times New Roman" w:cs="Times New Roman"/>
            <w:sz w:val="24"/>
            <w:szCs w:val="24"/>
          </w:rPr>
          <w:delText>developed</w:delText>
        </w:r>
      </w:del>
      <w:ins w:id="64" w:author="Benton, Deon" w:date="2023-01-11T13:37:00Z">
        <w:r w:rsidR="0022377B">
          <w:rPr>
            <w:rFonts w:ascii="Times New Roman" w:hAnsi="Times New Roman" w:cs="Times New Roman"/>
            <w:sz w:val="24"/>
            <w:szCs w:val="24"/>
          </w:rPr>
          <w:t>was introduced within</w:t>
        </w:r>
      </w:ins>
      <w:r w:rsidR="00A93D9C">
        <w:rPr>
          <w:rFonts w:ascii="Times New Roman" w:hAnsi="Times New Roman" w:cs="Times New Roman"/>
          <w:sz w:val="24"/>
          <w:szCs w:val="24"/>
        </w:rPr>
        <w:t xml:space="preserve"> </w:t>
      </w:r>
      <w:del w:id="65" w:author="Benton, Deon" w:date="2023-01-11T13:38:00Z">
        <w:r w:rsidR="00A93D9C" w:rsidDel="0022377B">
          <w:rPr>
            <w:rFonts w:ascii="Times New Roman" w:hAnsi="Times New Roman" w:cs="Times New Roman"/>
            <w:sz w:val="24"/>
            <w:szCs w:val="24"/>
          </w:rPr>
          <w:delText>in the context</w:delText>
        </w:r>
      </w:del>
      <w:ins w:id="66" w:author="Benton, Deon" w:date="2023-01-11T13:38:00Z">
        <w:r w:rsidR="0022377B">
          <w:rPr>
            <w:rFonts w:ascii="Times New Roman" w:hAnsi="Times New Roman" w:cs="Times New Roman"/>
            <w:sz w:val="24"/>
            <w:szCs w:val="24"/>
          </w:rPr>
          <w:t>the context</w:t>
        </w:r>
      </w:ins>
      <w:r w:rsidR="00A93D9C">
        <w:rPr>
          <w:rFonts w:ascii="Times New Roman" w:hAnsi="Times New Roman" w:cs="Times New Roman"/>
          <w:sz w:val="24"/>
          <w:szCs w:val="24"/>
        </w:rPr>
        <w:t xml:space="preserve"> of the blicket-detector </w:t>
      </w:r>
      <w:del w:id="67" w:author="Benton, Deon" w:date="2023-01-11T13:38:00Z">
        <w:r w:rsidR="009A5F36" w:rsidDel="0022377B">
          <w:rPr>
            <w:rFonts w:ascii="Times New Roman" w:hAnsi="Times New Roman" w:cs="Times New Roman"/>
            <w:sz w:val="24"/>
            <w:szCs w:val="24"/>
          </w:rPr>
          <w:delText>paradigm</w:delText>
        </w:r>
        <w:r w:rsidR="00A93D9C" w:rsidDel="0022377B">
          <w:rPr>
            <w:rFonts w:ascii="Times New Roman" w:hAnsi="Times New Roman" w:cs="Times New Roman"/>
            <w:sz w:val="24"/>
            <w:szCs w:val="24"/>
          </w:rPr>
          <w:delText xml:space="preserve"> </w:delText>
        </w:r>
      </w:del>
      <w:ins w:id="68" w:author="Benton, Deon" w:date="2023-01-11T13:38:00Z">
        <w:r w:rsidR="0022377B">
          <w:rPr>
            <w:rFonts w:ascii="Times New Roman" w:hAnsi="Times New Roman" w:cs="Times New Roman"/>
            <w:sz w:val="24"/>
            <w:szCs w:val="24"/>
          </w:rPr>
          <w:t>studies</w:t>
        </w:r>
        <w:r w:rsidR="0022377B">
          <w:rPr>
            <w:rFonts w:ascii="Times New Roman" w:hAnsi="Times New Roman" w:cs="Times New Roman"/>
            <w:sz w:val="24"/>
            <w:szCs w:val="24"/>
          </w:rPr>
          <w:t xml:space="preserve"> </w:t>
        </w:r>
      </w:ins>
      <w:r w:rsidR="00A93D9C">
        <w:rPr>
          <w:rFonts w:ascii="Times New Roman" w:hAnsi="Times New Roman" w:cs="Times New Roman"/>
          <w:sz w:val="24"/>
          <w:szCs w:val="24"/>
        </w:rPr>
        <w:t xml:space="preserve">and </w:t>
      </w:r>
      <w:r w:rsidR="00F12BF0">
        <w:rPr>
          <w:rFonts w:ascii="Times New Roman" w:hAnsi="Times New Roman" w:cs="Times New Roman"/>
          <w:sz w:val="24"/>
          <w:szCs w:val="24"/>
        </w:rPr>
        <w:t>in concert with</w:t>
      </w:r>
      <w:r w:rsidR="00A93D9C">
        <w:rPr>
          <w:rFonts w:ascii="Times New Roman" w:hAnsi="Times New Roman" w:cs="Times New Roman"/>
          <w:sz w:val="24"/>
          <w:szCs w:val="24"/>
        </w:rPr>
        <w:t xml:space="preserve"> </w:t>
      </w:r>
      <w:r w:rsidR="009A5F36">
        <w:rPr>
          <w:rFonts w:ascii="Times New Roman" w:hAnsi="Times New Roman" w:cs="Times New Roman"/>
          <w:sz w:val="24"/>
          <w:szCs w:val="24"/>
        </w:rPr>
        <w:t xml:space="preserve">key </w:t>
      </w:r>
      <w:r w:rsidR="00A93D9C">
        <w:rPr>
          <w:rFonts w:ascii="Times New Roman" w:hAnsi="Times New Roman" w:cs="Times New Roman"/>
          <w:sz w:val="24"/>
          <w:szCs w:val="24"/>
        </w:rPr>
        <w:t xml:space="preserve">advances in computer science, </w:t>
      </w:r>
      <w:r w:rsidR="00A42ECE">
        <w:rPr>
          <w:rFonts w:ascii="Times New Roman" w:hAnsi="Times New Roman" w:cs="Times New Roman"/>
          <w:sz w:val="24"/>
          <w:szCs w:val="24"/>
        </w:rPr>
        <w:t xml:space="preserve">philosophy, </w:t>
      </w:r>
      <w:r w:rsidR="000D2D3C">
        <w:rPr>
          <w:rFonts w:ascii="Times New Roman" w:hAnsi="Times New Roman" w:cs="Times New Roman"/>
          <w:sz w:val="24"/>
          <w:szCs w:val="24"/>
        </w:rPr>
        <w:t>machine learning,</w:t>
      </w:r>
      <w:r w:rsidR="00A42ECE">
        <w:rPr>
          <w:rFonts w:ascii="Times New Roman" w:hAnsi="Times New Roman" w:cs="Times New Roman"/>
          <w:sz w:val="24"/>
          <w:szCs w:val="24"/>
        </w:rPr>
        <w:t xml:space="preserve"> </w:t>
      </w:r>
      <w:r w:rsidR="00EA1E15">
        <w:rPr>
          <w:rFonts w:ascii="Times New Roman" w:hAnsi="Times New Roman" w:cs="Times New Roman"/>
          <w:sz w:val="24"/>
          <w:szCs w:val="24"/>
        </w:rPr>
        <w:t xml:space="preserve">and </w:t>
      </w:r>
      <w:r w:rsidR="00A42ECE">
        <w:rPr>
          <w:rFonts w:ascii="Times New Roman" w:hAnsi="Times New Roman" w:cs="Times New Roman"/>
          <w:sz w:val="24"/>
          <w:szCs w:val="24"/>
        </w:rPr>
        <w:t>statistics</w:t>
      </w:r>
      <w:r w:rsidR="00A93D9C">
        <w:rPr>
          <w:rFonts w:ascii="Times New Roman" w:hAnsi="Times New Roman" w:cs="Times New Roman"/>
          <w:sz w:val="24"/>
          <w:szCs w:val="24"/>
        </w:rPr>
        <w:t xml:space="preserve"> (for a review, see Gopnik et al., 2004</w:t>
      </w:r>
      <w:r w:rsidR="007A6C11">
        <w:rPr>
          <w:rFonts w:ascii="Times New Roman" w:hAnsi="Times New Roman" w:cs="Times New Roman"/>
          <w:sz w:val="24"/>
          <w:szCs w:val="24"/>
        </w:rPr>
        <w:t>)</w:t>
      </w:r>
      <w:r w:rsidR="00DA6E11">
        <w:rPr>
          <w:rFonts w:ascii="Times New Roman" w:hAnsi="Times New Roman" w:cs="Times New Roman"/>
          <w:sz w:val="24"/>
          <w:szCs w:val="24"/>
        </w:rPr>
        <w:t>.</w:t>
      </w:r>
    </w:p>
    <w:p w14:paraId="7C317441" w14:textId="4F066CDF" w:rsidR="00E3186E" w:rsidRDefault="00B26745" w:rsidP="00A563F9">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sidR="00152736">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del w:id="69" w:author="Benton, Deon" w:date="2023-01-11T13:38:00Z">
        <w:r w:rsidRPr="00B26745" w:rsidDel="0022377B">
          <w:rPr>
            <w:rFonts w:ascii="Times New Roman" w:hAnsi="Times New Roman" w:cs="Times New Roman"/>
            <w:sz w:val="24"/>
            <w:szCs w:val="24"/>
          </w:rPr>
          <w:delText>first to</w:delText>
        </w:r>
      </w:del>
      <w:ins w:id="70" w:author="Benton, Deon" w:date="2023-01-11T13:38:00Z">
        <w:r w:rsidR="0022377B">
          <w:rPr>
            <w:rFonts w:ascii="Times New Roman" w:hAnsi="Times New Roman" w:cs="Times New Roman"/>
            <w:sz w:val="24"/>
            <w:szCs w:val="24"/>
          </w:rPr>
          <w:t>to</w:t>
        </w:r>
      </w:ins>
      <w:r w:rsidRPr="00B26745">
        <w:rPr>
          <w:rFonts w:ascii="Times New Roman" w:hAnsi="Times New Roman" w:cs="Times New Roman"/>
          <w:sz w:val="24"/>
          <w:szCs w:val="24"/>
        </w:rPr>
        <w:t xml:space="preserve"> a </w:t>
      </w:r>
      <w:r w:rsidR="006979F8">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w:t>
      </w:r>
      <w:del w:id="71" w:author="Benton, Deon" w:date="2023-01-11T13:38:00Z">
        <w:r w:rsidRPr="00B26745" w:rsidDel="0022377B">
          <w:rPr>
            <w:rFonts w:ascii="Times New Roman" w:hAnsi="Times New Roman" w:cs="Times New Roman"/>
            <w:sz w:val="24"/>
            <w:szCs w:val="24"/>
          </w:rPr>
          <w:delText xml:space="preserve">are </w:delText>
        </w:r>
      </w:del>
      <w:r w:rsidRPr="00B26745">
        <w:rPr>
          <w:rFonts w:ascii="Times New Roman" w:hAnsi="Times New Roman" w:cs="Times New Roman"/>
          <w:sz w:val="24"/>
          <w:szCs w:val="24"/>
        </w:rPr>
        <w:t>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sidR="00E23DA0">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ins w:id="72" w:author="Deon T. Benton" w:date="2018-11-27T12:40:00Z">
        <w:r w:rsidR="008F7746">
          <w:rPr>
            <w:rFonts w:ascii="Times New Roman" w:hAnsi="Times New Roman" w:cs="Times New Roman"/>
            <w:sz w:val="24"/>
            <w:szCs w:val="24"/>
          </w:rPr>
          <w:t>(or not)</w:t>
        </w:r>
      </w:ins>
      <w:r w:rsidRPr="00B26745">
        <w:rPr>
          <w:rFonts w:ascii="Times New Roman" w:hAnsi="Times New Roman" w:cs="Times New Roman"/>
          <w:sz w:val="24"/>
          <w:szCs w:val="24"/>
        </w:rPr>
        <w:t>, children are</w:t>
      </w:r>
      <w:r w:rsidR="006979F8">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t>
      </w:r>
      <w:r w:rsidRPr="00B26745">
        <w:rPr>
          <w:rFonts w:ascii="Times New Roman" w:hAnsi="Times New Roman" w:cs="Times New Roman"/>
          <w:sz w:val="24"/>
          <w:szCs w:val="24"/>
        </w:rPr>
        <w:lastRenderedPageBreak/>
        <w:t xml:space="preserve">which objects are blickets and to </w:t>
      </w:r>
      <w:r w:rsidR="002C3587">
        <w:rPr>
          <w:rFonts w:ascii="Times New Roman" w:hAnsi="Times New Roman" w:cs="Times New Roman"/>
          <w:sz w:val="24"/>
          <w:szCs w:val="24"/>
        </w:rPr>
        <w:t>“</w:t>
      </w:r>
      <w:r w:rsidR="00E23DA0">
        <w:rPr>
          <w:rFonts w:ascii="Times New Roman" w:hAnsi="Times New Roman" w:cs="Times New Roman"/>
          <w:sz w:val="24"/>
          <w:szCs w:val="24"/>
        </w:rPr>
        <w:t>make the machine go</w:t>
      </w:r>
      <w:r w:rsidR="002C3587">
        <w:rPr>
          <w:rFonts w:ascii="Times New Roman" w:hAnsi="Times New Roman" w:cs="Times New Roman"/>
          <w:sz w:val="24"/>
          <w:szCs w:val="24"/>
        </w:rPr>
        <w:t>”</w:t>
      </w:r>
      <w:r w:rsidRPr="00B26745">
        <w:rPr>
          <w:rFonts w:ascii="Times New Roman" w:hAnsi="Times New Roman" w:cs="Times New Roman"/>
          <w:sz w:val="24"/>
          <w:szCs w:val="24"/>
        </w:rPr>
        <w:t xml:space="preserve"> by placing the </w:t>
      </w:r>
      <w:ins w:id="73" w:author="Deon T. Benton" w:date="2018-11-27T12:40:00Z">
        <w:r w:rsidR="008F7746">
          <w:rPr>
            <w:rFonts w:ascii="Times New Roman" w:hAnsi="Times New Roman" w:cs="Times New Roman"/>
            <w:sz w:val="24"/>
            <w:szCs w:val="24"/>
          </w:rPr>
          <w:t>blicket on the machine</w:t>
        </w:r>
      </w:ins>
      <w:r w:rsidRPr="00B26745">
        <w:rPr>
          <w:rFonts w:ascii="Times New Roman" w:hAnsi="Times New Roman" w:cs="Times New Roman"/>
          <w:sz w:val="24"/>
          <w:szCs w:val="24"/>
        </w:rPr>
        <w:t>. This research has demonstrated</w:t>
      </w:r>
      <w:r w:rsidR="003D4D33">
        <w:rPr>
          <w:rFonts w:ascii="Times New Roman" w:hAnsi="Times New Roman" w:cs="Times New Roman"/>
          <w:sz w:val="24"/>
          <w:szCs w:val="24"/>
        </w:rPr>
        <w:t xml:space="preserve"> </w:t>
      </w:r>
      <w:r w:rsidRPr="00B26745">
        <w:rPr>
          <w:rFonts w:ascii="Times New Roman" w:hAnsi="Times New Roman" w:cs="Times New Roman"/>
          <w:sz w:val="24"/>
          <w:szCs w:val="24"/>
        </w:rPr>
        <w:t>that</w:t>
      </w:r>
      <w:ins w:id="74" w:author="Benton, Deon" w:date="2023-01-11T13:42:00Z">
        <w:r w:rsidR="00D12DAF">
          <w:rPr>
            <w:rFonts w:ascii="Times New Roman" w:hAnsi="Times New Roman" w:cs="Times New Roman"/>
            <w:sz w:val="24"/>
            <w:szCs w:val="24"/>
          </w:rPr>
          <w:t xml:space="preserve"> starting at </w:t>
        </w:r>
      </w:ins>
      <w:ins w:id="75" w:author="Benton, Deon" w:date="2023-01-11T13:43:00Z">
        <w:r w:rsidR="00D12DAF">
          <w:rPr>
            <w:rFonts w:ascii="Times New Roman" w:hAnsi="Times New Roman" w:cs="Times New Roman"/>
            <w:sz w:val="24"/>
            <w:szCs w:val="24"/>
          </w:rPr>
          <w:t xml:space="preserve">18 months of age children can use higher-order relational rules to make causal inferences (Benton, Rakison, &amp; Sobel, 2021; </w:t>
        </w:r>
        <w:r w:rsidR="00D12DAF">
          <w:rPr>
            <w:rFonts w:ascii="Times New Roman" w:hAnsi="Times New Roman" w:cs="Times New Roman"/>
            <w:sz w:val="24"/>
            <w:szCs w:val="24"/>
          </w:rPr>
          <w:t>Walker &amp; Gopnik, 2014</w:t>
        </w:r>
        <w:r w:rsidR="00D12DAF">
          <w:rPr>
            <w:rFonts w:ascii="Times New Roman" w:hAnsi="Times New Roman" w:cs="Times New Roman"/>
            <w:sz w:val="24"/>
            <w:szCs w:val="24"/>
          </w:rPr>
          <w:t>)</w:t>
        </w:r>
      </w:ins>
      <w:ins w:id="76" w:author="Benton, Deon" w:date="2023-01-11T13:42:00Z">
        <w:r w:rsidR="00061305">
          <w:rPr>
            <w:rFonts w:ascii="Times New Roman" w:hAnsi="Times New Roman" w:cs="Times New Roman"/>
            <w:sz w:val="24"/>
            <w:szCs w:val="24"/>
          </w:rPr>
          <w:t>. By</w:t>
        </w:r>
      </w:ins>
      <w:r w:rsidRPr="00B26745">
        <w:rPr>
          <w:rFonts w:ascii="Times New Roman" w:hAnsi="Times New Roman" w:cs="Times New Roman"/>
          <w:sz w:val="24"/>
          <w:szCs w:val="24"/>
        </w:rPr>
        <w:t xml:space="preserve"> </w:t>
      </w:r>
      <w:ins w:id="77" w:author="Benton, Deon" w:date="2023-01-11T13:42:00Z">
        <w:r w:rsidR="00061305">
          <w:rPr>
            <w:rFonts w:ascii="Times New Roman" w:hAnsi="Times New Roman" w:cs="Times New Roman"/>
            <w:sz w:val="24"/>
            <w:szCs w:val="24"/>
          </w:rPr>
          <w:t>2 years of age</w:t>
        </w:r>
      </w:ins>
      <w:ins w:id="78" w:author="Benton, Deon" w:date="2023-01-11T13:39:00Z">
        <w:r w:rsidR="0022377B">
          <w:rPr>
            <w:rFonts w:ascii="Times New Roman" w:hAnsi="Times New Roman" w:cs="Times New Roman"/>
            <w:sz w:val="24"/>
            <w:szCs w:val="24"/>
          </w:rPr>
          <w:t xml:space="preserve"> children not only can categorize </w:t>
        </w:r>
      </w:ins>
      <w:ins w:id="79" w:author="Benton, Deon" w:date="2023-01-11T13:42:00Z">
        <w:r w:rsidR="006A1FF2">
          <w:rPr>
            <w:rFonts w:ascii="Times New Roman" w:hAnsi="Times New Roman" w:cs="Times New Roman"/>
            <w:sz w:val="24"/>
            <w:szCs w:val="24"/>
          </w:rPr>
          <w:t>and distinguish blickets from non-blickets</w:t>
        </w:r>
      </w:ins>
      <w:ins w:id="80" w:author="Benton, Deon" w:date="2023-01-11T13:40:00Z">
        <w:r w:rsidR="0022377B">
          <w:rPr>
            <w:rFonts w:ascii="Times New Roman" w:hAnsi="Times New Roman" w:cs="Times New Roman"/>
            <w:sz w:val="24"/>
            <w:szCs w:val="24"/>
          </w:rPr>
          <w:t xml:space="preserve"> </w:t>
        </w:r>
        <w:r w:rsidR="00061305">
          <w:rPr>
            <w:rFonts w:ascii="Times New Roman" w:hAnsi="Times New Roman" w:cs="Times New Roman"/>
            <w:sz w:val="24"/>
            <w:szCs w:val="24"/>
          </w:rPr>
          <w:t>but</w:t>
        </w:r>
      </w:ins>
      <w:ins w:id="81" w:author="Benton, Deon" w:date="2023-01-11T13:42:00Z">
        <w:r w:rsidR="006A1FF2">
          <w:rPr>
            <w:rFonts w:ascii="Times New Roman" w:hAnsi="Times New Roman" w:cs="Times New Roman"/>
            <w:sz w:val="24"/>
            <w:szCs w:val="24"/>
          </w:rPr>
          <w:t xml:space="preserve"> they</w:t>
        </w:r>
      </w:ins>
      <w:r w:rsidRPr="00B26745">
        <w:rPr>
          <w:rFonts w:ascii="Times New Roman" w:hAnsi="Times New Roman" w:cs="Times New Roman"/>
          <w:sz w:val="24"/>
          <w:szCs w:val="24"/>
        </w:rPr>
        <w:t xml:space="preserve"> can use patterns of variation and covariation to make</w:t>
      </w:r>
      <w:r w:rsidR="003D4D33">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sidR="003D4D33">
        <w:rPr>
          <w:rFonts w:ascii="Times New Roman" w:hAnsi="Times New Roman" w:cs="Times New Roman"/>
          <w:sz w:val="24"/>
          <w:szCs w:val="24"/>
        </w:rPr>
        <w:t>and to generate causal interventions</w:t>
      </w:r>
      <w:r w:rsidR="00A563F9">
        <w:rPr>
          <w:rFonts w:ascii="Times New Roman" w:hAnsi="Times New Roman" w:cs="Times New Roman"/>
          <w:sz w:val="24"/>
          <w:szCs w:val="24"/>
        </w:rPr>
        <w:t xml:space="preserve"> (e.g., </w:t>
      </w:r>
      <w:ins w:id="82" w:author="Benton, Deon" w:date="2023-01-11T13:40:00Z">
        <w:r w:rsidR="00061305">
          <w:rPr>
            <w:rFonts w:ascii="Times New Roman" w:hAnsi="Times New Roman" w:cs="Times New Roman"/>
            <w:sz w:val="24"/>
            <w:szCs w:val="24"/>
          </w:rPr>
          <w:t xml:space="preserve">Sobel &amp; Gopnik, 2000; </w:t>
        </w:r>
      </w:ins>
      <w:r w:rsidR="00A563F9">
        <w:rPr>
          <w:rFonts w:ascii="Times New Roman" w:hAnsi="Times New Roman" w:cs="Times New Roman"/>
          <w:sz w:val="24"/>
          <w:szCs w:val="24"/>
        </w:rPr>
        <w:t>Gopnik et al., 2001)</w:t>
      </w:r>
      <w:ins w:id="83" w:author="Benton, Deon" w:date="2023-01-11T13:40:00Z">
        <w:r w:rsidR="00061305">
          <w:rPr>
            <w:rFonts w:ascii="Times New Roman" w:hAnsi="Times New Roman" w:cs="Times New Roman"/>
            <w:sz w:val="24"/>
            <w:szCs w:val="24"/>
          </w:rPr>
          <w:t>.</w:t>
        </w:r>
      </w:ins>
      <w:ins w:id="84" w:author="Benton, Deon" w:date="2023-01-11T13:44:00Z">
        <w:r w:rsidR="00D12DAF">
          <w:rPr>
            <w:rFonts w:ascii="Times New Roman" w:hAnsi="Times New Roman" w:cs="Times New Roman"/>
            <w:sz w:val="24"/>
            <w:szCs w:val="24"/>
          </w:rPr>
          <w:t xml:space="preserve"> In addition, 2-year-olds</w:t>
        </w:r>
      </w:ins>
      <w:ins w:id="85" w:author="Benton, Deon" w:date="2023-01-11T13:40:00Z">
        <w:r w:rsidR="00061305">
          <w:rPr>
            <w:rFonts w:ascii="Times New Roman" w:hAnsi="Times New Roman" w:cs="Times New Roman"/>
            <w:sz w:val="24"/>
            <w:szCs w:val="24"/>
          </w:rPr>
          <w:t xml:space="preserve"> </w:t>
        </w:r>
      </w:ins>
      <w:r w:rsidR="00D12DAF" w:rsidRPr="00B26745">
        <w:rPr>
          <w:rFonts w:ascii="Times New Roman" w:hAnsi="Times New Roman" w:cs="Times New Roman"/>
          <w:sz w:val="24"/>
          <w:szCs w:val="24"/>
        </w:rPr>
        <w:t xml:space="preserve">can design causal interventions based on the observed interventions and actions of others (e.g., Meltzoff, Waismeyer, &amp; Gopnik, 2012). </w:t>
      </w:r>
      <w:ins w:id="86" w:author="Benton, Deon" w:date="2023-01-11T13:40:00Z">
        <w:r w:rsidR="00061305">
          <w:rPr>
            <w:rFonts w:ascii="Times New Roman" w:hAnsi="Times New Roman" w:cs="Times New Roman"/>
            <w:sz w:val="24"/>
            <w:szCs w:val="24"/>
          </w:rPr>
          <w:t>By 3 years of age</w:t>
        </w:r>
      </w:ins>
      <w:r w:rsidR="00A563F9">
        <w:rPr>
          <w:rFonts w:ascii="Times New Roman" w:hAnsi="Times New Roman" w:cs="Times New Roman"/>
          <w:sz w:val="24"/>
          <w:szCs w:val="24"/>
        </w:rPr>
        <w:t xml:space="preserve"> </w:t>
      </w:r>
      <w:ins w:id="87" w:author="Benton, Deon" w:date="2023-01-11T13:40:00Z">
        <w:r w:rsidR="00061305">
          <w:rPr>
            <w:rFonts w:ascii="Times New Roman" w:hAnsi="Times New Roman" w:cs="Times New Roman"/>
            <w:sz w:val="24"/>
            <w:szCs w:val="24"/>
          </w:rPr>
          <w:t>children</w:t>
        </w:r>
      </w:ins>
      <w:ins w:id="88" w:author="Benton, Deon" w:date="2023-01-11T13:49:00Z">
        <w:r w:rsidR="00D9485C">
          <w:rPr>
            <w:rFonts w:ascii="Times New Roman" w:hAnsi="Times New Roman" w:cs="Times New Roman"/>
            <w:sz w:val="24"/>
            <w:szCs w:val="24"/>
          </w:rPr>
          <w:t xml:space="preserve"> show sensitivity to base-rate information in their causal inferences about blickets</w:t>
        </w:r>
      </w:ins>
      <w:ins w:id="89" w:author="Benton, Deon" w:date="2023-01-11T13:51:00Z">
        <w:r w:rsidR="00D9485C">
          <w:rPr>
            <w:rFonts w:ascii="Times New Roman" w:hAnsi="Times New Roman" w:cs="Times New Roman"/>
            <w:sz w:val="24"/>
            <w:szCs w:val="24"/>
          </w:rPr>
          <w:t xml:space="preserve"> </w:t>
        </w:r>
      </w:ins>
      <w:ins w:id="90" w:author="Benton, Deon" w:date="2023-01-11T13:42:00Z">
        <w:r w:rsidR="00061305" w:rsidRPr="00B26745">
          <w:rPr>
            <w:rFonts w:ascii="Times New Roman" w:hAnsi="Times New Roman" w:cs="Times New Roman"/>
            <w:sz w:val="24"/>
            <w:szCs w:val="24"/>
          </w:rPr>
          <w:t>(Sobel, Tenenbaum, &amp; Gopnik, 2004; Sobel &amp; Munro, 2006</w:t>
        </w:r>
        <w:r w:rsidR="00061305">
          <w:rPr>
            <w:rFonts w:ascii="Times New Roman" w:hAnsi="Times New Roman" w:cs="Times New Roman"/>
            <w:sz w:val="24"/>
            <w:szCs w:val="24"/>
          </w:rPr>
          <w:t>)</w:t>
        </w:r>
      </w:ins>
      <w:ins w:id="91" w:author="Benton, Deon" w:date="2023-01-11T13:41:00Z">
        <w:r w:rsidR="00061305">
          <w:rPr>
            <w:rFonts w:ascii="Times New Roman" w:hAnsi="Times New Roman" w:cs="Times New Roman"/>
            <w:sz w:val="24"/>
            <w:szCs w:val="24"/>
          </w:rPr>
          <w:t xml:space="preserve">, and </w:t>
        </w:r>
      </w:ins>
      <w:ins w:id="92" w:author="Benton, Deon" w:date="2023-01-11T13:49:00Z">
        <w:r w:rsidR="00D9485C">
          <w:rPr>
            <w:rFonts w:ascii="Times New Roman" w:hAnsi="Times New Roman" w:cs="Times New Roman"/>
            <w:sz w:val="24"/>
            <w:szCs w:val="24"/>
          </w:rPr>
          <w:t>between</w:t>
        </w:r>
      </w:ins>
      <w:r w:rsidR="00F8644B">
        <w:rPr>
          <w:rFonts w:ascii="Times New Roman" w:hAnsi="Times New Roman" w:cs="Times New Roman"/>
          <w:sz w:val="24"/>
          <w:szCs w:val="24"/>
        </w:rPr>
        <w:t xml:space="preserve"> </w:t>
      </w:r>
      <w:ins w:id="93" w:author="Benton, Deon" w:date="2023-01-11T13:50:00Z">
        <w:r w:rsidR="00D9485C">
          <w:rPr>
            <w:rFonts w:ascii="Times New Roman" w:hAnsi="Times New Roman" w:cs="Times New Roman"/>
            <w:sz w:val="24"/>
            <w:szCs w:val="24"/>
          </w:rPr>
          <w:t xml:space="preserve">3 and 5 years of age they </w:t>
        </w:r>
      </w:ins>
      <w:r w:rsidRPr="00B26745">
        <w:rPr>
          <w:rFonts w:ascii="Times New Roman" w:hAnsi="Times New Roman" w:cs="Times New Roman"/>
          <w:sz w:val="24"/>
          <w:szCs w:val="24"/>
        </w:rPr>
        <w:t>can reason about causes that span multiple domains such as</w:t>
      </w:r>
      <w:ins w:id="94" w:author="Benton, Deon" w:date="2023-01-11T13:50:00Z">
        <w:r w:rsidR="00D9485C">
          <w:rPr>
            <w:rFonts w:ascii="Times New Roman" w:hAnsi="Times New Roman" w:cs="Times New Roman"/>
            <w:sz w:val="24"/>
            <w:szCs w:val="24"/>
          </w:rPr>
          <w:t xml:space="preserve"> the domains of psychology and biology</w:t>
        </w:r>
      </w:ins>
      <w:ins w:id="95" w:author="Benton, Deon" w:date="2023-01-11T13:51:00Z">
        <w:r w:rsidR="00D9485C">
          <w:rPr>
            <w:rFonts w:ascii="Times New Roman" w:hAnsi="Times New Roman" w:cs="Times New Roman"/>
            <w:sz w:val="24"/>
            <w:szCs w:val="24"/>
          </w:rPr>
          <w:t>.</w:t>
        </w:r>
      </w:ins>
      <w:r w:rsidRPr="00B26745">
        <w:rPr>
          <w:rFonts w:ascii="Times New Roman" w:hAnsi="Times New Roman" w:cs="Times New Roman"/>
          <w:sz w:val="24"/>
          <w:szCs w:val="24"/>
        </w:rPr>
        <w:t xml:space="preserve"> </w:t>
      </w:r>
    </w:p>
    <w:p w14:paraId="60B6F135" w14:textId="7F7479EA" w:rsidR="00D81F75" w:rsidRDefault="00D35A58" w:rsidP="003277FB">
      <w:pPr>
        <w:spacing w:line="480" w:lineRule="auto"/>
        <w:ind w:firstLine="720"/>
        <w:contextualSpacing/>
        <w:rPr>
          <w:ins w:id="96" w:author="Benton, Deon" w:date="2023-01-11T15:16:00Z"/>
          <w:rFonts w:ascii="Times New Roman" w:hAnsi="Times New Roman" w:cs="Times New Roman"/>
          <w:sz w:val="24"/>
          <w:szCs w:val="24"/>
        </w:rPr>
      </w:pPr>
      <w:ins w:id="97" w:author="Benton, Deon" w:date="2023-01-11T13:51:00Z">
        <w:r>
          <w:rPr>
            <w:rFonts w:ascii="Times New Roman" w:hAnsi="Times New Roman" w:cs="Times New Roman"/>
            <w:sz w:val="24"/>
            <w:szCs w:val="24"/>
          </w:rPr>
          <w:t>One finding that has garnered significant attention in the devel</w:t>
        </w:r>
      </w:ins>
      <w:ins w:id="98" w:author="Benton, Deon" w:date="2023-01-11T13:52:00Z">
        <w:r>
          <w:rPr>
            <w:rFonts w:ascii="Times New Roman" w:hAnsi="Times New Roman" w:cs="Times New Roman"/>
            <w:sz w:val="24"/>
            <w:szCs w:val="24"/>
          </w:rPr>
          <w:t xml:space="preserve">opmental literature—and one that bears significantly on </w:t>
        </w:r>
      </w:ins>
      <w:ins w:id="99" w:author="Benton, Deon" w:date="2023-01-11T13:53:00Z">
        <w:r>
          <w:rPr>
            <w:rFonts w:ascii="Times New Roman" w:hAnsi="Times New Roman" w:cs="Times New Roman"/>
            <w:sz w:val="24"/>
            <w:szCs w:val="24"/>
          </w:rPr>
          <w:t xml:space="preserve">the question that </w:t>
        </w:r>
        <w:r w:rsidR="005F18BE">
          <w:rPr>
            <w:rFonts w:ascii="Times New Roman" w:hAnsi="Times New Roman" w:cs="Times New Roman"/>
            <w:sz w:val="24"/>
            <w:szCs w:val="24"/>
          </w:rPr>
          <w:t>motivates the present study, which concerns</w:t>
        </w:r>
        <w:r>
          <w:rPr>
            <w:rFonts w:ascii="Times New Roman" w:hAnsi="Times New Roman" w:cs="Times New Roman"/>
            <w:sz w:val="24"/>
            <w:szCs w:val="24"/>
          </w:rPr>
          <w:t xml:space="preserve"> what </w:t>
        </w:r>
      </w:ins>
      <w:ins w:id="100" w:author="Benton, Deon" w:date="2023-01-11T13:54:00Z">
        <w:r w:rsidR="00B84611">
          <w:rPr>
            <w:rFonts w:ascii="Times New Roman" w:hAnsi="Times New Roman" w:cs="Times New Roman"/>
            <w:sz w:val="24"/>
            <w:szCs w:val="24"/>
          </w:rPr>
          <w:t>the cognitive mechanism is by which children reason about causal events</w:t>
        </w:r>
      </w:ins>
      <w:ins w:id="101" w:author="Benton, Deon" w:date="2023-01-11T13:53:00Z">
        <w:r>
          <w:rPr>
            <w:rFonts w:ascii="Times New Roman" w:hAnsi="Times New Roman" w:cs="Times New Roman"/>
            <w:sz w:val="24"/>
            <w:szCs w:val="24"/>
          </w:rPr>
          <w:t>—</w:t>
        </w:r>
      </w:ins>
      <w:ins w:id="102" w:author="Benton, Deon" w:date="2023-01-11T13:52:00Z">
        <w:r>
          <w:rPr>
            <w:rFonts w:ascii="Times New Roman" w:hAnsi="Times New Roman" w:cs="Times New Roman"/>
            <w:sz w:val="24"/>
            <w:szCs w:val="24"/>
          </w:rPr>
          <w:t xml:space="preserve">is that by </w:t>
        </w:r>
      </w:ins>
      <w:r w:rsidR="00E3186E" w:rsidRPr="00E3186E">
        <w:rPr>
          <w:rFonts w:ascii="Times New Roman" w:hAnsi="Times New Roman" w:cs="Times New Roman"/>
          <w:sz w:val="24"/>
          <w:szCs w:val="24"/>
        </w:rPr>
        <w:t>Sobel et al.'s (2004</w:t>
      </w:r>
      <w:ins w:id="103" w:author="Benton, Deon" w:date="2023-01-11T15:38:00Z">
        <w:r w:rsidR="001F35CC">
          <w:rPr>
            <w:rFonts w:ascii="Times New Roman" w:hAnsi="Times New Roman" w:cs="Times New Roman"/>
            <w:sz w:val="24"/>
            <w:szCs w:val="24"/>
          </w:rPr>
          <w:t>; see Griffiths et al. 2011 for related findings</w:t>
        </w:r>
      </w:ins>
      <w:r w:rsidR="00E3186E" w:rsidRPr="00E3186E">
        <w:rPr>
          <w:rFonts w:ascii="Times New Roman" w:hAnsi="Times New Roman" w:cs="Times New Roman"/>
          <w:sz w:val="24"/>
          <w:szCs w:val="24"/>
        </w:rPr>
        <w:t>)</w:t>
      </w:r>
      <w:ins w:id="104" w:author="Benton, Deon" w:date="2023-01-11T13:52:00Z">
        <w:r>
          <w:rPr>
            <w:rFonts w:ascii="Times New Roman" w:hAnsi="Times New Roman" w:cs="Times New Roman"/>
            <w:sz w:val="24"/>
            <w:szCs w:val="24"/>
          </w:rPr>
          <w:t>. These authors</w:t>
        </w:r>
      </w:ins>
      <w:r w:rsidR="00E3186E" w:rsidRPr="00E3186E">
        <w:rPr>
          <w:rFonts w:ascii="Times New Roman" w:hAnsi="Times New Roman" w:cs="Times New Roman"/>
          <w:sz w:val="24"/>
          <w:szCs w:val="24"/>
        </w:rPr>
        <w:t xml:space="preserve"> </w:t>
      </w:r>
      <w:ins w:id="105" w:author="Benton, Deon" w:date="2023-01-11T13:52:00Z">
        <w:r>
          <w:rPr>
            <w:rFonts w:ascii="Times New Roman" w:hAnsi="Times New Roman" w:cs="Times New Roman"/>
            <w:sz w:val="24"/>
            <w:szCs w:val="24"/>
          </w:rPr>
          <w:t>found</w:t>
        </w:r>
      </w:ins>
      <w:r w:rsidR="00E3186E" w:rsidRPr="00E3186E">
        <w:rPr>
          <w:rFonts w:ascii="Times New Roman" w:hAnsi="Times New Roman" w:cs="Times New Roman"/>
          <w:sz w:val="24"/>
          <w:szCs w:val="24"/>
        </w:rPr>
        <w:t xml:space="preserve"> </w:t>
      </w:r>
      <w:ins w:id="106" w:author="Benton, Deon" w:date="2023-01-11T13:59:00Z">
        <w:r w:rsidR="005A04BB">
          <w:rPr>
            <w:rFonts w:ascii="Times New Roman" w:hAnsi="Times New Roman" w:cs="Times New Roman"/>
            <w:sz w:val="24"/>
            <w:szCs w:val="24"/>
          </w:rPr>
          <w:t xml:space="preserve">that </w:t>
        </w:r>
      </w:ins>
      <w:ins w:id="107" w:author="Deon T. Benton" w:date="2018-11-27T12:48:00Z">
        <w:r w:rsidR="004F07E4">
          <w:rPr>
            <w:rFonts w:ascii="Times New Roman" w:hAnsi="Times New Roman" w:cs="Times New Roman"/>
            <w:sz w:val="24"/>
            <w:szCs w:val="24"/>
          </w:rPr>
          <w:t>4-year-old</w:t>
        </w:r>
      </w:ins>
      <w:r w:rsidR="00E3186E" w:rsidRPr="00E3186E">
        <w:rPr>
          <w:rFonts w:ascii="Times New Roman" w:hAnsi="Times New Roman" w:cs="Times New Roman"/>
          <w:sz w:val="24"/>
          <w:szCs w:val="24"/>
        </w:rPr>
        <w:t xml:space="preserve"> children</w:t>
      </w:r>
      <w:ins w:id="108" w:author="Deon T. Benton" w:date="2018-11-27T12:48:00Z">
        <w:r w:rsidR="004F07E4">
          <w:rPr>
            <w:rFonts w:ascii="Times New Roman" w:hAnsi="Times New Roman" w:cs="Times New Roman"/>
            <w:sz w:val="24"/>
            <w:szCs w:val="24"/>
          </w:rPr>
          <w:t>—and to a lesser extent 3-year-old children—</w:t>
        </w:r>
      </w:ins>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engage in</w:t>
      </w:r>
      <w:ins w:id="109" w:author="Benton, Deon" w:date="2023-01-11T13:59:00Z">
        <w:r w:rsidR="005A04BB">
          <w:rPr>
            <w:rFonts w:ascii="Times New Roman" w:hAnsi="Times New Roman" w:cs="Times New Roman"/>
            <w:sz w:val="24"/>
            <w:szCs w:val="24"/>
          </w:rPr>
          <w:t xml:space="preserve"> two forms of retrospective reevaluation</w:t>
        </w:r>
      </w:ins>
      <w:ins w:id="110" w:author="Benton, Deon" w:date="2023-01-11T14:00:00Z">
        <w:r w:rsidR="005A04BB">
          <w:rPr>
            <w:rFonts w:ascii="Times New Roman" w:hAnsi="Times New Roman" w:cs="Times New Roman"/>
            <w:sz w:val="24"/>
            <w:szCs w:val="24"/>
          </w:rPr>
          <w:t>:</w:t>
        </w:r>
      </w:ins>
      <w:r w:rsidR="00BC3756">
        <w:rPr>
          <w:rFonts w:ascii="Times New Roman" w:hAnsi="Times New Roman" w:cs="Times New Roman"/>
          <w:sz w:val="24"/>
          <w:szCs w:val="24"/>
        </w:rPr>
        <w:t xml:space="preserve"> </w:t>
      </w:r>
      <w:ins w:id="111" w:author="Benton, Deon" w:date="2023-01-11T13:59:00Z">
        <w:r w:rsidR="005A04BB">
          <w:rPr>
            <w:rFonts w:ascii="Times New Roman" w:hAnsi="Times New Roman" w:cs="Times New Roman"/>
            <w:sz w:val="24"/>
            <w:szCs w:val="24"/>
          </w:rPr>
          <w:t>backwards-blocking</w:t>
        </w:r>
      </w:ins>
      <w:r w:rsidR="00E3186E" w:rsidRPr="00E3186E">
        <w:rPr>
          <w:rFonts w:ascii="Times New Roman" w:hAnsi="Times New Roman" w:cs="Times New Roman"/>
          <w:sz w:val="24"/>
          <w:szCs w:val="24"/>
        </w:rPr>
        <w:t xml:space="preserve"> reasoning</w:t>
      </w:r>
      <w:ins w:id="112" w:author="Deon Benton" w:date="2018-11-26T21:39:00Z">
        <w:r w:rsidR="00C90B9F">
          <w:rPr>
            <w:rFonts w:ascii="Times New Roman" w:hAnsi="Times New Roman" w:cs="Times New Roman"/>
            <w:sz w:val="24"/>
            <w:szCs w:val="24"/>
          </w:rPr>
          <w:t xml:space="preserve"> (henceforth, BB reasoning)</w:t>
        </w:r>
      </w:ins>
      <w:r w:rsidR="00BC3756">
        <w:rPr>
          <w:rFonts w:ascii="Times New Roman" w:hAnsi="Times New Roman" w:cs="Times New Roman"/>
          <w:sz w:val="24"/>
          <w:szCs w:val="24"/>
        </w:rPr>
        <w:t xml:space="preserve"> and</w:t>
      </w:r>
      <w:ins w:id="113" w:author="Benton, Deon" w:date="2023-01-11T14:00:00Z">
        <w:r w:rsidR="007266A7">
          <w:rPr>
            <w:rFonts w:ascii="Times New Roman" w:hAnsi="Times New Roman" w:cs="Times New Roman"/>
            <w:sz w:val="24"/>
            <w:szCs w:val="24"/>
          </w:rPr>
          <w:t xml:space="preserve"> </w:t>
        </w:r>
      </w:ins>
      <w:r w:rsidR="00BC3756">
        <w:rPr>
          <w:rFonts w:ascii="Times New Roman" w:hAnsi="Times New Roman" w:cs="Times New Roman"/>
          <w:sz w:val="24"/>
          <w:szCs w:val="24"/>
        </w:rPr>
        <w:t>indirect screening-off reasoning (henceforth, IS</w:t>
      </w:r>
      <w:ins w:id="114" w:author="Benton, Deon" w:date="2023-01-11T15:10:00Z">
        <w:r w:rsidR="00486B0F">
          <w:rPr>
            <w:rFonts w:ascii="Times New Roman" w:hAnsi="Times New Roman" w:cs="Times New Roman"/>
            <w:sz w:val="24"/>
            <w:szCs w:val="24"/>
          </w:rPr>
          <w:t>O</w:t>
        </w:r>
      </w:ins>
      <w:r w:rsidR="00BC3756">
        <w:rPr>
          <w:rFonts w:ascii="Times New Roman" w:hAnsi="Times New Roman" w:cs="Times New Roman"/>
          <w:sz w:val="24"/>
          <w:szCs w:val="24"/>
        </w:rPr>
        <w:t xml:space="preserve"> reasoning)</w:t>
      </w:r>
      <w:r w:rsidR="00E3186E" w:rsidRPr="00E3186E">
        <w:rPr>
          <w:rFonts w:ascii="Times New Roman" w:hAnsi="Times New Roman" w:cs="Times New Roman"/>
          <w:sz w:val="24"/>
          <w:szCs w:val="24"/>
        </w:rPr>
        <w:t>.</w:t>
      </w:r>
      <w:ins w:id="115" w:author="Benton, Deon" w:date="2023-01-11T14:00:00Z">
        <w:r w:rsidR="007266A7">
          <w:rPr>
            <w:rFonts w:ascii="Times New Roman" w:hAnsi="Times New Roman" w:cs="Times New Roman"/>
            <w:sz w:val="24"/>
            <w:szCs w:val="24"/>
          </w:rPr>
          <w:t xml:space="preserve"> </w:t>
        </w:r>
      </w:ins>
      <w:ins w:id="116" w:author="Benton, Deon" w:date="2023-01-11T14:08:00Z">
        <w:r w:rsidR="000E28A0">
          <w:rPr>
            <w:rFonts w:ascii="Times New Roman" w:hAnsi="Times New Roman" w:cs="Times New Roman"/>
            <w:sz w:val="24"/>
            <w:szCs w:val="24"/>
          </w:rPr>
          <w:t>It is worth noting</w:t>
        </w:r>
      </w:ins>
      <w:ins w:id="117" w:author="Benton, Deon" w:date="2023-01-11T14:00:00Z">
        <w:r w:rsidR="007266A7">
          <w:rPr>
            <w:rFonts w:ascii="Times New Roman" w:hAnsi="Times New Roman" w:cs="Times New Roman"/>
            <w:sz w:val="24"/>
            <w:szCs w:val="24"/>
          </w:rPr>
          <w:t xml:space="preserve"> that retrospective reevaluation refers to the process whereby learners use current causal information to reevaluate past causal information</w:t>
        </w:r>
      </w:ins>
      <w:ins w:id="118" w:author="Benton, Deon" w:date="2023-01-11T14:01:00Z">
        <w:r w:rsidR="005650A0">
          <w:rPr>
            <w:rFonts w:ascii="Times New Roman" w:hAnsi="Times New Roman" w:cs="Times New Roman"/>
            <w:sz w:val="24"/>
            <w:szCs w:val="24"/>
          </w:rPr>
          <w:t xml:space="preserve"> and is a phenomenon that has been widely reported in human being</w:t>
        </w:r>
        <w:r w:rsidR="00626860">
          <w:rPr>
            <w:rFonts w:ascii="Times New Roman" w:hAnsi="Times New Roman" w:cs="Times New Roman"/>
            <w:sz w:val="24"/>
            <w:szCs w:val="24"/>
          </w:rPr>
          <w:t>s</w:t>
        </w:r>
        <w:r w:rsidR="005650A0">
          <w:rPr>
            <w:rFonts w:ascii="Times New Roman" w:hAnsi="Times New Roman" w:cs="Times New Roman"/>
            <w:sz w:val="24"/>
            <w:szCs w:val="24"/>
          </w:rPr>
          <w:t xml:space="preserve"> (CITE) as well as in animals (CITE)</w:t>
        </w:r>
      </w:ins>
      <w:ins w:id="119" w:author="Benton, Deon" w:date="2023-01-11T14:00:00Z">
        <w:r w:rsidR="007266A7">
          <w:rPr>
            <w:rFonts w:ascii="Times New Roman" w:hAnsi="Times New Roman" w:cs="Times New Roman"/>
            <w:sz w:val="24"/>
            <w:szCs w:val="24"/>
          </w:rPr>
          <w:t xml:space="preserve">. </w:t>
        </w:r>
      </w:ins>
      <w:r w:rsidR="00E3186E" w:rsidRPr="00E3186E">
        <w:rPr>
          <w:rFonts w:ascii="Times New Roman" w:hAnsi="Times New Roman" w:cs="Times New Roman"/>
          <w:sz w:val="24"/>
          <w:szCs w:val="24"/>
        </w:rPr>
        <w:t xml:space="preserve"> </w:t>
      </w:r>
      <w:ins w:id="120" w:author="Benton, Deon" w:date="2023-01-11T14:08:00Z">
        <w:r w:rsidR="00450ECA">
          <w:rPr>
            <w:rFonts w:ascii="Times New Roman" w:hAnsi="Times New Roman" w:cs="Times New Roman"/>
            <w:sz w:val="24"/>
            <w:szCs w:val="24"/>
          </w:rPr>
          <w:t>Children</w:t>
        </w:r>
      </w:ins>
      <w:r w:rsidR="00E3186E" w:rsidRPr="00E3186E">
        <w:rPr>
          <w:rFonts w:ascii="Times New Roman" w:hAnsi="Times New Roman" w:cs="Times New Roman"/>
          <w:sz w:val="24"/>
          <w:szCs w:val="24"/>
        </w:rPr>
        <w:t xml:space="preserve"> were shown initially that </w:t>
      </w:r>
      <w:r w:rsidR="009E1E32">
        <w:rPr>
          <w:rFonts w:ascii="Times New Roman" w:hAnsi="Times New Roman" w:cs="Times New Roman"/>
          <w:sz w:val="24"/>
          <w:szCs w:val="24"/>
        </w:rPr>
        <w:t>two novel objects</w:t>
      </w:r>
      <w:del w:id="121" w:author="Benton, Deon" w:date="2023-01-11T14:09:00Z">
        <w:r w:rsidR="009E1E32" w:rsidDel="004561C3">
          <w:rPr>
            <w:rFonts w:ascii="Times New Roman" w:hAnsi="Times New Roman" w:cs="Times New Roman"/>
            <w:sz w:val="24"/>
            <w:szCs w:val="24"/>
          </w:rPr>
          <w:delText>,</w:delText>
        </w:r>
      </w:del>
      <w:r w:rsidR="00E3186E" w:rsidRPr="00E3186E">
        <w:rPr>
          <w:rFonts w:ascii="Times New Roman" w:hAnsi="Times New Roman" w:cs="Times New Roman"/>
          <w:sz w:val="24"/>
          <w:szCs w:val="24"/>
        </w:rPr>
        <w:t xml:space="preserve"> A and B</w:t>
      </w:r>
      <w:del w:id="122" w:author="Benton, Deon" w:date="2023-01-11T14:09:00Z">
        <w:r w:rsidR="009E1E32" w:rsidDel="004561C3">
          <w:rPr>
            <w:rFonts w:ascii="Times New Roman" w:hAnsi="Times New Roman" w:cs="Times New Roman"/>
            <w:sz w:val="24"/>
            <w:szCs w:val="24"/>
          </w:rPr>
          <w:delText>,</w:delText>
        </w:r>
      </w:del>
      <w:r w:rsidR="009E1E32">
        <w:rPr>
          <w:rFonts w:ascii="Times New Roman" w:hAnsi="Times New Roman" w:cs="Times New Roman"/>
          <w:sz w:val="24"/>
          <w:szCs w:val="24"/>
        </w:rPr>
        <w:t xml:space="preserve"> </w:t>
      </w:r>
      <w:r w:rsidR="00B56EE2">
        <w:rPr>
          <w:rFonts w:ascii="Times New Roman" w:hAnsi="Times New Roman" w:cs="Times New Roman"/>
          <w:sz w:val="24"/>
          <w:szCs w:val="24"/>
        </w:rPr>
        <w:t>together</w:t>
      </w:r>
      <w:r w:rsidR="00B56EE2"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caused the detector </w:t>
      </w:r>
      <w:r w:rsidR="009E1E32">
        <w:rPr>
          <w:rFonts w:ascii="Times New Roman" w:hAnsi="Times New Roman" w:cs="Times New Roman"/>
          <w:sz w:val="24"/>
          <w:szCs w:val="24"/>
        </w:rPr>
        <w:t>to activate</w:t>
      </w:r>
      <w:r w:rsidR="00E3186E" w:rsidRPr="00E3186E">
        <w:rPr>
          <w:rFonts w:ascii="Times New Roman" w:hAnsi="Times New Roman" w:cs="Times New Roman"/>
          <w:sz w:val="24"/>
          <w:szCs w:val="24"/>
        </w:rPr>
        <w:t xml:space="preserve"> </w:t>
      </w:r>
      <w:r w:rsidR="00C152A1">
        <w:rPr>
          <w:rFonts w:ascii="Times New Roman" w:hAnsi="Times New Roman" w:cs="Times New Roman"/>
          <w:sz w:val="24"/>
          <w:szCs w:val="24"/>
        </w:rPr>
        <w:t>and</w:t>
      </w:r>
      <w:r w:rsidR="00E3186E" w:rsidRPr="00E3186E">
        <w:rPr>
          <w:rFonts w:ascii="Times New Roman" w:hAnsi="Times New Roman" w:cs="Times New Roman"/>
          <w:sz w:val="24"/>
          <w:szCs w:val="24"/>
        </w:rPr>
        <w:t xml:space="preserve"> then that object A</w:t>
      </w:r>
      <w:ins w:id="123" w:author="Benton, Deon" w:date="2023-01-11T14:09:00Z">
        <w:r w:rsidR="004561C3">
          <w:rPr>
            <w:rFonts w:ascii="Times New Roman" w:hAnsi="Times New Roman" w:cs="Times New Roman"/>
            <w:sz w:val="24"/>
            <w:szCs w:val="24"/>
          </w:rPr>
          <w:t xml:space="preserve"> alone</w:t>
        </w:r>
      </w:ins>
      <w:r w:rsidR="001D0639">
        <w:rPr>
          <w:rFonts w:ascii="Times New Roman" w:hAnsi="Times New Roman" w:cs="Times New Roman"/>
          <w:sz w:val="24"/>
          <w:szCs w:val="24"/>
        </w:rPr>
        <w:t xml:space="preserve"> either</w:t>
      </w:r>
      <w:r w:rsidR="00E3186E" w:rsidRPr="00E3186E">
        <w:rPr>
          <w:rFonts w:ascii="Times New Roman" w:hAnsi="Times New Roman" w:cs="Times New Roman"/>
          <w:sz w:val="24"/>
          <w:szCs w:val="24"/>
        </w:rPr>
        <w:t xml:space="preserve"> failed to activate the detector (i.e., AB+ A-</w:t>
      </w:r>
      <w:r w:rsidR="00B56EE2">
        <w:rPr>
          <w:rFonts w:ascii="Times New Roman" w:hAnsi="Times New Roman" w:cs="Times New Roman"/>
          <w:sz w:val="24"/>
          <w:szCs w:val="24"/>
        </w:rPr>
        <w:t xml:space="preserve">; </w:t>
      </w:r>
      <w:ins w:id="124" w:author="Deon Benton" w:date="2018-11-26T21:39:00Z">
        <w:r w:rsidR="0049018D">
          <w:rPr>
            <w:rFonts w:ascii="Times New Roman" w:hAnsi="Times New Roman" w:cs="Times New Roman"/>
            <w:sz w:val="24"/>
            <w:szCs w:val="24"/>
          </w:rPr>
          <w:t>IS</w:t>
        </w:r>
      </w:ins>
      <w:r w:rsidR="00B56EE2">
        <w:rPr>
          <w:rFonts w:ascii="Times New Roman" w:hAnsi="Times New Roman" w:cs="Times New Roman"/>
          <w:sz w:val="24"/>
          <w:szCs w:val="24"/>
        </w:rPr>
        <w:t xml:space="preserve"> condition</w:t>
      </w:r>
      <w:r w:rsidR="00E3186E" w:rsidRPr="00E3186E">
        <w:rPr>
          <w:rFonts w:ascii="Times New Roman" w:hAnsi="Times New Roman" w:cs="Times New Roman"/>
          <w:sz w:val="24"/>
          <w:szCs w:val="24"/>
        </w:rPr>
        <w:t>)</w:t>
      </w:r>
      <w:r w:rsidR="001D0639">
        <w:rPr>
          <w:rFonts w:ascii="Times New Roman" w:hAnsi="Times New Roman" w:cs="Times New Roman"/>
          <w:sz w:val="24"/>
          <w:szCs w:val="24"/>
        </w:rPr>
        <w:t xml:space="preserve"> or activated the detector when placed on it (</w:t>
      </w:r>
      <w:r w:rsidR="00F42552">
        <w:rPr>
          <w:rFonts w:ascii="Times New Roman" w:hAnsi="Times New Roman" w:cs="Times New Roman"/>
          <w:sz w:val="24"/>
          <w:szCs w:val="24"/>
        </w:rPr>
        <w:t xml:space="preserve">i.e., AB+, A+; </w:t>
      </w:r>
      <w:ins w:id="125" w:author="Deon T. Benton" w:date="2018-11-28T15:12:00Z">
        <w:del w:id="126" w:author="Benton, Deon" w:date="2023-01-11T15:08:00Z">
          <w:r w:rsidR="00157918" w:rsidDel="00486B0F">
            <w:rPr>
              <w:rFonts w:ascii="Times New Roman" w:hAnsi="Times New Roman" w:cs="Times New Roman"/>
              <w:sz w:val="24"/>
              <w:szCs w:val="24"/>
            </w:rPr>
            <w:delText>BB</w:delText>
          </w:r>
        </w:del>
      </w:ins>
      <w:ins w:id="127" w:author="Deon Benton" w:date="2018-11-26T21:39:00Z">
        <w:r w:rsidR="0049018D">
          <w:rPr>
            <w:rFonts w:ascii="Times New Roman" w:hAnsi="Times New Roman" w:cs="Times New Roman"/>
            <w:sz w:val="24"/>
            <w:szCs w:val="24"/>
          </w:rPr>
          <w:t>BB</w:t>
        </w:r>
      </w:ins>
      <w:r w:rsidR="001D0639">
        <w:rPr>
          <w:rFonts w:ascii="Times New Roman" w:hAnsi="Times New Roman" w:cs="Times New Roman"/>
          <w:sz w:val="24"/>
          <w:szCs w:val="24"/>
        </w:rPr>
        <w:t xml:space="preserve"> </w:t>
      </w:r>
      <w:r w:rsidR="001D0639">
        <w:rPr>
          <w:rFonts w:ascii="Times New Roman" w:hAnsi="Times New Roman" w:cs="Times New Roman"/>
          <w:sz w:val="24"/>
          <w:szCs w:val="24"/>
        </w:rPr>
        <w:lastRenderedPageBreak/>
        <w:t>condition)</w:t>
      </w:r>
      <w:r w:rsidR="00E3186E" w:rsidRPr="00E3186E">
        <w:rPr>
          <w:rFonts w:ascii="Times New Roman" w:hAnsi="Times New Roman" w:cs="Times New Roman"/>
          <w:sz w:val="24"/>
          <w:szCs w:val="24"/>
        </w:rPr>
        <w:t xml:space="preserve">. Children in both conditions were then asked which of the two objects were blickets and to make the machine go by placing </w:t>
      </w:r>
      <w:del w:id="128" w:author="Benton, Deon" w:date="2023-01-11T14:21:00Z">
        <w:r w:rsidR="00E3186E" w:rsidRPr="00E3186E" w:rsidDel="00927194">
          <w:rPr>
            <w:rFonts w:ascii="Times New Roman" w:hAnsi="Times New Roman" w:cs="Times New Roman"/>
            <w:sz w:val="24"/>
            <w:szCs w:val="24"/>
          </w:rPr>
          <w:delText>the appropriate object</w:delText>
        </w:r>
      </w:del>
      <w:ins w:id="129" w:author="Benton, Deon" w:date="2023-01-11T14:21:00Z">
        <w:r w:rsidR="00927194">
          <w:rPr>
            <w:rFonts w:ascii="Times New Roman" w:hAnsi="Times New Roman" w:cs="Times New Roman"/>
            <w:sz w:val="24"/>
            <w:szCs w:val="24"/>
          </w:rPr>
          <w:t>the blicket</w:t>
        </w:r>
      </w:ins>
      <w:r w:rsidR="00E3186E" w:rsidRPr="00E3186E">
        <w:rPr>
          <w:rFonts w:ascii="Times New Roman" w:hAnsi="Times New Roman" w:cs="Times New Roman"/>
          <w:sz w:val="24"/>
          <w:szCs w:val="24"/>
        </w:rPr>
        <w:t xml:space="preserve"> on </w:t>
      </w:r>
      <w:r w:rsidR="00336161">
        <w:rPr>
          <w:rFonts w:ascii="Times New Roman" w:hAnsi="Times New Roman" w:cs="Times New Roman"/>
          <w:sz w:val="24"/>
          <w:szCs w:val="24"/>
        </w:rPr>
        <w:t>the detector</w:t>
      </w:r>
      <w:r w:rsidR="00E3186E" w:rsidRPr="00E3186E">
        <w:rPr>
          <w:rFonts w:ascii="Times New Roman" w:hAnsi="Times New Roman" w:cs="Times New Roman"/>
          <w:sz w:val="24"/>
          <w:szCs w:val="24"/>
        </w:rPr>
        <w:t xml:space="preserve">. It is worth noting that the </w:t>
      </w:r>
      <w:ins w:id="130" w:author="Deon Benton" w:date="2018-11-26T21:39:00Z">
        <w:r w:rsidR="0049018D">
          <w:rPr>
            <w:rFonts w:ascii="Times New Roman" w:hAnsi="Times New Roman" w:cs="Times New Roman"/>
            <w:sz w:val="24"/>
            <w:szCs w:val="24"/>
          </w:rPr>
          <w:t>BB</w:t>
        </w:r>
      </w:ins>
      <w:r w:rsidR="00E3186E" w:rsidRPr="00E3186E">
        <w:rPr>
          <w:rFonts w:ascii="Times New Roman" w:hAnsi="Times New Roman" w:cs="Times New Roman"/>
          <w:sz w:val="24"/>
          <w:szCs w:val="24"/>
        </w:rPr>
        <w:t xml:space="preserve"> condition is so called because after observing that A alone can activate the detector, </w:t>
      </w:r>
      <w:r w:rsidR="00A80B26">
        <w:rPr>
          <w:rFonts w:ascii="Times New Roman" w:hAnsi="Times New Roman" w:cs="Times New Roman"/>
          <w:sz w:val="24"/>
          <w:szCs w:val="24"/>
        </w:rPr>
        <w:t xml:space="preserve">children who engage in </w:t>
      </w:r>
      <w:ins w:id="131" w:author="Deon Benton" w:date="2018-11-26T21:39:00Z">
        <w:r w:rsidR="00F0366D">
          <w:rPr>
            <w:rFonts w:ascii="Times New Roman" w:hAnsi="Times New Roman" w:cs="Times New Roman"/>
            <w:sz w:val="24"/>
            <w:szCs w:val="24"/>
          </w:rPr>
          <w:t>this</w:t>
        </w:r>
      </w:ins>
      <w:ins w:id="132" w:author="Deon Benton" w:date="2018-11-26T21:40:00Z">
        <w:r w:rsidR="00F0366D">
          <w:rPr>
            <w:rFonts w:ascii="Times New Roman" w:hAnsi="Times New Roman" w:cs="Times New Roman"/>
            <w:sz w:val="24"/>
            <w:szCs w:val="24"/>
          </w:rPr>
          <w:t xml:space="preserve"> form of reasoning</w:t>
        </w:r>
      </w:ins>
      <w:r w:rsidR="00A80B26">
        <w:rPr>
          <w:rFonts w:ascii="Times New Roman" w:hAnsi="Times New Roman" w:cs="Times New Roman"/>
          <w:sz w:val="24"/>
          <w:szCs w:val="24"/>
        </w:rPr>
        <w:t xml:space="preserve"> are</w:t>
      </w:r>
      <w:r w:rsidR="00E3186E" w:rsidRPr="00E3186E">
        <w:rPr>
          <w:rFonts w:ascii="Times New Roman" w:hAnsi="Times New Roman" w:cs="Times New Roman"/>
          <w:sz w:val="24"/>
          <w:szCs w:val="24"/>
        </w:rPr>
        <w:t xml:space="preserve"> thought </w:t>
      </w:r>
      <w:ins w:id="133" w:author="Deon Benton" w:date="2018-11-26T21:40:00Z">
        <w:r w:rsidR="00F0366D">
          <w:rPr>
            <w:rFonts w:ascii="Times New Roman" w:hAnsi="Times New Roman" w:cs="Times New Roman"/>
            <w:sz w:val="24"/>
            <w:szCs w:val="24"/>
          </w:rPr>
          <w:t>retrospectively to</w:t>
        </w:r>
      </w:ins>
      <w:r w:rsidR="00E3186E" w:rsidRPr="00E3186E">
        <w:rPr>
          <w:rFonts w:ascii="Times New Roman" w:hAnsi="Times New Roman" w:cs="Times New Roman"/>
          <w:sz w:val="24"/>
          <w:szCs w:val="24"/>
        </w:rPr>
        <w:t xml:space="preserve"> </w:t>
      </w:r>
      <w:ins w:id="134" w:author="Benton, Deon" w:date="2023-01-11T15:09:00Z">
        <w:r w:rsidR="00486B0F">
          <w:rPr>
            <w:rFonts w:ascii="Times New Roman" w:hAnsi="Times New Roman" w:cs="Times New Roman"/>
            <w:sz w:val="24"/>
            <w:szCs w:val="24"/>
          </w:rPr>
          <w:t>disregard or block object B</w:t>
        </w:r>
      </w:ins>
      <w:r w:rsidR="00B655B9">
        <w:rPr>
          <w:rFonts w:ascii="Times New Roman" w:hAnsi="Times New Roman" w:cs="Times New Roman"/>
          <w:sz w:val="24"/>
          <w:szCs w:val="24"/>
        </w:rPr>
        <w:t xml:space="preserve"> as a potential cause because </w:t>
      </w:r>
      <w:ins w:id="135" w:author="Benton, Deon" w:date="2023-01-11T15:09:00Z">
        <w:r w:rsidR="00486B0F">
          <w:rPr>
            <w:rFonts w:ascii="Times New Roman" w:hAnsi="Times New Roman" w:cs="Times New Roman"/>
            <w:sz w:val="24"/>
            <w:szCs w:val="24"/>
          </w:rPr>
          <w:t xml:space="preserve">A was shown </w:t>
        </w:r>
      </w:ins>
      <w:ins w:id="136" w:author="Benton, Deon" w:date="2023-01-11T15:10:00Z">
        <w:r w:rsidR="00486B0F">
          <w:rPr>
            <w:rFonts w:ascii="Times New Roman" w:hAnsi="Times New Roman" w:cs="Times New Roman"/>
            <w:sz w:val="24"/>
            <w:szCs w:val="24"/>
          </w:rPr>
          <w:t>unequivocally to produce the effect</w:t>
        </w:r>
      </w:ins>
      <w:ins w:id="137" w:author="Deon Benton" w:date="2018-11-26T21:40:00Z">
        <w:r w:rsidR="00F0366D">
          <w:rPr>
            <w:rFonts w:ascii="Times New Roman" w:hAnsi="Times New Roman" w:cs="Times New Roman"/>
            <w:sz w:val="24"/>
            <w:szCs w:val="24"/>
          </w:rPr>
          <w:t>.</w:t>
        </w:r>
        <w:r w:rsidR="00F0366D" w:rsidRPr="00E3186E">
          <w:rPr>
            <w:rFonts w:ascii="Times New Roman" w:hAnsi="Times New Roman" w:cs="Times New Roman"/>
            <w:sz w:val="24"/>
            <w:szCs w:val="24"/>
          </w:rPr>
          <w:t xml:space="preserve"> </w:t>
        </w:r>
        <w:r w:rsidR="00F0366D">
          <w:rPr>
            <w:rFonts w:ascii="Times New Roman" w:hAnsi="Times New Roman" w:cs="Times New Roman"/>
            <w:sz w:val="24"/>
            <w:szCs w:val="24"/>
          </w:rPr>
          <w:t>In contrast, the</w:t>
        </w:r>
      </w:ins>
      <w:r w:rsidR="00E3186E" w:rsidRPr="00E3186E">
        <w:rPr>
          <w:rFonts w:ascii="Times New Roman" w:hAnsi="Times New Roman" w:cs="Times New Roman"/>
          <w:sz w:val="24"/>
          <w:szCs w:val="24"/>
        </w:rPr>
        <w:t xml:space="preserve"> IS</w:t>
      </w:r>
      <w:ins w:id="138" w:author="Benton, Deon" w:date="2023-01-11T15:10:00Z">
        <w:r w:rsidR="00486B0F">
          <w:rPr>
            <w:rFonts w:ascii="Times New Roman" w:hAnsi="Times New Roman" w:cs="Times New Roman"/>
            <w:sz w:val="24"/>
            <w:szCs w:val="24"/>
          </w:rPr>
          <w:t>O</w:t>
        </w:r>
      </w:ins>
      <w:r w:rsidR="00E3186E" w:rsidRPr="00E3186E">
        <w:rPr>
          <w:rFonts w:ascii="Times New Roman" w:hAnsi="Times New Roman" w:cs="Times New Roman"/>
          <w:sz w:val="24"/>
          <w:szCs w:val="24"/>
        </w:rPr>
        <w:t xml:space="preserve"> condition is so-called because B is assumed </w:t>
      </w:r>
      <w:r w:rsidR="00E968B3">
        <w:rPr>
          <w:rFonts w:ascii="Times New Roman" w:hAnsi="Times New Roman" w:cs="Times New Roman"/>
          <w:sz w:val="24"/>
          <w:szCs w:val="24"/>
        </w:rPr>
        <w:t xml:space="preserve">indirectly </w:t>
      </w:r>
      <w:r w:rsidR="00E3186E" w:rsidRPr="00E3186E">
        <w:rPr>
          <w:rFonts w:ascii="Times New Roman" w:hAnsi="Times New Roman" w:cs="Times New Roman"/>
          <w:sz w:val="24"/>
          <w:szCs w:val="24"/>
        </w:rPr>
        <w:t>to "screen off" or to block object A</w:t>
      </w:r>
      <w:ins w:id="139" w:author="Benton, Deon" w:date="2023-01-11T15:12:00Z">
        <w:r w:rsidR="00410004">
          <w:rPr>
            <w:rFonts w:ascii="Times New Roman" w:hAnsi="Times New Roman" w:cs="Times New Roman"/>
            <w:sz w:val="24"/>
            <w:szCs w:val="24"/>
          </w:rPr>
          <w:t xml:space="preserve"> </w:t>
        </w:r>
      </w:ins>
      <w:ins w:id="140" w:author="Benton, Deon" w:date="2023-01-11T15:13:00Z">
        <w:r w:rsidR="00410004">
          <w:rPr>
            <w:rFonts w:ascii="Times New Roman" w:hAnsi="Times New Roman" w:cs="Times New Roman"/>
            <w:sz w:val="24"/>
            <w:szCs w:val="24"/>
          </w:rPr>
          <w:t>as a potential cause given that A alone failed to activate the machine</w:t>
        </w:r>
      </w:ins>
      <w:r w:rsidR="00E3186E" w:rsidRPr="00E3186E">
        <w:rPr>
          <w:rFonts w:ascii="Times New Roman" w:hAnsi="Times New Roman" w:cs="Times New Roman"/>
          <w:sz w:val="24"/>
          <w:szCs w:val="24"/>
        </w:rPr>
        <w:t xml:space="preserve"> from being considered to be a cause when A alone fails to activate the detector.</w:t>
      </w:r>
      <w:ins w:id="141" w:author="Deon T. Benton" w:date="2018-11-27T12:46:00Z">
        <w:r w:rsidR="00EB1452">
          <w:rPr>
            <w:rFonts w:ascii="Times New Roman" w:hAnsi="Times New Roman" w:cs="Times New Roman"/>
            <w:sz w:val="24"/>
            <w:szCs w:val="24"/>
          </w:rPr>
          <w:t xml:space="preserve"> </w:t>
        </w:r>
      </w:ins>
    </w:p>
    <w:p w14:paraId="1045D8D4" w14:textId="57AF246A" w:rsidR="00C318FD" w:rsidDel="00BE10E2" w:rsidRDefault="00D81F75" w:rsidP="004E624E">
      <w:pPr>
        <w:spacing w:line="480" w:lineRule="auto"/>
        <w:ind w:firstLine="720"/>
        <w:contextualSpacing/>
        <w:rPr>
          <w:del w:id="142" w:author="Deon T. Benton" w:date="2018-11-27T13:22:00Z"/>
          <w:rFonts w:ascii="Times New Roman" w:hAnsi="Times New Roman" w:cs="Times New Roman"/>
          <w:sz w:val="24"/>
          <w:szCs w:val="24"/>
        </w:rPr>
      </w:pPr>
      <w:ins w:id="143" w:author="Benton, Deon" w:date="2023-01-11T15:16:00Z">
        <w:r>
          <w:rPr>
            <w:rFonts w:ascii="Times New Roman" w:hAnsi="Times New Roman" w:cs="Times New Roman"/>
            <w:sz w:val="24"/>
            <w:szCs w:val="24"/>
          </w:rPr>
          <w:t>Sobel et al. (2004) found that</w:t>
        </w:r>
      </w:ins>
      <w:ins w:id="144" w:author="Deon T. Benton" w:date="2018-11-27T13:18:00Z">
        <w:r w:rsidR="00BE10E2" w:rsidRPr="00AF45AE">
          <w:rPr>
            <w:rFonts w:ascii="Times New Roman" w:hAnsi="Times New Roman" w:cs="Times New Roman"/>
            <w:sz w:val="24"/>
            <w:szCs w:val="24"/>
          </w:rPr>
          <w:t xml:space="preserv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w:t>
        </w:r>
      </w:ins>
      <w:ins w:id="145" w:author="Benton, Deon" w:date="2023-01-11T15:16:00Z">
        <w:r>
          <w:rPr>
            <w:rFonts w:ascii="Times New Roman" w:hAnsi="Times New Roman" w:cs="Times New Roman"/>
            <w:sz w:val="24"/>
            <w:szCs w:val="24"/>
          </w:rPr>
          <w:t>,</w:t>
        </w:r>
      </w:ins>
      <w:ins w:id="146" w:author="Deon T. Benton" w:date="2018-11-27T13:18:00Z">
        <w:r w:rsidR="00BE10E2" w:rsidRPr="00AF45AE">
          <w:rPr>
            <w:rFonts w:ascii="Times New Roman" w:hAnsi="Times New Roman" w:cs="Times New Roman"/>
            <w:sz w:val="24"/>
            <w:szCs w:val="24"/>
          </w:rPr>
          <w:t xml:space="preserve"> 3-year-olds</w:t>
        </w:r>
        <w:r w:rsidR="00BE10E2">
          <w:rPr>
            <w:rFonts w:ascii="Times New Roman" w:hAnsi="Times New Roman" w:cs="Times New Roman"/>
            <w:sz w:val="24"/>
            <w:szCs w:val="24"/>
          </w:rPr>
          <w:t>—</w:t>
        </w:r>
      </w:ins>
      <w:ins w:id="147" w:author="Benton, Deon" w:date="2023-01-11T15:16:00Z">
        <w:r w:rsidR="0084676F">
          <w:rPr>
            <w:rFonts w:ascii="Times New Roman" w:hAnsi="Times New Roman" w:cs="Times New Roman"/>
            <w:sz w:val="24"/>
            <w:szCs w:val="24"/>
          </w:rPr>
          <w:t xml:space="preserve">indicated </w:t>
        </w:r>
      </w:ins>
      <w:ins w:id="148" w:author="Benton, Deon" w:date="2023-01-11T15:17:00Z">
        <w:r w:rsidR="0084676F">
          <w:rPr>
            <w:rFonts w:ascii="Times New Roman" w:hAnsi="Times New Roman" w:cs="Times New Roman"/>
            <w:sz w:val="24"/>
            <w:szCs w:val="24"/>
          </w:rPr>
          <w:t xml:space="preserve">through their verbal responses and intervention actions </w:t>
        </w:r>
      </w:ins>
      <w:ins w:id="149" w:author="Benton, Deon" w:date="2023-01-11T15:16:00Z">
        <w:r w:rsidR="0084676F">
          <w:rPr>
            <w:rFonts w:ascii="Times New Roman" w:hAnsi="Times New Roman" w:cs="Times New Roman"/>
            <w:sz w:val="24"/>
            <w:szCs w:val="24"/>
          </w:rPr>
          <w:t>that object B, but not object A, was the bli</w:t>
        </w:r>
      </w:ins>
      <w:ins w:id="150" w:author="Benton, Deon" w:date="2023-01-11T15:17:00Z">
        <w:r w:rsidR="0084676F">
          <w:rPr>
            <w:rFonts w:ascii="Times New Roman" w:hAnsi="Times New Roman" w:cs="Times New Roman"/>
            <w:sz w:val="24"/>
            <w:szCs w:val="24"/>
          </w:rPr>
          <w:t>cket in the ISO condition, whereas the same-age children in the BB condition indicated t</w:t>
        </w:r>
      </w:ins>
      <w:ins w:id="151" w:author="Benton, Deon" w:date="2023-01-11T15:18:00Z">
        <w:r w:rsidR="0084676F">
          <w:rPr>
            <w:rFonts w:ascii="Times New Roman" w:hAnsi="Times New Roman" w:cs="Times New Roman"/>
            <w:sz w:val="24"/>
            <w:szCs w:val="24"/>
          </w:rPr>
          <w:t xml:space="preserve">hat object A, but not object B, was a blicket. Both patterns of responses </w:t>
        </w:r>
      </w:ins>
      <w:ins w:id="152" w:author="Benton, Deon" w:date="2023-01-11T15:29:00Z">
        <w:r w:rsidR="00F43B2D">
          <w:rPr>
            <w:rFonts w:ascii="Times New Roman" w:hAnsi="Times New Roman" w:cs="Times New Roman"/>
            <w:sz w:val="24"/>
            <w:szCs w:val="24"/>
          </w:rPr>
          <w:t xml:space="preserve">would </w:t>
        </w:r>
      </w:ins>
      <w:ins w:id="153" w:author="Benton, Deon" w:date="2023-01-11T15:32:00Z">
        <w:r w:rsidR="00A03D4B">
          <w:rPr>
            <w:rFonts w:ascii="Times New Roman" w:hAnsi="Times New Roman" w:cs="Times New Roman"/>
            <w:sz w:val="24"/>
            <w:szCs w:val="24"/>
          </w:rPr>
          <w:t>b</w:t>
        </w:r>
      </w:ins>
      <w:ins w:id="154" w:author="Benton, Deon" w:date="2023-01-11T15:29:00Z">
        <w:r w:rsidR="00F43B2D">
          <w:rPr>
            <w:rFonts w:ascii="Times New Roman" w:hAnsi="Times New Roman" w:cs="Times New Roman"/>
            <w:sz w:val="24"/>
            <w:szCs w:val="24"/>
          </w:rPr>
          <w:t>e</w:t>
        </w:r>
      </w:ins>
      <w:ins w:id="155" w:author="Benton, Deon" w:date="2023-01-11T15:18:00Z">
        <w:r w:rsidR="0084676F">
          <w:rPr>
            <w:rFonts w:ascii="Times New Roman" w:hAnsi="Times New Roman" w:cs="Times New Roman"/>
            <w:sz w:val="24"/>
            <w:szCs w:val="24"/>
          </w:rPr>
          <w:t xml:space="preserve"> expected if children engaged in retrospective reevaluation.</w:t>
        </w:r>
      </w:ins>
      <w:ins w:id="156" w:author="Benton, Deon" w:date="2023-01-11T15:32:00Z">
        <w:r w:rsidR="00A03D4B">
          <w:rPr>
            <w:rFonts w:ascii="Times New Roman" w:hAnsi="Times New Roman" w:cs="Times New Roman"/>
            <w:sz w:val="24"/>
            <w:szCs w:val="24"/>
          </w:rPr>
          <w:t xml:space="preserve"> Crucially,</w:t>
        </w:r>
      </w:ins>
      <w:ins w:id="157" w:author="Benton, Deon" w:date="2023-01-11T15:33:00Z">
        <w:r w:rsidR="00A03D4B">
          <w:rPr>
            <w:rFonts w:ascii="Times New Roman" w:hAnsi="Times New Roman" w:cs="Times New Roman"/>
            <w:sz w:val="24"/>
            <w:szCs w:val="24"/>
          </w:rPr>
          <w:t xml:space="preserve"> 4-year-olds treated object A from the ISO trials as less of a blicket than object B from the BB trials.</w:t>
        </w:r>
      </w:ins>
      <w:ins w:id="158" w:author="Benton, Deon" w:date="2023-01-11T15:34:00Z">
        <w:r w:rsidR="00A03D4B">
          <w:rPr>
            <w:rFonts w:ascii="Times New Roman" w:hAnsi="Times New Roman" w:cs="Times New Roman"/>
            <w:sz w:val="24"/>
            <w:szCs w:val="24"/>
          </w:rPr>
          <w:t xml:space="preserve"> This finding was interpreted as evidence for BB reasoning.</w:t>
        </w:r>
      </w:ins>
      <w:ins w:id="159" w:author="Deon T. Benton" w:date="2018-11-27T13:18:00Z">
        <w:r w:rsidR="00BE10E2" w:rsidRPr="00AF45AE">
          <w:rPr>
            <w:rFonts w:ascii="Times New Roman" w:hAnsi="Times New Roman" w:cs="Times New Roman"/>
            <w:sz w:val="24"/>
            <w:szCs w:val="24"/>
          </w:rPr>
          <w:t xml:space="preserve"> </w:t>
        </w:r>
      </w:ins>
      <w:ins w:id="160" w:author="Deon T. Benton" w:date="2018-11-27T13:22:00Z">
        <w:r w:rsidR="00BE10E2">
          <w:rPr>
            <w:rFonts w:ascii="Times New Roman" w:hAnsi="Times New Roman" w:cs="Times New Roman"/>
            <w:sz w:val="24"/>
            <w:szCs w:val="24"/>
          </w:rPr>
          <w:t xml:space="preserve">Subsequent research by Sobel and Munro (2009) found that 3-year-olds, like the 4-year-olds in Sobel et al. (2004), </w:t>
        </w:r>
      </w:ins>
      <w:ins w:id="161" w:author="Deon T. Benton" w:date="2018-11-27T13:23:00Z">
        <w:r w:rsidR="00BE10E2">
          <w:rPr>
            <w:rFonts w:ascii="Times New Roman" w:hAnsi="Times New Roman" w:cs="Times New Roman"/>
            <w:sz w:val="24"/>
            <w:szCs w:val="24"/>
          </w:rPr>
          <w:t>could engage in BB reasoning</w:t>
        </w:r>
      </w:ins>
      <w:ins w:id="162" w:author="Benton, Deon" w:date="2023-01-11T15:35:00Z">
        <w:r w:rsidR="004E624E">
          <w:rPr>
            <w:rFonts w:ascii="Times New Roman" w:hAnsi="Times New Roman" w:cs="Times New Roman"/>
            <w:sz w:val="24"/>
            <w:szCs w:val="24"/>
          </w:rPr>
          <w:t xml:space="preserve">—where </w:t>
        </w:r>
        <w:r w:rsidR="00BF68FE">
          <w:rPr>
            <w:rFonts w:ascii="Times New Roman" w:hAnsi="Times New Roman" w:cs="Times New Roman"/>
            <w:sz w:val="24"/>
            <w:szCs w:val="24"/>
          </w:rPr>
          <w:t>a difference in treatment of object A between the BB and ISO conditions was used as evidence for such reasoning--</w:t>
        </w:r>
      </w:ins>
      <w:ins w:id="163" w:author="Deon T. Benton" w:date="2018-11-27T13:23:00Z">
        <w:del w:id="164" w:author="Benton, Deon" w:date="2023-01-11T15:35:00Z">
          <w:r w:rsidR="00BE10E2" w:rsidDel="00BF68FE">
            <w:rPr>
              <w:rFonts w:ascii="Times New Roman" w:hAnsi="Times New Roman" w:cs="Times New Roman"/>
              <w:sz w:val="24"/>
              <w:szCs w:val="24"/>
            </w:rPr>
            <w:delText xml:space="preserve"> </w:delText>
          </w:r>
        </w:del>
        <w:r w:rsidR="00BE10E2">
          <w:rPr>
            <w:rFonts w:ascii="Times New Roman" w:hAnsi="Times New Roman" w:cs="Times New Roman"/>
            <w:sz w:val="24"/>
            <w:szCs w:val="24"/>
          </w:rPr>
          <w:t>and could</w:t>
        </w:r>
      </w:ins>
      <w:ins w:id="165" w:author="Benton, Deon" w:date="2023-01-11T15:36:00Z">
        <w:r w:rsidR="00BF68FE">
          <w:rPr>
            <w:rFonts w:ascii="Times New Roman" w:hAnsi="Times New Roman" w:cs="Times New Roman"/>
            <w:sz w:val="24"/>
            <w:szCs w:val="24"/>
          </w:rPr>
          <w:t xml:space="preserve"> also</w:t>
        </w:r>
      </w:ins>
      <w:ins w:id="166" w:author="Deon T. Benton" w:date="2018-11-27T13:23:00Z">
        <w:r w:rsidR="00BE10E2">
          <w:rPr>
            <w:rFonts w:ascii="Times New Roman" w:hAnsi="Times New Roman" w:cs="Times New Roman"/>
            <w:sz w:val="24"/>
            <w:szCs w:val="24"/>
          </w:rPr>
          <w:t xml:space="preserve"> use base-rate information</w:t>
        </w:r>
      </w:ins>
      <w:ins w:id="167" w:author="Deon T. Benton" w:date="2018-11-27T13:22:00Z">
        <w:r w:rsidR="00BE10E2">
          <w:rPr>
            <w:rFonts w:ascii="Times New Roman" w:hAnsi="Times New Roman" w:cs="Times New Roman"/>
            <w:sz w:val="24"/>
            <w:szCs w:val="24"/>
          </w:rPr>
          <w:t xml:space="preserve"> if the activation of the detector </w:t>
        </w:r>
      </w:ins>
      <w:ins w:id="168" w:author="Benton, Deon" w:date="2023-01-11T15:36:00Z">
        <w:r w:rsidR="00BF68FE">
          <w:rPr>
            <w:rFonts w:ascii="Times New Roman" w:hAnsi="Times New Roman" w:cs="Times New Roman"/>
            <w:sz w:val="24"/>
            <w:szCs w:val="24"/>
          </w:rPr>
          <w:t>was presented as machine with desires rather than a generic machine that worked mechanically.</w:t>
        </w:r>
      </w:ins>
      <w:ins w:id="169" w:author="Deon T. Benton" w:date="2018-11-27T13:22:00Z">
        <w:r w:rsidR="00BE10E2">
          <w:rPr>
            <w:rFonts w:ascii="Times New Roman" w:hAnsi="Times New Roman" w:cs="Times New Roman"/>
            <w:sz w:val="24"/>
            <w:szCs w:val="24"/>
          </w:rPr>
          <w:t xml:space="preserve"> </w:t>
        </w:r>
      </w:ins>
      <w:ins w:id="170" w:author="Benton, Deon" w:date="2023-01-11T15:37:00Z">
        <w:r w:rsidR="00BF68FE">
          <w:rPr>
            <w:rFonts w:ascii="Times New Roman" w:hAnsi="Times New Roman" w:cs="Times New Roman"/>
            <w:sz w:val="24"/>
            <w:szCs w:val="24"/>
          </w:rPr>
          <w:t xml:space="preserve">In other words, if eyes were appended to the machine and it was called “Mr. Blicket”, </w:t>
        </w:r>
        <w:r w:rsidR="001F35CC">
          <w:rPr>
            <w:rFonts w:ascii="Times New Roman" w:hAnsi="Times New Roman" w:cs="Times New Roman"/>
            <w:sz w:val="24"/>
            <w:szCs w:val="24"/>
          </w:rPr>
          <w:t xml:space="preserve">3-year-olds showed evidence of BB reasoning. </w:t>
        </w:r>
      </w:ins>
      <w:ins w:id="171" w:author="Deon T. Benton" w:date="2018-11-27T13:22:00Z">
        <w:r w:rsidR="00BE10E2">
          <w:rPr>
            <w:rFonts w:ascii="Times New Roman" w:hAnsi="Times New Roman" w:cs="Times New Roman"/>
            <w:sz w:val="24"/>
            <w:szCs w:val="24"/>
          </w:rPr>
          <w:t xml:space="preserve"> </w:t>
        </w:r>
      </w:ins>
      <w:ins w:id="172" w:author="Benton, Deon" w:date="2023-01-11T15:45:00Z">
        <w:r w:rsidR="001A4957">
          <w:rPr>
            <w:rFonts w:ascii="Times New Roman" w:hAnsi="Times New Roman" w:cs="Times New Roman"/>
            <w:sz w:val="24"/>
            <w:szCs w:val="24"/>
          </w:rPr>
          <w:t xml:space="preserve">These findings </w:t>
        </w:r>
      </w:ins>
      <w:ins w:id="173" w:author="Benton, Deon" w:date="2023-01-11T15:46:00Z">
        <w:r w:rsidR="001A4957">
          <w:rPr>
            <w:rFonts w:ascii="Times New Roman" w:hAnsi="Times New Roman" w:cs="Times New Roman"/>
            <w:sz w:val="24"/>
            <w:szCs w:val="24"/>
          </w:rPr>
          <w:t xml:space="preserve">were interpreted to mean that </w:t>
        </w:r>
        <w:r w:rsidR="003912F0">
          <w:rPr>
            <w:rFonts w:ascii="Times New Roman" w:hAnsi="Times New Roman" w:cs="Times New Roman"/>
            <w:sz w:val="24"/>
            <w:szCs w:val="24"/>
          </w:rPr>
          <w:t>a Bayesian-inference mechanism rather than</w:t>
        </w:r>
      </w:ins>
      <w:ins w:id="174" w:author="Benton, Deon" w:date="2023-01-11T15:47:00Z">
        <w:r w:rsidR="003912F0">
          <w:rPr>
            <w:rFonts w:ascii="Times New Roman" w:hAnsi="Times New Roman" w:cs="Times New Roman"/>
            <w:sz w:val="24"/>
            <w:szCs w:val="24"/>
          </w:rPr>
          <w:t xml:space="preserve"> an associative-learning mechanism underlies children’s BB reasoning performance. This is bas</w:t>
        </w:r>
      </w:ins>
      <w:ins w:id="175" w:author="Benton, Deon" w:date="2023-01-11T15:48:00Z">
        <w:r w:rsidR="003912F0">
          <w:rPr>
            <w:rFonts w:ascii="Times New Roman" w:hAnsi="Times New Roman" w:cs="Times New Roman"/>
            <w:sz w:val="24"/>
            <w:szCs w:val="24"/>
          </w:rPr>
          <w:t>ed on the fact that</w:t>
        </w:r>
      </w:ins>
      <w:ins w:id="176" w:author="Benton, Deon" w:date="2023-01-11T15:49:00Z">
        <w:r w:rsidR="005519DB">
          <w:rPr>
            <w:rFonts w:ascii="Times New Roman" w:hAnsi="Times New Roman" w:cs="Times New Roman"/>
            <w:sz w:val="24"/>
            <w:szCs w:val="24"/>
          </w:rPr>
          <w:t xml:space="preserve"> these findings were better</w:t>
        </w:r>
      </w:ins>
      <w:ins w:id="177" w:author="Benton, Deon" w:date="2023-01-11T15:50:00Z">
        <w:r w:rsidR="005519DB">
          <w:rPr>
            <w:rFonts w:ascii="Times New Roman" w:hAnsi="Times New Roman" w:cs="Times New Roman"/>
            <w:sz w:val="24"/>
            <w:szCs w:val="24"/>
          </w:rPr>
          <w:t xml:space="preserve"> predicted and </w:t>
        </w:r>
        <w:r w:rsidR="005519DB">
          <w:rPr>
            <w:rFonts w:ascii="Times New Roman" w:hAnsi="Times New Roman" w:cs="Times New Roman"/>
            <w:sz w:val="24"/>
            <w:szCs w:val="24"/>
          </w:rPr>
          <w:lastRenderedPageBreak/>
          <w:t>explained by</w:t>
        </w:r>
      </w:ins>
      <w:ins w:id="178" w:author="Benton, Deon" w:date="2023-01-11T15:48:00Z">
        <w:r w:rsidR="005519DB">
          <w:rPr>
            <w:rFonts w:ascii="Times New Roman" w:hAnsi="Times New Roman" w:cs="Times New Roman"/>
            <w:sz w:val="24"/>
            <w:szCs w:val="24"/>
          </w:rPr>
          <w:t xml:space="preserve"> </w:t>
        </w:r>
      </w:ins>
      <w:ins w:id="179" w:author="Benton, Deon" w:date="2023-01-11T15:50:00Z">
        <w:r w:rsidR="00197532">
          <w:rPr>
            <w:rFonts w:ascii="Times New Roman" w:hAnsi="Times New Roman" w:cs="Times New Roman"/>
            <w:sz w:val="24"/>
            <w:szCs w:val="24"/>
          </w:rPr>
          <w:t xml:space="preserve">a </w:t>
        </w:r>
      </w:ins>
      <w:ins w:id="180" w:author="Benton, Deon" w:date="2023-01-11T15:48:00Z">
        <w:r w:rsidR="005519DB">
          <w:rPr>
            <w:rFonts w:ascii="Times New Roman" w:hAnsi="Times New Roman" w:cs="Times New Roman"/>
            <w:sz w:val="24"/>
            <w:szCs w:val="24"/>
          </w:rPr>
          <w:t>Bayesian</w:t>
        </w:r>
      </w:ins>
      <w:ins w:id="181" w:author="Benton, Deon" w:date="2023-01-11T15:50:00Z">
        <w:r w:rsidR="00197532">
          <w:rPr>
            <w:rFonts w:ascii="Times New Roman" w:hAnsi="Times New Roman" w:cs="Times New Roman"/>
            <w:sz w:val="24"/>
            <w:szCs w:val="24"/>
          </w:rPr>
          <w:t>-inference</w:t>
        </w:r>
      </w:ins>
      <w:ins w:id="182" w:author="Benton, Deon" w:date="2023-01-11T15:48:00Z">
        <w:r w:rsidR="005519DB">
          <w:rPr>
            <w:rFonts w:ascii="Times New Roman" w:hAnsi="Times New Roman" w:cs="Times New Roman"/>
            <w:sz w:val="24"/>
            <w:szCs w:val="24"/>
          </w:rPr>
          <w:t xml:space="preserve"> mechanism but not</w:t>
        </w:r>
      </w:ins>
      <w:ins w:id="183" w:author="Benton, Deon" w:date="2023-01-11T15:46:00Z">
        <w:r w:rsidR="001A4957">
          <w:rPr>
            <w:rFonts w:ascii="Times New Roman" w:hAnsi="Times New Roman" w:cs="Times New Roman"/>
            <w:sz w:val="24"/>
            <w:szCs w:val="24"/>
          </w:rPr>
          <w:t xml:space="preserve"> </w:t>
        </w:r>
      </w:ins>
      <w:ins w:id="184" w:author="Benton, Deon" w:date="2023-01-11T15:50:00Z">
        <w:r w:rsidR="00197532">
          <w:rPr>
            <w:rFonts w:ascii="Times New Roman" w:hAnsi="Times New Roman" w:cs="Times New Roman"/>
            <w:sz w:val="24"/>
            <w:szCs w:val="24"/>
          </w:rPr>
          <w:t xml:space="preserve">by </w:t>
        </w:r>
      </w:ins>
      <w:ins w:id="185" w:author="Benton, Deon" w:date="2023-01-11T15:51:00Z">
        <w:r w:rsidR="00197532">
          <w:rPr>
            <w:rFonts w:ascii="Times New Roman" w:hAnsi="Times New Roman" w:cs="Times New Roman"/>
            <w:sz w:val="24"/>
            <w:szCs w:val="24"/>
          </w:rPr>
          <w:t xml:space="preserve">an associative-learning mechanism, which in this case was the Rescorla-Wagner (RW) model (Rescorla &amp; Wagner, 1972). The </w:t>
        </w:r>
      </w:ins>
      <w:ins w:id="186" w:author="Benton, Deon" w:date="2023-01-11T15:52:00Z">
        <w:r w:rsidR="00197532">
          <w:rPr>
            <w:rFonts w:ascii="Times New Roman" w:hAnsi="Times New Roman" w:cs="Times New Roman"/>
            <w:sz w:val="24"/>
            <w:szCs w:val="24"/>
          </w:rPr>
          <w:t>RW model</w:t>
        </w:r>
      </w:ins>
      <w:ins w:id="187" w:author="Benton, Deon" w:date="2023-01-11T15:54:00Z">
        <w:r w:rsidR="009A2655">
          <w:rPr>
            <w:rFonts w:ascii="Times New Roman" w:hAnsi="Times New Roman" w:cs="Times New Roman"/>
            <w:sz w:val="24"/>
            <w:szCs w:val="24"/>
          </w:rPr>
          <w:t xml:space="preserve"> </w:t>
        </w:r>
      </w:ins>
      <w:ins w:id="188" w:author="Benton, Deon" w:date="2023-01-11T15:52:00Z">
        <w:r w:rsidR="00197532">
          <w:rPr>
            <w:rFonts w:ascii="Times New Roman" w:hAnsi="Times New Roman" w:cs="Times New Roman"/>
            <w:sz w:val="24"/>
            <w:szCs w:val="24"/>
          </w:rPr>
          <w:t>erroneously predicts that object A should be treated equivalently across the BB and ISO condition</w:t>
        </w:r>
        <w:r w:rsidR="009A2655">
          <w:rPr>
            <w:rFonts w:ascii="Times New Roman" w:hAnsi="Times New Roman" w:cs="Times New Roman"/>
            <w:sz w:val="24"/>
            <w:szCs w:val="24"/>
          </w:rPr>
          <w:t>, whereas a Bayesian-inference mechanism predicts that A should be treated as less of a cause in the ISO condition compared to the BB condition.</w:t>
        </w:r>
      </w:ins>
      <w:ins w:id="189" w:author="Benton, Deon" w:date="2023-01-11T15:53:00Z">
        <w:r w:rsidR="009A2655">
          <w:rPr>
            <w:rFonts w:ascii="Times New Roman" w:hAnsi="Times New Roman" w:cs="Times New Roman"/>
            <w:sz w:val="24"/>
            <w:szCs w:val="24"/>
          </w:rPr>
          <w:t xml:space="preserve"> Note</w:t>
        </w:r>
      </w:ins>
      <w:ins w:id="190" w:author="Benton, Deon" w:date="2023-01-11T15:54:00Z">
        <w:r w:rsidR="009A2655">
          <w:rPr>
            <w:rFonts w:ascii="Times New Roman" w:hAnsi="Times New Roman" w:cs="Times New Roman"/>
            <w:sz w:val="24"/>
            <w:szCs w:val="24"/>
          </w:rPr>
          <w:t xml:space="preserve"> that</w:t>
        </w:r>
      </w:ins>
      <w:ins w:id="191" w:author="Benton, Deon" w:date="2023-01-11T15:53:00Z">
        <w:r w:rsidR="009A2655">
          <w:rPr>
            <w:rFonts w:ascii="Times New Roman" w:hAnsi="Times New Roman" w:cs="Times New Roman"/>
            <w:sz w:val="24"/>
            <w:szCs w:val="24"/>
          </w:rPr>
          <w:t xml:space="preserve"> the performance of the RW model was considered erroneous because it made a prediction that did not comport with participants’ actual responses</w:t>
        </w:r>
      </w:ins>
      <w:ins w:id="192" w:author="Benton, Deon" w:date="2023-01-11T15:55:00Z">
        <w:r w:rsidR="00FE4B40">
          <w:rPr>
            <w:rFonts w:ascii="Times New Roman" w:hAnsi="Times New Roman" w:cs="Times New Roman"/>
            <w:sz w:val="24"/>
            <w:szCs w:val="24"/>
          </w:rPr>
          <w:t xml:space="preserve"> (see below for why the model predicts that participants should treat A equivalently across the conditions)</w:t>
        </w:r>
      </w:ins>
      <w:ins w:id="193" w:author="Benton, Deon" w:date="2023-01-11T15:53:00Z">
        <w:r w:rsidR="009A2655">
          <w:rPr>
            <w:rFonts w:ascii="Times New Roman" w:hAnsi="Times New Roman" w:cs="Times New Roman"/>
            <w:sz w:val="24"/>
            <w:szCs w:val="24"/>
          </w:rPr>
          <w:t xml:space="preserve">. However, </w:t>
        </w:r>
      </w:ins>
      <w:ins w:id="194" w:author="Benton, Deon" w:date="2023-01-11T15:55:00Z">
        <w:r w:rsidR="00477B54">
          <w:rPr>
            <w:rFonts w:ascii="Times New Roman" w:hAnsi="Times New Roman" w:cs="Times New Roman"/>
            <w:sz w:val="24"/>
            <w:szCs w:val="24"/>
          </w:rPr>
          <w:t>treating as equivalent object A</w:t>
        </w:r>
      </w:ins>
      <w:ins w:id="195" w:author="Benton, Deon" w:date="2023-01-11T15:54:00Z">
        <w:r w:rsidR="009A2655">
          <w:rPr>
            <w:rFonts w:ascii="Times New Roman" w:hAnsi="Times New Roman" w:cs="Times New Roman"/>
            <w:sz w:val="24"/>
            <w:szCs w:val="24"/>
          </w:rPr>
          <w:t xml:space="preserve"> across both conditions is a prediction that </w:t>
        </w:r>
      </w:ins>
      <w:ins w:id="196" w:author="Benton, Deon" w:date="2023-01-11T15:56:00Z">
        <w:r w:rsidR="00477B54">
          <w:rPr>
            <w:rFonts w:ascii="Times New Roman" w:hAnsi="Times New Roman" w:cs="Times New Roman"/>
            <w:sz w:val="24"/>
            <w:szCs w:val="24"/>
          </w:rPr>
          <w:t>derives naturally from the mathematics that underlie the RW model.</w:t>
        </w:r>
      </w:ins>
    </w:p>
    <w:p w14:paraId="14A507AB" w14:textId="3E9D6713" w:rsidR="00561815" w:rsidDel="001A4957" w:rsidRDefault="00561815" w:rsidP="001A4957">
      <w:pPr>
        <w:spacing w:line="480" w:lineRule="auto"/>
        <w:contextualSpacing/>
        <w:rPr>
          <w:ins w:id="197" w:author="Deon Benton" w:date="2018-11-27T17:41:00Z"/>
          <w:del w:id="198" w:author="Benton, Deon" w:date="2023-01-11T15:45:00Z"/>
          <w:rFonts w:ascii="Times New Roman" w:hAnsi="Times New Roman" w:cs="Times New Roman"/>
          <w:sz w:val="24"/>
          <w:szCs w:val="24"/>
        </w:rPr>
        <w:pPrChange w:id="199" w:author="Benton, Deon" w:date="2023-01-11T15:45:00Z">
          <w:pPr>
            <w:spacing w:line="480" w:lineRule="auto"/>
            <w:ind w:firstLine="720"/>
            <w:contextualSpacing/>
          </w:pPr>
        </w:pPrChange>
      </w:pPr>
    </w:p>
    <w:p w14:paraId="135A63F7" w14:textId="37882995" w:rsidR="00BF1C56" w:rsidRDefault="00EB6C38" w:rsidP="00BF1C56">
      <w:pPr>
        <w:spacing w:line="480" w:lineRule="auto"/>
        <w:ind w:firstLine="720"/>
        <w:contextualSpacing/>
        <w:rPr>
          <w:rFonts w:ascii="Times New Roman" w:hAnsi="Times New Roman" w:cs="Times New Roman"/>
          <w:sz w:val="24"/>
          <w:szCs w:val="24"/>
        </w:rPr>
      </w:pPr>
      <w:del w:id="200" w:author="Benton, Deon" w:date="2023-01-11T15:45:00Z">
        <w:r w:rsidRPr="00EB6C38" w:rsidDel="001A4957">
          <w:rPr>
            <w:rFonts w:ascii="Times New Roman" w:hAnsi="Times New Roman" w:cs="Times New Roman"/>
            <w:sz w:val="24"/>
            <w:szCs w:val="24"/>
          </w:rPr>
          <w:delText xml:space="preserve"> </w:delText>
        </w:r>
      </w:del>
      <w:ins w:id="201" w:author="Deon T. Benton" w:date="2018-11-27T15:02:00Z">
        <w:r w:rsidR="005A2907">
          <w:rPr>
            <w:rFonts w:ascii="Times New Roman" w:hAnsi="Times New Roman" w:cs="Times New Roman"/>
            <w:sz w:val="24"/>
            <w:szCs w:val="24"/>
          </w:rPr>
          <w:t xml:space="preserve">Despite the fact that Griffiths et al. (2011) interpreted these findings to mean that adults engaged in BB reasoning, </w:t>
        </w:r>
      </w:ins>
      <w:ins w:id="202" w:author="Deon Benton" w:date="2018-11-27T16:17:00Z">
        <w:del w:id="203" w:author="Benton, Deon" w:date="2023-01-11T15:44:00Z">
          <w:r w:rsidR="006303EE" w:rsidDel="001A4957">
            <w:rPr>
              <w:rFonts w:ascii="Times New Roman" w:hAnsi="Times New Roman" w:cs="Times New Roman"/>
              <w:sz w:val="24"/>
              <w:szCs w:val="24"/>
            </w:rPr>
            <w:delText>this conclusion</w:delText>
          </w:r>
        </w:del>
      </w:ins>
      <w:ins w:id="204" w:author="Deon T. Benton" w:date="2018-11-27T15:02:00Z">
        <w:del w:id="205" w:author="Benton, Deon" w:date="2023-01-11T15:44:00Z">
          <w:r w:rsidR="005A2907" w:rsidDel="001A4957">
            <w:rPr>
              <w:rFonts w:ascii="Times New Roman" w:hAnsi="Times New Roman" w:cs="Times New Roman"/>
              <w:sz w:val="24"/>
              <w:szCs w:val="24"/>
            </w:rPr>
            <w:delText xml:space="preserve"> should be adopted with caution</w:delText>
          </w:r>
        </w:del>
      </w:ins>
      <w:ins w:id="206" w:author="Benton, Deon" w:date="2023-01-11T15:44:00Z">
        <w:r w:rsidR="001A4957">
          <w:rPr>
            <w:rFonts w:ascii="Times New Roman" w:hAnsi="Times New Roman" w:cs="Times New Roman"/>
            <w:sz w:val="24"/>
            <w:szCs w:val="24"/>
          </w:rPr>
          <w:t xml:space="preserve">the conclusion that Bayesian inference underlies children’s BB </w:t>
        </w:r>
      </w:ins>
      <w:ins w:id="207" w:author="Benton, Deon" w:date="2023-01-11T15:45:00Z">
        <w:r w:rsidR="001A4957">
          <w:rPr>
            <w:rFonts w:ascii="Times New Roman" w:hAnsi="Times New Roman" w:cs="Times New Roman"/>
            <w:sz w:val="24"/>
            <w:szCs w:val="24"/>
          </w:rPr>
          <w:t>reasoning performance should be interpreted with caution</w:t>
        </w:r>
      </w:ins>
      <w:ins w:id="208" w:author="Deon T. Benton" w:date="2018-11-27T15:02:00Z">
        <w:r w:rsidR="005A2907">
          <w:rPr>
            <w:rFonts w:ascii="Times New Roman" w:hAnsi="Times New Roman" w:cs="Times New Roman"/>
            <w:sz w:val="24"/>
            <w:szCs w:val="24"/>
          </w:rPr>
          <w:t xml:space="preserve">. </w:t>
        </w:r>
      </w:ins>
      <w:ins w:id="209" w:author="Deon T. Benton" w:date="2018-11-27T15:03:00Z">
        <w:r w:rsidR="005A2907">
          <w:rPr>
            <w:rFonts w:ascii="Times New Roman" w:hAnsi="Times New Roman" w:cs="Times New Roman"/>
            <w:sz w:val="24"/>
            <w:szCs w:val="24"/>
          </w:rPr>
          <w:t>This is because BB</w:t>
        </w:r>
      </w:ins>
      <w:ins w:id="210" w:author="Deon Benton" w:date="2018-11-27T16:18:00Z">
        <w:r w:rsidR="00020FD7">
          <w:rPr>
            <w:rFonts w:ascii="Times New Roman" w:hAnsi="Times New Roman" w:cs="Times New Roman"/>
            <w:sz w:val="24"/>
            <w:szCs w:val="24"/>
          </w:rPr>
          <w:t xml:space="preserve"> has been</w:t>
        </w:r>
      </w:ins>
      <w:ins w:id="211" w:author="Deon Benton" w:date="2018-11-27T17:33:00Z">
        <w:r w:rsidR="0000725A">
          <w:rPr>
            <w:rFonts w:ascii="Times New Roman" w:hAnsi="Times New Roman" w:cs="Times New Roman"/>
            <w:sz w:val="24"/>
            <w:szCs w:val="24"/>
          </w:rPr>
          <w:t xml:space="preserve"> given at least four distinct</w:t>
        </w:r>
      </w:ins>
      <w:ins w:id="212" w:author="Deon Benton" w:date="2018-11-27T16:18:00Z">
        <w:r w:rsidR="00020FD7">
          <w:rPr>
            <w:rFonts w:ascii="Times New Roman" w:hAnsi="Times New Roman" w:cs="Times New Roman"/>
            <w:sz w:val="24"/>
            <w:szCs w:val="24"/>
          </w:rPr>
          <w:t xml:space="preserve"> </w:t>
        </w:r>
      </w:ins>
      <w:ins w:id="213" w:author="Deon Benton" w:date="2018-11-27T17:33:00Z">
        <w:r w:rsidR="0000725A">
          <w:rPr>
            <w:rFonts w:ascii="Times New Roman" w:hAnsi="Times New Roman" w:cs="Times New Roman"/>
            <w:sz w:val="24"/>
            <w:szCs w:val="24"/>
          </w:rPr>
          <w:t>interpretations in the research literature</w:t>
        </w:r>
      </w:ins>
      <w:ins w:id="214" w:author="Deon T. Benton" w:date="2018-11-27T14:47:00Z">
        <w:r w:rsidR="005037F4">
          <w:rPr>
            <w:rFonts w:ascii="Times New Roman" w:hAnsi="Times New Roman" w:cs="Times New Roman"/>
            <w:sz w:val="24"/>
            <w:szCs w:val="24"/>
          </w:rPr>
          <w:t xml:space="preserve">. </w:t>
        </w:r>
      </w:ins>
      <w:ins w:id="215" w:author="Deon Benton" w:date="2018-11-27T16:52:00Z">
        <w:r w:rsidR="00502D03">
          <w:rPr>
            <w:rFonts w:ascii="Times New Roman" w:hAnsi="Times New Roman" w:cs="Times New Roman"/>
            <w:sz w:val="24"/>
            <w:szCs w:val="24"/>
          </w:rPr>
          <w:t>For example</w:t>
        </w:r>
      </w:ins>
      <w:ins w:id="216" w:author="Deon T. Benton" w:date="2018-11-27T14:47:00Z">
        <w:r w:rsidR="005037F4">
          <w:rPr>
            <w:rFonts w:ascii="Times New Roman" w:hAnsi="Times New Roman" w:cs="Times New Roman"/>
            <w:sz w:val="24"/>
            <w:szCs w:val="24"/>
          </w:rPr>
          <w:t>,</w:t>
        </w:r>
      </w:ins>
      <w:ins w:id="217" w:author="Deon Benton" w:date="2018-11-27T16:19:00Z">
        <w:r w:rsidR="0005192F">
          <w:rPr>
            <w:rFonts w:ascii="Times New Roman" w:hAnsi="Times New Roman" w:cs="Times New Roman"/>
            <w:sz w:val="24"/>
            <w:szCs w:val="24"/>
          </w:rPr>
          <w:t xml:space="preserve"> some have interpreted</w:t>
        </w:r>
      </w:ins>
      <w:ins w:id="218" w:author="Deon T. Benton" w:date="2018-11-27T14:47:00Z">
        <w:r w:rsidR="005037F4">
          <w:rPr>
            <w:rFonts w:ascii="Times New Roman" w:hAnsi="Times New Roman" w:cs="Times New Roman"/>
            <w:sz w:val="24"/>
            <w:szCs w:val="24"/>
          </w:rPr>
          <w:t xml:space="preserve"> </w:t>
        </w:r>
      </w:ins>
      <w:ins w:id="219" w:author="Deon T. Benton" w:date="2018-11-27T15:07:00Z">
        <w:r w:rsidR="009B3CDF">
          <w:rPr>
            <w:rFonts w:ascii="Times New Roman" w:hAnsi="Times New Roman" w:cs="Times New Roman"/>
            <w:sz w:val="24"/>
            <w:szCs w:val="24"/>
          </w:rPr>
          <w:t>BB</w:t>
        </w:r>
      </w:ins>
      <w:ins w:id="220" w:author="Deon Benton" w:date="2018-11-27T16:21:00Z">
        <w:r w:rsidR="006963C6">
          <w:rPr>
            <w:rFonts w:ascii="Times New Roman" w:hAnsi="Times New Roman" w:cs="Times New Roman"/>
            <w:sz w:val="24"/>
            <w:szCs w:val="24"/>
          </w:rPr>
          <w:t xml:space="preserve"> to mean that object B undergoes a categorical </w:t>
        </w:r>
      </w:ins>
      <w:ins w:id="221" w:author="Deon T. Benton" w:date="2018-11-27T15:07:00Z">
        <w:del w:id="222" w:author="Deon Benton" w:date="2018-11-27T17:35:00Z">
          <w:r w:rsidR="009B3CDF" w:rsidDel="00DB47D8">
            <w:rPr>
              <w:rFonts w:ascii="Times New Roman" w:hAnsi="Times New Roman" w:cs="Times New Roman"/>
              <w:sz w:val="24"/>
              <w:szCs w:val="24"/>
            </w:rPr>
            <w:delText xml:space="preserve"> </w:delText>
          </w:r>
        </w:del>
      </w:ins>
      <w:del w:id="223" w:author="Deon Benton" w:date="2018-11-27T17:35:00Z">
        <w:r w:rsidRPr="00EB6C38" w:rsidDel="00DB47D8">
          <w:rPr>
            <w:rFonts w:ascii="Times New Roman" w:hAnsi="Times New Roman" w:cs="Times New Roman"/>
            <w:sz w:val="24"/>
            <w:szCs w:val="24"/>
          </w:rPr>
          <w:delText xml:space="preserve"> </w:delText>
        </w:r>
      </w:del>
      <w:ins w:id="224" w:author="Deon Benton" w:date="2018-11-27T17:35:00Z">
        <w:r w:rsidR="00DB47D8">
          <w:rPr>
            <w:rFonts w:ascii="Times New Roman" w:hAnsi="Times New Roman" w:cs="Times New Roman"/>
            <w:sz w:val="24"/>
            <w:szCs w:val="24"/>
          </w:rPr>
          <w:t xml:space="preserve">drop </w:t>
        </w:r>
        <w:r w:rsidR="00DB47D8" w:rsidRPr="00EB6C38">
          <w:rPr>
            <w:rFonts w:ascii="Times New Roman" w:hAnsi="Times New Roman" w:cs="Times New Roman"/>
            <w:sz w:val="24"/>
            <w:szCs w:val="24"/>
          </w:rPr>
          <w:t>between</w:t>
        </w:r>
      </w:ins>
      <w:ins w:id="225" w:author="Deon Benton" w:date="2018-11-27T16:21:00Z">
        <w:r w:rsidR="006963C6">
          <w:rPr>
            <w:rFonts w:ascii="Times New Roman" w:hAnsi="Times New Roman" w:cs="Times New Roman"/>
            <w:sz w:val="24"/>
            <w:szCs w:val="24"/>
          </w:rPr>
          <w:t xml:space="preserve"> </w:t>
        </w:r>
      </w:ins>
      <w:r w:rsidRPr="00EB6C38">
        <w:rPr>
          <w:rFonts w:ascii="Times New Roman" w:hAnsi="Times New Roman" w:cs="Times New Roman"/>
          <w:sz w:val="24"/>
          <w:szCs w:val="24"/>
        </w:rPr>
        <w:t>the</w:t>
      </w:r>
      <w:ins w:id="226" w:author="Deon Benton" w:date="2018-11-27T16:19:00Z">
        <w:r w:rsidR="0005192F">
          <w:rPr>
            <w:rFonts w:ascii="Times New Roman" w:hAnsi="Times New Roman" w:cs="Times New Roman"/>
            <w:sz w:val="24"/>
            <w:szCs w:val="24"/>
          </w:rPr>
          <w:t xml:space="preserve"> initial and final rating phases</w:t>
        </w:r>
      </w:ins>
      <w:ins w:id="227" w:author="Deon Benton" w:date="2018-11-27T16:23:00Z">
        <w:r w:rsidR="007A32F6">
          <w:rPr>
            <w:rFonts w:ascii="Times New Roman" w:hAnsi="Times New Roman" w:cs="Times New Roman"/>
            <w:sz w:val="24"/>
            <w:szCs w:val="24"/>
          </w:rPr>
          <w:t xml:space="preserve"> presumably because A is shown explicitly to produce the effect during the A</w:t>
        </w:r>
      </w:ins>
      <w:ins w:id="228" w:author="Deon Benton" w:date="2018-11-27T16:24:00Z">
        <w:r w:rsidR="007A32F6">
          <w:rPr>
            <w:rFonts w:ascii="Times New Roman" w:hAnsi="Times New Roman" w:cs="Times New Roman"/>
            <w:sz w:val="24"/>
            <w:szCs w:val="24"/>
          </w:rPr>
          <w:t>+ learning trial</w:t>
        </w:r>
      </w:ins>
      <w:r w:rsidRPr="00EB6C38">
        <w:rPr>
          <w:rFonts w:ascii="Times New Roman" w:hAnsi="Times New Roman" w:cs="Times New Roman"/>
          <w:sz w:val="24"/>
          <w:szCs w:val="24"/>
        </w:rPr>
        <w:t xml:space="preserve"> </w:t>
      </w:r>
      <w:ins w:id="229" w:author="Deon T. Benton" w:date="2018-11-27T15:08:00Z">
        <w:r w:rsidR="009B3CDF">
          <w:rPr>
            <w:rFonts w:ascii="Times New Roman" w:hAnsi="Times New Roman" w:cs="Times New Roman"/>
            <w:sz w:val="24"/>
            <w:szCs w:val="24"/>
          </w:rPr>
          <w:t>(Van Hamme &amp; Wasserman, 1983)</w:t>
        </w:r>
      </w:ins>
      <w:r w:rsidRPr="00EB6C38">
        <w:rPr>
          <w:rFonts w:ascii="Times New Roman" w:hAnsi="Times New Roman" w:cs="Times New Roman"/>
          <w:sz w:val="24"/>
          <w:szCs w:val="24"/>
        </w:rPr>
        <w:t>.</w:t>
      </w:r>
      <w:ins w:id="230" w:author="Deon Benton" w:date="2018-11-27T17:34:00Z">
        <w:r w:rsidR="00DB47D8">
          <w:rPr>
            <w:rFonts w:ascii="Times New Roman" w:hAnsi="Times New Roman" w:cs="Times New Roman"/>
            <w:sz w:val="24"/>
            <w:szCs w:val="24"/>
          </w:rPr>
          <w:t xml:space="preserve"> In contrast, </w:t>
        </w:r>
      </w:ins>
      <w:ins w:id="231" w:author="Deon T. Benton" w:date="2018-11-27T15:08:00Z">
        <w:del w:id="232" w:author="Deon Benton" w:date="2018-11-27T16:24:00Z">
          <w:r w:rsidR="009B3CDF" w:rsidDel="007A32F6">
            <w:rPr>
              <w:rFonts w:ascii="Times New Roman" w:hAnsi="Times New Roman" w:cs="Times New Roman"/>
              <w:sz w:val="24"/>
              <w:szCs w:val="24"/>
            </w:rPr>
            <w:delText xml:space="preserve"> </w:delText>
          </w:r>
        </w:del>
      </w:ins>
      <w:ins w:id="233" w:author="Deon Benton" w:date="2018-11-27T17:34:00Z">
        <w:r w:rsidR="00DB47D8">
          <w:rPr>
            <w:rFonts w:ascii="Times New Roman" w:hAnsi="Times New Roman" w:cs="Times New Roman"/>
            <w:sz w:val="24"/>
            <w:szCs w:val="24"/>
          </w:rPr>
          <w:t>others</w:t>
        </w:r>
      </w:ins>
      <w:ins w:id="234" w:author="Deon Benton" w:date="2018-11-27T16:53:00Z">
        <w:r w:rsidR="00832A7A">
          <w:rPr>
            <w:rFonts w:ascii="Times New Roman" w:hAnsi="Times New Roman" w:cs="Times New Roman"/>
            <w:sz w:val="24"/>
            <w:szCs w:val="24"/>
          </w:rPr>
          <w:t xml:space="preserve"> have </w:t>
        </w:r>
      </w:ins>
      <w:ins w:id="235" w:author="Deon Benton" w:date="2018-11-27T17:34:00Z">
        <w:r w:rsidR="00DB47D8">
          <w:rPr>
            <w:rFonts w:ascii="Times New Roman" w:hAnsi="Times New Roman" w:cs="Times New Roman"/>
            <w:sz w:val="24"/>
            <w:szCs w:val="24"/>
          </w:rPr>
          <w:t>argued</w:t>
        </w:r>
      </w:ins>
      <w:ins w:id="236" w:author="Deon Benton" w:date="2018-11-27T17:35:00Z">
        <w:r w:rsidR="00DB47D8">
          <w:rPr>
            <w:rFonts w:ascii="Times New Roman" w:hAnsi="Times New Roman" w:cs="Times New Roman"/>
            <w:sz w:val="24"/>
            <w:szCs w:val="24"/>
          </w:rPr>
          <w:t xml:space="preserve">—based on a Bayesian analysis—that BB refers to </w:t>
        </w:r>
      </w:ins>
      <w:ins w:id="237" w:author="Deon T. Benton" w:date="2018-11-27T15:09:00Z">
        <w:r w:rsidR="009B3CDF">
          <w:rPr>
            <w:rFonts w:ascii="Times New Roman" w:hAnsi="Times New Roman" w:cs="Times New Roman"/>
            <w:sz w:val="24"/>
            <w:szCs w:val="24"/>
          </w:rPr>
          <w:t>a return to baseline</w:t>
        </w:r>
      </w:ins>
      <w:ins w:id="238" w:author="Deon T. Benton" w:date="2018-11-27T15:11:00Z">
        <w:r w:rsidR="009B3CDF">
          <w:rPr>
            <w:rFonts w:ascii="Times New Roman" w:hAnsi="Times New Roman" w:cs="Times New Roman"/>
            <w:sz w:val="24"/>
            <w:szCs w:val="24"/>
          </w:rPr>
          <w:t xml:space="preserve"> in the rating of B</w:t>
        </w:r>
      </w:ins>
      <w:ins w:id="239" w:author="Deon T. Benton" w:date="2018-11-27T15:09:00Z">
        <w:r w:rsidR="009B3CDF">
          <w:rPr>
            <w:rFonts w:ascii="Times New Roman" w:hAnsi="Times New Roman" w:cs="Times New Roman"/>
            <w:sz w:val="24"/>
            <w:szCs w:val="24"/>
          </w:rPr>
          <w:t xml:space="preserve"> </w:t>
        </w:r>
      </w:ins>
      <w:ins w:id="240" w:author="Deon T. Benton" w:date="2018-11-27T15:12:00Z">
        <w:r w:rsidR="009B3CDF">
          <w:rPr>
            <w:rFonts w:ascii="Times New Roman" w:hAnsi="Times New Roman" w:cs="Times New Roman"/>
            <w:sz w:val="24"/>
            <w:szCs w:val="24"/>
          </w:rPr>
          <w:t xml:space="preserve">between </w:t>
        </w:r>
      </w:ins>
      <w:ins w:id="241" w:author="Deon Benton" w:date="2018-11-27T16:23:00Z">
        <w:r w:rsidR="00872F7D">
          <w:rPr>
            <w:rFonts w:ascii="Times New Roman" w:hAnsi="Times New Roman" w:cs="Times New Roman"/>
            <w:sz w:val="24"/>
            <w:szCs w:val="24"/>
          </w:rPr>
          <w:t>the two rating phases</w:t>
        </w:r>
      </w:ins>
      <w:ins w:id="242" w:author="Deon T. Benton" w:date="2018-11-27T15:12:00Z">
        <w:r w:rsidR="009B3CDF">
          <w:rPr>
            <w:rFonts w:ascii="Times New Roman" w:hAnsi="Times New Roman" w:cs="Times New Roman"/>
            <w:sz w:val="24"/>
            <w:szCs w:val="24"/>
          </w:rPr>
          <w:t xml:space="preserve"> (Griffiths et al., 2011)</w:t>
        </w:r>
      </w:ins>
      <w:ins w:id="243" w:author="Deon T. Benton" w:date="2018-11-27T15:09:00Z">
        <w:r w:rsidR="009B3CDF">
          <w:rPr>
            <w:rFonts w:ascii="Times New Roman" w:hAnsi="Times New Roman" w:cs="Times New Roman"/>
            <w:sz w:val="24"/>
            <w:szCs w:val="24"/>
          </w:rPr>
          <w:t xml:space="preserve">. </w:t>
        </w:r>
      </w:ins>
      <w:ins w:id="244" w:author="Deon Benton" w:date="2018-11-27T16:51:00Z">
        <w:r w:rsidR="006221E2">
          <w:rPr>
            <w:rFonts w:ascii="Times New Roman" w:hAnsi="Times New Roman" w:cs="Times New Roman"/>
            <w:sz w:val="24"/>
            <w:szCs w:val="24"/>
          </w:rPr>
          <w:t>Still others</w:t>
        </w:r>
      </w:ins>
      <w:ins w:id="245" w:author="Deon Benton" w:date="2018-11-27T16:53:00Z">
        <w:r w:rsidR="00832A7A">
          <w:rPr>
            <w:rFonts w:ascii="Times New Roman" w:hAnsi="Times New Roman" w:cs="Times New Roman"/>
            <w:sz w:val="24"/>
            <w:szCs w:val="24"/>
          </w:rPr>
          <w:t xml:space="preserve"> have interpreted</w:t>
        </w:r>
      </w:ins>
      <w:ins w:id="246" w:author="Deon Benton" w:date="2018-11-27T16:51:00Z">
        <w:r w:rsidR="006221E2">
          <w:rPr>
            <w:rFonts w:ascii="Times New Roman" w:hAnsi="Times New Roman" w:cs="Times New Roman"/>
            <w:sz w:val="24"/>
            <w:szCs w:val="24"/>
          </w:rPr>
          <w:t xml:space="preserve"> </w:t>
        </w:r>
      </w:ins>
      <w:ins w:id="247" w:author="Deon Benton" w:date="2018-11-27T17:36:00Z">
        <w:r w:rsidR="00194910">
          <w:rPr>
            <w:rFonts w:ascii="Times New Roman" w:hAnsi="Times New Roman" w:cs="Times New Roman"/>
            <w:sz w:val="24"/>
            <w:szCs w:val="24"/>
          </w:rPr>
          <w:t xml:space="preserve">the differential treatment of object B between the BB and IS conditions as evidence </w:t>
        </w:r>
        <w:r w:rsidR="00074E2E">
          <w:rPr>
            <w:rFonts w:ascii="Times New Roman" w:hAnsi="Times New Roman" w:cs="Times New Roman"/>
            <w:sz w:val="24"/>
            <w:szCs w:val="24"/>
          </w:rPr>
          <w:t>for BB reasoning</w:t>
        </w:r>
      </w:ins>
      <w:ins w:id="248" w:author="Deon Benton" w:date="2018-11-27T16:51:00Z">
        <w:r w:rsidR="00383FE7">
          <w:rPr>
            <w:rFonts w:ascii="Times New Roman" w:hAnsi="Times New Roman" w:cs="Times New Roman"/>
            <w:sz w:val="24"/>
            <w:szCs w:val="24"/>
          </w:rPr>
          <w:t xml:space="preserve">; that is, </w:t>
        </w:r>
        <w:r w:rsidR="00502D03">
          <w:rPr>
            <w:rFonts w:ascii="Times New Roman" w:hAnsi="Times New Roman" w:cs="Times New Roman"/>
            <w:sz w:val="24"/>
            <w:szCs w:val="24"/>
          </w:rPr>
          <w:t xml:space="preserve">learners are </w:t>
        </w:r>
      </w:ins>
      <w:ins w:id="249" w:author="Deon Benton" w:date="2018-11-27T16:52:00Z">
        <w:r w:rsidR="00502D03">
          <w:rPr>
            <w:rFonts w:ascii="Times New Roman" w:hAnsi="Times New Roman" w:cs="Times New Roman"/>
            <w:sz w:val="24"/>
            <w:szCs w:val="24"/>
          </w:rPr>
          <w:t>said to engage in BB reasoning if they are more likely to choose</w:t>
        </w:r>
      </w:ins>
      <w:ins w:id="250" w:author="Deon Benton" w:date="2018-11-27T16:53:00Z">
        <w:r w:rsidR="00F901F9">
          <w:rPr>
            <w:rFonts w:ascii="Times New Roman" w:hAnsi="Times New Roman" w:cs="Times New Roman"/>
            <w:sz w:val="24"/>
            <w:szCs w:val="24"/>
          </w:rPr>
          <w:t xml:space="preserve"> (and intervene on)</w:t>
        </w:r>
      </w:ins>
      <w:ins w:id="251" w:author="Deon Benton" w:date="2018-11-27T16:52:00Z">
        <w:r w:rsidR="00502D03">
          <w:rPr>
            <w:rFonts w:ascii="Times New Roman" w:hAnsi="Times New Roman" w:cs="Times New Roman"/>
            <w:sz w:val="24"/>
            <w:szCs w:val="24"/>
          </w:rPr>
          <w:t xml:space="preserve"> object B in the IS condition than in the BB condition (e.g., Sobel et al., 2004).</w:t>
        </w:r>
      </w:ins>
      <w:ins w:id="252" w:author="Deon Benton" w:date="2018-11-27T17:36:00Z">
        <w:r w:rsidR="00074E2E">
          <w:rPr>
            <w:rFonts w:ascii="Times New Roman" w:hAnsi="Times New Roman" w:cs="Times New Roman"/>
            <w:sz w:val="24"/>
            <w:szCs w:val="24"/>
          </w:rPr>
          <w:t xml:space="preserve"> </w:t>
        </w:r>
        <w:r w:rsidR="00074E2E">
          <w:rPr>
            <w:rFonts w:ascii="Times New Roman" w:hAnsi="Times New Roman" w:cs="Times New Roman"/>
            <w:sz w:val="24"/>
            <w:szCs w:val="24"/>
          </w:rPr>
          <w:lastRenderedPageBreak/>
          <w:t xml:space="preserve">A final group of researchers have </w:t>
        </w:r>
      </w:ins>
      <w:ins w:id="253" w:author="Deon Benton" w:date="2018-11-27T17:37:00Z">
        <w:r w:rsidR="006E211B">
          <w:rPr>
            <w:rFonts w:ascii="Times New Roman" w:hAnsi="Times New Roman" w:cs="Times New Roman"/>
            <w:sz w:val="24"/>
            <w:szCs w:val="24"/>
          </w:rPr>
          <w:t xml:space="preserve">argued that BB refers to the difference in treatment of object B in the BB condition </w:t>
        </w:r>
      </w:ins>
      <w:ins w:id="254" w:author="Deon Benton" w:date="2018-11-27T17:38:00Z">
        <w:r w:rsidR="006E211B">
          <w:rPr>
            <w:rFonts w:ascii="Times New Roman" w:hAnsi="Times New Roman" w:cs="Times New Roman"/>
            <w:sz w:val="24"/>
            <w:szCs w:val="24"/>
          </w:rPr>
          <w:t xml:space="preserve">to that in a control condition in which </w:t>
        </w:r>
        <w:r w:rsidR="004641C7">
          <w:rPr>
            <w:rFonts w:ascii="Times New Roman" w:hAnsi="Times New Roman" w:cs="Times New Roman"/>
            <w:sz w:val="24"/>
            <w:szCs w:val="24"/>
          </w:rPr>
          <w:t>neither object A nor object B is shown to produce the effect by itself; that is, learners are said to engage in BB reasoning if they are more likely to choose object B in a control condition (</w:t>
        </w:r>
      </w:ins>
      <w:ins w:id="255" w:author="Deon Benton" w:date="2018-11-27T17:39:00Z">
        <w:r w:rsidR="004641C7">
          <w:rPr>
            <w:rFonts w:ascii="Times New Roman" w:hAnsi="Times New Roman" w:cs="Times New Roman"/>
            <w:sz w:val="24"/>
            <w:szCs w:val="24"/>
          </w:rPr>
          <w:t>i.e., AB+ only)</w:t>
        </w:r>
        <w:r w:rsidR="00503372">
          <w:rPr>
            <w:rFonts w:ascii="Times New Roman" w:hAnsi="Times New Roman" w:cs="Times New Roman"/>
            <w:sz w:val="24"/>
            <w:szCs w:val="24"/>
          </w:rPr>
          <w:t xml:space="preserve"> than in the BB condition (AB+ A+</w:t>
        </w:r>
      </w:ins>
      <w:ins w:id="256" w:author="Deon Benton" w:date="2018-11-27T17:40:00Z">
        <w:r w:rsidR="0082728D">
          <w:rPr>
            <w:rFonts w:ascii="Times New Roman" w:hAnsi="Times New Roman" w:cs="Times New Roman"/>
            <w:sz w:val="24"/>
            <w:szCs w:val="24"/>
          </w:rPr>
          <w:t xml:space="preserve">; </w:t>
        </w:r>
      </w:ins>
      <w:ins w:id="257" w:author="Deon Benton" w:date="2018-11-27T17:44:00Z">
        <w:r w:rsidR="00B86F97" w:rsidRPr="00B86F97">
          <w:rPr>
            <w:rFonts w:ascii="Times New Roman" w:hAnsi="Times New Roman" w:cs="Times New Roman"/>
            <w:sz w:val="24"/>
            <w:szCs w:val="24"/>
          </w:rPr>
          <w:t xml:space="preserve">Larkin, Aitken, &amp; Dickinson, 1998; </w:t>
        </w:r>
      </w:ins>
      <w:ins w:id="258" w:author="Deon Benton" w:date="2018-11-27T17:40:00Z">
        <w:r w:rsidR="0082728D">
          <w:rPr>
            <w:rFonts w:ascii="Times New Roman" w:hAnsi="Times New Roman" w:cs="Times New Roman"/>
            <w:sz w:val="24"/>
            <w:szCs w:val="24"/>
          </w:rPr>
          <w:t>Lovibond et al., 2003;</w:t>
        </w:r>
      </w:ins>
      <w:ins w:id="259" w:author="Deon Benton" w:date="2018-11-27T17:44:00Z">
        <w:r w:rsidR="00B86F97">
          <w:rPr>
            <w:rFonts w:ascii="Times New Roman" w:hAnsi="Times New Roman" w:cs="Times New Roman"/>
            <w:sz w:val="24"/>
            <w:szCs w:val="24"/>
          </w:rPr>
          <w:t xml:space="preserve"> Shanks, 1985</w:t>
        </w:r>
      </w:ins>
      <w:ins w:id="260" w:author="Deon Benton" w:date="2018-11-27T17:39:00Z">
        <w:r w:rsidR="00503372">
          <w:rPr>
            <w:rFonts w:ascii="Times New Roman" w:hAnsi="Times New Roman" w:cs="Times New Roman"/>
            <w:sz w:val="24"/>
            <w:szCs w:val="24"/>
          </w:rPr>
          <w:t>).</w:t>
        </w:r>
      </w:ins>
      <w:ins w:id="261" w:author="Deon Benton" w:date="2018-11-27T16:52:00Z">
        <w:r w:rsidR="00502D03">
          <w:rPr>
            <w:rFonts w:ascii="Times New Roman" w:hAnsi="Times New Roman" w:cs="Times New Roman"/>
            <w:sz w:val="24"/>
            <w:szCs w:val="24"/>
          </w:rPr>
          <w:t xml:space="preserve"> </w:t>
        </w:r>
      </w:ins>
      <w:ins w:id="262" w:author="Deon Benton" w:date="2018-11-27T17:39:00Z">
        <w:r w:rsidR="00503372">
          <w:rPr>
            <w:rFonts w:ascii="Times New Roman" w:hAnsi="Times New Roman" w:cs="Times New Roman"/>
            <w:sz w:val="24"/>
            <w:szCs w:val="24"/>
          </w:rPr>
          <w:t xml:space="preserve">Given these competing interpretations of BB reasoning, one must </w:t>
        </w:r>
      </w:ins>
      <w:ins w:id="263" w:author="Deon Benton" w:date="2018-11-27T17:41:00Z">
        <w:r w:rsidR="00A460B0">
          <w:rPr>
            <w:rFonts w:ascii="Times New Roman" w:hAnsi="Times New Roman" w:cs="Times New Roman"/>
            <w:sz w:val="24"/>
            <w:szCs w:val="24"/>
          </w:rPr>
          <w:t>exercise</w:t>
        </w:r>
      </w:ins>
      <w:ins w:id="264" w:author="Deon Benton" w:date="2018-11-27T17:39:00Z">
        <w:r w:rsidR="00503372">
          <w:rPr>
            <w:rFonts w:ascii="Times New Roman" w:hAnsi="Times New Roman" w:cs="Times New Roman"/>
            <w:sz w:val="24"/>
            <w:szCs w:val="24"/>
          </w:rPr>
          <w:t xml:space="preserve"> caution in assertin</w:t>
        </w:r>
      </w:ins>
      <w:ins w:id="265" w:author="Deon Benton" w:date="2018-11-27T17:40:00Z">
        <w:r w:rsidR="00503372">
          <w:rPr>
            <w:rFonts w:ascii="Times New Roman" w:hAnsi="Times New Roman" w:cs="Times New Roman"/>
            <w:sz w:val="24"/>
            <w:szCs w:val="24"/>
          </w:rPr>
          <w:t>g that</w:t>
        </w:r>
        <w:r w:rsidR="00B949EB">
          <w:rPr>
            <w:rFonts w:ascii="Times New Roman" w:hAnsi="Times New Roman" w:cs="Times New Roman"/>
            <w:sz w:val="24"/>
            <w:szCs w:val="24"/>
          </w:rPr>
          <w:t xml:space="preserve"> participants</w:t>
        </w:r>
      </w:ins>
      <w:ins w:id="266" w:author="Deon Benton" w:date="2018-11-27T17:41:00Z">
        <w:r w:rsidR="00A460B0">
          <w:rPr>
            <w:rFonts w:ascii="Times New Roman" w:hAnsi="Times New Roman" w:cs="Times New Roman"/>
            <w:sz w:val="24"/>
            <w:szCs w:val="24"/>
          </w:rPr>
          <w:t xml:space="preserve"> engaged in BB reasoning</w:t>
        </w:r>
      </w:ins>
      <w:ins w:id="267" w:author="Deon Benton" w:date="2018-11-27T17:40:00Z">
        <w:r w:rsidR="00B949EB">
          <w:rPr>
            <w:rFonts w:ascii="Times New Roman" w:hAnsi="Times New Roman" w:cs="Times New Roman"/>
            <w:sz w:val="24"/>
            <w:szCs w:val="24"/>
          </w:rPr>
          <w:t xml:space="preserve"> in Griffith et al.’s (2011) </w:t>
        </w:r>
      </w:ins>
      <w:ins w:id="268" w:author="Deon Benton" w:date="2018-11-27T17:41:00Z">
        <w:r w:rsidR="00A460B0">
          <w:rPr>
            <w:rFonts w:ascii="Times New Roman" w:hAnsi="Times New Roman" w:cs="Times New Roman"/>
            <w:sz w:val="24"/>
            <w:szCs w:val="24"/>
          </w:rPr>
          <w:t>study</w:t>
        </w:r>
      </w:ins>
      <w:ins w:id="269" w:author="Deon Benton" w:date="2018-11-27T17:40:00Z">
        <w:r w:rsidR="00B949EB">
          <w:rPr>
            <w:rFonts w:ascii="Times New Roman" w:hAnsi="Times New Roman" w:cs="Times New Roman"/>
            <w:sz w:val="24"/>
            <w:szCs w:val="24"/>
          </w:rPr>
          <w:t xml:space="preserve">. </w:t>
        </w:r>
      </w:ins>
      <w:ins w:id="270" w:author="Deon T. Benton" w:date="2018-11-27T15:11:00Z">
        <w:del w:id="271" w:author="Deon Benton" w:date="2018-11-27T17:39:00Z">
          <w:r w:rsidR="009B3CDF" w:rsidDel="00503372">
            <w:rPr>
              <w:rFonts w:ascii="Times New Roman" w:hAnsi="Times New Roman" w:cs="Times New Roman"/>
              <w:sz w:val="24"/>
              <w:szCs w:val="24"/>
            </w:rPr>
            <w:delText>We</w:delText>
          </w:r>
        </w:del>
        <w:r w:rsidR="009B3CDF">
          <w:rPr>
            <w:rFonts w:ascii="Times New Roman" w:hAnsi="Times New Roman" w:cs="Times New Roman"/>
            <w:sz w:val="24"/>
            <w:szCs w:val="24"/>
          </w:rPr>
          <w:t xml:space="preserve"> </w:t>
        </w:r>
      </w:ins>
      <w:ins w:id="272" w:author="Deon T. Benton" w:date="2018-11-27T15:16:00Z">
        <w:r w:rsidR="00F02E80">
          <w:rPr>
            <w:rFonts w:ascii="Times New Roman" w:hAnsi="Times New Roman" w:cs="Times New Roman"/>
            <w:sz w:val="24"/>
            <w:szCs w:val="24"/>
          </w:rPr>
          <w:t>return to this issue</w:t>
        </w:r>
      </w:ins>
      <w:ins w:id="273" w:author="Deon Benton" w:date="2018-11-27T16:32:00Z">
        <w:r w:rsidR="00677185">
          <w:rPr>
            <w:rFonts w:ascii="Times New Roman" w:hAnsi="Times New Roman" w:cs="Times New Roman"/>
            <w:sz w:val="24"/>
            <w:szCs w:val="24"/>
          </w:rPr>
          <w:t xml:space="preserve"> in more detail</w:t>
        </w:r>
      </w:ins>
      <w:ins w:id="274" w:author="Deon T. Benton" w:date="2018-11-27T15:11:00Z">
        <w:r w:rsidR="009B3CDF">
          <w:rPr>
            <w:rFonts w:ascii="Times New Roman" w:hAnsi="Times New Roman" w:cs="Times New Roman"/>
            <w:sz w:val="24"/>
            <w:szCs w:val="24"/>
          </w:rPr>
          <w:t xml:space="preserve"> in the Discussion following Experiment 1. </w:t>
        </w:r>
      </w:ins>
    </w:p>
    <w:p w14:paraId="55FF365A" w14:textId="16E8A970" w:rsidR="00ED3ABA" w:rsidRPr="0065581A" w:rsidRDefault="00ED3ABA">
      <w:pPr>
        <w:spacing w:line="480" w:lineRule="auto"/>
        <w:contextualSpacing/>
        <w:rPr>
          <w:ins w:id="275" w:author="Deon Benton" w:date="2018-11-27T19:57:00Z"/>
          <w:rFonts w:ascii="Times New Roman" w:hAnsi="Times New Roman" w:cs="Times New Roman"/>
          <w:b/>
          <w:sz w:val="24"/>
          <w:szCs w:val="24"/>
          <w:rPrChange w:id="276" w:author="Deon Benton" w:date="2018-11-27T19:57:00Z">
            <w:rPr>
              <w:ins w:id="277" w:author="Deon Benton" w:date="2018-11-27T19:57:00Z"/>
              <w:rFonts w:ascii="Times New Roman" w:hAnsi="Times New Roman" w:cs="Times New Roman"/>
              <w:sz w:val="24"/>
              <w:szCs w:val="24"/>
            </w:rPr>
          </w:rPrChange>
        </w:rPr>
        <w:pPrChange w:id="278" w:author="Deon Benton" w:date="2018-11-27T19:57:00Z">
          <w:pPr>
            <w:spacing w:line="480" w:lineRule="auto"/>
            <w:ind w:firstLine="720"/>
            <w:contextualSpacing/>
          </w:pPr>
        </w:pPrChange>
      </w:pPr>
      <w:ins w:id="279" w:author="Deon Benton" w:date="2018-11-27T19:57:00Z">
        <w:r w:rsidRPr="0065581A">
          <w:rPr>
            <w:rFonts w:ascii="Times New Roman" w:hAnsi="Times New Roman" w:cs="Times New Roman"/>
            <w:b/>
            <w:sz w:val="24"/>
            <w:szCs w:val="24"/>
            <w:rPrChange w:id="280" w:author="Deon Benton" w:date="2018-11-27T19:57:00Z">
              <w:rPr>
                <w:rFonts w:ascii="Times New Roman" w:hAnsi="Times New Roman" w:cs="Times New Roman"/>
                <w:sz w:val="24"/>
                <w:szCs w:val="24"/>
              </w:rPr>
            </w:rPrChange>
          </w:rPr>
          <w:t xml:space="preserve">Bayesian inference as an </w:t>
        </w:r>
      </w:ins>
      <w:ins w:id="281" w:author="Deon Benton" w:date="2018-11-27T19:58:00Z">
        <w:r w:rsidR="00BC3C7C">
          <w:rPr>
            <w:rFonts w:ascii="Times New Roman" w:hAnsi="Times New Roman" w:cs="Times New Roman"/>
            <w:b/>
            <w:sz w:val="24"/>
            <w:szCs w:val="24"/>
          </w:rPr>
          <w:t>account of BB reasoning</w:t>
        </w:r>
      </w:ins>
    </w:p>
    <w:p w14:paraId="0DB9BE3F" w14:textId="3D35DA29" w:rsidR="00E968B3" w:rsidRDefault="002C6A31" w:rsidP="00BF1C56">
      <w:pPr>
        <w:spacing w:line="480" w:lineRule="auto"/>
        <w:ind w:firstLine="720"/>
        <w:contextualSpacing/>
        <w:rPr>
          <w:rFonts w:ascii="Times New Roman" w:hAnsi="Times New Roman" w:cs="Times New Roman"/>
          <w:sz w:val="24"/>
          <w:szCs w:val="24"/>
        </w:rPr>
      </w:pPr>
      <w:ins w:id="282" w:author="Deon Benton" w:date="2018-11-27T16:35:00Z">
        <w:r>
          <w:rPr>
            <w:rFonts w:ascii="Times New Roman" w:hAnsi="Times New Roman" w:cs="Times New Roman"/>
            <w:sz w:val="24"/>
            <w:szCs w:val="24"/>
          </w:rPr>
          <w:t>Nonetheless, the fact that</w:t>
        </w:r>
        <w:r w:rsidRPr="00E968B3">
          <w:rPr>
            <w:rFonts w:ascii="Times New Roman" w:hAnsi="Times New Roman" w:cs="Times New Roman"/>
            <w:sz w:val="24"/>
            <w:szCs w:val="24"/>
          </w:rPr>
          <w:t xml:space="preserve"> </w:t>
        </w:r>
      </w:ins>
      <w:r w:rsidR="00E968B3" w:rsidRPr="00E968B3">
        <w:rPr>
          <w:rFonts w:ascii="Times New Roman" w:hAnsi="Times New Roman" w:cs="Times New Roman"/>
          <w:sz w:val="24"/>
          <w:szCs w:val="24"/>
        </w:rPr>
        <w:t xml:space="preserve">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ins w:id="283" w:author="Deon Benton" w:date="2018-11-27T16:38:00Z">
        <w:r w:rsidR="009526BA">
          <w:rPr>
            <w:rFonts w:ascii="Times New Roman" w:hAnsi="Times New Roman" w:cs="Times New Roman"/>
            <w:sz w:val="24"/>
            <w:szCs w:val="24"/>
          </w:rPr>
          <w:t>BB</w:t>
        </w:r>
      </w:ins>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sidR="00BF1C56">
        <w:rPr>
          <w:rFonts w:ascii="Times New Roman" w:hAnsi="Times New Roman" w:cs="Times New Roman"/>
          <w:sz w:val="24"/>
          <w:szCs w:val="24"/>
        </w:rPr>
        <w:t xml:space="preserve"> in Sobel et al. (2004) and that adults engage in </w:t>
      </w:r>
      <w:ins w:id="284" w:author="Deon Benton" w:date="2018-11-27T16:38:00Z">
        <w:r w:rsidR="00D96F59">
          <w:rPr>
            <w:rFonts w:ascii="Times New Roman" w:hAnsi="Times New Roman" w:cs="Times New Roman"/>
            <w:sz w:val="24"/>
            <w:szCs w:val="24"/>
          </w:rPr>
          <w:t>BB</w:t>
        </w:r>
      </w:ins>
      <w:r w:rsidR="00BF1C56">
        <w:rPr>
          <w:rFonts w:ascii="Times New Roman" w:hAnsi="Times New Roman" w:cs="Times New Roman"/>
          <w:sz w:val="24"/>
          <w:szCs w:val="24"/>
        </w:rPr>
        <w:t xml:space="preserve"> reasoning</w:t>
      </w:r>
      <w:ins w:id="285" w:author="Deon Benton" w:date="2018-11-27T16:39:00Z">
        <w:r w:rsidR="00D96F59">
          <w:rPr>
            <w:rFonts w:ascii="Times New Roman" w:hAnsi="Times New Roman" w:cs="Times New Roman"/>
            <w:sz w:val="24"/>
            <w:szCs w:val="24"/>
          </w:rPr>
          <w:t xml:space="preserve"> and are sensitive to base-rate information</w:t>
        </w:r>
      </w:ins>
      <w:r w:rsidR="00BF1C56">
        <w:rPr>
          <w:rFonts w:ascii="Times New Roman" w:hAnsi="Times New Roman" w:cs="Times New Roman"/>
          <w:sz w:val="24"/>
          <w:szCs w:val="24"/>
        </w:rPr>
        <w:t xml:space="preserve"> in Griffiths et al. (2011) </w:t>
      </w:r>
      <w:ins w:id="286" w:author="Deon Benton" w:date="2018-11-27T17:06:00Z">
        <w:r w:rsidR="00635805">
          <w:rPr>
            <w:rFonts w:ascii="Times New Roman" w:hAnsi="Times New Roman" w:cs="Times New Roman"/>
            <w:sz w:val="24"/>
            <w:szCs w:val="24"/>
          </w:rPr>
          <w:t xml:space="preserve">have been interpreted </w:t>
        </w:r>
      </w:ins>
      <w:ins w:id="287" w:author="Deon Benton" w:date="2018-11-27T17:51:00Z">
        <w:r w:rsidR="00C025BC">
          <w:rPr>
            <w:rFonts w:ascii="Times New Roman" w:hAnsi="Times New Roman" w:cs="Times New Roman"/>
            <w:sz w:val="24"/>
            <w:szCs w:val="24"/>
          </w:rPr>
          <w:t>proponents of the Bayesian-inference perspective</w:t>
        </w:r>
      </w:ins>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ins w:id="288" w:author="Deon Benton" w:date="2018-11-27T17:06:00Z">
        <w:r w:rsidR="00635805">
          <w:rPr>
            <w:rFonts w:ascii="Times New Roman" w:hAnsi="Times New Roman" w:cs="Times New Roman"/>
            <w:sz w:val="24"/>
            <w:szCs w:val="24"/>
          </w:rPr>
          <w:t xml:space="preserve"> that</w:t>
        </w:r>
      </w:ins>
      <w:r w:rsidR="00E968B3">
        <w:rPr>
          <w:rFonts w:ascii="Times New Roman" w:hAnsi="Times New Roman" w:cs="Times New Roman"/>
          <w:sz w:val="24"/>
          <w:szCs w:val="24"/>
        </w:rPr>
        <w:t xml:space="preserve"> </w:t>
      </w:r>
      <w:ins w:id="289" w:author="Deon Benton" w:date="2018-11-27T16:39:00Z">
        <w:r w:rsidR="00D96F59">
          <w:rPr>
            <w:rFonts w:ascii="Times New Roman" w:hAnsi="Times New Roman" w:cs="Times New Roman"/>
            <w:sz w:val="24"/>
            <w:szCs w:val="24"/>
          </w:rPr>
          <w:t>humans</w:t>
        </w:r>
      </w:ins>
      <w:r w:rsidR="00E968B3" w:rsidRPr="00E968B3">
        <w:rPr>
          <w:rFonts w:ascii="Times New Roman" w:hAnsi="Times New Roman" w:cs="Times New Roman"/>
          <w:sz w:val="24"/>
          <w:szCs w:val="24"/>
        </w:rPr>
        <w:t xml:space="preserve"> use </w:t>
      </w:r>
      <w:ins w:id="290" w:author="Deon Benton" w:date="2018-11-27T17:51:00Z">
        <w:r w:rsidR="00C025BC">
          <w:rPr>
            <w:rFonts w:ascii="Times New Roman" w:hAnsi="Times New Roman" w:cs="Times New Roman"/>
            <w:sz w:val="24"/>
            <w:szCs w:val="24"/>
          </w:rPr>
          <w:t>a simple form of Bayes’ rule</w:t>
        </w:r>
      </w:ins>
      <w:r w:rsidR="00E968B3">
        <w:rPr>
          <w:rFonts w:ascii="Times New Roman" w:hAnsi="Times New Roman" w:cs="Times New Roman"/>
          <w:sz w:val="24"/>
          <w:szCs w:val="24"/>
        </w:rPr>
        <w:t xml:space="preserve"> rather than associative </w:t>
      </w:r>
      <w:r w:rsidR="00E968B3" w:rsidRPr="00E968B3">
        <w:rPr>
          <w:rFonts w:ascii="Times New Roman" w:hAnsi="Times New Roman" w:cs="Times New Roman"/>
          <w:sz w:val="24"/>
          <w:szCs w:val="24"/>
        </w:rPr>
        <w:t xml:space="preserve">learning to reason about causal events. </w:t>
      </w:r>
      <w:r w:rsidR="00E968B3">
        <w:rPr>
          <w:rFonts w:ascii="Times New Roman" w:hAnsi="Times New Roman" w:cs="Times New Roman"/>
          <w:sz w:val="24"/>
          <w:szCs w:val="24"/>
        </w:rPr>
        <w:t xml:space="preserve">The crux of </w:t>
      </w:r>
      <w:ins w:id="291" w:author="Deon Benton" w:date="2018-11-27T17:53:00Z">
        <w:r w:rsidR="00153170">
          <w:rPr>
            <w:rFonts w:ascii="Times New Roman" w:hAnsi="Times New Roman" w:cs="Times New Roman"/>
            <w:sz w:val="24"/>
            <w:szCs w:val="24"/>
          </w:rPr>
          <w:t>this account</w:t>
        </w:r>
      </w:ins>
      <w:r w:rsidR="00E968B3">
        <w:rPr>
          <w:rFonts w:ascii="Times New Roman" w:hAnsi="Times New Roman" w:cs="Times New Roman"/>
          <w:sz w:val="24"/>
          <w:szCs w:val="24"/>
        </w:rPr>
        <w:t xml:space="preserve"> is that </w:t>
      </w:r>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in a 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52409E">
        <w:rPr>
          <w:rFonts w:ascii="Times New Roman" w:hAnsi="Times New Roman" w:cs="Times New Roman"/>
          <w:sz w:val="24"/>
          <w:szCs w:val="24"/>
        </w:rPr>
        <w:t xml:space="preserve">Sobel &amp; Wellman, 2012).  </w:t>
      </w:r>
      <w:r w:rsidR="00BF1C56">
        <w:rPr>
          <w:rFonts w:ascii="Times New Roman" w:hAnsi="Times New Roman" w:cs="Times New Roman"/>
          <w:sz w:val="24"/>
          <w:szCs w:val="24"/>
        </w:rPr>
        <w:t>These</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finding</w:t>
      </w:r>
      <w:r w:rsidR="00BF1C56">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ha</w:t>
      </w:r>
      <w:r w:rsidR="00BF1C56">
        <w:rPr>
          <w:rFonts w:ascii="Times New Roman" w:hAnsi="Times New Roman" w:cs="Times New Roman"/>
          <w:sz w:val="24"/>
          <w:szCs w:val="24"/>
        </w:rPr>
        <w:t>ve</w:t>
      </w:r>
      <w:r w:rsidR="00BF1C56"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been </w:t>
      </w:r>
      <w:r w:rsidR="0052409E">
        <w:rPr>
          <w:rFonts w:ascii="Times New Roman" w:hAnsi="Times New Roman" w:cs="Times New Roman"/>
          <w:sz w:val="24"/>
          <w:szCs w:val="24"/>
        </w:rPr>
        <w:t>argued 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 xml:space="preserve">models such as the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F17559">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Resorla &amp; Wagner, 1972) </w:t>
      </w:r>
      <w:r w:rsidR="00BF1C56">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challenge the RW model</w:t>
      </w:r>
      <w:r w:rsidR="00E968B3" w:rsidRPr="00E968B3">
        <w:rPr>
          <w:rFonts w:ascii="Times New Roman" w:hAnsi="Times New Roman" w:cs="Times New Roman"/>
          <w:sz w:val="24"/>
          <w:szCs w:val="24"/>
        </w:rPr>
        <w:t xml:space="preserve"> because </w:t>
      </w:r>
      <w:r w:rsidR="00F17559">
        <w:rPr>
          <w:rFonts w:ascii="Times New Roman" w:hAnsi="Times New Roman" w:cs="Times New Roman"/>
          <w:sz w:val="24"/>
          <w:szCs w:val="24"/>
        </w:rPr>
        <w:t>it</w:t>
      </w:r>
      <w:r w:rsidR="00E968B3">
        <w:rPr>
          <w:rFonts w:ascii="Times New Roman" w:hAnsi="Times New Roman" w:cs="Times New Roman"/>
          <w:sz w:val="24"/>
          <w:szCs w:val="24"/>
        </w:rPr>
        <w:t xml:space="preserve"> predicts that B should </w:t>
      </w:r>
      <w:r w:rsidR="00E968B3" w:rsidRPr="00E968B3">
        <w:rPr>
          <w:rFonts w:ascii="Times New Roman" w:hAnsi="Times New Roman" w:cs="Times New Roman"/>
          <w:sz w:val="24"/>
          <w:szCs w:val="24"/>
        </w:rPr>
        <w:t xml:space="preserve">be treated equivalently across the </w:t>
      </w:r>
      <w:ins w:id="292" w:author="Deon Benton" w:date="2018-11-27T16:42:00Z">
        <w:r w:rsidR="00697468">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 T</w:t>
      </w:r>
      <w:r w:rsidR="008F3F92">
        <w:rPr>
          <w:rFonts w:ascii="Times New Roman" w:hAnsi="Times New Roman" w:cs="Times New Roman"/>
          <w:sz w:val="24"/>
          <w:szCs w:val="24"/>
        </w:rPr>
        <w:t>his is because</w:t>
      </w:r>
      <w:r w:rsidR="00E968B3">
        <w:rPr>
          <w:rFonts w:ascii="Times New Roman" w:hAnsi="Times New Roman" w:cs="Times New Roman"/>
          <w:sz w:val="24"/>
          <w:szCs w:val="24"/>
        </w:rPr>
        <w:t xml:space="preserve"> </w:t>
      </w:r>
      <w:r w:rsidR="00DE57DA">
        <w:rPr>
          <w:rFonts w:ascii="Times New Roman" w:hAnsi="Times New Roman" w:cs="Times New Roman"/>
          <w:sz w:val="24"/>
          <w:szCs w:val="24"/>
        </w:rPr>
        <w:t>this model only makes weighted</w:t>
      </w:r>
      <w:r w:rsidR="00E968B3" w:rsidRPr="00E968B3">
        <w:rPr>
          <w:rFonts w:ascii="Times New Roman" w:hAnsi="Times New Roman" w:cs="Times New Roman"/>
          <w:sz w:val="24"/>
          <w:szCs w:val="24"/>
        </w:rPr>
        <w:t xml:space="preserve"> adjustments to cues that are present</w:t>
      </w:r>
      <w:r w:rsidR="00A94B24">
        <w:rPr>
          <w:rFonts w:ascii="Times New Roman" w:hAnsi="Times New Roman" w:cs="Times New Roman"/>
          <w:sz w:val="24"/>
          <w:szCs w:val="24"/>
        </w:rPr>
        <w:t xml:space="preserve"> and not to cues that are absent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ins w:id="293" w:author="Deon Benton" w:date="2018-11-27T16:43:00Z">
        <w:r w:rsidR="00E5486F">
          <w:rPr>
            <w:rFonts w:ascii="Times New Roman" w:hAnsi="Times New Roman" w:cs="Times New Roman"/>
            <w:sz w:val="24"/>
            <w:szCs w:val="24"/>
          </w:rPr>
          <w:t>which</w:t>
        </w:r>
      </w:ins>
      <w:r w:rsidR="00E968B3">
        <w:rPr>
          <w:rFonts w:ascii="Times New Roman" w:hAnsi="Times New Roman" w:cs="Times New Roman"/>
          <w:sz w:val="24"/>
          <w:szCs w:val="24"/>
        </w:rPr>
        <w:t xml:space="preserve"> B</w:t>
      </w:r>
      <w:ins w:id="294" w:author="Deon Benton" w:date="2018-11-27T16:44:00Z">
        <w:r w:rsidR="00E5486F">
          <w:rPr>
            <w:rFonts w:ascii="Times New Roman" w:hAnsi="Times New Roman" w:cs="Times New Roman"/>
            <w:sz w:val="24"/>
            <w:szCs w:val="24"/>
          </w:rPr>
          <w:t xml:space="preserve"> is not</w:t>
        </w:r>
      </w:ins>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ins w:id="295" w:author="Deon Benton" w:date="2018-11-27T16:44:00Z">
        <w:r w:rsidR="0035203D">
          <w:rPr>
            <w:rFonts w:ascii="Times New Roman" w:hAnsi="Times New Roman" w:cs="Times New Roman"/>
            <w:sz w:val="24"/>
            <w:szCs w:val="24"/>
          </w:rPr>
          <w:t>BB</w:t>
        </w:r>
      </w:ins>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sidR="00067D8B">
        <w:rPr>
          <w:rFonts w:ascii="Times New Roman" w:hAnsi="Times New Roman" w:cs="Times New Roman"/>
          <w:sz w:val="24"/>
          <w:szCs w:val="24"/>
        </w:rPr>
        <w:t xml:space="preserve">In other words, </w:t>
      </w:r>
      <w:r w:rsidR="00067D8B">
        <w:rPr>
          <w:rFonts w:ascii="Times New Roman" w:hAnsi="Times New Roman" w:cs="Times New Roman"/>
          <w:sz w:val="24"/>
          <w:szCs w:val="24"/>
        </w:rPr>
        <w:lastRenderedPageBreak/>
        <w:t>g</w:t>
      </w:r>
      <w:r w:rsidR="00DA3BB4">
        <w:rPr>
          <w:rFonts w:ascii="Times New Roman" w:hAnsi="Times New Roman" w:cs="Times New Roman"/>
          <w:sz w:val="24"/>
          <w:szCs w:val="24"/>
        </w:rPr>
        <w:t>iven that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ins w:id="296" w:author="Deon Benton" w:date="2018-11-27T16:44:00Z">
        <w:r w:rsidR="0035203D">
          <w:rPr>
            <w:rFonts w:ascii="Times New Roman" w:hAnsi="Times New Roman" w:cs="Times New Roman"/>
            <w:sz w:val="24"/>
            <w:szCs w:val="24"/>
          </w:rPr>
          <w:t>BB and IS</w:t>
        </w:r>
      </w:ins>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ins w:id="297" w:author="Deon Benton" w:date="2018-11-27T16:44:00Z">
        <w:r w:rsidR="0035203D">
          <w:rPr>
            <w:rFonts w:ascii="Times New Roman" w:hAnsi="Times New Roman" w:cs="Times New Roman"/>
            <w:sz w:val="24"/>
            <w:szCs w:val="24"/>
          </w:rPr>
          <w:t>s</w:t>
        </w:r>
      </w:ins>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2203E0">
        <w:rPr>
          <w:rFonts w:ascii="Times New Roman" w:hAnsi="Times New Roman" w:cs="Times New Roman"/>
          <w:sz w:val="24"/>
          <w:szCs w:val="24"/>
        </w:rPr>
        <w:t>B</w:t>
      </w:r>
      <w:r w:rsidR="008F3F92" w:rsidRPr="00E968B3">
        <w:rPr>
          <w:rFonts w:ascii="Times New Roman" w:hAnsi="Times New Roman" w:cs="Times New Roman"/>
          <w:sz w:val="24"/>
          <w:szCs w:val="24"/>
        </w:rPr>
        <w:t xml:space="preserve"> and the blicket effect </w:t>
      </w:r>
      <w:ins w:id="298" w:author="Deon Benton" w:date="2018-11-27T16:44:00Z">
        <w:r w:rsidR="00963BB0">
          <w:rPr>
            <w:rFonts w:ascii="Times New Roman" w:hAnsi="Times New Roman" w:cs="Times New Roman"/>
            <w:sz w:val="24"/>
            <w:szCs w:val="24"/>
          </w:rPr>
          <w:t xml:space="preserve">should </w:t>
        </w:r>
      </w:ins>
      <w:ins w:id="299" w:author="Deon Benton" w:date="2018-11-27T16:45:00Z">
        <w:r w:rsidR="00963BB0">
          <w:rPr>
            <w:rFonts w:ascii="Times New Roman" w:hAnsi="Times New Roman" w:cs="Times New Roman"/>
            <w:sz w:val="24"/>
            <w:szCs w:val="24"/>
          </w:rPr>
          <w:t>remain unchanged</w:t>
        </w:r>
      </w:ins>
      <w:del w:id="300" w:author="Deon Benton" w:date="2018-11-27T16:45:00Z">
        <w:r w:rsidR="00335525" w:rsidDel="00963BB0">
          <w:rPr>
            <w:rFonts w:ascii="Times New Roman" w:hAnsi="Times New Roman" w:cs="Times New Roman"/>
            <w:sz w:val="24"/>
            <w:szCs w:val="24"/>
          </w:rPr>
          <w:delText xml:space="preserve"> </w:delText>
        </w:r>
      </w:del>
      <w:ins w:id="301" w:author="Deon Benton" w:date="2018-11-27T18:19:00Z">
        <w:r w:rsidR="00E015CB">
          <w:rPr>
            <w:rFonts w:ascii="Times New Roman" w:hAnsi="Times New Roman" w:cs="Times New Roman"/>
            <w:sz w:val="24"/>
            <w:szCs w:val="24"/>
          </w:rPr>
          <w:t xml:space="preserve"> </w:t>
        </w:r>
      </w:ins>
      <w:r w:rsidR="00335525">
        <w:rPr>
          <w:rFonts w:ascii="Times New Roman" w:hAnsi="Times New Roman" w:cs="Times New Roman"/>
          <w:sz w:val="24"/>
          <w:szCs w:val="24"/>
        </w:rPr>
        <w:t>across the experimental trials in both conditions</w:t>
      </w:r>
      <w:r w:rsidR="00E968B3" w:rsidRPr="00E968B3">
        <w:rPr>
          <w:rFonts w:ascii="Times New Roman" w:hAnsi="Times New Roman" w:cs="Times New Roman"/>
          <w:sz w:val="24"/>
          <w:szCs w:val="24"/>
        </w:rPr>
        <w:t xml:space="preserve">. </w:t>
      </w:r>
    </w:p>
    <w:p w14:paraId="29C41D40" w14:textId="788C3871" w:rsidR="00A07F33" w:rsidRPr="00AD4EDA" w:rsidRDefault="00DE4541" w:rsidP="00AD4E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w:t>
      </w:r>
      <w:ins w:id="302" w:author="Deon Benton" w:date="2018-11-27T16:45:00Z">
        <w:r w:rsidR="004C1E1B">
          <w:rPr>
            <w:rFonts w:ascii="Times New Roman" w:hAnsi="Times New Roman" w:cs="Times New Roman"/>
            <w:sz w:val="24"/>
            <w:szCs w:val="24"/>
          </w:rPr>
          <w:t>these findings challenge</w:t>
        </w:r>
      </w:ins>
      <w:r w:rsidR="00687402">
        <w:rPr>
          <w:rFonts w:ascii="Times New Roman" w:hAnsi="Times New Roman" w:cs="Times New Roman"/>
          <w:sz w:val="24"/>
          <w:szCs w:val="24"/>
        </w:rPr>
        <w:t xml:space="preserve">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w:t>
      </w:r>
      <w:r w:rsidR="004C1E1B">
        <w:rPr>
          <w:rFonts w:ascii="Times New Roman" w:hAnsi="Times New Roman" w:cs="Times New Roman"/>
          <w:sz w:val="24"/>
          <w:szCs w:val="24"/>
        </w:rPr>
        <w:t>-</w:t>
      </w:r>
      <w:r w:rsidR="00E968B3">
        <w:rPr>
          <w:rFonts w:ascii="Times New Roman" w:hAnsi="Times New Roman" w:cs="Times New Roman"/>
          <w:sz w:val="24"/>
          <w:szCs w:val="24"/>
        </w:rPr>
        <w:t xml:space="preserve"> and </w:t>
      </w:r>
      <w:r w:rsidRPr="00E968B3">
        <w:rPr>
          <w:rFonts w:ascii="Times New Roman" w:hAnsi="Times New Roman" w:cs="Times New Roman"/>
          <w:sz w:val="24"/>
          <w:szCs w:val="24"/>
        </w:rPr>
        <w:t>contingency</w:t>
      </w:r>
      <w:ins w:id="303" w:author="Deon Benton" w:date="2018-11-27T16:45:00Z">
        <w:r w:rsidR="004C1E1B">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Sobel et al.'s (2004)</w:t>
      </w:r>
      <w:r w:rsidR="00BF1C56">
        <w:rPr>
          <w:rFonts w:ascii="Times New Roman" w:hAnsi="Times New Roman" w:cs="Times New Roman"/>
          <w:sz w:val="24"/>
          <w:szCs w:val="24"/>
        </w:rPr>
        <w:t xml:space="preserve"> and Griffiths et al.’s (2011)</w:t>
      </w:r>
      <w:r w:rsidR="00E968B3" w:rsidRPr="00E968B3">
        <w:rPr>
          <w:rFonts w:ascii="Times New Roman" w:hAnsi="Times New Roman" w:cs="Times New Roman"/>
          <w:sz w:val="24"/>
          <w:szCs w:val="24"/>
        </w:rPr>
        <w:t xml:space="preserve"> </w:t>
      </w:r>
      <w:r w:rsidR="00BF1C56" w:rsidRPr="00E968B3">
        <w:rPr>
          <w:rFonts w:ascii="Times New Roman" w:hAnsi="Times New Roman" w:cs="Times New Roman"/>
          <w:sz w:val="24"/>
          <w:szCs w:val="24"/>
        </w:rPr>
        <w:t>stud</w:t>
      </w:r>
      <w:r w:rsidR="00BF1C56">
        <w:rPr>
          <w:rFonts w:ascii="Times New Roman" w:hAnsi="Times New Roman" w:cs="Times New Roman"/>
          <w:sz w:val="24"/>
          <w:szCs w:val="24"/>
        </w:rPr>
        <w:t>ies</w:t>
      </w:r>
      <w:ins w:id="304" w:author="Deon Benton" w:date="2018-11-27T16:46:00Z">
        <w:r w:rsidR="0034109F">
          <w:rPr>
            <w:rFonts w:ascii="Times New Roman" w:hAnsi="Times New Roman" w:cs="Times New Roman"/>
            <w:sz w:val="24"/>
            <w:szCs w:val="24"/>
          </w:rPr>
          <w:t xml:space="preserve"> to make causal inferences</w:t>
        </w:r>
      </w:ins>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ins w:id="305" w:author="Deon T. Benton" w:date="2018-11-27T11:48:00Z">
        <w:r w:rsidR="00D23381">
          <w:rPr>
            <w:rFonts w:ascii="Times New Roman" w:hAnsi="Times New Roman" w:cs="Times New Roman"/>
            <w:sz w:val="24"/>
            <w:szCs w:val="24"/>
          </w:rPr>
          <w:t>BB</w:t>
        </w:r>
      </w:ins>
      <w:r w:rsidR="00687402">
        <w:rPr>
          <w:rFonts w:ascii="Times New Roman" w:hAnsi="Times New Roman" w:cs="Times New Roman"/>
          <w:sz w:val="24"/>
          <w:szCs w:val="24"/>
        </w:rPr>
        <w:t xml:space="preserve"> and IS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ins w:id="306" w:author="Deon Benton" w:date="2018-11-27T16:46:00Z">
        <w:r w:rsidR="0034109F">
          <w:rPr>
            <w:rFonts w:ascii="Times New Roman" w:hAnsi="Times New Roman" w:cs="Times New Roman"/>
            <w:sz w:val="24"/>
            <w:szCs w:val="24"/>
          </w:rPr>
          <w:t>-based</w:t>
        </w:r>
      </w:ins>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ins w:id="307" w:author="Deon Benton" w:date="2018-11-27T16:46:00Z">
        <w:r w:rsidR="007505F8">
          <w:rPr>
            <w:rFonts w:ascii="Times New Roman" w:hAnsi="Times New Roman" w:cs="Times New Roman"/>
            <w:sz w:val="24"/>
            <w:szCs w:val="24"/>
          </w:rPr>
          <w:t xml:space="preserve"> more sop</w:t>
        </w:r>
      </w:ins>
      <w:ins w:id="308" w:author="Deon Benton" w:date="2018-11-27T16:47:00Z">
        <w:r w:rsidR="007505F8">
          <w:rPr>
            <w:rFonts w:ascii="Times New Roman" w:hAnsi="Times New Roman" w:cs="Times New Roman"/>
            <w:sz w:val="24"/>
            <w:szCs w:val="24"/>
          </w:rPr>
          <w:t>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ins>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Hamme and Wasserman (1994</w:t>
      </w:r>
      <w:r w:rsidR="00687402">
        <w:rPr>
          <w:rFonts w:ascii="Times New Roman" w:hAnsi="Times New Roman" w:cs="Times New Roman"/>
          <w:sz w:val="24"/>
          <w:szCs w:val="24"/>
        </w:rPr>
        <w:t>)</w:t>
      </w:r>
      <w:del w:id="309" w:author="Deon Benton" w:date="2018-11-27T16:47:00Z">
        <w:r w:rsidR="00687402" w:rsidDel="00871EEE">
          <w:rPr>
            <w:rFonts w:ascii="Times New Roman" w:hAnsi="Times New Roman" w:cs="Times New Roman"/>
            <w:sz w:val="24"/>
            <w:szCs w:val="24"/>
          </w:rPr>
          <w:delText xml:space="preserve"> and</w:delText>
        </w:r>
        <w:r w:rsidR="003A05CE" w:rsidRPr="00E968B3" w:rsidDel="00871EEE">
          <w:rPr>
            <w:rFonts w:ascii="Times New Roman" w:hAnsi="Times New Roman" w:cs="Times New Roman"/>
            <w:sz w:val="24"/>
            <w:szCs w:val="24"/>
          </w:rPr>
          <w:delText xml:space="preserve"> </w:delText>
        </w:r>
      </w:del>
      <w:ins w:id="310" w:author="Deon Benton" w:date="2018-11-27T16:47:00Z">
        <w:r w:rsidR="00871EEE">
          <w:rPr>
            <w:rFonts w:ascii="Times New Roman" w:hAnsi="Times New Roman" w:cs="Times New Roman"/>
            <w:sz w:val="24"/>
            <w:szCs w:val="24"/>
          </w:rPr>
          <w:t>,</w:t>
        </w:r>
      </w:ins>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del w:id="311" w:author="Deon T. Benton" w:date="2018-11-28T09:20:00Z">
        <w:r w:rsidR="00341569" w:rsidDel="00AC3A52">
          <w:rPr>
            <w:rFonts w:ascii="Times New Roman" w:hAnsi="Times New Roman" w:cs="Times New Roman"/>
            <w:sz w:val="24"/>
            <w:szCs w:val="24"/>
          </w:rPr>
          <w:delText>backwards blocking</w:delText>
        </w:r>
      </w:del>
      <w:ins w:id="312" w:author="Deon T. Benton" w:date="2018-11-28T09:20:00Z">
        <w:r w:rsidR="00AC3A52">
          <w:rPr>
            <w:rFonts w:ascii="Times New Roman" w:hAnsi="Times New Roman" w:cs="Times New Roman"/>
            <w:sz w:val="24"/>
            <w:szCs w:val="24"/>
          </w:rPr>
          <w:t>BB</w:t>
        </w:r>
      </w:ins>
      <w:r w:rsidR="003A05CE" w:rsidRPr="00E968B3">
        <w:rPr>
          <w:rFonts w:ascii="Times New Roman" w:hAnsi="Times New Roman" w:cs="Times New Roman"/>
          <w:sz w:val="24"/>
          <w:szCs w:val="24"/>
        </w:rPr>
        <w:t xml:space="preserve"> and IS</w:t>
      </w:r>
      <w:r w:rsidR="003A05CE">
        <w:rPr>
          <w:rFonts w:ascii="Times New Roman" w:hAnsi="Times New Roman" w:cs="Times New Roman"/>
          <w:sz w:val="24"/>
          <w:szCs w:val="24"/>
        </w:rPr>
        <w:t>—</w:t>
      </w:r>
      <w:ins w:id="313" w:author="Deon Benton" w:date="2018-11-27T16:48:00Z">
        <w:r w:rsidR="00067A6A">
          <w:rPr>
            <w:rFonts w:ascii="Times New Roman" w:hAnsi="Times New Roman" w:cs="Times New Roman"/>
            <w:sz w:val="24"/>
            <w:szCs w:val="24"/>
          </w:rPr>
          <w:t xml:space="preserve">because these models </w:t>
        </w:r>
      </w:ins>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 findings that children</w:t>
      </w:r>
      <w:r w:rsidR="00BA5CB7">
        <w:rPr>
          <w:rFonts w:ascii="Times New Roman" w:hAnsi="Times New Roman" w:cs="Times New Roman"/>
          <w:sz w:val="24"/>
          <w:szCs w:val="24"/>
        </w:rPr>
        <w:t xml:space="preserve"> (e.g., </w:t>
      </w:r>
      <w:r w:rsidR="00687402">
        <w:rPr>
          <w:rFonts w:ascii="Times New Roman" w:hAnsi="Times New Roman" w:cs="Times New Roman"/>
          <w:sz w:val="24"/>
          <w:szCs w:val="24"/>
        </w:rPr>
        <w:t>Bonawitz &amp; Lombrozo, 2012;</w:t>
      </w:r>
      <w:ins w:id="314" w:author="Deon Benton" w:date="2018-11-27T16:48:00Z">
        <w:r w:rsidR="00067A6A">
          <w:rPr>
            <w:rFonts w:ascii="Times New Roman" w:hAnsi="Times New Roman" w:cs="Times New Roman"/>
            <w:sz w:val="24"/>
            <w:szCs w:val="24"/>
          </w:rPr>
          <w:t xml:space="preserve"> Griffiths et al., 2011;</w:t>
        </w:r>
      </w:ins>
      <w:r w:rsidR="00687402">
        <w:rPr>
          <w:rFonts w:ascii="Times New Roman" w:hAnsi="Times New Roman" w:cs="Times New Roman"/>
          <w:sz w:val="24"/>
          <w:szCs w:val="24"/>
        </w:rPr>
        <w:t xml:space="preserve"> </w:t>
      </w:r>
      <w:r w:rsidR="00BA5CB7">
        <w:rPr>
          <w:rFonts w:ascii="Times New Roman" w:hAnsi="Times New Roman" w:cs="Times New Roman"/>
          <w:sz w:val="24"/>
          <w:szCs w:val="24"/>
        </w:rPr>
        <w:t>Sobel &amp; Munro, 2006; Sobel et al., 2004) and adults (e.g., Griffiths</w:t>
      </w:r>
      <w:ins w:id="315" w:author="Deon Benton" w:date="2018-11-27T16:49:00Z">
        <w:r w:rsidR="00067A6A">
          <w:rPr>
            <w:rFonts w:ascii="Times New Roman" w:hAnsi="Times New Roman" w:cs="Times New Roman"/>
            <w:sz w:val="24"/>
            <w:szCs w:val="24"/>
          </w:rPr>
          <w:t xml:space="preserve"> et al.</w:t>
        </w:r>
      </w:ins>
      <w:r w:rsidR="00BA5CB7">
        <w:rPr>
          <w:rFonts w:ascii="Times New Roman" w:hAnsi="Times New Roman" w:cs="Times New Roman"/>
          <w:sz w:val="24"/>
          <w:szCs w:val="24"/>
        </w:rPr>
        <w:t xml:space="preserve"> 2011) </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incorporate</w:t>
      </w:r>
      <w:r w:rsidR="00BA5CB7">
        <w:rPr>
          <w:rFonts w:ascii="Times New Roman" w:hAnsi="Times New Roman" w:cs="Times New Roman"/>
          <w:sz w:val="24"/>
          <w:szCs w:val="24"/>
        </w:rPr>
        <w:t xml:space="preserve"> base rates</w:t>
      </w:r>
      <w:r w:rsidR="00E968B3">
        <w:rPr>
          <w:rFonts w:ascii="Times New Roman" w:hAnsi="Times New Roman" w:cs="Times New Roman"/>
          <w:sz w:val="24"/>
          <w:szCs w:val="24"/>
        </w:rPr>
        <w:t xml:space="preserve"> into their causal </w:t>
      </w:r>
      <w:r w:rsidR="00E968B3" w:rsidRPr="00E968B3">
        <w:rPr>
          <w:rFonts w:ascii="Times New Roman" w:hAnsi="Times New Roman" w:cs="Times New Roman"/>
          <w:sz w:val="24"/>
          <w:szCs w:val="24"/>
        </w:rPr>
        <w:t>decisions.</w:t>
      </w:r>
    </w:p>
    <w:p w14:paraId="63A2FA16" w14:textId="365E45E8" w:rsidR="00A07F33" w:rsidRDefault="00A07F33" w:rsidP="00A07F33">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t xml:space="preserve">Despite </w:t>
      </w:r>
      <w:r w:rsidR="00BF1C56">
        <w:rPr>
          <w:rFonts w:ascii="Times New Roman" w:hAnsi="Times New Roman" w:cs="Times New Roman"/>
          <w:sz w:val="24"/>
          <w:szCs w:val="24"/>
        </w:rPr>
        <w:t xml:space="preserve">these findings, open questions remain about whether, and to what extent, humans engage in </w:t>
      </w:r>
      <w:r w:rsidR="00341569">
        <w:rPr>
          <w:rFonts w:ascii="Times New Roman" w:hAnsi="Times New Roman" w:cs="Times New Roman"/>
          <w:sz w:val="24"/>
          <w:szCs w:val="24"/>
        </w:rPr>
        <w:t xml:space="preserve">backwards </w:t>
      </w:r>
      <w:ins w:id="316" w:author="Deon Benton" w:date="2018-11-27T16:50:00Z">
        <w:r w:rsidR="00E377D7">
          <w:rPr>
            <w:rFonts w:ascii="Times New Roman" w:hAnsi="Times New Roman" w:cs="Times New Roman"/>
            <w:sz w:val="24"/>
            <w:szCs w:val="24"/>
          </w:rPr>
          <w:t>BB</w:t>
        </w:r>
      </w:ins>
      <w:r w:rsidR="00BF1C56">
        <w:rPr>
          <w:rFonts w:ascii="Times New Roman" w:hAnsi="Times New Roman" w:cs="Times New Roman"/>
          <w:sz w:val="24"/>
          <w:szCs w:val="24"/>
        </w:rPr>
        <w:t xml:space="preserve">. </w:t>
      </w:r>
      <w:r w:rsidR="00825C40">
        <w:rPr>
          <w:rFonts w:ascii="Times New Roman" w:hAnsi="Times New Roman" w:cs="Times New Roman"/>
          <w:sz w:val="24"/>
          <w:szCs w:val="24"/>
        </w:rPr>
        <w:t xml:space="preserve">This is because the </w:t>
      </w:r>
      <w:r w:rsidR="00825C40" w:rsidRPr="00A07F33">
        <w:rPr>
          <w:rFonts w:ascii="Times New Roman" w:hAnsi="Times New Roman" w:cs="Times New Roman"/>
          <w:sz w:val="24"/>
          <w:szCs w:val="24"/>
        </w:rPr>
        <w:t xml:space="preserve">conclusion that children in Sobel et al. (2004) engaged in </w:t>
      </w:r>
      <w:r w:rsidR="00341569">
        <w:rPr>
          <w:rFonts w:ascii="Times New Roman" w:hAnsi="Times New Roman" w:cs="Times New Roman"/>
          <w:sz w:val="24"/>
          <w:szCs w:val="24"/>
        </w:rPr>
        <w:t xml:space="preserve">backwards </w:t>
      </w:r>
      <w:ins w:id="317" w:author="Deon Benton" w:date="2018-11-27T16:50:00Z">
        <w:r w:rsidR="006221E2">
          <w:rPr>
            <w:rFonts w:ascii="Times New Roman" w:hAnsi="Times New Roman" w:cs="Times New Roman"/>
            <w:sz w:val="24"/>
            <w:szCs w:val="24"/>
          </w:rPr>
          <w:t>BB</w:t>
        </w:r>
      </w:ins>
      <w:r w:rsidR="007B6B9F">
        <w:rPr>
          <w:rFonts w:ascii="Times New Roman" w:hAnsi="Times New Roman" w:cs="Times New Roman"/>
          <w:sz w:val="24"/>
          <w:szCs w:val="24"/>
        </w:rPr>
        <w:t>, for example,</w:t>
      </w:r>
      <w:r w:rsidR="00825C40">
        <w:rPr>
          <w:rFonts w:ascii="Times New Roman" w:hAnsi="Times New Roman" w:cs="Times New Roman"/>
          <w:sz w:val="24"/>
          <w:szCs w:val="24"/>
        </w:rPr>
        <w:t xml:space="preserve"> was based on a comparison of </w:t>
      </w:r>
      <w:r w:rsidR="00825C40" w:rsidRPr="00A07F33">
        <w:rPr>
          <w:rFonts w:ascii="Times New Roman" w:hAnsi="Times New Roman" w:cs="Times New Roman"/>
          <w:sz w:val="24"/>
          <w:szCs w:val="24"/>
        </w:rPr>
        <w:t xml:space="preserve">the proportion of children who chose B in the </w:t>
      </w:r>
      <w:ins w:id="318" w:author="Deon Benton" w:date="2018-11-27T16:50:00Z">
        <w:r w:rsidR="006221E2">
          <w:rPr>
            <w:rFonts w:ascii="Times New Roman" w:hAnsi="Times New Roman" w:cs="Times New Roman"/>
            <w:sz w:val="24"/>
            <w:szCs w:val="24"/>
          </w:rPr>
          <w:t>BB</w:t>
        </w:r>
      </w:ins>
      <w:r w:rsidR="00825C40" w:rsidRPr="00A07F33">
        <w:rPr>
          <w:rFonts w:ascii="Times New Roman" w:hAnsi="Times New Roman" w:cs="Times New Roman"/>
          <w:sz w:val="24"/>
          <w:szCs w:val="24"/>
        </w:rPr>
        <w:t xml:space="preserve"> condition to the proport</w:t>
      </w:r>
      <w:r w:rsidR="00825C40">
        <w:rPr>
          <w:rFonts w:ascii="Times New Roman" w:hAnsi="Times New Roman" w:cs="Times New Roman"/>
          <w:sz w:val="24"/>
          <w:szCs w:val="24"/>
        </w:rPr>
        <w:t xml:space="preserve">ion of children who </w:t>
      </w:r>
      <w:r w:rsidR="00825C40" w:rsidRPr="00A07F33">
        <w:rPr>
          <w:rFonts w:ascii="Times New Roman" w:hAnsi="Times New Roman" w:cs="Times New Roman"/>
          <w:sz w:val="24"/>
          <w:szCs w:val="24"/>
        </w:rPr>
        <w:t>chose B in the IS condition</w:t>
      </w:r>
      <w:ins w:id="319" w:author="Deon Benton" w:date="2018-11-27T17:08:00Z">
        <w:r w:rsidR="002931FC">
          <w:rPr>
            <w:rFonts w:ascii="Times New Roman" w:hAnsi="Times New Roman" w:cs="Times New Roman"/>
            <w:sz w:val="24"/>
            <w:szCs w:val="24"/>
          </w:rPr>
          <w:t xml:space="preserve">; that is, </w:t>
        </w:r>
      </w:ins>
      <w:del w:id="320" w:author="Deon Benton" w:date="2018-11-27T17:08:00Z">
        <w:r w:rsidRPr="00A07F33" w:rsidDel="002931FC">
          <w:rPr>
            <w:rFonts w:ascii="Times New Roman" w:hAnsi="Times New Roman" w:cs="Times New Roman"/>
            <w:sz w:val="24"/>
            <w:szCs w:val="24"/>
          </w:rPr>
          <w:delText xml:space="preserve">. </w:delText>
        </w:r>
      </w:del>
      <w:ins w:id="321" w:author="Deon Benton" w:date="2018-11-27T17:07:00Z">
        <w:r w:rsidR="00A0687F">
          <w:rPr>
            <w:rFonts w:ascii="Times New Roman" w:hAnsi="Times New Roman" w:cs="Times New Roman"/>
            <w:sz w:val="24"/>
            <w:szCs w:val="24"/>
          </w:rPr>
          <w:t xml:space="preserve"> </w:t>
        </w:r>
      </w:ins>
      <w:ins w:id="322" w:author="Deon Benton" w:date="2018-11-27T17:10:00Z">
        <w:r w:rsidR="00D740A5">
          <w:rPr>
            <w:rFonts w:ascii="Times New Roman" w:hAnsi="Times New Roman" w:cs="Times New Roman"/>
            <w:sz w:val="24"/>
            <w:szCs w:val="24"/>
          </w:rPr>
          <w:t xml:space="preserve">4-year-olds </w:t>
        </w:r>
      </w:ins>
      <w:ins w:id="323" w:author="Deon Benton" w:date="2018-11-27T17:08:00Z">
        <w:r w:rsidR="002931FC">
          <w:rPr>
            <w:rFonts w:ascii="Times New Roman" w:hAnsi="Times New Roman" w:cs="Times New Roman"/>
            <w:sz w:val="24"/>
            <w:szCs w:val="24"/>
          </w:rPr>
          <w:t>were said to have</w:t>
        </w:r>
      </w:ins>
      <w:r w:rsidRPr="00A07F33">
        <w:rPr>
          <w:rFonts w:ascii="Times New Roman" w:hAnsi="Times New Roman" w:cs="Times New Roman"/>
          <w:sz w:val="24"/>
          <w:szCs w:val="24"/>
        </w:rPr>
        <w:t xml:space="preserve"> en</w:t>
      </w:r>
      <w:r>
        <w:rPr>
          <w:rFonts w:ascii="Times New Roman" w:hAnsi="Times New Roman" w:cs="Times New Roman"/>
          <w:sz w:val="24"/>
          <w:szCs w:val="24"/>
        </w:rPr>
        <w:t xml:space="preserve">gaged in </w:t>
      </w:r>
      <w:ins w:id="324" w:author="Deon Benton" w:date="2018-11-27T17:08:00Z">
        <w:r w:rsidR="00326E8C">
          <w:rPr>
            <w:rFonts w:ascii="Times New Roman" w:hAnsi="Times New Roman" w:cs="Times New Roman"/>
            <w:sz w:val="24"/>
            <w:szCs w:val="24"/>
          </w:rPr>
          <w:t>BB</w:t>
        </w:r>
      </w:ins>
      <w:r>
        <w:rPr>
          <w:rFonts w:ascii="Times New Roman" w:hAnsi="Times New Roman" w:cs="Times New Roman"/>
          <w:sz w:val="24"/>
          <w:szCs w:val="24"/>
        </w:rPr>
        <w:t xml:space="preserve"> reasoning </w:t>
      </w:r>
      <w:del w:id="325" w:author="Deon Benton" w:date="2018-11-27T17:10:00Z">
        <w:r w:rsidR="00A623B3" w:rsidDel="00D740A5">
          <w:rPr>
            <w:rFonts w:ascii="Times New Roman" w:hAnsi="Times New Roman" w:cs="Times New Roman"/>
            <w:sz w:val="24"/>
            <w:szCs w:val="24"/>
          </w:rPr>
          <w:delText>if</w:delText>
        </w:r>
        <w:r w:rsidRPr="00A07F33" w:rsidDel="00D740A5">
          <w:rPr>
            <w:rFonts w:ascii="Times New Roman" w:hAnsi="Times New Roman" w:cs="Times New Roman"/>
            <w:sz w:val="24"/>
            <w:szCs w:val="24"/>
          </w:rPr>
          <w:delText xml:space="preserve"> </w:delText>
        </w:r>
      </w:del>
      <w:ins w:id="326" w:author="Deon Benton" w:date="2018-11-27T17:10:00Z">
        <w:r w:rsidR="00D740A5">
          <w:rPr>
            <w:rFonts w:ascii="Times New Roman" w:hAnsi="Times New Roman" w:cs="Times New Roman"/>
            <w:sz w:val="24"/>
            <w:szCs w:val="24"/>
          </w:rPr>
          <w:t>because</w:t>
        </w:r>
        <w:r w:rsidR="00D740A5" w:rsidRPr="00A07F33">
          <w:rPr>
            <w:rFonts w:ascii="Times New Roman" w:hAnsi="Times New Roman" w:cs="Times New Roman"/>
            <w:sz w:val="24"/>
            <w:szCs w:val="24"/>
          </w:rPr>
          <w:t xml:space="preserve"> </w:t>
        </w:r>
      </w:ins>
      <w:r w:rsidRPr="00A07F33">
        <w:rPr>
          <w:rFonts w:ascii="Times New Roman" w:hAnsi="Times New Roman" w:cs="Times New Roman"/>
          <w:sz w:val="24"/>
          <w:szCs w:val="24"/>
        </w:rPr>
        <w:t xml:space="preserve">fewer of them chose B as a cause in the </w:t>
      </w:r>
      <w:ins w:id="327" w:author="Deon Benton" w:date="2018-11-27T17:08:00Z">
        <w:r w:rsidR="005E6DD1">
          <w:rPr>
            <w:rFonts w:ascii="Times New Roman" w:hAnsi="Times New Roman" w:cs="Times New Roman"/>
            <w:sz w:val="24"/>
            <w:szCs w:val="24"/>
          </w:rPr>
          <w:t>BB</w:t>
        </w:r>
      </w:ins>
      <w:r w:rsidRPr="00A07F33">
        <w:rPr>
          <w:rFonts w:ascii="Times New Roman" w:hAnsi="Times New Roman" w:cs="Times New Roman"/>
          <w:sz w:val="24"/>
          <w:szCs w:val="24"/>
        </w:rPr>
        <w:t xml:space="preserve"> condit</w:t>
      </w:r>
      <w:r>
        <w:rPr>
          <w:rFonts w:ascii="Times New Roman" w:hAnsi="Times New Roman" w:cs="Times New Roman"/>
          <w:sz w:val="24"/>
          <w:szCs w:val="24"/>
        </w:rPr>
        <w:t>ion than in the IS condition</w:t>
      </w:r>
      <w:r w:rsidR="00825C40">
        <w:rPr>
          <w:rFonts w:ascii="Times New Roman" w:hAnsi="Times New Roman" w:cs="Times New Roman"/>
          <w:sz w:val="24"/>
          <w:szCs w:val="24"/>
        </w:rPr>
        <w:t>.</w:t>
      </w:r>
      <w:r>
        <w:rPr>
          <w:rFonts w:ascii="Times New Roman" w:hAnsi="Times New Roman" w:cs="Times New Roman"/>
          <w:sz w:val="24"/>
          <w:szCs w:val="24"/>
        </w:rPr>
        <w:t xml:space="preserve"> </w:t>
      </w:r>
      <w:r w:rsidRPr="00A07F33">
        <w:rPr>
          <w:rFonts w:ascii="Times New Roman" w:hAnsi="Times New Roman" w:cs="Times New Roman"/>
          <w:sz w:val="24"/>
          <w:szCs w:val="24"/>
        </w:rPr>
        <w:t xml:space="preserve">However, we argue that this comparison may not </w:t>
      </w:r>
      <w:r w:rsidR="0046739E">
        <w:rPr>
          <w:rFonts w:ascii="Times New Roman" w:hAnsi="Times New Roman" w:cs="Times New Roman"/>
          <w:sz w:val="24"/>
          <w:szCs w:val="24"/>
        </w:rPr>
        <w:t xml:space="preserve">be </w:t>
      </w:r>
      <w:r w:rsidRPr="00A07F33">
        <w:rPr>
          <w:rFonts w:ascii="Times New Roman" w:hAnsi="Times New Roman" w:cs="Times New Roman"/>
          <w:sz w:val="24"/>
          <w:szCs w:val="24"/>
        </w:rPr>
        <w:t xml:space="preserve">the most appropriate </w:t>
      </w:r>
      <w:r w:rsidR="00134638">
        <w:rPr>
          <w:rFonts w:ascii="Times New Roman" w:hAnsi="Times New Roman" w:cs="Times New Roman"/>
          <w:sz w:val="24"/>
          <w:szCs w:val="24"/>
        </w:rPr>
        <w:t xml:space="preserve">one to assess </w:t>
      </w:r>
      <w:ins w:id="328" w:author="Deon Benton" w:date="2018-11-27T17:11:00Z">
        <w:r w:rsidR="008B7C1F">
          <w:rPr>
            <w:rFonts w:ascii="Times New Roman" w:hAnsi="Times New Roman" w:cs="Times New Roman"/>
            <w:sz w:val="24"/>
            <w:szCs w:val="24"/>
          </w:rPr>
          <w:t>BB</w:t>
        </w:r>
      </w:ins>
      <w:r w:rsidR="00134638">
        <w:rPr>
          <w:rFonts w:ascii="Times New Roman" w:hAnsi="Times New Roman" w:cs="Times New Roman"/>
          <w:sz w:val="24"/>
          <w:szCs w:val="24"/>
        </w:rPr>
        <w:t xml:space="preserve"> reasoning</w:t>
      </w:r>
      <w:r w:rsidRPr="00A07F33">
        <w:rPr>
          <w:rFonts w:ascii="Times New Roman" w:hAnsi="Times New Roman" w:cs="Times New Roman"/>
          <w:sz w:val="24"/>
          <w:szCs w:val="24"/>
        </w:rPr>
        <w:t>. This is because</w:t>
      </w:r>
      <w:ins w:id="329" w:author="Deon Benton" w:date="2018-11-27T17:11:00Z">
        <w:r w:rsidR="008B7C1F">
          <w:rPr>
            <w:rFonts w:ascii="Times New Roman" w:hAnsi="Times New Roman" w:cs="Times New Roman"/>
            <w:sz w:val="24"/>
            <w:szCs w:val="24"/>
          </w:rPr>
          <w:t>, as discussed above,</w:t>
        </w:r>
      </w:ins>
      <w:r w:rsidRPr="00A07F33">
        <w:rPr>
          <w:rFonts w:ascii="Times New Roman" w:hAnsi="Times New Roman" w:cs="Times New Roman"/>
          <w:sz w:val="24"/>
          <w:szCs w:val="24"/>
        </w:rPr>
        <w:t xml:space="preserve"> </w:t>
      </w:r>
      <w:ins w:id="330" w:author="Deon Benton" w:date="2018-11-27T17:11:00Z">
        <w:r w:rsidR="008B7C1F">
          <w:rPr>
            <w:rFonts w:ascii="Times New Roman" w:hAnsi="Times New Roman" w:cs="Times New Roman"/>
            <w:sz w:val="24"/>
            <w:szCs w:val="24"/>
          </w:rPr>
          <w:t>BB</w:t>
        </w:r>
      </w:ins>
      <w:r w:rsidRPr="00A07F33">
        <w:rPr>
          <w:rFonts w:ascii="Times New Roman" w:hAnsi="Times New Roman" w:cs="Times New Roman"/>
          <w:sz w:val="24"/>
          <w:szCs w:val="24"/>
        </w:rPr>
        <w:t xml:space="preserve"> reasoning implies </w:t>
      </w:r>
      <w:ins w:id="331" w:author="Deon Benton" w:date="2018-11-27T17:11:00Z">
        <w:r w:rsidR="008B7C1F">
          <w:rPr>
            <w:rFonts w:ascii="Times New Roman" w:hAnsi="Times New Roman" w:cs="Times New Roman"/>
            <w:sz w:val="24"/>
            <w:szCs w:val="24"/>
          </w:rPr>
          <w:t xml:space="preserve">either </w:t>
        </w:r>
      </w:ins>
      <w:r w:rsidRPr="00A07F33">
        <w:rPr>
          <w:rFonts w:ascii="Times New Roman" w:hAnsi="Times New Roman" w:cs="Times New Roman"/>
          <w:sz w:val="24"/>
          <w:szCs w:val="24"/>
        </w:rPr>
        <w:t xml:space="preserve">a </w:t>
      </w:r>
      <w:r w:rsidR="008E611E">
        <w:rPr>
          <w:rFonts w:ascii="Times New Roman" w:hAnsi="Times New Roman" w:cs="Times New Roman"/>
          <w:sz w:val="24"/>
          <w:szCs w:val="24"/>
        </w:rPr>
        <w:t xml:space="preserve">categorical </w:t>
      </w:r>
      <w:r w:rsidRPr="00A07F33">
        <w:rPr>
          <w:rFonts w:ascii="Times New Roman" w:hAnsi="Times New Roman" w:cs="Times New Roman"/>
          <w:sz w:val="24"/>
          <w:szCs w:val="24"/>
        </w:rPr>
        <w:t>drop in the</w:t>
      </w:r>
      <w:r>
        <w:rPr>
          <w:rFonts w:ascii="Times New Roman" w:hAnsi="Times New Roman" w:cs="Times New Roman"/>
          <w:sz w:val="24"/>
          <w:szCs w:val="24"/>
        </w:rPr>
        <w:t xml:space="preserve"> rating of B </w:t>
      </w:r>
      <w:r w:rsidR="00011123">
        <w:rPr>
          <w:rFonts w:ascii="Times New Roman" w:hAnsi="Times New Roman" w:cs="Times New Roman"/>
          <w:sz w:val="24"/>
          <w:szCs w:val="24"/>
        </w:rPr>
        <w:t xml:space="preserve">within the </w:t>
      </w:r>
      <w:ins w:id="332" w:author="Deon Benton" w:date="2018-11-27T17:11:00Z">
        <w:r w:rsidR="008B7C1F">
          <w:rPr>
            <w:rFonts w:ascii="Times New Roman" w:hAnsi="Times New Roman" w:cs="Times New Roman"/>
            <w:sz w:val="24"/>
            <w:szCs w:val="24"/>
          </w:rPr>
          <w:t>BB</w:t>
        </w:r>
      </w:ins>
      <w:r w:rsidR="00011123">
        <w:rPr>
          <w:rFonts w:ascii="Times New Roman" w:hAnsi="Times New Roman" w:cs="Times New Roman"/>
          <w:sz w:val="24"/>
          <w:szCs w:val="24"/>
        </w:rPr>
        <w:t xml:space="preserve"> condition itself</w:t>
      </w:r>
      <w:ins w:id="333" w:author="Deon Benton" w:date="2018-11-27T17:11:00Z">
        <w:r w:rsidR="008B7C1F">
          <w:rPr>
            <w:rFonts w:ascii="Times New Roman" w:hAnsi="Times New Roman" w:cs="Times New Roman"/>
            <w:sz w:val="24"/>
            <w:szCs w:val="24"/>
          </w:rPr>
          <w:t xml:space="preserve"> or a return to baseline</w:t>
        </w:r>
      </w:ins>
      <w:ins w:id="334" w:author="Deon Benton" w:date="2018-11-27T17:12:00Z">
        <w:r w:rsidR="008B7C1F">
          <w:rPr>
            <w:rFonts w:ascii="Times New Roman" w:hAnsi="Times New Roman" w:cs="Times New Roman"/>
            <w:sz w:val="24"/>
            <w:szCs w:val="24"/>
          </w:rPr>
          <w:t xml:space="preserve"> within the same condition</w:t>
        </w:r>
      </w:ins>
      <w:r w:rsidR="00D877F9">
        <w:rPr>
          <w:rFonts w:ascii="Times New Roman" w:hAnsi="Times New Roman" w:cs="Times New Roman"/>
          <w:sz w:val="24"/>
          <w:szCs w:val="24"/>
        </w:rPr>
        <w:t xml:space="preserve">. </w:t>
      </w:r>
      <w:r w:rsidR="00DC3F78">
        <w:rPr>
          <w:rFonts w:ascii="Times New Roman" w:hAnsi="Times New Roman" w:cs="Times New Roman"/>
          <w:sz w:val="24"/>
          <w:szCs w:val="24"/>
        </w:rPr>
        <w:t>Thus</w:t>
      </w:r>
      <w:r w:rsidRPr="00A07F33">
        <w:rPr>
          <w:rFonts w:ascii="Times New Roman" w:hAnsi="Times New Roman" w:cs="Times New Roman"/>
          <w:sz w:val="24"/>
          <w:szCs w:val="24"/>
        </w:rPr>
        <w:t xml:space="preserve">, </w:t>
      </w:r>
      <w:ins w:id="335" w:author="Deon Benton" w:date="2018-11-27T17:13:00Z">
        <w:r w:rsidR="00B159CA">
          <w:rPr>
            <w:rFonts w:ascii="Times New Roman" w:hAnsi="Times New Roman" w:cs="Times New Roman"/>
            <w:sz w:val="24"/>
            <w:szCs w:val="24"/>
          </w:rPr>
          <w:t xml:space="preserve">the more appropriate </w:t>
        </w:r>
        <w:r w:rsidR="00B159CA">
          <w:rPr>
            <w:rFonts w:ascii="Times New Roman" w:hAnsi="Times New Roman" w:cs="Times New Roman"/>
            <w:sz w:val="24"/>
            <w:szCs w:val="24"/>
          </w:rPr>
          <w:lastRenderedPageBreak/>
          <w:t>comparison</w:t>
        </w:r>
      </w:ins>
      <w:r w:rsidR="00DC3F78">
        <w:rPr>
          <w:rFonts w:ascii="Times New Roman" w:hAnsi="Times New Roman" w:cs="Times New Roman"/>
          <w:sz w:val="24"/>
          <w:szCs w:val="24"/>
        </w:rPr>
        <w:t>—</w:t>
      </w:r>
      <w:r>
        <w:rPr>
          <w:rFonts w:ascii="Times New Roman" w:hAnsi="Times New Roman" w:cs="Times New Roman"/>
          <w:sz w:val="24"/>
          <w:szCs w:val="24"/>
        </w:rPr>
        <w:t xml:space="preserve">which was not undertaken in </w:t>
      </w:r>
      <w:r w:rsidRPr="00A07F33">
        <w:rPr>
          <w:rFonts w:ascii="Times New Roman" w:hAnsi="Times New Roman" w:cs="Times New Roman"/>
          <w:sz w:val="24"/>
          <w:szCs w:val="24"/>
        </w:rPr>
        <w:t>Sobel et al. (2004)</w:t>
      </w:r>
      <w:r w:rsidR="00784F9B">
        <w:rPr>
          <w:rFonts w:ascii="Times New Roman" w:hAnsi="Times New Roman" w:cs="Times New Roman"/>
          <w:sz w:val="24"/>
          <w:szCs w:val="24"/>
        </w:rPr>
        <w:t xml:space="preserve"> </w:t>
      </w:r>
      <w:r w:rsidR="00DC3F78">
        <w:rPr>
          <w:rFonts w:ascii="Times New Roman" w:hAnsi="Times New Roman" w:cs="Times New Roman"/>
          <w:sz w:val="24"/>
          <w:szCs w:val="24"/>
        </w:rPr>
        <w:t>but was in Griffiths et al. (2011)—</w:t>
      </w:r>
      <w:ins w:id="336" w:author="Deon Benton" w:date="2018-11-27T17:13:00Z">
        <w:r w:rsidR="00B159CA">
          <w:rPr>
            <w:rFonts w:ascii="Times New Roman" w:hAnsi="Times New Roman" w:cs="Times New Roman"/>
            <w:sz w:val="24"/>
            <w:szCs w:val="24"/>
          </w:rPr>
          <w:t>would have been to</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compare</w:t>
      </w:r>
      <w:r w:rsidRPr="00A07F33">
        <w:rPr>
          <w:rFonts w:ascii="Times New Roman" w:hAnsi="Times New Roman" w:cs="Times New Roman"/>
          <w:sz w:val="24"/>
          <w:szCs w:val="24"/>
        </w:rPr>
        <w:t xml:space="preserve"> the proportion of </w:t>
      </w:r>
      <w:r>
        <w:rPr>
          <w:rFonts w:ascii="Times New Roman" w:hAnsi="Times New Roman" w:cs="Times New Roman"/>
          <w:sz w:val="24"/>
          <w:szCs w:val="24"/>
        </w:rPr>
        <w:t xml:space="preserve">children who chose B </w:t>
      </w:r>
      <w:r w:rsidR="00FA7785">
        <w:rPr>
          <w:rFonts w:ascii="Times New Roman" w:hAnsi="Times New Roman" w:cs="Times New Roman"/>
          <w:sz w:val="24"/>
          <w:szCs w:val="24"/>
        </w:rPr>
        <w:t xml:space="preserve">before the </w:t>
      </w:r>
      <w:del w:id="337" w:author="Deon T. Benton" w:date="2018-11-28T09:20:00Z">
        <w:r w:rsidR="00341569" w:rsidDel="00AC3A52">
          <w:rPr>
            <w:rFonts w:ascii="Times New Roman" w:hAnsi="Times New Roman" w:cs="Times New Roman"/>
            <w:sz w:val="24"/>
            <w:szCs w:val="24"/>
          </w:rPr>
          <w:delText>backwards blocking</w:delText>
        </w:r>
      </w:del>
      <w:ins w:id="338" w:author="Deon T. Benton" w:date="2018-11-28T09:20:00Z">
        <w:r w:rsidR="00AC3A52">
          <w:rPr>
            <w:rFonts w:ascii="Times New Roman" w:hAnsi="Times New Roman" w:cs="Times New Roman"/>
            <w:sz w:val="24"/>
            <w:szCs w:val="24"/>
          </w:rPr>
          <w:t>BB</w:t>
        </w:r>
      </w:ins>
      <w:r w:rsidR="00FA7785">
        <w:rPr>
          <w:rFonts w:ascii="Times New Roman" w:hAnsi="Times New Roman" w:cs="Times New Roman"/>
          <w:sz w:val="24"/>
          <w:szCs w:val="24"/>
        </w:rPr>
        <w:t xml:space="preserve"> event was </w:t>
      </w:r>
      <w:r w:rsidR="00784CD8">
        <w:rPr>
          <w:rFonts w:ascii="Times New Roman" w:hAnsi="Times New Roman" w:cs="Times New Roman"/>
          <w:sz w:val="24"/>
          <w:szCs w:val="24"/>
        </w:rPr>
        <w:t>presented</w:t>
      </w:r>
      <w:ins w:id="339" w:author="Deon Benton" w:date="2018-11-27T17:14:00Z">
        <w:r w:rsidR="00A12FAF">
          <w:rPr>
            <w:rFonts w:ascii="Times New Roman" w:hAnsi="Times New Roman" w:cs="Times New Roman"/>
            <w:sz w:val="24"/>
            <w:szCs w:val="24"/>
          </w:rPr>
          <w:t xml:space="preserve"> or adults’ causal ratings of both objects before the BB event</w:t>
        </w:r>
      </w:ins>
      <w:r w:rsidR="00784CD8">
        <w:rPr>
          <w:rFonts w:ascii="Times New Roman" w:hAnsi="Times New Roman" w:cs="Times New Roman"/>
          <w:sz w:val="24"/>
          <w:szCs w:val="24"/>
        </w:rPr>
        <w:t xml:space="preserve"> </w:t>
      </w:r>
      <w:r w:rsidR="00DC3F78">
        <w:rPr>
          <w:rFonts w:ascii="Times New Roman" w:hAnsi="Times New Roman" w:cs="Times New Roman"/>
          <w:sz w:val="24"/>
          <w:szCs w:val="24"/>
        </w:rPr>
        <w:t>to</w:t>
      </w:r>
      <w:r w:rsidRPr="00A07F33">
        <w:rPr>
          <w:rFonts w:ascii="Times New Roman" w:hAnsi="Times New Roman" w:cs="Times New Roman"/>
          <w:sz w:val="24"/>
          <w:szCs w:val="24"/>
        </w:rPr>
        <w:t xml:space="preserve"> </w:t>
      </w:r>
      <w:ins w:id="340" w:author="Deon Benton" w:date="2018-11-27T17:14:00Z">
        <w:r w:rsidR="00A12FAF">
          <w:rPr>
            <w:rFonts w:ascii="Times New Roman" w:hAnsi="Times New Roman" w:cs="Times New Roman"/>
            <w:sz w:val="24"/>
            <w:szCs w:val="24"/>
          </w:rPr>
          <w:t>both sets of responses after the event was demonstrated</w:t>
        </w:r>
      </w:ins>
      <w:r w:rsidR="00FA7785">
        <w:rPr>
          <w:rFonts w:ascii="Times New Roman" w:hAnsi="Times New Roman" w:cs="Times New Roman"/>
          <w:sz w:val="24"/>
          <w:szCs w:val="24"/>
        </w:rPr>
        <w:t>.</w:t>
      </w:r>
      <w:r w:rsidR="00DC3F78">
        <w:rPr>
          <w:rFonts w:ascii="Times New Roman" w:hAnsi="Times New Roman" w:cs="Times New Roman"/>
          <w:sz w:val="24"/>
          <w:szCs w:val="24"/>
        </w:rPr>
        <w:t xml:space="preserve"> </w:t>
      </w:r>
    </w:p>
    <w:p w14:paraId="7E611606" w14:textId="59AC9CB0" w:rsidR="00D3386A" w:rsidRDefault="00D3386A" w:rsidP="00A07F33">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ins w:id="341" w:author="Deon Benton" w:date="2018-11-27T17:15:00Z">
        <w:r w:rsidR="00332868">
          <w:rPr>
            <w:rFonts w:ascii="Times New Roman" w:hAnsi="Times New Roman" w:cs="Times New Roman"/>
            <w:sz w:val="24"/>
            <w:szCs w:val="24"/>
          </w:rPr>
          <w:t>interpretational issues</w:t>
        </w:r>
      </w:ins>
      <w:r w:rsidRPr="00D3386A">
        <w:rPr>
          <w:rFonts w:ascii="Times New Roman" w:hAnsi="Times New Roman" w:cs="Times New Roman"/>
          <w:sz w:val="24"/>
          <w:szCs w:val="24"/>
        </w:rPr>
        <w:t xml:space="preserve">, </w:t>
      </w:r>
      <w:ins w:id="342" w:author="Deon Benton" w:date="2018-11-27T17:15:00Z">
        <w:r w:rsidR="00735E16">
          <w:rPr>
            <w:rFonts w:ascii="Times New Roman" w:hAnsi="Times New Roman" w:cs="Times New Roman"/>
            <w:sz w:val="24"/>
            <w:szCs w:val="24"/>
          </w:rPr>
          <w:t xml:space="preserve">closer </w:t>
        </w:r>
      </w:ins>
      <w:r w:rsidRPr="00D3386A">
        <w:rPr>
          <w:rFonts w:ascii="Times New Roman" w:hAnsi="Times New Roman" w:cs="Times New Roman"/>
          <w:sz w:val="24"/>
          <w:szCs w:val="24"/>
        </w:rPr>
        <w:t xml:space="preserve">inspection of the literature reveals that the evidence is mixed </w:t>
      </w:r>
      <w:ins w:id="343" w:author="Deon Benton" w:date="2018-11-27T17:16:00Z">
        <w:r w:rsidR="00EC0511">
          <w:rPr>
            <w:rFonts w:ascii="Times New Roman" w:hAnsi="Times New Roman" w:cs="Times New Roman"/>
            <w:sz w:val="24"/>
            <w:szCs w:val="24"/>
          </w:rPr>
          <w:t>about whether, under what conditions, and to what extent</w:t>
        </w:r>
      </w:ins>
      <w:r w:rsidR="0046739E" w:rsidRPr="00D3386A">
        <w:rPr>
          <w:rFonts w:ascii="Times New Roman" w:hAnsi="Times New Roman" w:cs="Times New Roman"/>
          <w:sz w:val="24"/>
          <w:szCs w:val="24"/>
        </w:rPr>
        <w:t xml:space="preserve"> </w:t>
      </w:r>
      <w:r w:rsidRPr="00D3386A">
        <w:rPr>
          <w:rFonts w:ascii="Times New Roman" w:hAnsi="Times New Roman" w:cs="Times New Roman"/>
          <w:sz w:val="24"/>
          <w:szCs w:val="24"/>
        </w:rPr>
        <w:t xml:space="preserve">humans engage in </w:t>
      </w:r>
      <w:ins w:id="344" w:author="Deon Benton" w:date="2018-11-27T17:16:00Z">
        <w:r w:rsidR="00EC0511">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D21FD8">
        <w:rPr>
          <w:rFonts w:ascii="Times New Roman" w:hAnsi="Times New Roman" w:cs="Times New Roman"/>
          <w:sz w:val="24"/>
          <w:szCs w:val="24"/>
        </w:rPr>
        <w:t>reasoning</w:t>
      </w:r>
      <w:r w:rsidRPr="00D3386A">
        <w:rPr>
          <w:rFonts w:ascii="Times New Roman" w:hAnsi="Times New Roman" w:cs="Times New Roman"/>
          <w:sz w:val="24"/>
          <w:szCs w:val="24"/>
        </w:rPr>
        <w:t xml:space="preserve">. In particular, some studies purport to show evidence of </w:t>
      </w:r>
      <w:ins w:id="345" w:author="Deon Benton" w:date="2018-11-27T17:17:00Z">
        <w:r w:rsidR="006A40F9">
          <w:rPr>
            <w:rFonts w:ascii="Times New Roman" w:hAnsi="Times New Roman" w:cs="Times New Roman"/>
            <w:sz w:val="24"/>
            <w:szCs w:val="24"/>
          </w:rPr>
          <w:t>BB</w:t>
        </w:r>
      </w:ins>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ins w:id="346" w:author="Deon Benton" w:date="2018-11-27T17:17:00Z">
        <w:r w:rsidR="00E93FB8">
          <w:rPr>
            <w:rFonts w:ascii="Times New Roman" w:hAnsi="Times New Roman" w:cs="Times New Roman"/>
            <w:sz w:val="24"/>
            <w:szCs w:val="24"/>
          </w:rPr>
          <w:t>BB</w:t>
        </w:r>
      </w:ins>
      <w:r w:rsidR="00027EAB">
        <w:rPr>
          <w:rFonts w:ascii="Times New Roman" w:hAnsi="Times New Roman" w:cs="Times New Roman"/>
          <w:sz w:val="24"/>
          <w:szCs w:val="24"/>
        </w:rPr>
        <w:t xml:space="preserve"> (e.g., Larkin, Aitken, &amp; Dickinson,</w:t>
      </w:r>
      <w:r w:rsidR="00413303">
        <w:rPr>
          <w:rFonts w:ascii="Times New Roman" w:hAnsi="Times New Roman" w:cs="Times New Roman"/>
          <w:sz w:val="24"/>
          <w:szCs w:val="24"/>
        </w:rPr>
        <w:t xml:space="preserve"> </w:t>
      </w:r>
      <w:r w:rsidR="00027EAB">
        <w:rPr>
          <w:rFonts w:ascii="Times New Roman" w:hAnsi="Times New Roman" w:cs="Times New Roman"/>
          <w:sz w:val="24"/>
          <w:szCs w:val="24"/>
        </w:rPr>
        <w:t>1998)</w:t>
      </w:r>
      <w:r w:rsidRPr="00D3386A">
        <w:rPr>
          <w:rFonts w:ascii="Times New Roman" w:hAnsi="Times New Roman" w:cs="Times New Roman"/>
          <w:sz w:val="24"/>
          <w:szCs w:val="24"/>
        </w:rPr>
        <w:t xml:space="preserve"> or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del w:id="347" w:author="Deon T. Benton" w:date="2018-11-28T09:20:00Z">
        <w:r w:rsidR="00341569" w:rsidDel="00AC3A52">
          <w:rPr>
            <w:rFonts w:ascii="Times New Roman" w:hAnsi="Times New Roman" w:cs="Times New Roman"/>
            <w:sz w:val="24"/>
            <w:szCs w:val="24"/>
          </w:rPr>
          <w:delText>backwards blocking</w:delText>
        </w:r>
      </w:del>
      <w:ins w:id="348" w:author="Deon T. Benton" w:date="2018-11-28T09:20:00Z">
        <w:r w:rsidR="00AC3A52">
          <w:rPr>
            <w:rFonts w:ascii="Times New Roman" w:hAnsi="Times New Roman" w:cs="Times New Roman"/>
            <w:sz w:val="24"/>
            <w:szCs w:val="24"/>
          </w:rPr>
          <w:t>BB</w:t>
        </w:r>
      </w:ins>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ins w:id="349" w:author="Deon Benton" w:date="2018-11-27T17:24:00Z">
        <w:r w:rsidR="00A258CF">
          <w:rPr>
            <w:rFonts w:ascii="Times New Roman" w:hAnsi="Times New Roman" w:cs="Times New Roman"/>
            <w:sz w:val="24"/>
            <w:szCs w:val="24"/>
          </w:rPr>
          <w:t xml:space="preserve">first </w:t>
        </w:r>
      </w:ins>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ins w:id="350" w:author="Deon Benton" w:date="2018-11-27T17:18:00Z">
        <w:r w:rsidR="0058250A">
          <w:rPr>
            <w:rFonts w:ascii="Times New Roman" w:hAnsi="Times New Roman" w:cs="Times New Roman"/>
            <w:sz w:val="24"/>
            <w:szCs w:val="24"/>
          </w:rPr>
          <w:t xml:space="preserve"> could produce in isolation</w:t>
        </w:r>
      </w:ins>
      <w:r w:rsidR="00300BED">
        <w:rPr>
          <w:rFonts w:ascii="Times New Roman" w:hAnsi="Times New Roman" w:cs="Times New Roman"/>
          <w:sz w:val="24"/>
          <w:szCs w:val="24"/>
        </w:rPr>
        <w:t>—</w:t>
      </w:r>
      <w:ins w:id="351" w:author="Deon Benton" w:date="2018-11-27T17:24:00Z">
        <w:r w:rsidR="00A258CF">
          <w:rPr>
            <w:rFonts w:ascii="Times New Roman" w:hAnsi="Times New Roman" w:cs="Times New Roman"/>
            <w:sz w:val="24"/>
            <w:szCs w:val="24"/>
          </w:rPr>
          <w:t xml:space="preserve">and then were shown the BB trial, </w:t>
        </w:r>
      </w:ins>
      <w:r w:rsidR="00300BED">
        <w:rPr>
          <w:rFonts w:ascii="Times New Roman" w:hAnsi="Times New Roman" w:cs="Times New Roman"/>
          <w:sz w:val="24"/>
          <w:szCs w:val="24"/>
        </w:rPr>
        <w:t xml:space="preserve">they </w:t>
      </w:r>
      <w:ins w:id="352" w:author="Deon Benton" w:date="2018-11-27T17:24:00Z">
        <w:r w:rsidR="00A258CF">
          <w:rPr>
            <w:rFonts w:ascii="Times New Roman" w:hAnsi="Times New Roman" w:cs="Times New Roman"/>
            <w:sz w:val="24"/>
            <w:szCs w:val="24"/>
          </w:rPr>
          <w:t>tended to rate</w:t>
        </w:r>
      </w:ins>
      <w:ins w:id="353" w:author="Deon Benton" w:date="2018-11-27T17:25:00Z">
        <w:r w:rsidR="00A258CF">
          <w:rPr>
            <w:rFonts w:ascii="Times New Roman" w:hAnsi="Times New Roman" w:cs="Times New Roman"/>
            <w:sz w:val="24"/>
            <w:szCs w:val="24"/>
          </w:rPr>
          <w:t xml:space="preserve"> food B</w:t>
        </w:r>
      </w:ins>
      <w:r w:rsidR="00300BED">
        <w:rPr>
          <w:rFonts w:ascii="Times New Roman" w:hAnsi="Times New Roman" w:cs="Times New Roman"/>
          <w:sz w:val="24"/>
          <w:szCs w:val="24"/>
        </w:rPr>
        <w:t xml:space="preserve"> </w:t>
      </w:r>
      <w:r w:rsidRPr="00D3386A">
        <w:rPr>
          <w:rFonts w:ascii="Times New Roman" w:hAnsi="Times New Roman" w:cs="Times New Roman"/>
          <w:sz w:val="24"/>
          <w:szCs w:val="24"/>
        </w:rPr>
        <w:t xml:space="preserve">as less of a cause than the ratings of foods C and D in a control condition. Note that neither food C nor </w:t>
      </w:r>
      <w:r w:rsidR="00784CD8">
        <w:rPr>
          <w:rFonts w:ascii="Times New Roman" w:hAnsi="Times New Roman" w:cs="Times New Roman"/>
          <w:sz w:val="24"/>
          <w:szCs w:val="24"/>
        </w:rPr>
        <w:t xml:space="preserve">food </w:t>
      </w:r>
      <w:r w:rsidRPr="00D3386A">
        <w:rPr>
          <w:rFonts w:ascii="Times New Roman" w:hAnsi="Times New Roman" w:cs="Times New Roman"/>
          <w:sz w:val="24"/>
          <w:szCs w:val="24"/>
        </w:rPr>
        <w:t xml:space="preserve">D in the control </w:t>
      </w:r>
      <w:r w:rsidR="00413B8E" w:rsidRPr="00D3386A">
        <w:rPr>
          <w:rFonts w:ascii="Times New Roman" w:hAnsi="Times New Roman" w:cs="Times New Roman"/>
          <w:sz w:val="24"/>
          <w:szCs w:val="24"/>
        </w:rPr>
        <w:t>condition</w:t>
      </w:r>
      <w:r w:rsidRPr="00D3386A">
        <w:rPr>
          <w:rFonts w:ascii="Times New Roman" w:hAnsi="Times New Roman" w:cs="Times New Roman"/>
          <w:sz w:val="24"/>
          <w:szCs w:val="24"/>
        </w:rPr>
        <w:t xml:space="preserve"> was shown in isolation</w:t>
      </w:r>
      <w:ins w:id="354" w:author="Deon T. Benton" w:date="2018-11-27T11:51:00Z">
        <w:r w:rsidR="00D23381">
          <w:rPr>
            <w:rFonts w:ascii="Times New Roman" w:hAnsi="Times New Roman" w:cs="Times New Roman"/>
            <w:sz w:val="24"/>
            <w:szCs w:val="24"/>
          </w:rPr>
          <w:t>; rather, both food cues</w:t>
        </w:r>
      </w:ins>
      <w:ins w:id="355" w:author="Deon Benton" w:date="2018-11-27T17:25:00Z">
        <w:r w:rsidR="00A258CF">
          <w:rPr>
            <w:rFonts w:ascii="Times New Roman" w:hAnsi="Times New Roman" w:cs="Times New Roman"/>
            <w:sz w:val="24"/>
            <w:szCs w:val="24"/>
          </w:rPr>
          <w:t xml:space="preserve"> together</w:t>
        </w:r>
      </w:ins>
      <w:r w:rsidRPr="00D3386A">
        <w:rPr>
          <w:rFonts w:ascii="Times New Roman" w:hAnsi="Times New Roman" w:cs="Times New Roman"/>
          <w:sz w:val="24"/>
          <w:szCs w:val="24"/>
        </w:rPr>
        <w:t xml:space="preserve"> </w:t>
      </w:r>
      <w:ins w:id="356" w:author="Deon Benton" w:date="2018-11-27T17:25:00Z">
        <w:r w:rsidR="00A258CF">
          <w:rPr>
            <w:rFonts w:ascii="Times New Roman" w:hAnsi="Times New Roman" w:cs="Times New Roman"/>
            <w:sz w:val="24"/>
            <w:szCs w:val="24"/>
          </w:rPr>
          <w:t>produced the reaction</w:t>
        </w:r>
      </w:ins>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ins w:id="357" w:author="Deon Benton" w:date="2018-11-27T17:26:00Z">
        <w:r w:rsidR="0066381E">
          <w:rPr>
            <w:rFonts w:ascii="Times New Roman" w:hAnsi="Times New Roman" w:cs="Times New Roman"/>
            <w:sz w:val="24"/>
            <w:szCs w:val="24"/>
          </w:rPr>
          <w:t>perhaps because of an</w:t>
        </w:r>
      </w:ins>
      <w:r w:rsidRPr="00D3386A">
        <w:rPr>
          <w:rFonts w:ascii="Times New Roman" w:hAnsi="Times New Roman" w:cs="Times New Roman"/>
          <w:sz w:val="24"/>
          <w:szCs w:val="24"/>
        </w:rPr>
        <w:t xml:space="preserve"> imposed ceiling on the 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ins w:id="358" w:author="Deon Benton" w:date="2018-11-27T17:26:00Z">
        <w:r w:rsidR="0066381E">
          <w:rPr>
            <w:rFonts w:ascii="Times New Roman" w:hAnsi="Times New Roman" w:cs="Times New Roman"/>
            <w:sz w:val="24"/>
            <w:szCs w:val="24"/>
          </w:rPr>
          <w:t>BB</w:t>
        </w:r>
      </w:ins>
      <w:r w:rsidRPr="00D3386A">
        <w:rPr>
          <w:rFonts w:ascii="Times New Roman" w:hAnsi="Times New Roman" w:cs="Times New Roman"/>
          <w:sz w:val="24"/>
          <w:szCs w:val="24"/>
        </w:rPr>
        <w:t xml:space="preserve"> </w:t>
      </w:r>
      <w:r w:rsidR="009A59EF">
        <w:rPr>
          <w:rFonts w:ascii="Times New Roman" w:hAnsi="Times New Roman" w:cs="Times New Roman"/>
          <w:sz w:val="24"/>
          <w:szCs w:val="24"/>
        </w:rPr>
        <w:t>reasoning</w:t>
      </w:r>
      <w:r w:rsidRPr="00D3386A">
        <w:rPr>
          <w:rFonts w:ascii="Times New Roman" w:hAnsi="Times New Roman" w:cs="Times New Roman"/>
          <w:sz w:val="24"/>
          <w:szCs w:val="24"/>
        </w:rPr>
        <w:t xml:space="preserve"> depends on the extent to which</w:t>
      </w:r>
      <w:ins w:id="359" w:author="Deon Benton" w:date="2018-11-27T17:27:00Z">
        <w:r w:rsidR="00383E53">
          <w:rPr>
            <w:rFonts w:ascii="Times New Roman" w:hAnsi="Times New Roman" w:cs="Times New Roman"/>
            <w:sz w:val="24"/>
            <w:szCs w:val="24"/>
          </w:rPr>
          <w:t xml:space="preserve"> participants are made to think about causes additively </w:t>
        </w:r>
      </w:ins>
      <w:ins w:id="360" w:author="Deon Benton" w:date="2018-11-27T17:28:00Z">
        <w:r w:rsidR="00383E53">
          <w:rPr>
            <w:rFonts w:ascii="Times New Roman" w:hAnsi="Times New Roman" w:cs="Times New Roman"/>
            <w:sz w:val="24"/>
            <w:szCs w:val="24"/>
          </w:rPr>
          <w:t>or in terms of an impost ceiling</w:t>
        </w:r>
      </w:ins>
      <w:r w:rsidRPr="00D3386A">
        <w:rPr>
          <w:rFonts w:ascii="Times New Roman" w:hAnsi="Times New Roman" w:cs="Times New Roman"/>
          <w:sz w:val="24"/>
          <w:szCs w:val="24"/>
        </w:rPr>
        <w:t xml:space="preserve"> causes are viewed additively</w:t>
      </w:r>
      <w:r w:rsidR="009A59EF">
        <w:rPr>
          <w:rFonts w:ascii="Times New Roman" w:hAnsi="Times New Roman" w:cs="Times New Roman"/>
          <w:sz w:val="24"/>
          <w:szCs w:val="24"/>
        </w:rPr>
        <w:t xml:space="preserve"> and perhaps is not as robust as originally thought</w:t>
      </w:r>
      <w:r w:rsidRPr="00D3386A">
        <w:rPr>
          <w:rFonts w:ascii="Times New Roman" w:hAnsi="Times New Roman" w:cs="Times New Roman"/>
          <w:sz w:val="24"/>
          <w:szCs w:val="24"/>
        </w:rPr>
        <w:t xml:space="preserve"> (for related findings, see also Beckers, de Houwer, Pineno, &amp; Miller, 2005).</w:t>
      </w:r>
    </w:p>
    <w:p w14:paraId="6D96E3EE" w14:textId="2A1BACA6" w:rsidR="00413303" w:rsidRDefault="00413303" w:rsidP="00A07F33">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lastRenderedPageBreak/>
        <w:t xml:space="preserve">Finally, although </w:t>
      </w:r>
      <w:ins w:id="361" w:author="Deon Benton" w:date="2018-11-27T17:29:00Z">
        <w:r w:rsidR="00D65CCB">
          <w:rPr>
            <w:rFonts w:ascii="Times New Roman" w:hAnsi="Times New Roman" w:cs="Times New Roman"/>
            <w:sz w:val="24"/>
            <w:szCs w:val="24"/>
          </w:rPr>
          <w:t>BB</w:t>
        </w:r>
      </w:ins>
      <w:r w:rsidRPr="00413303">
        <w:rPr>
          <w:rFonts w:ascii="Times New Roman" w:hAnsi="Times New Roman" w:cs="Times New Roman"/>
          <w:sz w:val="24"/>
          <w:szCs w:val="24"/>
        </w:rPr>
        <w:t xml:space="preserve"> reasoning typically has been assessed 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ins w:id="362" w:author="Deon Benton" w:date="2018-11-26T21:48:00Z">
        <w:r w:rsidR="00C11342">
          <w:rPr>
            <w:rFonts w:ascii="Times New Roman" w:hAnsi="Times New Roman" w:cs="Times New Roman"/>
            <w:sz w:val="24"/>
            <w:szCs w:val="24"/>
          </w:rPr>
          <w:t>to date only one study</w:t>
        </w:r>
      </w:ins>
      <w:ins w:id="363" w:author="Deon Benton" w:date="2018-11-27T17:30:00Z">
        <w:r w:rsidR="005836C9">
          <w:rPr>
            <w:rFonts w:ascii="Times New Roman" w:hAnsi="Times New Roman" w:cs="Times New Roman"/>
            <w:sz w:val="24"/>
            <w:szCs w:val="24"/>
          </w:rPr>
          <w:t xml:space="preserve"> by Sobel and Kirkham (2006)</w:t>
        </w:r>
      </w:ins>
      <w:ins w:id="364" w:author="Deon Benton" w:date="2018-11-26T21:48:00Z">
        <w:r w:rsidR="00C11342">
          <w:rPr>
            <w:rFonts w:ascii="Times New Roman" w:hAnsi="Times New Roman" w:cs="Times New Roman"/>
            <w:sz w:val="24"/>
            <w:szCs w:val="24"/>
          </w:rPr>
          <w:t xml:space="preserve"> has </w:t>
        </w:r>
      </w:ins>
      <w:r w:rsidRPr="00413303">
        <w:rPr>
          <w:rFonts w:ascii="Times New Roman" w:hAnsi="Times New Roman" w:cs="Times New Roman"/>
          <w:sz w:val="24"/>
          <w:szCs w:val="24"/>
        </w:rPr>
        <w:t>examined</w:t>
      </w:r>
      <w:ins w:id="365" w:author="Deon Benton" w:date="2018-11-26T21:48:00Z">
        <w:r w:rsidR="00236FB3">
          <w:rPr>
            <w:rFonts w:ascii="Times New Roman" w:hAnsi="Times New Roman" w:cs="Times New Roman"/>
            <w:sz w:val="24"/>
            <w:szCs w:val="24"/>
          </w:rPr>
          <w:t xml:space="preserve"> BB and IS reasoning in the context of three or more objects</w:t>
        </w:r>
      </w:ins>
      <w:r w:rsidR="003D5D0D">
        <w:rPr>
          <w:rFonts w:ascii="Times New Roman" w:hAnsi="Times New Roman" w:cs="Times New Roman"/>
          <w:sz w:val="24"/>
          <w:szCs w:val="24"/>
        </w:rPr>
        <w:t xml:space="preserve">. In </w:t>
      </w:r>
      <w:ins w:id="366" w:author="Deon Benton" w:date="2018-11-26T21:49:00Z">
        <w:r w:rsidR="00956223">
          <w:rPr>
            <w:rFonts w:ascii="Times New Roman" w:hAnsi="Times New Roman" w:cs="Times New Roman"/>
            <w:sz w:val="24"/>
            <w:szCs w:val="24"/>
          </w:rPr>
          <w:t>this study</w:t>
        </w:r>
      </w:ins>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ins w:id="367" w:author="Deon Benton" w:date="2018-11-27T17:54:00Z">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ins>
      <w:r w:rsidR="00E64B59">
        <w:rPr>
          <w:rFonts w:ascii="Times New Roman" w:hAnsi="Times New Roman" w:cs="Times New Roman"/>
          <w:sz w:val="24"/>
          <w:szCs w:val="24"/>
        </w:rPr>
        <w:t xml:space="preserve"> the detector activate when they were placed on it. Object C was then placed alone on the detector, which either caused the detector to activate</w:t>
      </w:r>
      <w:ins w:id="368" w:author="Deon Benton" w:date="2018-11-26T21:50:00Z">
        <w:r w:rsidR="003B04E7">
          <w:rPr>
            <w:rFonts w:ascii="Times New Roman" w:hAnsi="Times New Roman" w:cs="Times New Roman"/>
            <w:sz w:val="24"/>
            <w:szCs w:val="24"/>
          </w:rPr>
          <w:t xml:space="preserve"> (BB condition)</w:t>
        </w:r>
      </w:ins>
      <w:r w:rsidR="00E64B59">
        <w:rPr>
          <w:rFonts w:ascii="Times New Roman" w:hAnsi="Times New Roman" w:cs="Times New Roman"/>
          <w:sz w:val="24"/>
          <w:szCs w:val="24"/>
        </w:rPr>
        <w:t xml:space="preserve"> </w:t>
      </w:r>
      <w:ins w:id="369" w:author="Deon Benton" w:date="2018-11-26T21:50:00Z">
        <w:r w:rsidR="003B04E7">
          <w:rPr>
            <w:rFonts w:ascii="Times New Roman" w:hAnsi="Times New Roman" w:cs="Times New Roman"/>
            <w:sz w:val="24"/>
            <w:szCs w:val="24"/>
          </w:rPr>
          <w:t>or not</w:t>
        </w:r>
      </w:ins>
      <w:r w:rsidR="00E64B59">
        <w:rPr>
          <w:rFonts w:ascii="Times New Roman" w:hAnsi="Times New Roman" w:cs="Times New Roman"/>
          <w:sz w:val="24"/>
          <w:szCs w:val="24"/>
        </w:rPr>
        <w:t xml:space="preserve"> </w:t>
      </w:r>
      <w:ins w:id="370" w:author="Deon Benton" w:date="2018-11-26T21:50:00Z">
        <w:r w:rsidR="003B04E7">
          <w:rPr>
            <w:rFonts w:ascii="Times New Roman" w:hAnsi="Times New Roman" w:cs="Times New Roman"/>
            <w:sz w:val="24"/>
            <w:szCs w:val="24"/>
          </w:rPr>
          <w:t>(</w:t>
        </w:r>
      </w:ins>
      <w:r w:rsidR="00E64B59">
        <w:rPr>
          <w:rFonts w:ascii="Times New Roman" w:hAnsi="Times New Roman" w:cs="Times New Roman"/>
          <w:sz w:val="24"/>
          <w:szCs w:val="24"/>
        </w:rPr>
        <w:t>IS condition</w:t>
      </w:r>
      <w:ins w:id="371" w:author="Deon Benton" w:date="2018-11-26T21:50:00Z">
        <w:r w:rsidR="003B04E7">
          <w:rPr>
            <w:rFonts w:ascii="Times New Roman" w:hAnsi="Times New Roman" w:cs="Times New Roman"/>
            <w:sz w:val="24"/>
            <w:szCs w:val="24"/>
          </w:rPr>
          <w:t>)</w:t>
        </w:r>
      </w:ins>
      <w:r w:rsidRPr="00413303">
        <w:rPr>
          <w:rFonts w:ascii="Times New Roman" w:hAnsi="Times New Roman" w:cs="Times New Roman"/>
          <w:sz w:val="24"/>
          <w:szCs w:val="24"/>
        </w:rPr>
        <w:t xml:space="preserve">. </w:t>
      </w:r>
      <w:ins w:id="372" w:author="Deon Benton" w:date="2018-11-27T17:55:00Z">
        <w:r w:rsidR="001904A4">
          <w:rPr>
            <w:rFonts w:ascii="Times New Roman" w:hAnsi="Times New Roman" w:cs="Times New Roman"/>
            <w:sz w:val="24"/>
            <w:szCs w:val="24"/>
          </w:rPr>
          <w:t>Sobel and Kirkham (2006) reasoned that</w:t>
        </w:r>
      </w:ins>
      <w:r w:rsidRPr="00413303">
        <w:rPr>
          <w:rFonts w:ascii="Times New Roman" w:hAnsi="Times New Roman" w:cs="Times New Roman"/>
          <w:sz w:val="24"/>
          <w:szCs w:val="24"/>
        </w:rPr>
        <w:t xml:space="preserve"> </w:t>
      </w:r>
      <w:ins w:id="373" w:author="Deon Benton" w:date="2018-11-27T17:55:00Z">
        <w:r w:rsidR="001904A4">
          <w:rPr>
            <w:rFonts w:ascii="Times New Roman" w:hAnsi="Times New Roman" w:cs="Times New Roman"/>
            <w:sz w:val="24"/>
            <w:szCs w:val="24"/>
          </w:rPr>
          <w:t xml:space="preserve">if </w:t>
        </w:r>
      </w:ins>
      <w:r w:rsidR="00753224">
        <w:rPr>
          <w:rFonts w:ascii="Times New Roman" w:hAnsi="Times New Roman" w:cs="Times New Roman"/>
          <w:sz w:val="24"/>
          <w:szCs w:val="24"/>
        </w:rPr>
        <w:t xml:space="preserve">participants engaged in </w:t>
      </w:r>
      <w:ins w:id="374" w:author="Deon Benton" w:date="2018-11-26T21:50:00Z">
        <w:r w:rsidR="00F51689">
          <w:rPr>
            <w:rFonts w:ascii="Times New Roman" w:hAnsi="Times New Roman" w:cs="Times New Roman"/>
            <w:sz w:val="24"/>
            <w:szCs w:val="24"/>
          </w:rPr>
          <w:t>BB</w:t>
        </w:r>
      </w:ins>
      <w:ins w:id="375" w:author="Deon Benton" w:date="2018-11-27T17:55:00Z">
        <w:r w:rsidR="001904A4">
          <w:rPr>
            <w:rFonts w:ascii="Times New Roman" w:hAnsi="Times New Roman" w:cs="Times New Roman"/>
            <w:sz w:val="24"/>
            <w:szCs w:val="24"/>
          </w:rPr>
          <w:t xml:space="preserve"> reasoning</w:t>
        </w:r>
      </w:ins>
      <w:r w:rsidR="00753224">
        <w:rPr>
          <w:rFonts w:ascii="Times New Roman" w:hAnsi="Times New Roman" w:cs="Times New Roman"/>
          <w:sz w:val="24"/>
          <w:szCs w:val="24"/>
        </w:rPr>
        <w:t xml:space="preserve"> and </w:t>
      </w:r>
      <w:ins w:id="376" w:author="Deon Benton" w:date="2018-11-27T17:55:00Z">
        <w:r w:rsidR="001904A4">
          <w:rPr>
            <w:rFonts w:ascii="Times New Roman" w:hAnsi="Times New Roman" w:cs="Times New Roman"/>
            <w:sz w:val="24"/>
            <w:szCs w:val="24"/>
          </w:rPr>
          <w:t xml:space="preserve">subsequently </w:t>
        </w:r>
      </w:ins>
      <w:r w:rsidR="00753224">
        <w:rPr>
          <w:rFonts w:ascii="Times New Roman" w:hAnsi="Times New Roman" w:cs="Times New Roman"/>
          <w:sz w:val="24"/>
          <w:szCs w:val="24"/>
        </w:rPr>
        <w:t xml:space="preserve">blocked </w:t>
      </w:r>
      <w:ins w:id="377" w:author="Deon Benton" w:date="2018-11-27T17:56:00Z">
        <w:r w:rsidR="001904A4">
          <w:rPr>
            <w:rFonts w:ascii="Times New Roman" w:hAnsi="Times New Roman" w:cs="Times New Roman"/>
            <w:sz w:val="24"/>
            <w:szCs w:val="24"/>
          </w:rPr>
          <w:t xml:space="preserve">object </w:t>
        </w:r>
      </w:ins>
      <w:r w:rsidR="00753224">
        <w:rPr>
          <w:rFonts w:ascii="Times New Roman" w:hAnsi="Times New Roman" w:cs="Times New Roman"/>
          <w:sz w:val="24"/>
          <w:szCs w:val="24"/>
        </w:rPr>
        <w:t>A, then they should be more likely to use object B</w:t>
      </w:r>
      <w:ins w:id="378" w:author="Deon Benton" w:date="2018-11-27T17:56:00Z">
        <w:r w:rsidR="0077702D">
          <w:rPr>
            <w:rFonts w:ascii="Times New Roman" w:hAnsi="Times New Roman" w:cs="Times New Roman"/>
            <w:sz w:val="24"/>
            <w:szCs w:val="24"/>
          </w:rPr>
          <w:t xml:space="preserve"> </w:t>
        </w:r>
      </w:ins>
      <w:r w:rsidR="00753224">
        <w:rPr>
          <w:rFonts w:ascii="Times New Roman" w:hAnsi="Times New Roman" w:cs="Times New Roman"/>
          <w:sz w:val="24"/>
          <w:szCs w:val="24"/>
        </w:rPr>
        <w:t xml:space="preserve">to make the detector activate than </w:t>
      </w:r>
      <w:ins w:id="379" w:author="Deon Benton" w:date="2018-11-27T17:57:00Z">
        <w:r w:rsidR="00F31BE9">
          <w:rPr>
            <w:rFonts w:ascii="Times New Roman" w:hAnsi="Times New Roman" w:cs="Times New Roman"/>
            <w:sz w:val="24"/>
            <w:szCs w:val="24"/>
          </w:rPr>
          <w:t>A</w:t>
        </w:r>
      </w:ins>
      <w:ins w:id="380" w:author="Deon Benton" w:date="2018-11-27T17:56:00Z">
        <w:r w:rsidR="0077702D">
          <w:rPr>
            <w:rFonts w:ascii="Times New Roman" w:hAnsi="Times New Roman" w:cs="Times New Roman"/>
            <w:sz w:val="24"/>
            <w:szCs w:val="24"/>
          </w:rPr>
          <w:t xml:space="preserve"> despite the fact that object B was never demonstrated alone on the machine</w:t>
        </w:r>
      </w:ins>
      <w:r w:rsidR="00753224">
        <w:rPr>
          <w:rFonts w:ascii="Times New Roman" w:hAnsi="Times New Roman" w:cs="Times New Roman"/>
          <w:sz w:val="24"/>
          <w:szCs w:val="24"/>
        </w:rPr>
        <w:t xml:space="preserve">. </w:t>
      </w:r>
      <w:r w:rsidRPr="00413303">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than in the </w:t>
      </w:r>
      <w:ins w:id="381" w:author="Deon Benton" w:date="2018-11-27T17:57:00Z">
        <w:r w:rsidR="00F31BE9">
          <w:rPr>
            <w:rFonts w:ascii="Times New Roman" w:hAnsi="Times New Roman" w:cs="Times New Roman"/>
            <w:sz w:val="24"/>
            <w:szCs w:val="24"/>
          </w:rPr>
          <w:t>BB</w:t>
        </w:r>
      </w:ins>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The 19-month-olds</w:t>
      </w:r>
      <w:r w:rsidR="00582237">
        <w:rPr>
          <w:rFonts w:ascii="Times New Roman" w:hAnsi="Times New Roman" w:cs="Times New Roman"/>
          <w:sz w:val="24"/>
          <w:szCs w:val="24"/>
        </w:rPr>
        <w:t xml:space="preserve">’ </w:t>
      </w:r>
      <w:ins w:id="382" w:author="Deon Benton" w:date="2018-11-27T19:32:00Z">
        <w:r w:rsidR="00B7386C">
          <w:rPr>
            <w:rFonts w:ascii="Times New Roman" w:hAnsi="Times New Roman" w:cs="Times New Roman"/>
            <w:sz w:val="24"/>
            <w:szCs w:val="24"/>
          </w:rPr>
          <w:t>p</w:t>
        </w:r>
      </w:ins>
      <w:ins w:id="383" w:author="Deon Benton" w:date="2018-11-27T19:34:00Z">
        <w:r w:rsidR="00A76206">
          <w:rPr>
            <w:rFonts w:ascii="Times New Roman" w:hAnsi="Times New Roman" w:cs="Times New Roman"/>
            <w:sz w:val="24"/>
            <w:szCs w:val="24"/>
          </w:rPr>
          <w:t>erformed</w:t>
        </w:r>
      </w:ins>
      <w:ins w:id="384" w:author="Deon Benton" w:date="2018-11-27T19:32:00Z">
        <w:r w:rsidR="00B7386C">
          <w:rPr>
            <w:rFonts w:ascii="Times New Roman" w:hAnsi="Times New Roman" w:cs="Times New Roman"/>
            <w:sz w:val="24"/>
            <w:szCs w:val="24"/>
          </w:rPr>
          <w:t xml:space="preserve"> at chance</w:t>
        </w:r>
      </w:ins>
      <w:r w:rsidR="00E64B59">
        <w:rPr>
          <w:rFonts w:ascii="Times New Roman" w:hAnsi="Times New Roman" w:cs="Times New Roman"/>
          <w:sz w:val="24"/>
          <w:szCs w:val="24"/>
        </w:rPr>
        <w:t>.</w:t>
      </w:r>
      <w:ins w:id="385" w:author="Deon Benton" w:date="2018-11-27T19:52:00Z">
        <w:r w:rsidR="0013721F">
          <w:rPr>
            <w:rFonts w:ascii="Times New Roman" w:hAnsi="Times New Roman" w:cs="Times New Roman"/>
            <w:sz w:val="24"/>
            <w:szCs w:val="24"/>
          </w:rPr>
          <w:t xml:space="preserve"> Sobel and Kirkham (2006) interpreted </w:t>
        </w:r>
      </w:ins>
      <w:del w:id="386" w:author="Deon Benton" w:date="2018-11-27T19:52:00Z">
        <w:r w:rsidR="00E64B59" w:rsidDel="0013721F">
          <w:rPr>
            <w:rFonts w:ascii="Times New Roman" w:hAnsi="Times New Roman" w:cs="Times New Roman"/>
            <w:sz w:val="24"/>
            <w:szCs w:val="24"/>
          </w:rPr>
          <w:delText xml:space="preserve"> </w:delText>
        </w:r>
        <w:r w:rsidRPr="00413303" w:rsidDel="0013721F">
          <w:rPr>
            <w:rFonts w:ascii="Times New Roman" w:hAnsi="Times New Roman" w:cs="Times New Roman"/>
            <w:sz w:val="24"/>
            <w:szCs w:val="24"/>
          </w:rPr>
          <w:delText>That</w:delText>
        </w:r>
        <w:r w:rsidR="00B83AA9" w:rsidDel="0013721F">
          <w:rPr>
            <w:rFonts w:ascii="Times New Roman" w:hAnsi="Times New Roman" w:cs="Times New Roman"/>
            <w:sz w:val="24"/>
            <w:szCs w:val="24"/>
          </w:rPr>
          <w:delText xml:space="preserve"> </w:delText>
        </w:r>
      </w:del>
      <w:r w:rsidR="00B83AA9">
        <w:rPr>
          <w:rFonts w:ascii="Times New Roman" w:hAnsi="Times New Roman" w:cs="Times New Roman"/>
          <w:sz w:val="24"/>
          <w:szCs w:val="24"/>
        </w:rPr>
        <w:t>the</w:t>
      </w:r>
      <w:r w:rsidRPr="00413303">
        <w:rPr>
          <w:rFonts w:ascii="Times New Roman" w:hAnsi="Times New Roman" w:cs="Times New Roman"/>
          <w:sz w:val="24"/>
          <w:szCs w:val="24"/>
        </w:rPr>
        <w:t xml:space="preserve"> 24-month-olds</w:t>
      </w:r>
      <w:ins w:id="387" w:author="Deon Benton" w:date="2018-11-27T19:52:00Z">
        <w:r w:rsidR="0013721F">
          <w:rPr>
            <w:rFonts w:ascii="Times New Roman" w:hAnsi="Times New Roman" w:cs="Times New Roman"/>
            <w:sz w:val="24"/>
            <w:szCs w:val="24"/>
          </w:rPr>
          <w:t>’</w:t>
        </w:r>
      </w:ins>
      <w:r w:rsidRPr="00413303">
        <w:rPr>
          <w:rFonts w:ascii="Times New Roman" w:hAnsi="Times New Roman" w:cs="Times New Roman"/>
          <w:sz w:val="24"/>
          <w:szCs w:val="24"/>
        </w:rPr>
        <w:t xml:space="preserve"> </w:t>
      </w:r>
      <w:ins w:id="388" w:author="Deon Benton" w:date="2018-11-27T19:52:00Z">
        <w:r w:rsidR="0013721F">
          <w:rPr>
            <w:rFonts w:ascii="Times New Roman" w:hAnsi="Times New Roman" w:cs="Times New Roman"/>
            <w:sz w:val="24"/>
            <w:szCs w:val="24"/>
          </w:rPr>
          <w:t>categorization behavior</w:t>
        </w:r>
      </w:ins>
      <w:r w:rsidRPr="00413303">
        <w:rPr>
          <w:rFonts w:ascii="Times New Roman" w:hAnsi="Times New Roman" w:cs="Times New Roman"/>
          <w:sz w:val="24"/>
          <w:szCs w:val="24"/>
        </w:rPr>
        <w:t xml:space="preserve"> to mean that </w:t>
      </w:r>
      <w:ins w:id="389" w:author="Deon Benton" w:date="2018-11-27T19:53:00Z">
        <w:r w:rsidR="009341B0">
          <w:rPr>
            <w:rFonts w:ascii="Times New Roman" w:hAnsi="Times New Roman" w:cs="Times New Roman"/>
            <w:sz w:val="24"/>
            <w:szCs w:val="24"/>
          </w:rPr>
          <w:t>they</w:t>
        </w:r>
      </w:ins>
      <w:r w:rsidRPr="00413303">
        <w:rPr>
          <w:rFonts w:ascii="Times New Roman" w:hAnsi="Times New Roman" w:cs="Times New Roman"/>
          <w:sz w:val="24"/>
          <w:szCs w:val="24"/>
        </w:rPr>
        <w:t xml:space="preserve"> engaged in </w:t>
      </w:r>
      <w:del w:id="390" w:author="Deon T. Benton" w:date="2018-11-28T09:20:00Z">
        <w:r w:rsidR="00341569" w:rsidDel="00AC3A52">
          <w:rPr>
            <w:rFonts w:ascii="Times New Roman" w:hAnsi="Times New Roman" w:cs="Times New Roman"/>
            <w:sz w:val="24"/>
            <w:szCs w:val="24"/>
          </w:rPr>
          <w:delText>backwards blocking</w:delText>
        </w:r>
      </w:del>
      <w:ins w:id="391" w:author="Deon T. Benton" w:date="2018-11-28T09:20:00Z">
        <w:r w:rsidR="00AC3A52">
          <w:rPr>
            <w:rFonts w:ascii="Times New Roman" w:hAnsi="Times New Roman" w:cs="Times New Roman"/>
            <w:sz w:val="24"/>
            <w:szCs w:val="24"/>
          </w:rPr>
          <w:t>BB</w:t>
        </w:r>
      </w:ins>
      <w:ins w:id="392" w:author="Deon Benton" w:date="2018-11-27T19:53:00Z">
        <w:r w:rsidR="009341B0">
          <w:rPr>
            <w:rFonts w:ascii="Times New Roman" w:hAnsi="Times New Roman" w:cs="Times New Roman"/>
            <w:sz w:val="24"/>
            <w:szCs w:val="24"/>
          </w:rPr>
          <w:t>BB</w:t>
        </w:r>
      </w:ins>
      <w:r w:rsidRPr="00413303">
        <w:rPr>
          <w:rFonts w:ascii="Times New Roman" w:hAnsi="Times New Roman" w:cs="Times New Roman"/>
          <w:sz w:val="24"/>
          <w:szCs w:val="24"/>
        </w:rPr>
        <w:t xml:space="preserve"> reasoning. However, as</w:t>
      </w:r>
      <w:ins w:id="393" w:author="Deon Benton" w:date="2018-11-27T19:53:00Z">
        <w:r w:rsidR="006D3640">
          <w:rPr>
            <w:rFonts w:ascii="Times New Roman" w:hAnsi="Times New Roman" w:cs="Times New Roman"/>
            <w:sz w:val="24"/>
            <w:szCs w:val="24"/>
          </w:rPr>
          <w:t xml:space="preserve"> was</w:t>
        </w:r>
      </w:ins>
      <w:r w:rsidRPr="00413303">
        <w:rPr>
          <w:rFonts w:ascii="Times New Roman" w:hAnsi="Times New Roman" w:cs="Times New Roman"/>
          <w:sz w:val="24"/>
          <w:szCs w:val="24"/>
        </w:rPr>
        <w:t xml:space="preserve"> discussed above,</w:t>
      </w:r>
      <w:r w:rsidR="00B83AA9">
        <w:rPr>
          <w:rFonts w:ascii="Times New Roman" w:hAnsi="Times New Roman" w:cs="Times New Roman"/>
          <w:sz w:val="24"/>
          <w:szCs w:val="24"/>
        </w:rPr>
        <w:t xml:space="preserve"> this </w:t>
      </w:r>
      <w:r w:rsidR="00582237">
        <w:rPr>
          <w:rFonts w:ascii="Times New Roman" w:hAnsi="Times New Roman" w:cs="Times New Roman"/>
          <w:sz w:val="24"/>
          <w:szCs w:val="24"/>
        </w:rPr>
        <w:t xml:space="preserve">may be </w:t>
      </w:r>
      <w:r w:rsidR="00B83AA9">
        <w:rPr>
          <w:rFonts w:ascii="Times New Roman" w:hAnsi="Times New Roman" w:cs="Times New Roman"/>
          <w:sz w:val="24"/>
          <w:szCs w:val="24"/>
        </w:rPr>
        <w:t xml:space="preserve">not the appropriate comparison to assess </w:t>
      </w:r>
      <w:ins w:id="394" w:author="Deon Benton" w:date="2018-11-27T19:34:00Z">
        <w:r w:rsidR="00452DEA">
          <w:rPr>
            <w:rFonts w:ascii="Times New Roman" w:hAnsi="Times New Roman" w:cs="Times New Roman"/>
            <w:sz w:val="24"/>
            <w:szCs w:val="24"/>
          </w:rPr>
          <w:t>BB</w:t>
        </w:r>
      </w:ins>
      <w:r w:rsidR="00B83AA9">
        <w:rPr>
          <w:rFonts w:ascii="Times New Roman" w:hAnsi="Times New Roman" w:cs="Times New Roman"/>
          <w:sz w:val="24"/>
          <w:szCs w:val="24"/>
        </w:rPr>
        <w:t xml:space="preserve"> reasoning</w:t>
      </w:r>
      <w:ins w:id="395" w:author="Deon Benton" w:date="2018-11-27T19:54:00Z">
        <w:r w:rsidR="006737DF">
          <w:rPr>
            <w:rFonts w:ascii="Times New Roman" w:hAnsi="Times New Roman" w:cs="Times New Roman"/>
            <w:sz w:val="24"/>
            <w:szCs w:val="24"/>
          </w:rPr>
          <w:t>; that is, because</w:t>
        </w:r>
        <w:r w:rsidR="00CE67BB">
          <w:rPr>
            <w:rFonts w:ascii="Times New Roman" w:hAnsi="Times New Roman" w:cs="Times New Roman"/>
            <w:sz w:val="24"/>
            <w:szCs w:val="24"/>
          </w:rPr>
          <w:t xml:space="preserve"> the drop in the proportion of A choices within the </w:t>
        </w:r>
        <w:del w:id="396" w:author="Deon T. Benton" w:date="2018-11-28T15:12:00Z">
          <w:r w:rsidR="00CE67BB" w:rsidDel="00157918">
            <w:rPr>
              <w:rFonts w:ascii="Times New Roman" w:hAnsi="Times New Roman" w:cs="Times New Roman"/>
              <w:sz w:val="24"/>
              <w:szCs w:val="24"/>
            </w:rPr>
            <w:delText>backwards-blocking</w:delText>
          </w:r>
        </w:del>
      </w:ins>
      <w:ins w:id="397" w:author="Deon T. Benton" w:date="2018-11-28T15:12:00Z">
        <w:r w:rsidR="00157918">
          <w:rPr>
            <w:rFonts w:ascii="Times New Roman" w:hAnsi="Times New Roman" w:cs="Times New Roman"/>
            <w:sz w:val="24"/>
            <w:szCs w:val="24"/>
          </w:rPr>
          <w:t>BB</w:t>
        </w:r>
      </w:ins>
      <w:ins w:id="398" w:author="Deon Benton" w:date="2018-11-27T19:54:00Z">
        <w:r w:rsidR="00CE67BB">
          <w:rPr>
            <w:rFonts w:ascii="Times New Roman" w:hAnsi="Times New Roman" w:cs="Times New Roman"/>
            <w:sz w:val="24"/>
            <w:szCs w:val="24"/>
          </w:rPr>
          <w:t xml:space="preserve"> condition </w:t>
        </w:r>
        <w:r w:rsidR="007E4ECA">
          <w:rPr>
            <w:rFonts w:ascii="Times New Roman" w:hAnsi="Times New Roman" w:cs="Times New Roman"/>
            <w:sz w:val="24"/>
            <w:szCs w:val="24"/>
          </w:rPr>
          <w:t xml:space="preserve">was not assessed, </w:t>
        </w:r>
      </w:ins>
      <w:ins w:id="399" w:author="Deon Benton" w:date="2018-11-27T19:55:00Z">
        <w:r w:rsidR="007E4ECA">
          <w:rPr>
            <w:rFonts w:ascii="Times New Roman" w:hAnsi="Times New Roman" w:cs="Times New Roman"/>
            <w:sz w:val="24"/>
            <w:szCs w:val="24"/>
          </w:rPr>
          <w:t xml:space="preserve">it cannot be concluded definitively that children engaged in BB reasoning. </w:t>
        </w:r>
        <w:r w:rsidR="004F4176">
          <w:rPr>
            <w:rFonts w:ascii="Times New Roman" w:hAnsi="Times New Roman" w:cs="Times New Roman"/>
            <w:sz w:val="24"/>
            <w:szCs w:val="24"/>
          </w:rPr>
          <w:t xml:space="preserve">It </w:t>
        </w:r>
      </w:ins>
      <w:r w:rsidRPr="00413303">
        <w:rPr>
          <w:rFonts w:ascii="Times New Roman" w:hAnsi="Times New Roman" w:cs="Times New Roman"/>
          <w:sz w:val="24"/>
          <w:szCs w:val="24"/>
        </w:rPr>
        <w:t>remains an open question</w:t>
      </w:r>
      <w:ins w:id="400" w:author="Deon Benton" w:date="2018-11-27T19:55:00Z">
        <w:r w:rsidR="004F4176">
          <w:rPr>
            <w:rFonts w:ascii="Times New Roman" w:hAnsi="Times New Roman" w:cs="Times New Roman"/>
            <w:sz w:val="24"/>
            <w:szCs w:val="24"/>
          </w:rPr>
          <w:t>, then,</w:t>
        </w:r>
      </w:ins>
      <w:r w:rsidRPr="00413303">
        <w:rPr>
          <w:rFonts w:ascii="Times New Roman" w:hAnsi="Times New Roman" w:cs="Times New Roman"/>
          <w:sz w:val="24"/>
          <w:szCs w:val="24"/>
        </w:rPr>
        <w:t xml:space="preserve"> whether,</w:t>
      </w:r>
      <w:ins w:id="401" w:author="Deon Benton" w:date="2018-11-27T19:56:00Z">
        <w:r w:rsidR="00465419">
          <w:rPr>
            <w:rFonts w:ascii="Times New Roman" w:hAnsi="Times New Roman" w:cs="Times New Roman"/>
            <w:sz w:val="24"/>
            <w:szCs w:val="24"/>
          </w:rPr>
          <w:t xml:space="preserve"> under what conditions,</w:t>
        </w:r>
      </w:ins>
      <w:r w:rsidRPr="00413303">
        <w:rPr>
          <w:rFonts w:ascii="Times New Roman" w:hAnsi="Times New Roman" w:cs="Times New Roman"/>
          <w:sz w:val="24"/>
          <w:szCs w:val="24"/>
        </w:rPr>
        <w:t xml:space="preserve"> and to what extent learners engage in </w:t>
      </w:r>
      <w:ins w:id="402" w:author="Deon Benton" w:date="2018-11-27T19:56:00Z">
        <w:r w:rsidR="00465419">
          <w:rPr>
            <w:rFonts w:ascii="Times New Roman" w:hAnsi="Times New Roman" w:cs="Times New Roman"/>
            <w:sz w:val="24"/>
            <w:szCs w:val="24"/>
          </w:rPr>
          <w:t>BB</w:t>
        </w:r>
      </w:ins>
      <w:r w:rsidRPr="00413303">
        <w:rPr>
          <w:rFonts w:ascii="Times New Roman" w:hAnsi="Times New Roman" w:cs="Times New Roman"/>
          <w:sz w:val="24"/>
          <w:szCs w:val="24"/>
        </w:rPr>
        <w:t xml:space="preserve"> reasoning</w:t>
      </w:r>
      <w:ins w:id="403" w:author="Deon Benton" w:date="2018-11-27T19:56:00Z">
        <w:r w:rsidR="00465419">
          <w:rPr>
            <w:rFonts w:ascii="Times New Roman" w:hAnsi="Times New Roman" w:cs="Times New Roman"/>
            <w:sz w:val="24"/>
            <w:szCs w:val="24"/>
          </w:rPr>
          <w:t xml:space="preserve"> for two or more objects. </w:t>
        </w:r>
      </w:ins>
    </w:p>
    <w:p w14:paraId="50B31620" w14:textId="77777777" w:rsidR="009D0AA0" w:rsidRDefault="009D0AA0" w:rsidP="009D0AA0">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01649C6D" w14:textId="072B2E1D" w:rsidR="00743BD1" w:rsidRDefault="003731CE" w:rsidP="003731C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274041">
        <w:rPr>
          <w:rFonts w:ascii="Times New Roman" w:hAnsi="Times New Roman" w:cs="Times New Roman"/>
          <w:sz w:val="24"/>
          <w:szCs w:val="24"/>
        </w:rPr>
        <w:t>5</w:t>
      </w:r>
      <w:r w:rsidR="00274041"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 of the experiments</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del w:id="404" w:author="Deon T. Benton" w:date="2018-11-28T09:20:00Z">
        <w:r w:rsidR="00341569" w:rsidDel="00AC3A52">
          <w:rPr>
            <w:rFonts w:ascii="Times New Roman" w:hAnsi="Times New Roman" w:cs="Times New Roman"/>
            <w:sz w:val="24"/>
            <w:szCs w:val="24"/>
          </w:rPr>
          <w:delText>backwards blocking</w:delText>
        </w:r>
      </w:del>
      <w:ins w:id="405" w:author="Deon T. Benton" w:date="2018-11-28T09:20:00Z">
        <w:r w:rsidR="00AC3A52">
          <w:rPr>
            <w:rFonts w:ascii="Times New Roman" w:hAnsi="Times New Roman" w:cs="Times New Roman"/>
            <w:sz w:val="24"/>
            <w:szCs w:val="24"/>
          </w:rPr>
          <w:t>BB</w:t>
        </w:r>
      </w:ins>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E763A9">
        <w:rPr>
          <w:rFonts w:ascii="Times New Roman" w:hAnsi="Times New Roman" w:cs="Times New Roman"/>
          <w:sz w:val="24"/>
          <w:szCs w:val="24"/>
        </w:rPr>
        <w:lastRenderedPageBreak/>
        <w:t>BB</w:t>
      </w:r>
      <w:r w:rsidRPr="003731CE">
        <w:rPr>
          <w:rFonts w:ascii="Times New Roman" w:hAnsi="Times New Roman" w:cs="Times New Roman"/>
          <w:sz w:val="24"/>
          <w:szCs w:val="24"/>
        </w:rPr>
        <w:t xml:space="preserve"> reasoning. The reason we test</w:t>
      </w:r>
      <w:r w:rsidR="00582237">
        <w:rPr>
          <w:rFonts w:ascii="Times New Roman" w:hAnsi="Times New Roman" w:cs="Times New Roman"/>
          <w:sz w:val="24"/>
          <w:szCs w:val="24"/>
        </w:rPr>
        <w:t>ed</w:t>
      </w:r>
      <w:r w:rsidRPr="003731CE">
        <w:rPr>
          <w:rFonts w:ascii="Times New Roman" w:hAnsi="Times New Roman" w:cs="Times New Roman"/>
          <w:sz w:val="24"/>
          <w:szCs w:val="24"/>
        </w:rPr>
        <w:t xml:space="preserve"> adults</w:t>
      </w:r>
      <w:r w:rsidR="00743BD1">
        <w:rPr>
          <w:rFonts w:ascii="Times New Roman" w:hAnsi="Times New Roman" w:cs="Times New Roman"/>
          <w:sz w:val="24"/>
          <w:szCs w:val="24"/>
        </w:rPr>
        <w:t xml:space="preserve"> </w:t>
      </w:r>
      <w:r w:rsidRPr="003731CE">
        <w:rPr>
          <w:rFonts w:ascii="Times New Roman" w:hAnsi="Times New Roman" w:cs="Times New Roman"/>
          <w:sz w:val="24"/>
          <w:szCs w:val="24"/>
        </w:rPr>
        <w:t xml:space="preserve">is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ins w:id="406" w:author="Deon Benton" w:date="2018-11-27T20:02:00Z">
        <w:r w:rsidR="00546318">
          <w:rPr>
            <w:rFonts w:ascii="Times New Roman" w:hAnsi="Times New Roman" w:cs="Times New Roman"/>
            <w:sz w:val="24"/>
            <w:szCs w:val="24"/>
          </w:rPr>
          <w:t>BB</w:t>
        </w:r>
      </w:ins>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ins w:id="407" w:author="Deon Benton" w:date="2018-11-27T20:03:00Z">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e.g., Griffiths et al., 2011) or in tasks t</w:t>
        </w:r>
      </w:ins>
      <w:ins w:id="408" w:author="Deon Benton" w:date="2018-11-27T20:04:00Z">
        <w:r w:rsidR="002E74FF">
          <w:rPr>
            <w:rFonts w:ascii="Times New Roman" w:hAnsi="Times New Roman" w:cs="Times New Roman"/>
            <w:sz w:val="24"/>
            <w:szCs w:val="24"/>
          </w:rPr>
          <w:t>hat are entirely unrelated to the blicket-detector task (e.g., Shanks, 1985; Shanks &amp; Dickinson, 1987; Lovibond et al., 2003)</w:t>
        </w:r>
      </w:ins>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p>
    <w:p w14:paraId="0BD1AA10" w14:textId="6B5BD14A" w:rsidR="00936EED" w:rsidRPr="00936EED" w:rsidRDefault="00784CD8" w:rsidP="00936EE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and post-rating </w:t>
      </w:r>
      <w:ins w:id="409" w:author="Deon Benton" w:date="2018-11-27T20:05:00Z">
        <w:r w:rsidR="0029714F">
          <w:rPr>
            <w:rFonts w:ascii="Times New Roman" w:hAnsi="Times New Roman" w:cs="Times New Roman"/>
            <w:sz w:val="24"/>
            <w:szCs w:val="24"/>
          </w:rPr>
          <w:t>phases</w:t>
        </w:r>
        <w:r w:rsidR="0029714F" w:rsidRPr="00743BD1">
          <w:rPr>
            <w:rFonts w:ascii="Times New Roman" w:hAnsi="Times New Roman" w:cs="Times New Roman"/>
            <w:sz w:val="24"/>
            <w:szCs w:val="24"/>
          </w:rPr>
          <w:t xml:space="preserve"> </w:t>
        </w:r>
      </w:ins>
      <w:r w:rsidR="00743BD1" w:rsidRPr="00743BD1">
        <w:rPr>
          <w:rFonts w:ascii="Times New Roman" w:hAnsi="Times New Roman" w:cs="Times New Roman"/>
          <w:sz w:val="24"/>
          <w:szCs w:val="24"/>
        </w:rPr>
        <w:t>in Experiments 1</w:t>
      </w:r>
      <w:del w:id="410" w:author="Deon Benton" w:date="2018-11-27T20:05:00Z">
        <w:r w:rsidR="00743BD1" w:rsidRPr="00743BD1" w:rsidDel="00B72E9C">
          <w:rPr>
            <w:rFonts w:ascii="Times New Roman" w:hAnsi="Times New Roman" w:cs="Times New Roman"/>
            <w:sz w:val="24"/>
            <w:szCs w:val="24"/>
          </w:rPr>
          <w:delText>-3</w:delText>
        </w:r>
      </w:del>
      <w:r w:rsidR="00743BD1" w:rsidRPr="00743BD1">
        <w:rPr>
          <w:rFonts w:ascii="Times New Roman" w:hAnsi="Times New Roman" w:cs="Times New Roman"/>
          <w:sz w:val="24"/>
          <w:szCs w:val="24"/>
        </w:rPr>
        <w:t xml:space="preserve"> and pre-, mid-, and post-rating measures in </w:t>
      </w:r>
      <w:ins w:id="411" w:author="Deon Benton" w:date="2018-11-27T20:05:00Z">
        <w:r w:rsidR="00B72E9C">
          <w:rPr>
            <w:rFonts w:ascii="Times New Roman" w:hAnsi="Times New Roman" w:cs="Times New Roman"/>
            <w:sz w:val="24"/>
            <w:szCs w:val="24"/>
          </w:rPr>
          <w:t>Experiments 2-5</w:t>
        </w:r>
      </w:ins>
      <w:r w:rsidR="00743BD1" w:rsidRPr="00743BD1">
        <w:rPr>
          <w:rFonts w:ascii="Times New Roman" w:hAnsi="Times New Roman" w:cs="Times New Roman"/>
          <w:sz w:val="24"/>
          <w:szCs w:val="24"/>
        </w:rPr>
        <w:t xml:space="preserve"> to determine whether</w:t>
      </w:r>
      <w:r w:rsidR="00EC19AE">
        <w:rPr>
          <w:rFonts w:ascii="Times New Roman" w:hAnsi="Times New Roman" w:cs="Times New Roman"/>
          <w:sz w:val="24"/>
          <w:szCs w:val="24"/>
        </w:rPr>
        <w:t xml:space="preserve"> </w:t>
      </w:r>
      <w:ins w:id="412" w:author="Deon Benton" w:date="2018-11-27T20:05:00Z">
        <w:r w:rsidR="00B72E9C">
          <w:rPr>
            <w:rFonts w:ascii="Times New Roman" w:hAnsi="Times New Roman" w:cs="Times New Roman"/>
            <w:sz w:val="24"/>
            <w:szCs w:val="24"/>
          </w:rPr>
          <w:t xml:space="preserve">and to what extent participants’ ratings of the redundant </w:t>
        </w:r>
      </w:ins>
      <w:ins w:id="413" w:author="Deon Benton" w:date="2018-11-27T20:07:00Z">
        <w:r w:rsidR="00790805">
          <w:rPr>
            <w:rFonts w:ascii="Times New Roman" w:hAnsi="Times New Roman" w:cs="Times New Roman"/>
            <w:sz w:val="24"/>
            <w:szCs w:val="24"/>
          </w:rPr>
          <w:t>cause B</w:t>
        </w:r>
      </w:ins>
      <w:ins w:id="414" w:author="Deon Benton" w:date="2018-11-27T20:06:00Z">
        <w:r w:rsidR="00D756B1">
          <w:rPr>
            <w:rFonts w:ascii="Times New Roman" w:hAnsi="Times New Roman" w:cs="Times New Roman"/>
            <w:sz w:val="24"/>
            <w:szCs w:val="24"/>
          </w:rPr>
          <w:t xml:space="preserve"> </w:t>
        </w:r>
      </w:ins>
      <w:ins w:id="415" w:author="Deon Benton" w:date="2018-11-27T20:05:00Z">
        <w:r w:rsidR="00B72E9C">
          <w:rPr>
            <w:rFonts w:ascii="Times New Roman" w:hAnsi="Times New Roman" w:cs="Times New Roman"/>
            <w:sz w:val="24"/>
            <w:szCs w:val="24"/>
          </w:rPr>
          <w:t xml:space="preserve">undergoes a drop </w:t>
        </w:r>
        <w:r w:rsidR="00D756B1">
          <w:rPr>
            <w:rFonts w:ascii="Times New Roman" w:hAnsi="Times New Roman" w:cs="Times New Roman"/>
            <w:sz w:val="24"/>
            <w:szCs w:val="24"/>
          </w:rPr>
          <w:t xml:space="preserve">between </w:t>
        </w:r>
      </w:ins>
      <w:ins w:id="416" w:author="Deon Benton" w:date="2018-11-27T20:06:00Z">
        <w:r w:rsidR="00D756B1">
          <w:rPr>
            <w:rFonts w:ascii="Times New Roman" w:hAnsi="Times New Roman" w:cs="Times New Roman"/>
            <w:sz w:val="24"/>
            <w:szCs w:val="24"/>
          </w:rPr>
          <w:t xml:space="preserve">each rating phase. </w:t>
        </w:r>
      </w:ins>
      <w:r w:rsidR="00743BD1" w:rsidRPr="00743BD1">
        <w:rPr>
          <w:rFonts w:ascii="Times New Roman" w:hAnsi="Times New Roman" w:cs="Times New Roman"/>
          <w:sz w:val="24"/>
          <w:szCs w:val="24"/>
        </w:rPr>
        <w:t xml:space="preserve">This method of assessing </w:t>
      </w:r>
      <w:ins w:id="417" w:author="Deon T. Benton" w:date="2018-11-28T07:22:00Z">
        <w:r w:rsidR="00BF1003">
          <w:rPr>
            <w:rFonts w:ascii="Times New Roman" w:hAnsi="Times New Roman" w:cs="Times New Roman"/>
            <w:sz w:val="24"/>
            <w:szCs w:val="24"/>
          </w:rPr>
          <w:t>BB</w:t>
        </w:r>
      </w:ins>
      <w:r w:rsidR="00743BD1" w:rsidRPr="00743BD1">
        <w:rPr>
          <w:rFonts w:ascii="Times New Roman" w:hAnsi="Times New Roman" w:cs="Times New Roman"/>
          <w:sz w:val="24"/>
          <w:szCs w:val="24"/>
        </w:rPr>
        <w:t xml:space="preserve"> represents an important </w:t>
      </w:r>
      <w:ins w:id="418" w:author="Deon Benton" w:date="2018-11-27T20:08:00Z">
        <w:r w:rsidR="00BD70BA">
          <w:rPr>
            <w:rFonts w:ascii="Times New Roman" w:hAnsi="Times New Roman" w:cs="Times New Roman"/>
            <w:sz w:val="24"/>
            <w:szCs w:val="24"/>
          </w:rPr>
          <w:t>extension to previous studies</w:t>
        </w:r>
        <w:r w:rsidR="00312A05">
          <w:rPr>
            <w:rFonts w:ascii="Times New Roman" w:hAnsi="Times New Roman" w:cs="Times New Roman"/>
            <w:sz w:val="24"/>
            <w:szCs w:val="24"/>
          </w:rPr>
          <w:t xml:space="preserve"> because </w:t>
        </w:r>
      </w:ins>
      <w:ins w:id="419" w:author="Deon T. Benton" w:date="2018-11-28T07:22:00Z">
        <w:r w:rsidR="00BF1003">
          <w:rPr>
            <w:rFonts w:ascii="Times New Roman" w:hAnsi="Times New Roman" w:cs="Times New Roman"/>
            <w:sz w:val="24"/>
            <w:szCs w:val="24"/>
          </w:rPr>
          <w:t>implementing multiple rating phases makes it possible to</w:t>
        </w:r>
      </w:ins>
      <w:ins w:id="420" w:author="Deon Benton" w:date="2018-11-27T20:08:00Z">
        <w:r w:rsidR="00312A05">
          <w:rPr>
            <w:rFonts w:ascii="Times New Roman" w:hAnsi="Times New Roman" w:cs="Times New Roman"/>
            <w:sz w:val="24"/>
            <w:szCs w:val="24"/>
          </w:rPr>
          <w:t xml:space="preserve"> track how B changes across the</w:t>
        </w:r>
      </w:ins>
      <w:ins w:id="421" w:author="Deon Benton" w:date="2018-11-27T20:09:00Z">
        <w:r w:rsidR="007706EA">
          <w:rPr>
            <w:rFonts w:ascii="Times New Roman" w:hAnsi="Times New Roman" w:cs="Times New Roman"/>
            <w:sz w:val="24"/>
            <w:szCs w:val="24"/>
          </w:rPr>
          <w:t xml:space="preserve"> multiple</w:t>
        </w:r>
      </w:ins>
      <w:ins w:id="422" w:author="Deon Benton" w:date="2018-11-27T20:08:00Z">
        <w:r w:rsidR="00312A05">
          <w:rPr>
            <w:rFonts w:ascii="Times New Roman" w:hAnsi="Times New Roman" w:cs="Times New Roman"/>
            <w:sz w:val="24"/>
            <w:szCs w:val="24"/>
          </w:rPr>
          <w:t xml:space="preserve"> ratings phases within the BB condition</w:t>
        </w:r>
      </w:ins>
      <w:ins w:id="423" w:author="Deon T. Benton" w:date="2018-11-28T07:22:00Z">
        <w:r w:rsidR="00BF1003">
          <w:rPr>
            <w:rFonts w:ascii="Times New Roman" w:hAnsi="Times New Roman" w:cs="Times New Roman"/>
            <w:sz w:val="24"/>
            <w:szCs w:val="24"/>
          </w:rPr>
          <w:t xml:space="preserve"> itself</w:t>
        </w:r>
      </w:ins>
      <w:ins w:id="424" w:author="Deon T. Benton" w:date="2018-11-28T07:23:00Z">
        <w:r w:rsidR="00BF1003">
          <w:rPr>
            <w:rFonts w:ascii="Times New Roman" w:hAnsi="Times New Roman" w:cs="Times New Roman"/>
            <w:sz w:val="24"/>
            <w:szCs w:val="24"/>
          </w:rPr>
          <w:t>—</w:t>
        </w:r>
      </w:ins>
      <w:r w:rsidR="00743BD1" w:rsidRPr="00743BD1">
        <w:rPr>
          <w:rFonts w:ascii="Times New Roman" w:hAnsi="Times New Roman" w:cs="Times New Roman"/>
          <w:sz w:val="24"/>
          <w:szCs w:val="24"/>
        </w:rPr>
        <w:t>without recourse to comparisons of B in two disparate conditions that should produce disparate evaluations of B</w:t>
      </w:r>
      <w:ins w:id="425" w:author="Deon Benton" w:date="2018-11-27T20:06:00Z">
        <w:del w:id="426" w:author="Deon T. Benton" w:date="2018-11-28T07:23:00Z">
          <w:r w:rsidR="005F5EF5" w:rsidDel="00BF1003">
            <w:rPr>
              <w:rFonts w:ascii="Times New Roman" w:hAnsi="Times New Roman" w:cs="Times New Roman"/>
              <w:sz w:val="24"/>
              <w:szCs w:val="24"/>
            </w:rPr>
            <w:delText xml:space="preserve"> </w:delText>
          </w:r>
        </w:del>
      </w:ins>
      <w:ins w:id="427" w:author="Deon T. Benton" w:date="2018-11-28T07:23:00Z">
        <w:r w:rsidR="00BF1003">
          <w:rPr>
            <w:rFonts w:ascii="Times New Roman" w:hAnsi="Times New Roman" w:cs="Times New Roman"/>
            <w:sz w:val="24"/>
            <w:szCs w:val="24"/>
          </w:rPr>
          <w:t>–</w:t>
        </w:r>
      </w:ins>
      <w:ins w:id="428" w:author="Deon Benton" w:date="2018-11-27T20:06:00Z">
        <w:r w:rsidR="005F5EF5">
          <w:rPr>
            <w:rFonts w:ascii="Times New Roman" w:hAnsi="Times New Roman" w:cs="Times New Roman"/>
            <w:sz w:val="24"/>
            <w:szCs w:val="24"/>
          </w:rPr>
          <w:t>and because it</w:t>
        </w:r>
      </w:ins>
      <w:ins w:id="429" w:author="Deon Benton" w:date="2018-11-27T20:07:00Z">
        <w:r w:rsidR="00BD70BA">
          <w:rPr>
            <w:rFonts w:ascii="Times New Roman" w:hAnsi="Times New Roman" w:cs="Times New Roman"/>
            <w:sz w:val="24"/>
            <w:szCs w:val="24"/>
          </w:rPr>
          <w:t xml:space="preserve"> possible to test the predictions of </w:t>
        </w:r>
      </w:ins>
      <w:ins w:id="430" w:author="Deon Benton" w:date="2018-11-27T20:09:00Z">
        <w:r w:rsidR="00312A05">
          <w:rPr>
            <w:rFonts w:ascii="Times New Roman" w:hAnsi="Times New Roman" w:cs="Times New Roman"/>
            <w:sz w:val="24"/>
            <w:szCs w:val="24"/>
          </w:rPr>
          <w:t xml:space="preserve">multiple competing models to determine the mechanism that </w:t>
        </w:r>
      </w:ins>
      <w:ins w:id="431" w:author="Deon T. Benton" w:date="2018-11-28T07:24:00Z">
        <w:r w:rsidR="00BF1003">
          <w:rPr>
            <w:rFonts w:ascii="Times New Roman" w:hAnsi="Times New Roman" w:cs="Times New Roman"/>
            <w:sz w:val="24"/>
            <w:szCs w:val="24"/>
          </w:rPr>
          <w:t xml:space="preserve">may </w:t>
        </w:r>
      </w:ins>
      <w:ins w:id="432" w:author="Deon Benton" w:date="2018-11-27T20:09:00Z">
        <w:r w:rsidR="007706EA">
          <w:rPr>
            <w:rFonts w:ascii="Times New Roman" w:hAnsi="Times New Roman" w:cs="Times New Roman"/>
            <w:sz w:val="24"/>
            <w:szCs w:val="24"/>
          </w:rPr>
          <w:t>underlie adults’ causal</w:t>
        </w:r>
      </w:ins>
      <w:ins w:id="433" w:author="Deon T. Benton" w:date="2018-11-28T07:24:00Z">
        <w:r w:rsidR="00BF1003">
          <w:rPr>
            <w:rFonts w:ascii="Times New Roman" w:hAnsi="Times New Roman" w:cs="Times New Roman"/>
            <w:sz w:val="24"/>
            <w:szCs w:val="24"/>
          </w:rPr>
          <w:t>-</w:t>
        </w:r>
      </w:ins>
      <w:ins w:id="434" w:author="Deon Benton" w:date="2018-11-27T20:09:00Z">
        <w:r w:rsidR="007706EA">
          <w:rPr>
            <w:rFonts w:ascii="Times New Roman" w:hAnsi="Times New Roman" w:cs="Times New Roman"/>
            <w:sz w:val="24"/>
            <w:szCs w:val="24"/>
          </w:rPr>
          <w:t>reasoning abilities</w:t>
        </w:r>
      </w:ins>
      <w:r w:rsidR="00743BD1" w:rsidRPr="00743BD1">
        <w:rPr>
          <w:rFonts w:ascii="Times New Roman" w:hAnsi="Times New Roman" w:cs="Times New Roman"/>
          <w:sz w:val="24"/>
          <w:szCs w:val="24"/>
        </w:rPr>
        <w:t>.</w:t>
      </w:r>
    </w:p>
    <w:p w14:paraId="0575DE97" w14:textId="1E94CD54" w:rsidR="00936EED" w:rsidRDefault="00936EED" w:rsidP="00936EED">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ins w:id="435" w:author="Deon T. Benton" w:date="2018-11-28T07:24: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in the context of multiple objects. As</w:t>
      </w:r>
      <w:ins w:id="436" w:author="Deon T. Benton" w:date="2018-11-28T07:24:00Z">
        <w:r w:rsidR="00BF1003">
          <w:rPr>
            <w:rFonts w:ascii="Times New Roman" w:hAnsi="Times New Roman" w:cs="Times New Roman"/>
            <w:sz w:val="24"/>
            <w:szCs w:val="24"/>
          </w:rPr>
          <w:t xml:space="preserve"> has been</w:t>
        </w:r>
      </w:ins>
      <w:r w:rsidRPr="00936EED">
        <w:rPr>
          <w:rFonts w:ascii="Times New Roman" w:hAnsi="Times New Roman" w:cs="Times New Roman"/>
          <w:sz w:val="24"/>
          <w:szCs w:val="24"/>
        </w:rPr>
        <w:t xml:space="preserve"> </w:t>
      </w:r>
      <w:r>
        <w:rPr>
          <w:rFonts w:ascii="Times New Roman" w:hAnsi="Times New Roman" w:cs="Times New Roman"/>
          <w:sz w:val="24"/>
          <w:szCs w:val="24"/>
        </w:rPr>
        <w:t>discussed,</w:t>
      </w:r>
      <w:r w:rsidRPr="00936EED">
        <w:rPr>
          <w:rFonts w:ascii="Times New Roman" w:hAnsi="Times New Roman" w:cs="Times New Roman"/>
          <w:sz w:val="24"/>
          <w:szCs w:val="24"/>
        </w:rPr>
        <w:t xml:space="preserve"> with the exception of Sobel and Kirkham</w:t>
      </w:r>
      <w:r w:rsidR="00527373">
        <w:rPr>
          <w:rFonts w:ascii="Times New Roman" w:hAnsi="Times New Roman" w:cs="Times New Roman"/>
          <w:sz w:val="24"/>
          <w:szCs w:val="24"/>
        </w:rPr>
        <w:t>’s</w:t>
      </w:r>
      <w:r w:rsidRPr="00936EED">
        <w:rPr>
          <w:rFonts w:ascii="Times New Roman" w:hAnsi="Times New Roman" w:cs="Times New Roman"/>
          <w:sz w:val="24"/>
          <w:szCs w:val="24"/>
        </w:rPr>
        <w:t xml:space="preserve"> (2006)</w:t>
      </w:r>
      <w:r w:rsidR="00527373">
        <w:rPr>
          <w:rFonts w:ascii="Times New Roman" w:hAnsi="Times New Roman" w:cs="Times New Roman"/>
          <w:sz w:val="24"/>
          <w:szCs w:val="24"/>
        </w:rPr>
        <w:t xml:space="preserve"> study</w:t>
      </w:r>
      <w:r w:rsidRPr="00936EED">
        <w:rPr>
          <w:rFonts w:ascii="Times New Roman" w:hAnsi="Times New Roman" w:cs="Times New Roman"/>
          <w:sz w:val="24"/>
          <w:szCs w:val="24"/>
        </w:rPr>
        <w:t xml:space="preserve">, </w:t>
      </w:r>
      <w:ins w:id="437" w:author="Deon T. Benton" w:date="2018-11-28T07:25:00Z">
        <w:r w:rsidR="00BF1003">
          <w:rPr>
            <w:rFonts w:ascii="Times New Roman" w:hAnsi="Times New Roman" w:cs="Times New Roman"/>
            <w:sz w:val="24"/>
            <w:szCs w:val="24"/>
          </w:rPr>
          <w:t>BB</w:t>
        </w:r>
      </w:ins>
      <w:r w:rsidRPr="00936EED">
        <w:rPr>
          <w:rFonts w:ascii="Times New Roman" w:hAnsi="Times New Roman" w:cs="Times New Roman"/>
          <w:sz w:val="24"/>
          <w:szCs w:val="24"/>
        </w:rPr>
        <w:t xml:space="preserve"> reasoning has not been </w:t>
      </w:r>
      <w:r w:rsidR="00527373" w:rsidRPr="00936EED">
        <w:rPr>
          <w:rFonts w:ascii="Times New Roman" w:hAnsi="Times New Roman" w:cs="Times New Roman"/>
          <w:sz w:val="24"/>
          <w:szCs w:val="24"/>
        </w:rPr>
        <w:t>assessed</w:t>
      </w:r>
      <w:r w:rsidRPr="00936EED">
        <w:rPr>
          <w:rFonts w:ascii="Times New Roman" w:hAnsi="Times New Roman" w:cs="Times New Roman"/>
          <w:sz w:val="24"/>
          <w:szCs w:val="24"/>
        </w:rPr>
        <w:t xml:space="preserve"> in the context of three or more objects.  Thus, Experiment</w:t>
      </w:r>
      <w:ins w:id="438" w:author="Deon T. Benton" w:date="2018-11-28T07:25:00Z">
        <w:r w:rsidR="00BF1003">
          <w:rPr>
            <w:rFonts w:ascii="Times New Roman" w:hAnsi="Times New Roman" w:cs="Times New Roman"/>
            <w:sz w:val="24"/>
            <w:szCs w:val="24"/>
          </w:rPr>
          <w:t>s</w:t>
        </w:r>
      </w:ins>
      <w:r w:rsidRPr="00936EED">
        <w:rPr>
          <w:rFonts w:ascii="Times New Roman" w:hAnsi="Times New Roman" w:cs="Times New Roman"/>
          <w:sz w:val="24"/>
          <w:szCs w:val="24"/>
        </w:rPr>
        <w:t xml:space="preserve"> 1</w:t>
      </w:r>
      <w:ins w:id="439" w:author="Deon T. Benton" w:date="2018-11-28T07:25:00Z">
        <w:r w:rsidR="00BF1003">
          <w:rPr>
            <w:rFonts w:ascii="Times New Roman" w:hAnsi="Times New Roman" w:cs="Times New Roman"/>
            <w:sz w:val="24"/>
            <w:szCs w:val="24"/>
          </w:rPr>
          <w:t>, 2 and 5</w:t>
        </w:r>
      </w:ins>
      <w:r w:rsidRPr="00936EED">
        <w:rPr>
          <w:rFonts w:ascii="Times New Roman" w:hAnsi="Times New Roman" w:cs="Times New Roman"/>
          <w:sz w:val="24"/>
          <w:szCs w:val="24"/>
        </w:rPr>
        <w:t xml:space="preserve"> use</w:t>
      </w:r>
      <w:r w:rsidR="00582237">
        <w:rPr>
          <w:rFonts w:ascii="Times New Roman" w:hAnsi="Times New Roman" w:cs="Times New Roman"/>
          <w:sz w:val="24"/>
          <w:szCs w:val="24"/>
        </w:rPr>
        <w:t>d</w:t>
      </w:r>
      <w:r w:rsidRPr="00936EED">
        <w:rPr>
          <w:rFonts w:ascii="Times New Roman" w:hAnsi="Times New Roman" w:cs="Times New Roman"/>
          <w:sz w:val="24"/>
          <w:szCs w:val="24"/>
        </w:rPr>
        <w:t xml:space="preserve"> two objects to assess </w:t>
      </w:r>
      <w:del w:id="440" w:author="Deon T. Benton" w:date="2018-11-28T09:20:00Z">
        <w:r w:rsidR="00341569" w:rsidDel="00AC3A52">
          <w:rPr>
            <w:rFonts w:ascii="Times New Roman" w:hAnsi="Times New Roman" w:cs="Times New Roman"/>
            <w:sz w:val="24"/>
            <w:szCs w:val="24"/>
          </w:rPr>
          <w:delText>backwards blocking</w:delText>
        </w:r>
      </w:del>
      <w:ins w:id="441" w:author="Deon T. Benton" w:date="2018-11-28T09:20:00Z">
        <w:r w:rsidR="00AC3A52">
          <w:rPr>
            <w:rFonts w:ascii="Times New Roman" w:hAnsi="Times New Roman" w:cs="Times New Roman"/>
            <w:sz w:val="24"/>
            <w:szCs w:val="24"/>
          </w:rPr>
          <w:t>BB</w:t>
        </w:r>
      </w:ins>
      <w:r w:rsidRPr="00936EED">
        <w:rPr>
          <w:rFonts w:ascii="Times New Roman" w:hAnsi="Times New Roman" w:cs="Times New Roman"/>
          <w:sz w:val="24"/>
          <w:szCs w:val="24"/>
        </w:rPr>
        <w:t xml:space="preserve"> reasoning in adults, whereas </w:t>
      </w:r>
      <w:ins w:id="442" w:author="Deon T. Benton" w:date="2018-11-28T07:25:00Z">
        <w:r w:rsidR="00BF1003">
          <w:rPr>
            <w:rFonts w:ascii="Times New Roman" w:hAnsi="Times New Roman" w:cs="Times New Roman"/>
            <w:sz w:val="24"/>
            <w:szCs w:val="24"/>
          </w:rPr>
          <w:t>BB</w:t>
        </w:r>
      </w:ins>
      <w:r w:rsidR="00582237" w:rsidRPr="00936EED">
        <w:rPr>
          <w:rFonts w:ascii="Times New Roman" w:hAnsi="Times New Roman" w:cs="Times New Roman"/>
          <w:sz w:val="24"/>
          <w:szCs w:val="24"/>
        </w:rPr>
        <w:t xml:space="preserve"> reasoning </w:t>
      </w:r>
      <w:r w:rsidR="00582237">
        <w:rPr>
          <w:rFonts w:ascii="Times New Roman" w:hAnsi="Times New Roman" w:cs="Times New Roman"/>
          <w:sz w:val="24"/>
          <w:szCs w:val="24"/>
        </w:rPr>
        <w:t>was assessed</w:t>
      </w:r>
      <w:ins w:id="443" w:author="Deon T. Benton" w:date="2018-11-28T07:26:00Z">
        <w:r w:rsidR="00BF1003">
          <w:rPr>
            <w:rFonts w:ascii="Times New Roman" w:hAnsi="Times New Roman" w:cs="Times New Roman"/>
            <w:sz w:val="24"/>
            <w:szCs w:val="24"/>
          </w:rPr>
          <w:t xml:space="preserve"> using three and four objects</w:t>
        </w:r>
      </w:ins>
      <w:r w:rsidR="00582237">
        <w:rPr>
          <w:rFonts w:ascii="Times New Roman" w:hAnsi="Times New Roman" w:cs="Times New Roman"/>
          <w:sz w:val="24"/>
          <w:szCs w:val="24"/>
        </w:rPr>
        <w:t xml:space="preserve"> in </w:t>
      </w:r>
      <w:r w:rsidRPr="00936EED">
        <w:rPr>
          <w:rFonts w:ascii="Times New Roman" w:hAnsi="Times New Roman" w:cs="Times New Roman"/>
          <w:sz w:val="24"/>
          <w:szCs w:val="24"/>
        </w:rPr>
        <w:t>Experiments</w:t>
      </w:r>
      <w:ins w:id="444" w:author="Deon T. Benton" w:date="2018-11-28T07:26:00Z">
        <w:r w:rsidR="00BF1003">
          <w:rPr>
            <w:rFonts w:ascii="Times New Roman" w:hAnsi="Times New Roman" w:cs="Times New Roman"/>
            <w:sz w:val="24"/>
            <w:szCs w:val="24"/>
          </w:rPr>
          <w:t xml:space="preserve"> 3 and 4, respectively.</w:t>
        </w:r>
      </w:ins>
      <w:r w:rsidRPr="00936EED">
        <w:rPr>
          <w:rFonts w:ascii="Times New Roman" w:hAnsi="Times New Roman" w:cs="Times New Roman"/>
          <w:sz w:val="24"/>
          <w:szCs w:val="24"/>
        </w:rPr>
        <w:t xml:space="preserve"> </w:t>
      </w:r>
    </w:p>
    <w:p w14:paraId="15E8FD5E" w14:textId="06A28DB9" w:rsidR="00F06525"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In general, Experiments 1-</w:t>
      </w:r>
      <w:del w:id="445" w:author="Deon T. Benton" w:date="2018-11-28T07:26:00Z">
        <w:r w:rsidRPr="009E6CF0" w:rsidDel="00BF1003">
          <w:rPr>
            <w:rFonts w:ascii="Times New Roman" w:hAnsi="Times New Roman" w:cs="Times New Roman"/>
            <w:sz w:val="24"/>
            <w:szCs w:val="24"/>
          </w:rPr>
          <w:delText xml:space="preserve">3 </w:delText>
        </w:r>
      </w:del>
      <w:ins w:id="446" w:author="Deon T. Benton" w:date="2018-11-28T07:26:00Z">
        <w:r w:rsidR="00BF1003">
          <w:rPr>
            <w:rFonts w:ascii="Times New Roman" w:hAnsi="Times New Roman" w:cs="Times New Roman"/>
            <w:sz w:val="24"/>
            <w:szCs w:val="24"/>
          </w:rPr>
          <w:t>4</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 the blicket</w:t>
      </w:r>
      <w:ins w:id="447" w:author="Deon T. Benton" w:date="2018-11-28T07:27:00Z">
        <w:r w:rsidR="00BF1003">
          <w:rPr>
            <w:rFonts w:ascii="Times New Roman" w:hAnsi="Times New Roman" w:cs="Times New Roman"/>
            <w:sz w:val="24"/>
            <w:szCs w:val="24"/>
          </w:rPr>
          <w:t>-</w:t>
        </w:r>
      </w:ins>
      <w:r w:rsidRPr="009E6CF0">
        <w:rPr>
          <w:rFonts w:ascii="Times New Roman" w:hAnsi="Times New Roman" w:cs="Times New Roman"/>
          <w:sz w:val="24"/>
          <w:szCs w:val="24"/>
        </w:rPr>
        <w:t>detector</w:t>
      </w:r>
      <w:ins w:id="448" w:author="Deon T. Benton" w:date="2018-11-28T07:26:00Z">
        <w:r w:rsidR="00BF1003">
          <w:rPr>
            <w:rFonts w:ascii="Times New Roman" w:hAnsi="Times New Roman" w:cs="Times New Roman"/>
            <w:sz w:val="24"/>
            <w:szCs w:val="24"/>
          </w:rPr>
          <w:t xml:space="preserve"> task</w:t>
        </w:r>
      </w:ins>
      <w:r w:rsidRPr="009E6CF0">
        <w:rPr>
          <w:rFonts w:ascii="Times New Roman" w:hAnsi="Times New Roman" w:cs="Times New Roman"/>
          <w:sz w:val="24"/>
          <w:szCs w:val="24"/>
        </w:rPr>
        <w:t xml:space="preserve"> to assess causal reasoning in an adult sample. In Experiment 1,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 xml:space="preserve">asked to rate the likelihood that each of two objects (A and B) </w:t>
      </w:r>
      <w:r w:rsidR="00784CD8">
        <w:rPr>
          <w:rFonts w:ascii="Times New Roman" w:hAnsi="Times New Roman" w:cs="Times New Roman"/>
          <w:sz w:val="24"/>
          <w:szCs w:val="24"/>
        </w:rPr>
        <w:t>were</w:t>
      </w:r>
      <w:r w:rsidR="00784CD8" w:rsidRPr="009E6CF0">
        <w:rPr>
          <w:rFonts w:ascii="Times New Roman" w:hAnsi="Times New Roman" w:cs="Times New Roman"/>
          <w:sz w:val="24"/>
          <w:szCs w:val="24"/>
        </w:rPr>
        <w:t xml:space="preserve"> </w:t>
      </w:r>
      <w:r w:rsidRPr="009E6CF0">
        <w:rPr>
          <w:rFonts w:ascii="Times New Roman" w:hAnsi="Times New Roman" w:cs="Times New Roman"/>
          <w:sz w:val="24"/>
          <w:szCs w:val="24"/>
        </w:rPr>
        <w:t>blickets</w:t>
      </w:r>
      <w:ins w:id="449" w:author="Deon T. Benton" w:date="2018-11-28T07:27:00Z">
        <w:r w:rsidR="00BF1003">
          <w:rPr>
            <w:rFonts w:ascii="Times New Roman" w:hAnsi="Times New Roman" w:cs="Times New Roman"/>
            <w:sz w:val="24"/>
            <w:szCs w:val="24"/>
          </w:rPr>
          <w:t xml:space="preserve"> across two rating phases and</w:t>
        </w:r>
      </w:ins>
      <w:r w:rsidRPr="009E6CF0">
        <w:rPr>
          <w:rFonts w:ascii="Times New Roman" w:hAnsi="Times New Roman" w:cs="Times New Roman"/>
          <w:sz w:val="24"/>
          <w:szCs w:val="24"/>
        </w:rPr>
        <w:t xml:space="preserve"> in four conditions</w:t>
      </w:r>
      <w:r w:rsidR="000A1852">
        <w:rPr>
          <w:rFonts w:ascii="Times New Roman" w:hAnsi="Times New Roman" w:cs="Times New Roman"/>
          <w:sz w:val="24"/>
          <w:szCs w:val="24"/>
        </w:rPr>
        <w:t xml:space="preserve"> that include</w:t>
      </w:r>
      <w:r w:rsidR="00EC19AE">
        <w:rPr>
          <w:rFonts w:ascii="Times New Roman" w:hAnsi="Times New Roman" w:cs="Times New Roman"/>
          <w:sz w:val="24"/>
          <w:szCs w:val="24"/>
        </w:rPr>
        <w:t>d</w:t>
      </w:r>
      <w:r w:rsidR="000A1852">
        <w:rPr>
          <w:rFonts w:ascii="Times New Roman" w:hAnsi="Times New Roman" w:cs="Times New Roman"/>
          <w:sz w:val="24"/>
          <w:szCs w:val="24"/>
        </w:rPr>
        <w:t xml:space="preserve"> the </w:t>
      </w:r>
      <w:del w:id="450" w:author="Deon T. Benton" w:date="2018-11-28T09:20:00Z">
        <w:r w:rsidR="00341569" w:rsidDel="00AC3A52">
          <w:rPr>
            <w:rFonts w:ascii="Times New Roman" w:hAnsi="Times New Roman" w:cs="Times New Roman"/>
            <w:sz w:val="24"/>
            <w:szCs w:val="24"/>
          </w:rPr>
          <w:lastRenderedPageBreak/>
          <w:delText>backwards blocking</w:delText>
        </w:r>
      </w:del>
      <w:ins w:id="451"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In Experiment</w:t>
      </w:r>
      <w:r w:rsidR="000A1852">
        <w:rPr>
          <w:rFonts w:ascii="Times New Roman" w:hAnsi="Times New Roman" w:cs="Times New Roman"/>
          <w:sz w:val="24"/>
          <w:szCs w:val="24"/>
        </w:rPr>
        <w:t>s</w:t>
      </w:r>
      <w:r w:rsidRPr="009E6CF0">
        <w:rPr>
          <w:rFonts w:ascii="Times New Roman" w:hAnsi="Times New Roman" w:cs="Times New Roman"/>
          <w:sz w:val="24"/>
          <w:szCs w:val="24"/>
        </w:rPr>
        <w:t xml:space="preserve"> 2</w:t>
      </w:r>
      <w:ins w:id="452" w:author="Deon T. Benton" w:date="2018-11-28T07:27:00Z">
        <w:r w:rsidR="00BF1003">
          <w:rPr>
            <w:rFonts w:ascii="Times New Roman" w:hAnsi="Times New Roman" w:cs="Times New Roman"/>
            <w:sz w:val="24"/>
            <w:szCs w:val="24"/>
          </w:rPr>
          <w:t>-4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Pr="009E6CF0">
        <w:rPr>
          <w:rFonts w:ascii="Times New Roman" w:hAnsi="Times New Roman" w:cs="Times New Roman"/>
          <w:sz w:val="24"/>
          <w:szCs w:val="24"/>
        </w:rPr>
        <w:t xml:space="preserve"> asked to rate the likelihood that each of</w:t>
      </w:r>
      <w:ins w:id="453" w:author="Deon T. Benton" w:date="2018-11-28T07:28:00Z">
        <w:r w:rsidR="00BF1003">
          <w:rPr>
            <w:rFonts w:ascii="Times New Roman" w:hAnsi="Times New Roman" w:cs="Times New Roman"/>
            <w:sz w:val="24"/>
            <w:szCs w:val="24"/>
          </w:rPr>
          <w:t xml:space="preserve"> two (Experiment 2),</w:t>
        </w:r>
      </w:ins>
      <w:r w:rsidRPr="009E6CF0">
        <w:rPr>
          <w:rFonts w:ascii="Times New Roman" w:hAnsi="Times New Roman" w:cs="Times New Roman"/>
          <w:sz w:val="24"/>
          <w:szCs w:val="24"/>
        </w:rPr>
        <w:t xml:space="preserve"> </w:t>
      </w:r>
      <w:r w:rsidR="00582237">
        <w:rPr>
          <w:rFonts w:ascii="Times New Roman" w:hAnsi="Times New Roman" w:cs="Times New Roman"/>
          <w:sz w:val="24"/>
          <w:szCs w:val="24"/>
        </w:rPr>
        <w:t>three</w:t>
      </w:r>
      <w:r w:rsidRPr="009E6CF0">
        <w:rPr>
          <w:rFonts w:ascii="Times New Roman" w:hAnsi="Times New Roman" w:cs="Times New Roman"/>
          <w:sz w:val="24"/>
          <w:szCs w:val="24"/>
        </w:rPr>
        <w:t xml:space="preserve"> (Experiment </w:t>
      </w:r>
      <w:del w:id="454" w:author="Deon T. Benton" w:date="2018-11-28T07:28:00Z">
        <w:r w:rsidRPr="009E6CF0" w:rsidDel="00BF1003">
          <w:rPr>
            <w:rFonts w:ascii="Times New Roman" w:hAnsi="Times New Roman" w:cs="Times New Roman"/>
            <w:sz w:val="24"/>
            <w:szCs w:val="24"/>
          </w:rPr>
          <w:delText>2</w:delText>
        </w:r>
      </w:del>
      <w:ins w:id="455" w:author="Deon T. Benton" w:date="2018-11-28T07:28:00Z">
        <w:r w:rsidR="00BF1003">
          <w:rPr>
            <w:rFonts w:ascii="Times New Roman" w:hAnsi="Times New Roman" w:cs="Times New Roman"/>
            <w:sz w:val="24"/>
            <w:szCs w:val="24"/>
          </w:rPr>
          <w:t>3</w:t>
        </w:r>
      </w:ins>
      <w:r w:rsidRPr="009E6CF0">
        <w:rPr>
          <w:rFonts w:ascii="Times New Roman" w:hAnsi="Times New Roman" w:cs="Times New Roman"/>
          <w:sz w:val="24"/>
          <w:szCs w:val="24"/>
        </w:rPr>
        <w:t>)</w:t>
      </w:r>
      <w:ins w:id="456" w:author="Deon T. Benton" w:date="2018-11-28T07:28:00Z">
        <w:r w:rsidR="00BF1003">
          <w:rPr>
            <w:rFonts w:ascii="Times New Roman" w:hAnsi="Times New Roman" w:cs="Times New Roman"/>
            <w:sz w:val="24"/>
            <w:szCs w:val="24"/>
          </w:rPr>
          <w:t>,</w:t>
        </w:r>
      </w:ins>
      <w:r w:rsidRPr="009E6CF0">
        <w:rPr>
          <w:rFonts w:ascii="Times New Roman" w:hAnsi="Times New Roman" w:cs="Times New Roman"/>
          <w:sz w:val="24"/>
          <w:szCs w:val="24"/>
        </w:rPr>
        <w:t xml:space="preserve"> or </w:t>
      </w:r>
      <w:r w:rsidR="00582237">
        <w:rPr>
          <w:rFonts w:ascii="Times New Roman" w:hAnsi="Times New Roman" w:cs="Times New Roman"/>
          <w:sz w:val="24"/>
          <w:szCs w:val="24"/>
        </w:rPr>
        <w:t xml:space="preserve">four </w:t>
      </w:r>
      <w:r w:rsidRPr="009E6CF0">
        <w:rPr>
          <w:rFonts w:ascii="Times New Roman" w:hAnsi="Times New Roman" w:cs="Times New Roman"/>
          <w:sz w:val="24"/>
          <w:szCs w:val="24"/>
        </w:rPr>
        <w:t xml:space="preserve">(Experiment </w:t>
      </w:r>
      <w:del w:id="457" w:author="Deon T. Benton" w:date="2018-11-28T07:28:00Z">
        <w:r w:rsidRPr="009E6CF0" w:rsidDel="00BF1003">
          <w:rPr>
            <w:rFonts w:ascii="Times New Roman" w:hAnsi="Times New Roman" w:cs="Times New Roman"/>
            <w:sz w:val="24"/>
            <w:szCs w:val="24"/>
          </w:rPr>
          <w:delText>3</w:delText>
        </w:r>
      </w:del>
      <w:ins w:id="458" w:author="Deon T. Benton" w:date="2018-11-28T07:28:00Z">
        <w:r w:rsidR="00BF1003">
          <w:rPr>
            <w:rFonts w:ascii="Times New Roman" w:hAnsi="Times New Roman" w:cs="Times New Roman"/>
            <w:sz w:val="24"/>
            <w:szCs w:val="24"/>
          </w:rPr>
          <w:t>4</w:t>
        </w:r>
      </w:ins>
      <w:r w:rsidRPr="009E6CF0">
        <w:rPr>
          <w:rFonts w:ascii="Times New Roman" w:hAnsi="Times New Roman" w:cs="Times New Roman"/>
          <w:sz w:val="24"/>
          <w:szCs w:val="24"/>
        </w:rPr>
        <w:t>) objects are blickets in four conditions</w:t>
      </w:r>
      <w:r w:rsidR="000A1852">
        <w:rPr>
          <w:rFonts w:ascii="Times New Roman" w:hAnsi="Times New Roman" w:cs="Times New Roman"/>
          <w:sz w:val="24"/>
          <w:szCs w:val="24"/>
        </w:rPr>
        <w:t xml:space="preserve"> that include</w:t>
      </w:r>
      <w:r w:rsidR="00582237">
        <w:rPr>
          <w:rFonts w:ascii="Times New Roman" w:hAnsi="Times New Roman" w:cs="Times New Roman"/>
          <w:sz w:val="24"/>
          <w:szCs w:val="24"/>
        </w:rPr>
        <w:t>d</w:t>
      </w:r>
      <w:r w:rsidR="000A1852">
        <w:rPr>
          <w:rFonts w:ascii="Times New Roman" w:hAnsi="Times New Roman" w:cs="Times New Roman"/>
          <w:sz w:val="24"/>
          <w:szCs w:val="24"/>
        </w:rPr>
        <w:t xml:space="preserve"> the </w:t>
      </w:r>
      <w:del w:id="459" w:author="Deon T. Benton" w:date="2018-11-28T09:20:00Z">
        <w:r w:rsidR="00341569" w:rsidDel="00AC3A52">
          <w:rPr>
            <w:rFonts w:ascii="Times New Roman" w:hAnsi="Times New Roman" w:cs="Times New Roman"/>
            <w:sz w:val="24"/>
            <w:szCs w:val="24"/>
          </w:rPr>
          <w:delText>backwards blocking</w:delText>
        </w:r>
      </w:del>
      <w:ins w:id="460" w:author="Deon T. Benton" w:date="2018-11-28T09:20:00Z">
        <w:r w:rsidR="00AC3A52">
          <w:rPr>
            <w:rFonts w:ascii="Times New Roman" w:hAnsi="Times New Roman" w:cs="Times New Roman"/>
            <w:sz w:val="24"/>
            <w:szCs w:val="24"/>
          </w:rPr>
          <w:t>BB</w:t>
        </w:r>
      </w:ins>
      <w:r w:rsidR="000A1852">
        <w:rPr>
          <w:rFonts w:ascii="Times New Roman" w:hAnsi="Times New Roman" w:cs="Times New Roman"/>
          <w:sz w:val="24"/>
          <w:szCs w:val="24"/>
        </w:rPr>
        <w:t xml:space="preserve"> and IS </w:t>
      </w:r>
      <w:r w:rsidR="007C0A77">
        <w:rPr>
          <w:rFonts w:ascii="Times New Roman" w:hAnsi="Times New Roman" w:cs="Times New Roman"/>
          <w:sz w:val="24"/>
          <w:szCs w:val="24"/>
        </w:rPr>
        <w:t>events</w:t>
      </w:r>
      <w:r w:rsidRPr="009E6CF0">
        <w:rPr>
          <w:rFonts w:ascii="Times New Roman" w:hAnsi="Times New Roman" w:cs="Times New Roman"/>
          <w:sz w:val="24"/>
          <w:szCs w:val="24"/>
        </w:rPr>
        <w:t>. Critically,</w:t>
      </w:r>
      <w:ins w:id="461" w:author="Deon T. Benton" w:date="2018-11-28T07:29:00Z">
        <w:r w:rsidR="00BF1003">
          <w:rPr>
            <w:rFonts w:ascii="Times New Roman" w:hAnsi="Times New Roman" w:cs="Times New Roman"/>
            <w:sz w:val="24"/>
            <w:szCs w:val="24"/>
          </w:rPr>
          <w:t xml:space="preserve"> in Experiments 2-4</w:t>
        </w:r>
      </w:ins>
      <w:r w:rsidRPr="009E6CF0">
        <w:rPr>
          <w:rFonts w:ascii="Times New Roman" w:hAnsi="Times New Roman" w:cs="Times New Roman"/>
          <w:sz w:val="24"/>
          <w:szCs w:val="24"/>
        </w:rPr>
        <w:t xml:space="preserve"> adults </w:t>
      </w:r>
      <w:r w:rsidR="00582237">
        <w:rPr>
          <w:rFonts w:ascii="Times New Roman" w:hAnsi="Times New Roman" w:cs="Times New Roman"/>
          <w:sz w:val="24"/>
          <w:szCs w:val="24"/>
        </w:rPr>
        <w:t>were</w:t>
      </w:r>
      <w:r w:rsidR="00582237" w:rsidRPr="009E6CF0">
        <w:rPr>
          <w:rFonts w:ascii="Times New Roman" w:hAnsi="Times New Roman" w:cs="Times New Roman"/>
          <w:sz w:val="24"/>
          <w:szCs w:val="24"/>
        </w:rPr>
        <w:t xml:space="preserve"> </w:t>
      </w:r>
      <w:r w:rsidRPr="009E6CF0">
        <w:rPr>
          <w:rFonts w:ascii="Times New Roman" w:hAnsi="Times New Roman" w:cs="Times New Roman"/>
          <w:sz w:val="24"/>
          <w:szCs w:val="24"/>
        </w:rPr>
        <w:t>asked to</w:t>
      </w:r>
      <w:r w:rsidR="00F06525">
        <w:rPr>
          <w:rFonts w:ascii="Times New Roman" w:hAnsi="Times New Roman" w:cs="Times New Roman"/>
          <w:sz w:val="24"/>
          <w:szCs w:val="24"/>
        </w:rPr>
        <w:t xml:space="preserve"> rate the likelihood that the objects are blickets both before a particular trial (i.e., pre-ratings)</w:t>
      </w:r>
      <w:ins w:id="462" w:author="Deon T. Benton" w:date="2018-11-28T07:29:00Z">
        <w:r w:rsidR="00BF1003">
          <w:rPr>
            <w:rFonts w:ascii="Times New Roman" w:hAnsi="Times New Roman" w:cs="Times New Roman"/>
            <w:sz w:val="24"/>
            <w:szCs w:val="24"/>
          </w:rPr>
          <w:t>, midway through the trial (i.e., mid-ratings),</w:t>
        </w:r>
      </w:ins>
      <w:r w:rsidR="00F06525">
        <w:rPr>
          <w:rFonts w:ascii="Times New Roman" w:hAnsi="Times New Roman" w:cs="Times New Roman"/>
          <w:sz w:val="24"/>
          <w:szCs w:val="24"/>
        </w:rPr>
        <w:t xml:space="preserve"> as well as after the trial (i.e., post-ratings)</w:t>
      </w:r>
      <w:r w:rsidRPr="009E6CF0">
        <w:rPr>
          <w:rFonts w:ascii="Times New Roman" w:hAnsi="Times New Roman" w:cs="Times New Roman"/>
          <w:sz w:val="24"/>
          <w:szCs w:val="24"/>
        </w:rPr>
        <w:t xml:space="preserve">. </w:t>
      </w:r>
    </w:p>
    <w:p w14:paraId="264CCB51" w14:textId="78A4B777" w:rsidR="00B427BD" w:rsidRDefault="009E6CF0" w:rsidP="00936EED">
      <w:pPr>
        <w:spacing w:line="480" w:lineRule="auto"/>
        <w:ind w:firstLine="720"/>
        <w:contextualSpacing/>
        <w:rPr>
          <w:rFonts w:ascii="Times New Roman" w:hAnsi="Times New Roman" w:cs="Times New Roman"/>
          <w:sz w:val="24"/>
          <w:szCs w:val="24"/>
        </w:rPr>
      </w:pPr>
      <w:r w:rsidRPr="009E6CF0">
        <w:rPr>
          <w:rFonts w:ascii="Times New Roman" w:hAnsi="Times New Roman" w:cs="Times New Roman"/>
          <w:sz w:val="24"/>
          <w:szCs w:val="24"/>
        </w:rPr>
        <w:t xml:space="preserve">Experiment </w:t>
      </w:r>
      <w:ins w:id="463" w:author="Deon T. Benton" w:date="2018-11-28T07:29:00Z">
        <w:r w:rsidR="00BF1003">
          <w:rPr>
            <w:rFonts w:ascii="Times New Roman" w:hAnsi="Times New Roman" w:cs="Times New Roman"/>
            <w:sz w:val="24"/>
            <w:szCs w:val="24"/>
          </w:rPr>
          <w:t>5</w:t>
        </w:r>
        <w:r w:rsidR="00BF1003" w:rsidRPr="009E6CF0">
          <w:rPr>
            <w:rFonts w:ascii="Times New Roman" w:hAnsi="Times New Roman" w:cs="Times New Roman"/>
            <w:sz w:val="24"/>
            <w:szCs w:val="24"/>
          </w:rPr>
          <w:t xml:space="preserve"> </w:t>
        </w:r>
      </w:ins>
      <w:r w:rsidRPr="009E6CF0">
        <w:rPr>
          <w:rFonts w:ascii="Times New Roman" w:hAnsi="Times New Roman" w:cs="Times New Roman"/>
          <w:sz w:val="24"/>
          <w:szCs w:val="24"/>
        </w:rPr>
        <w:t>use</w:t>
      </w:r>
      <w:r w:rsidR="00F06525">
        <w:rPr>
          <w:rFonts w:ascii="Times New Roman" w:hAnsi="Times New Roman" w:cs="Times New Roman"/>
          <w:sz w:val="24"/>
          <w:szCs w:val="24"/>
        </w:rPr>
        <w:t>d</w:t>
      </w:r>
      <w:r w:rsidRPr="009E6CF0">
        <w:rPr>
          <w:rFonts w:ascii="Times New Roman" w:hAnsi="Times New Roman" w:cs="Times New Roman"/>
          <w:sz w:val="24"/>
          <w:szCs w:val="24"/>
        </w:rPr>
        <w:t xml:space="preserve"> a novel procedure to assess causal reasoning in adults. </w:t>
      </w:r>
      <w:r w:rsidR="007C0A77">
        <w:rPr>
          <w:rFonts w:ascii="Times New Roman" w:hAnsi="Times New Roman" w:cs="Times New Roman"/>
          <w:sz w:val="24"/>
          <w:szCs w:val="24"/>
        </w:rPr>
        <w:t>A</w:t>
      </w:r>
      <w:r w:rsidRPr="009E6CF0">
        <w:rPr>
          <w:rFonts w:ascii="Times New Roman" w:hAnsi="Times New Roman" w:cs="Times New Roman"/>
          <w:sz w:val="24"/>
          <w:szCs w:val="24"/>
        </w:rPr>
        <w:t xml:space="preserve">dults </w:t>
      </w:r>
      <w:r w:rsidR="00F06525">
        <w:rPr>
          <w:rFonts w:ascii="Times New Roman" w:hAnsi="Times New Roman" w:cs="Times New Roman"/>
          <w:sz w:val="24"/>
          <w:szCs w:val="24"/>
        </w:rPr>
        <w:t>were</w:t>
      </w:r>
      <w:r w:rsidRPr="009E6CF0">
        <w:rPr>
          <w:rFonts w:ascii="Times New Roman" w:hAnsi="Times New Roman" w:cs="Times New Roman"/>
          <w:sz w:val="24"/>
          <w:szCs w:val="24"/>
        </w:rPr>
        <w:t xml:space="preserve"> shown video sequences that </w:t>
      </w:r>
      <w:r w:rsidR="00F06525">
        <w:rPr>
          <w:rFonts w:ascii="Times New Roman" w:hAnsi="Times New Roman" w:cs="Times New Roman"/>
          <w:sz w:val="24"/>
          <w:szCs w:val="24"/>
        </w:rPr>
        <w:t xml:space="preserve">consisted </w:t>
      </w:r>
      <w:r w:rsidRPr="009E6CF0">
        <w:rPr>
          <w:rFonts w:ascii="Times New Roman" w:hAnsi="Times New Roman" w:cs="Times New Roman"/>
          <w:sz w:val="24"/>
          <w:szCs w:val="24"/>
        </w:rPr>
        <w:t>of two circles</w:t>
      </w:r>
      <w:r w:rsidR="00F06525">
        <w:rPr>
          <w:rFonts w:ascii="Times New Roman" w:hAnsi="Times New Roman" w:cs="Times New Roman"/>
          <w:sz w:val="24"/>
          <w:szCs w:val="24"/>
        </w:rPr>
        <w:t xml:space="preserve"> </w:t>
      </w:r>
      <w:r w:rsidRPr="009E6CF0">
        <w:rPr>
          <w:rFonts w:ascii="Times New Roman" w:hAnsi="Times New Roman" w:cs="Times New Roman"/>
          <w:sz w:val="24"/>
          <w:szCs w:val="24"/>
        </w:rPr>
        <w:t>and a centrally located box</w:t>
      </w:r>
      <w:r w:rsidR="00F06525">
        <w:rPr>
          <w:rFonts w:ascii="Times New Roman" w:hAnsi="Times New Roman" w:cs="Times New Roman"/>
          <w:sz w:val="24"/>
          <w:szCs w:val="24"/>
        </w:rPr>
        <w:t xml:space="preserve">. </w:t>
      </w:r>
      <w:r w:rsidR="00582237">
        <w:rPr>
          <w:rFonts w:ascii="Times New Roman" w:hAnsi="Times New Roman" w:cs="Times New Roman"/>
          <w:sz w:val="24"/>
          <w:szCs w:val="24"/>
        </w:rPr>
        <w:t>The</w:t>
      </w:r>
      <w:r w:rsidR="00F06525">
        <w:rPr>
          <w:rFonts w:ascii="Times New Roman" w:hAnsi="Times New Roman" w:cs="Times New Roman"/>
          <w:sz w:val="24"/>
          <w:szCs w:val="24"/>
        </w:rPr>
        <w:t xml:space="preserve"> box</w:t>
      </w:r>
      <w:r w:rsidRPr="009E6CF0">
        <w:rPr>
          <w:rFonts w:ascii="Times New Roman" w:hAnsi="Times New Roman" w:cs="Times New Roman"/>
          <w:sz w:val="24"/>
          <w:szCs w:val="24"/>
        </w:rPr>
        <w:t xml:space="preserve"> </w:t>
      </w:r>
      <w:r w:rsidR="00F06525">
        <w:rPr>
          <w:rFonts w:ascii="Times New Roman" w:hAnsi="Times New Roman" w:cs="Times New Roman"/>
          <w:sz w:val="24"/>
          <w:szCs w:val="24"/>
        </w:rPr>
        <w:t>contained a sun that</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“popped up”</w:t>
      </w:r>
      <w:r w:rsidRPr="009E6CF0">
        <w:rPr>
          <w:rFonts w:ascii="Times New Roman" w:hAnsi="Times New Roman" w:cs="Times New Roman"/>
          <w:sz w:val="24"/>
          <w:szCs w:val="24"/>
        </w:rPr>
        <w:t xml:space="preserve"> when one of the two objects contacted </w:t>
      </w:r>
      <w:r w:rsidR="00EC19AE">
        <w:rPr>
          <w:rFonts w:ascii="Times New Roman" w:hAnsi="Times New Roman" w:cs="Times New Roman"/>
          <w:sz w:val="24"/>
          <w:szCs w:val="24"/>
        </w:rPr>
        <w:t>it</w:t>
      </w:r>
      <w:r w:rsidRPr="009E6CF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9E6CF0">
        <w:rPr>
          <w:rFonts w:ascii="Times New Roman" w:hAnsi="Times New Roman" w:cs="Times New Roman"/>
          <w:sz w:val="24"/>
          <w:szCs w:val="24"/>
        </w:rPr>
        <w:t xml:space="preserve">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asked to determine which of the two objects caused the sun to pop up</w:t>
      </w:r>
      <w:r w:rsidR="00B427BD">
        <w:rPr>
          <w:rFonts w:ascii="Times New Roman" w:hAnsi="Times New Roman" w:cs="Times New Roman"/>
          <w:sz w:val="24"/>
          <w:szCs w:val="24"/>
        </w:rPr>
        <w:t xml:space="preserve"> in the same four conditions as those used in Experiments 1-</w:t>
      </w:r>
      <w:r w:rsidR="00BF1003">
        <w:rPr>
          <w:rFonts w:ascii="Times New Roman" w:hAnsi="Times New Roman" w:cs="Times New Roman"/>
          <w:sz w:val="24"/>
          <w:szCs w:val="24"/>
        </w:rPr>
        <w:t>4</w:t>
      </w:r>
      <w:r w:rsidRPr="009E6CF0">
        <w:rPr>
          <w:rFonts w:ascii="Times New Roman" w:hAnsi="Times New Roman" w:cs="Times New Roman"/>
          <w:sz w:val="24"/>
          <w:szCs w:val="24"/>
        </w:rPr>
        <w:t>, and</w:t>
      </w:r>
      <w:r w:rsidR="00BF1003">
        <w:rPr>
          <w:rFonts w:ascii="Times New Roman" w:hAnsi="Times New Roman" w:cs="Times New Roman"/>
          <w:sz w:val="24"/>
          <w:szCs w:val="24"/>
        </w:rPr>
        <w:t xml:space="preserve"> again</w:t>
      </w:r>
      <w:r w:rsidRPr="009E6CF0">
        <w:rPr>
          <w:rFonts w:ascii="Times New Roman" w:hAnsi="Times New Roman" w:cs="Times New Roman"/>
          <w:sz w:val="24"/>
          <w:szCs w:val="24"/>
        </w:rPr>
        <w:t xml:space="preserve"> these ratings </w:t>
      </w:r>
      <w:r w:rsidR="00B427BD">
        <w:rPr>
          <w:rFonts w:ascii="Times New Roman" w:hAnsi="Times New Roman" w:cs="Times New Roman"/>
          <w:sz w:val="24"/>
          <w:szCs w:val="24"/>
        </w:rPr>
        <w:t>were</w:t>
      </w:r>
      <w:r w:rsidRPr="009E6CF0">
        <w:rPr>
          <w:rFonts w:ascii="Times New Roman" w:hAnsi="Times New Roman" w:cs="Times New Roman"/>
          <w:sz w:val="24"/>
          <w:szCs w:val="24"/>
        </w:rPr>
        <w:t xml:space="preserve"> assessed </w:t>
      </w:r>
      <w:r w:rsidR="00B427BD">
        <w:rPr>
          <w:rFonts w:ascii="Times New Roman" w:hAnsi="Times New Roman" w:cs="Times New Roman"/>
          <w:sz w:val="24"/>
          <w:szCs w:val="24"/>
        </w:rPr>
        <w:t xml:space="preserve">at </w:t>
      </w:r>
      <w:r w:rsidRPr="009E6CF0">
        <w:rPr>
          <w:rFonts w:ascii="Times New Roman" w:hAnsi="Times New Roman" w:cs="Times New Roman"/>
          <w:sz w:val="24"/>
          <w:szCs w:val="24"/>
        </w:rPr>
        <w:t>three time</w:t>
      </w:r>
      <w:r w:rsidR="00B427BD">
        <w:rPr>
          <w:rFonts w:ascii="Times New Roman" w:hAnsi="Times New Roman" w:cs="Times New Roman"/>
          <w:sz w:val="24"/>
          <w:szCs w:val="24"/>
        </w:rPr>
        <w:t xml:space="preserve"> points</w:t>
      </w:r>
      <w:r w:rsidRPr="009E6CF0">
        <w:rPr>
          <w:rFonts w:ascii="Times New Roman" w:hAnsi="Times New Roman" w:cs="Times New Roman"/>
          <w:sz w:val="24"/>
          <w:szCs w:val="24"/>
        </w:rPr>
        <w:t>: before a particular event (pre-rating), after half of particular 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(mid-rating), and after </w:t>
      </w:r>
      <w:r w:rsidR="00B427BD">
        <w:rPr>
          <w:rFonts w:ascii="Times New Roman" w:hAnsi="Times New Roman" w:cs="Times New Roman"/>
          <w:sz w:val="24"/>
          <w:szCs w:val="24"/>
        </w:rPr>
        <w:t xml:space="preserve">the full </w:t>
      </w:r>
      <w:r w:rsidRPr="009E6CF0">
        <w:rPr>
          <w:rFonts w:ascii="Times New Roman" w:hAnsi="Times New Roman" w:cs="Times New Roman"/>
          <w:sz w:val="24"/>
          <w:szCs w:val="24"/>
        </w:rPr>
        <w:t>event ha</w:t>
      </w:r>
      <w:r w:rsidR="00B427BD">
        <w:rPr>
          <w:rFonts w:ascii="Times New Roman" w:hAnsi="Times New Roman" w:cs="Times New Roman"/>
          <w:sz w:val="24"/>
          <w:szCs w:val="24"/>
        </w:rPr>
        <w:t>d</w:t>
      </w:r>
      <w:r w:rsidRPr="009E6CF0">
        <w:rPr>
          <w:rFonts w:ascii="Times New Roman" w:hAnsi="Times New Roman" w:cs="Times New Roman"/>
          <w:sz w:val="24"/>
          <w:szCs w:val="24"/>
        </w:rPr>
        <w:t xml:space="preserve"> been shown (post-rating). </w:t>
      </w:r>
    </w:p>
    <w:p w14:paraId="6B209B2F" w14:textId="77777777" w:rsidR="00AB2549" w:rsidRDefault="00AB2549">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5CEE3779" w14:textId="77777777" w:rsidR="00AB2549" w:rsidRDefault="00AB2549" w:rsidP="00DE1294">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Methods</w:t>
      </w:r>
    </w:p>
    <w:p w14:paraId="39D2F3A6" w14:textId="664964E6" w:rsidR="00AB2549" w:rsidRDefault="00033D24" w:rsidP="00DE1294">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Participants</w:t>
      </w:r>
      <w:r w:rsidR="00AB2549">
        <w:rPr>
          <w:rFonts w:ascii="Times New Roman" w:hAnsi="Times New Roman" w:cs="Times New Roman"/>
          <w:b/>
          <w:sz w:val="24"/>
          <w:szCs w:val="24"/>
        </w:rPr>
        <w:t xml:space="preserve">. </w:t>
      </w:r>
      <w:r w:rsidR="00AB2549">
        <w:rPr>
          <w:rFonts w:ascii="Times New Roman" w:hAnsi="Times New Roman" w:cs="Times New Roman"/>
          <w:sz w:val="24"/>
          <w:szCs w:val="24"/>
        </w:rPr>
        <w:t xml:space="preserve">Sixty college students were recruited from Carnegie Mellon University to participate in Experiment 1. </w:t>
      </w:r>
      <w:r w:rsidR="00341569">
        <w:rPr>
          <w:rFonts w:ascii="Times New Roman" w:hAnsi="Times New Roman" w:cs="Times New Roman"/>
          <w:sz w:val="24"/>
          <w:szCs w:val="24"/>
        </w:rPr>
        <w:t xml:space="preserve">There were approximately equal numbers of males and females in the final sample. </w:t>
      </w:r>
      <w:r w:rsidR="001A2513">
        <w:rPr>
          <w:rFonts w:ascii="Times New Roman" w:hAnsi="Times New Roman" w:cs="Times New Roman"/>
          <w:sz w:val="24"/>
          <w:szCs w:val="24"/>
        </w:rPr>
        <w:t>Note that a</w:t>
      </w:r>
      <w:r w:rsidR="00CD674F">
        <w:rPr>
          <w:rFonts w:ascii="Times New Roman" w:hAnsi="Times New Roman" w:cs="Times New Roman"/>
          <w:sz w:val="24"/>
          <w:szCs w:val="24"/>
        </w:rPr>
        <w:t>n a priori</w:t>
      </w:r>
      <w:r w:rsidR="001A2513">
        <w:rPr>
          <w:rFonts w:ascii="Times New Roman" w:hAnsi="Times New Roman" w:cs="Times New Roman"/>
          <w:sz w:val="24"/>
          <w:szCs w:val="24"/>
        </w:rPr>
        <w:t xml:space="preserve"> power analysis revealed</w:t>
      </w:r>
      <w:r w:rsidR="00CD674F">
        <w:rPr>
          <w:rFonts w:ascii="Times New Roman" w:hAnsi="Times New Roman" w:cs="Times New Roman"/>
          <w:sz w:val="24"/>
          <w:szCs w:val="24"/>
        </w:rPr>
        <w:t xml:space="preserve"> that approximately 16 participants would be needed to have an 80% chance to detect a reliable difference if such a difference exists at α = .05 (Cohen, 1988).</w:t>
      </w:r>
      <w:r w:rsidR="00997A73">
        <w:rPr>
          <w:rFonts w:ascii="Times New Roman" w:hAnsi="Times New Roman" w:cs="Times New Roman"/>
          <w:sz w:val="24"/>
          <w:szCs w:val="24"/>
        </w:rPr>
        <w:t xml:space="preserve"> Thus, we can be confident that these experiments are sufficiently powered.</w:t>
      </w:r>
      <w:r w:rsidR="00CD674F">
        <w:rPr>
          <w:rFonts w:ascii="Times New Roman" w:hAnsi="Times New Roman" w:cs="Times New Roman"/>
          <w:sz w:val="24"/>
          <w:szCs w:val="24"/>
        </w:rPr>
        <w:t xml:space="preserve"> </w:t>
      </w:r>
      <w:r w:rsidR="00701BD8">
        <w:rPr>
          <w:rFonts w:ascii="Times New Roman" w:hAnsi="Times New Roman" w:cs="Times New Roman"/>
          <w:sz w:val="24"/>
          <w:szCs w:val="24"/>
        </w:rPr>
        <w:t xml:space="preserve"> </w:t>
      </w:r>
      <w:r w:rsidR="003054FE">
        <w:rPr>
          <w:rFonts w:ascii="Times New Roman" w:hAnsi="Times New Roman" w:cs="Times New Roman"/>
          <w:sz w:val="24"/>
          <w:szCs w:val="24"/>
        </w:rPr>
        <w:t>Participants</w:t>
      </w:r>
      <w:r w:rsidR="00AB2549">
        <w:rPr>
          <w:rFonts w:ascii="Times New Roman" w:hAnsi="Times New Roman" w:cs="Times New Roman"/>
          <w:sz w:val="24"/>
          <w:szCs w:val="24"/>
        </w:rPr>
        <w:t xml:space="preserve"> received credit for an introductory-level psychology course. </w:t>
      </w:r>
    </w:p>
    <w:p w14:paraId="6CDA0736" w14:textId="0FBEC5BF" w:rsidR="00AB2549" w:rsidRDefault="00AB2549" w:rsidP="00303501">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Stimuli and design. </w:t>
      </w:r>
      <w:r>
        <w:rPr>
          <w:rFonts w:ascii="Times New Roman" w:hAnsi="Times New Roman" w:cs="Times New Roman"/>
          <w:sz w:val="24"/>
          <w:szCs w:val="24"/>
        </w:rPr>
        <w:t xml:space="preserve"> </w:t>
      </w:r>
      <w:r w:rsidR="006816B6" w:rsidRPr="006816B6">
        <w:rPr>
          <w:rFonts w:ascii="Times New Roman" w:hAnsi="Times New Roman" w:cs="Times New Roman"/>
          <w:sz w:val="24"/>
          <w:szCs w:val="24"/>
        </w:rPr>
        <w:t>The device used in Experiment 1 was similar to the blicket detec</w:t>
      </w:r>
      <w:r w:rsidR="006816B6">
        <w:rPr>
          <w:rFonts w:ascii="Times New Roman" w:hAnsi="Times New Roman" w:cs="Times New Roman"/>
          <w:sz w:val="24"/>
          <w:szCs w:val="24"/>
        </w:rPr>
        <w:t xml:space="preserve">tor that was used in previous </w:t>
      </w:r>
      <w:r w:rsidR="006816B6" w:rsidRPr="006816B6">
        <w:rPr>
          <w:rFonts w:ascii="Times New Roman" w:hAnsi="Times New Roman" w:cs="Times New Roman"/>
          <w:sz w:val="24"/>
          <w:szCs w:val="24"/>
        </w:rPr>
        <w:t>studies</w:t>
      </w:r>
      <w:r w:rsidR="00DE1294">
        <w:rPr>
          <w:rFonts w:ascii="Times New Roman" w:hAnsi="Times New Roman" w:cs="Times New Roman"/>
          <w:sz w:val="24"/>
          <w:szCs w:val="24"/>
        </w:rPr>
        <w:t xml:space="preserve"> (e.g., Gopnik et al., 2001; Sobel et al., 2004)</w:t>
      </w:r>
      <w:r w:rsidR="006816B6" w:rsidRPr="006816B6">
        <w:rPr>
          <w:rFonts w:ascii="Times New Roman" w:hAnsi="Times New Roman" w:cs="Times New Roman"/>
          <w:sz w:val="24"/>
          <w:szCs w:val="24"/>
        </w:rPr>
        <w:t xml:space="preserve">. The box was 5" x </w:t>
      </w:r>
      <w:r w:rsidR="006816B6" w:rsidRPr="006816B6">
        <w:rPr>
          <w:rFonts w:ascii="Times New Roman" w:hAnsi="Times New Roman" w:cs="Times New Roman"/>
          <w:sz w:val="24"/>
          <w:szCs w:val="24"/>
        </w:rPr>
        <w:lastRenderedPageBreak/>
        <w:t xml:space="preserve">7" x 3", was made of wood that was painted black, and had a </w:t>
      </w:r>
      <w:r w:rsidR="006816B6">
        <w:rPr>
          <w:rFonts w:ascii="Times New Roman" w:hAnsi="Times New Roman" w:cs="Times New Roman"/>
          <w:sz w:val="24"/>
          <w:szCs w:val="24"/>
        </w:rPr>
        <w:t xml:space="preserve">white Lucite top. The machine </w:t>
      </w:r>
      <w:r w:rsidR="006816B6" w:rsidRPr="006816B6">
        <w:rPr>
          <w:rFonts w:ascii="Times New Roman" w:hAnsi="Times New Roman" w:cs="Times New Roman"/>
          <w:sz w:val="24"/>
          <w:szCs w:val="24"/>
        </w:rPr>
        <w:t>operated via a remote control that was attached to the end of an electric wire that</w:t>
      </w:r>
      <w:r w:rsidR="00177FBC">
        <w:rPr>
          <w:rFonts w:ascii="Times New Roman" w:hAnsi="Times New Roman" w:cs="Times New Roman"/>
          <w:sz w:val="24"/>
          <w:szCs w:val="24"/>
        </w:rPr>
        <w:t xml:space="preserve"> </w:t>
      </w:r>
      <w:r w:rsidR="006816B6">
        <w:rPr>
          <w:rFonts w:ascii="Times New Roman" w:hAnsi="Times New Roman" w:cs="Times New Roman"/>
          <w:sz w:val="24"/>
          <w:szCs w:val="24"/>
        </w:rPr>
        <w:t xml:space="preserve">was attached to </w:t>
      </w:r>
      <w:r w:rsidR="00793BEA">
        <w:rPr>
          <w:rFonts w:ascii="Times New Roman" w:hAnsi="Times New Roman" w:cs="Times New Roman"/>
          <w:sz w:val="24"/>
          <w:szCs w:val="24"/>
        </w:rPr>
        <w:t>the side</w:t>
      </w:r>
      <w:r w:rsidR="006816B6" w:rsidRPr="006816B6">
        <w:rPr>
          <w:rFonts w:ascii="Times New Roman" w:hAnsi="Times New Roman" w:cs="Times New Roman"/>
          <w:sz w:val="24"/>
          <w:szCs w:val="24"/>
        </w:rPr>
        <w:t xml:space="preserve"> of the box. When the remote control was pressed and the obj</w:t>
      </w:r>
      <w:r w:rsidR="006816B6">
        <w:rPr>
          <w:rFonts w:ascii="Times New Roman" w:hAnsi="Times New Roman" w:cs="Times New Roman"/>
          <w:sz w:val="24"/>
          <w:szCs w:val="24"/>
        </w:rPr>
        <w:t xml:space="preserve">ect that was predetermined to </w:t>
      </w:r>
      <w:r w:rsidR="006816B6" w:rsidRPr="006816B6">
        <w:rPr>
          <w:rFonts w:ascii="Times New Roman" w:hAnsi="Times New Roman" w:cs="Times New Roman"/>
          <w:sz w:val="24"/>
          <w:szCs w:val="24"/>
        </w:rPr>
        <w:t>be a blicket was placed on the surface of the detector, the music and the lights b</w:t>
      </w:r>
      <w:r w:rsidR="006816B6">
        <w:rPr>
          <w:rFonts w:ascii="Times New Roman" w:hAnsi="Times New Roman" w:cs="Times New Roman"/>
          <w:sz w:val="24"/>
          <w:szCs w:val="24"/>
        </w:rPr>
        <w:t xml:space="preserve">egan to play and flash. If an </w:t>
      </w:r>
      <w:r w:rsidR="006816B6" w:rsidRPr="006816B6">
        <w:rPr>
          <w:rFonts w:ascii="Times New Roman" w:hAnsi="Times New Roman" w:cs="Times New Roman"/>
          <w:sz w:val="24"/>
          <w:szCs w:val="24"/>
        </w:rPr>
        <w:t>object that was not predetermined to be a blicket was placed on the detector, the but</w:t>
      </w:r>
      <w:r w:rsidR="006816B6">
        <w:rPr>
          <w:rFonts w:ascii="Times New Roman" w:hAnsi="Times New Roman" w:cs="Times New Roman"/>
          <w:sz w:val="24"/>
          <w:szCs w:val="24"/>
        </w:rPr>
        <w:t xml:space="preserve">ton was not pressed and </w:t>
      </w:r>
      <w:r w:rsidR="006816B6" w:rsidRPr="006816B6">
        <w:rPr>
          <w:rFonts w:ascii="Times New Roman" w:hAnsi="Times New Roman" w:cs="Times New Roman"/>
          <w:sz w:val="24"/>
          <w:szCs w:val="24"/>
        </w:rPr>
        <w:t xml:space="preserve">the lights and music did not flash or play.  </w:t>
      </w:r>
    </w:p>
    <w:p w14:paraId="03538FA4" w14:textId="2007545A" w:rsidR="006816B6" w:rsidRDefault="00177FBC"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stimuli were e</w:t>
      </w:r>
      <w:r w:rsidR="006816B6" w:rsidRPr="006816B6">
        <w:rPr>
          <w:rFonts w:ascii="Times New Roman" w:hAnsi="Times New Roman" w:cs="Times New Roman"/>
          <w:sz w:val="24"/>
          <w:szCs w:val="24"/>
        </w:rPr>
        <w:t xml:space="preserve">ight cube and </w:t>
      </w:r>
      <w:r w:rsidR="00793BEA" w:rsidRPr="006816B6">
        <w:rPr>
          <w:rFonts w:ascii="Times New Roman" w:hAnsi="Times New Roman" w:cs="Times New Roman"/>
          <w:sz w:val="24"/>
          <w:szCs w:val="24"/>
        </w:rPr>
        <w:t>cylinder</w:t>
      </w:r>
      <w:r w:rsidR="006816B6" w:rsidRPr="006816B6">
        <w:rPr>
          <w:rFonts w:ascii="Times New Roman" w:hAnsi="Times New Roman" w:cs="Times New Roman"/>
          <w:sz w:val="24"/>
          <w:szCs w:val="24"/>
        </w:rPr>
        <w:t xml:space="preserve"> objects</w:t>
      </w:r>
      <w:r w:rsidR="0045189C">
        <w:rPr>
          <w:rFonts w:ascii="Times New Roman" w:hAnsi="Times New Roman" w:cs="Times New Roman"/>
          <w:sz w:val="24"/>
          <w:szCs w:val="24"/>
        </w:rPr>
        <w:t xml:space="preserve"> (four of each)</w:t>
      </w:r>
      <w:r w:rsidR="006816B6" w:rsidRPr="006816B6">
        <w:rPr>
          <w:rFonts w:ascii="Times New Roman" w:hAnsi="Times New Roman" w:cs="Times New Roman"/>
          <w:sz w:val="24"/>
          <w:szCs w:val="24"/>
        </w:rPr>
        <w:t>, each approximately 1" in diameter and of differen</w:t>
      </w:r>
      <w:r w:rsidR="006816B6">
        <w:rPr>
          <w:rFonts w:ascii="Times New Roman" w:hAnsi="Times New Roman" w:cs="Times New Roman"/>
          <w:sz w:val="24"/>
          <w:szCs w:val="24"/>
        </w:rPr>
        <w:t xml:space="preserve">t colors. Within </w:t>
      </w:r>
      <w:r>
        <w:rPr>
          <w:rFonts w:ascii="Times New Roman" w:hAnsi="Times New Roman" w:cs="Times New Roman"/>
          <w:sz w:val="24"/>
          <w:szCs w:val="24"/>
        </w:rPr>
        <w:t>each</w:t>
      </w:r>
      <w:r w:rsid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w:t>
      </w:r>
      <w:r w:rsidR="006816B6" w:rsidRPr="006816B6">
        <w:rPr>
          <w:rFonts w:ascii="Times New Roman" w:hAnsi="Times New Roman" w:cs="Times New Roman"/>
          <w:sz w:val="24"/>
          <w:szCs w:val="24"/>
        </w:rPr>
        <w:t>objects were of different shapes and colors and the obje</w:t>
      </w:r>
      <w:r w:rsidR="006816B6">
        <w:rPr>
          <w:rFonts w:ascii="Times New Roman" w:hAnsi="Times New Roman" w:cs="Times New Roman"/>
          <w:sz w:val="24"/>
          <w:szCs w:val="24"/>
        </w:rPr>
        <w:t xml:space="preserve">ct that was designated as the </w:t>
      </w:r>
      <w:r w:rsidR="006816B6" w:rsidRPr="006816B6">
        <w:rPr>
          <w:rFonts w:ascii="Times New Roman" w:hAnsi="Times New Roman" w:cs="Times New Roman"/>
          <w:sz w:val="24"/>
          <w:szCs w:val="24"/>
        </w:rPr>
        <w:t xml:space="preserve">blicket was counterbalanced across </w:t>
      </w:r>
      <w:r w:rsidR="00033D24">
        <w:rPr>
          <w:rFonts w:ascii="Times New Roman" w:hAnsi="Times New Roman" w:cs="Times New Roman"/>
          <w:sz w:val="24"/>
          <w:szCs w:val="24"/>
        </w:rPr>
        <w:t>participants</w:t>
      </w:r>
      <w:r w:rsidR="006816B6" w:rsidRPr="006816B6">
        <w:rPr>
          <w:rFonts w:ascii="Times New Roman" w:hAnsi="Times New Roman" w:cs="Times New Roman"/>
          <w:sz w:val="24"/>
          <w:szCs w:val="24"/>
        </w:rPr>
        <w:t>. Two unrelated objects</w:t>
      </w:r>
      <w:r w:rsidR="0045189C">
        <w:rPr>
          <w:rFonts w:ascii="Times New Roman" w:hAnsi="Times New Roman" w:cs="Times New Roman"/>
          <w:sz w:val="24"/>
          <w:szCs w:val="24"/>
        </w:rPr>
        <w:t>—which were neither cubes nor cylinders—</w:t>
      </w:r>
      <w:r w:rsidR="006816B6" w:rsidRPr="006816B6">
        <w:rPr>
          <w:rFonts w:ascii="Times New Roman" w:hAnsi="Times New Roman" w:cs="Times New Roman"/>
          <w:sz w:val="24"/>
          <w:szCs w:val="24"/>
        </w:rPr>
        <w:t>were usin</w:t>
      </w:r>
      <w:r w:rsidR="006816B6">
        <w:rPr>
          <w:rFonts w:ascii="Times New Roman" w:hAnsi="Times New Roman" w:cs="Times New Roman"/>
          <w:sz w:val="24"/>
          <w:szCs w:val="24"/>
        </w:rPr>
        <w:t xml:space="preserve">g in the pretest phase of the </w:t>
      </w:r>
      <w:r w:rsidR="006816B6" w:rsidRPr="006816B6">
        <w:rPr>
          <w:rFonts w:ascii="Times New Roman" w:hAnsi="Times New Roman" w:cs="Times New Roman"/>
          <w:sz w:val="24"/>
          <w:szCs w:val="24"/>
        </w:rPr>
        <w:t>experiment.</w:t>
      </w:r>
    </w:p>
    <w:p w14:paraId="37BA4525" w14:textId="25CEFC38" w:rsidR="0000195D" w:rsidRDefault="0000195D" w:rsidP="0045189C">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tested in a quiet room on </w:t>
      </w:r>
      <w:r w:rsidR="00081AB9">
        <w:rPr>
          <w:rFonts w:ascii="Times New Roman" w:hAnsi="Times New Roman" w:cs="Times New Roman"/>
          <w:sz w:val="24"/>
          <w:szCs w:val="24"/>
        </w:rPr>
        <w:t>campus</w:t>
      </w:r>
      <w:r w:rsidR="00793BEA">
        <w:rPr>
          <w:rFonts w:ascii="Times New Roman" w:hAnsi="Times New Roman" w:cs="Times New Roman"/>
          <w:sz w:val="24"/>
          <w:szCs w:val="24"/>
        </w:rPr>
        <w:t xml:space="preserve">. At the beginning </w:t>
      </w:r>
      <w:r w:rsidR="00793BEA" w:rsidRPr="00793BEA">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introduced to the machine and were told that th</w:t>
      </w:r>
      <w:r w:rsidR="00793BEA">
        <w:rPr>
          <w:rFonts w:ascii="Times New Roman" w:hAnsi="Times New Roman" w:cs="Times New Roman"/>
          <w:sz w:val="24"/>
          <w:szCs w:val="24"/>
        </w:rPr>
        <w:t xml:space="preserve">e machine was called a blicket </w:t>
      </w:r>
      <w:r w:rsidR="00793BEA" w:rsidRPr="00793BEA">
        <w:rPr>
          <w:rFonts w:ascii="Times New Roman" w:hAnsi="Times New Roman" w:cs="Times New Roman"/>
          <w:sz w:val="24"/>
          <w:szCs w:val="24"/>
        </w:rPr>
        <w:t xml:space="preserve">detector that activated only when objects that were predetermined to be blickets were placed on it.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were then informed that their </w:t>
      </w:r>
      <w:r w:rsidR="00177FBC">
        <w:rPr>
          <w:rFonts w:ascii="Times New Roman" w:hAnsi="Times New Roman" w:cs="Times New Roman"/>
          <w:sz w:val="24"/>
          <w:szCs w:val="24"/>
        </w:rPr>
        <w:t>goal</w:t>
      </w:r>
      <w:r w:rsidR="00177FBC" w:rsidRP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was to determine which objects were blickets and which</w:t>
      </w:r>
      <w:r w:rsidR="00793BEA">
        <w:rPr>
          <w:rFonts w:ascii="Times New Roman" w:hAnsi="Times New Roman" w:cs="Times New Roman"/>
          <w:sz w:val="24"/>
          <w:szCs w:val="24"/>
        </w:rPr>
        <w:t xml:space="preserve"> objects were not based on </w:t>
      </w:r>
      <w:r w:rsidR="00793BEA" w:rsidRPr="00793BEA">
        <w:rPr>
          <w:rFonts w:ascii="Times New Roman" w:hAnsi="Times New Roman" w:cs="Times New Roman"/>
          <w:sz w:val="24"/>
          <w:szCs w:val="24"/>
        </w:rPr>
        <w:t>the pattern of activation observed during the experiment. Following th</w:t>
      </w:r>
      <w:r w:rsidR="00793BEA">
        <w:rPr>
          <w:rFonts w:ascii="Times New Roman" w:hAnsi="Times New Roman" w:cs="Times New Roman"/>
          <w:sz w:val="24"/>
          <w:szCs w:val="24"/>
        </w:rPr>
        <w:t xml:space="preserve">is introduction, </w:t>
      </w:r>
      <w:r w:rsidR="00033D24">
        <w:rPr>
          <w:rFonts w:ascii="Times New Roman" w:hAnsi="Times New Roman" w:cs="Times New Roman"/>
          <w:sz w:val="24"/>
          <w:szCs w:val="24"/>
        </w:rPr>
        <w:t>participants</w:t>
      </w:r>
      <w:r w:rsidR="00793BEA">
        <w:rPr>
          <w:rFonts w:ascii="Times New Roman" w:hAnsi="Times New Roman" w:cs="Times New Roman"/>
          <w:sz w:val="24"/>
          <w:szCs w:val="24"/>
        </w:rPr>
        <w:t xml:space="preserve"> </w:t>
      </w:r>
      <w:r w:rsidR="00793BEA" w:rsidRPr="00793BEA">
        <w:rPr>
          <w:rFonts w:ascii="Times New Roman" w:hAnsi="Times New Roman" w:cs="Times New Roman"/>
          <w:sz w:val="24"/>
          <w:szCs w:val="24"/>
        </w:rPr>
        <w:t>were given two pretest trials to ensure that they understood the purpose of the experiment and how the machi</w:t>
      </w:r>
      <w:r w:rsidR="00793BEA">
        <w:rPr>
          <w:rFonts w:ascii="Times New Roman" w:hAnsi="Times New Roman" w:cs="Times New Roman"/>
          <w:sz w:val="24"/>
          <w:szCs w:val="24"/>
        </w:rPr>
        <w:t xml:space="preserve">ne </w:t>
      </w:r>
      <w:r w:rsidR="00793BEA" w:rsidRPr="00793BEA">
        <w:rPr>
          <w:rFonts w:ascii="Times New Roman" w:hAnsi="Times New Roman" w:cs="Times New Roman"/>
          <w:sz w:val="24"/>
          <w:szCs w:val="24"/>
        </w:rPr>
        <w:t>worked. In one of the pretest trials, one of two objects</w:t>
      </w:r>
      <w:r w:rsidR="00E62A31">
        <w:rPr>
          <w:rFonts w:ascii="Times New Roman" w:hAnsi="Times New Roman" w:cs="Times New Roman"/>
          <w:sz w:val="24"/>
          <w:szCs w:val="24"/>
        </w:rPr>
        <w:t>—</w:t>
      </w:r>
      <w:r w:rsidR="00793BEA" w:rsidRPr="00793BEA">
        <w:rPr>
          <w:rFonts w:ascii="Times New Roman" w:hAnsi="Times New Roman" w:cs="Times New Roman"/>
          <w:sz w:val="24"/>
          <w:szCs w:val="24"/>
        </w:rPr>
        <w:t xml:space="preserve">which were unrelated </w:t>
      </w:r>
      <w:r w:rsidR="00793BEA">
        <w:rPr>
          <w:rFonts w:ascii="Times New Roman" w:hAnsi="Times New Roman" w:cs="Times New Roman"/>
          <w:sz w:val="24"/>
          <w:szCs w:val="24"/>
        </w:rPr>
        <w:t xml:space="preserve">to those used during the main </w:t>
      </w:r>
      <w:r w:rsidR="00793BEA" w:rsidRPr="00793BEA">
        <w:rPr>
          <w:rFonts w:ascii="Times New Roman" w:hAnsi="Times New Roman" w:cs="Times New Roman"/>
          <w:sz w:val="24"/>
          <w:szCs w:val="24"/>
        </w:rPr>
        <w:t>experimental phase</w:t>
      </w:r>
      <w:r w:rsidR="00E62A31">
        <w:rPr>
          <w:rFonts w:ascii="Times New Roman" w:hAnsi="Times New Roman" w:cs="Times New Roman"/>
          <w:sz w:val="24"/>
          <w:szCs w:val="24"/>
        </w:rPr>
        <w:t>—</w:t>
      </w:r>
      <w:r w:rsidR="00793BEA" w:rsidRPr="00793BEA">
        <w:rPr>
          <w:rFonts w:ascii="Times New Roman" w:hAnsi="Times New Roman" w:cs="Times New Roman"/>
          <w:sz w:val="24"/>
          <w:szCs w:val="24"/>
        </w:rPr>
        <w:t>activated the machine and was labeled a blicket, whereas the other</w:t>
      </w:r>
      <w:r w:rsidR="00793BEA">
        <w:rPr>
          <w:rFonts w:ascii="Times New Roman" w:hAnsi="Times New Roman" w:cs="Times New Roman"/>
          <w:sz w:val="24"/>
          <w:szCs w:val="24"/>
        </w:rPr>
        <w:t xml:space="preserve"> of the two objects (randomly </w:t>
      </w:r>
      <w:r w:rsidR="00793BEA" w:rsidRPr="00793BEA">
        <w:rPr>
          <w:rFonts w:ascii="Times New Roman" w:hAnsi="Times New Roman" w:cs="Times New Roman"/>
          <w:sz w:val="24"/>
          <w:szCs w:val="24"/>
        </w:rPr>
        <w:t xml:space="preserve">determined) did not activate the machine. All </w:t>
      </w:r>
      <w:r w:rsidR="00033D24">
        <w:rPr>
          <w:rFonts w:ascii="Times New Roman" w:hAnsi="Times New Roman" w:cs="Times New Roman"/>
          <w:sz w:val="24"/>
          <w:szCs w:val="24"/>
        </w:rPr>
        <w:t>participants</w:t>
      </w:r>
      <w:r w:rsidR="00793BEA" w:rsidRPr="00793BEA">
        <w:rPr>
          <w:rFonts w:ascii="Times New Roman" w:hAnsi="Times New Roman" w:cs="Times New Roman"/>
          <w:sz w:val="24"/>
          <w:szCs w:val="24"/>
        </w:rPr>
        <w:t xml:space="preserve"> (N = 60) extended the blicket label to the correct causal object and thus were included in the main analysis, </w:t>
      </w:r>
      <w:r w:rsidR="00793BEA">
        <w:rPr>
          <w:rFonts w:ascii="Times New Roman" w:hAnsi="Times New Roman" w:cs="Times New Roman"/>
          <w:sz w:val="24"/>
          <w:szCs w:val="24"/>
        </w:rPr>
        <w:t>χ</w:t>
      </w:r>
      <w:r w:rsidR="00793BEA">
        <w:rPr>
          <w:rFonts w:ascii="Times New Roman" w:hAnsi="Times New Roman" w:cs="Times New Roman"/>
          <w:sz w:val="24"/>
          <w:szCs w:val="24"/>
          <w:vertAlign w:val="superscript"/>
        </w:rPr>
        <w:t>2</w:t>
      </w:r>
      <w:r w:rsidR="00793BEA" w:rsidRPr="00793BEA">
        <w:rPr>
          <w:rFonts w:ascii="Times New Roman" w:hAnsi="Times New Roman" w:cs="Times New Roman"/>
          <w:sz w:val="24"/>
          <w:szCs w:val="24"/>
        </w:rPr>
        <w:t xml:space="preserve">(1) = </w:t>
      </w:r>
      <w:r w:rsidR="00793BEA">
        <w:rPr>
          <w:rFonts w:ascii="Times New Roman" w:hAnsi="Times New Roman" w:cs="Times New Roman"/>
          <w:sz w:val="24"/>
          <w:szCs w:val="24"/>
        </w:rPr>
        <w:t>120</w:t>
      </w:r>
      <w:r w:rsidR="00793BEA" w:rsidRPr="00793BEA">
        <w:rPr>
          <w:rFonts w:ascii="Times New Roman" w:hAnsi="Times New Roman" w:cs="Times New Roman"/>
          <w:sz w:val="24"/>
          <w:szCs w:val="24"/>
        </w:rPr>
        <w:t>, p &lt; .000</w:t>
      </w:r>
      <w:r w:rsidR="00793BEA">
        <w:rPr>
          <w:rFonts w:ascii="Times New Roman" w:hAnsi="Times New Roman" w:cs="Times New Roman"/>
          <w:sz w:val="24"/>
          <w:szCs w:val="24"/>
        </w:rPr>
        <w:t>0</w:t>
      </w:r>
      <w:r w:rsidR="00793BEA" w:rsidRPr="00793BEA">
        <w:rPr>
          <w:rFonts w:ascii="Times New Roman" w:hAnsi="Times New Roman" w:cs="Times New Roman"/>
          <w:sz w:val="24"/>
          <w:szCs w:val="24"/>
        </w:rPr>
        <w:t>1.</w:t>
      </w:r>
    </w:p>
    <w:p w14:paraId="7FFB699E" w14:textId="02BB133B" w:rsidR="005B19E4" w:rsidRDefault="005B19E4" w:rsidP="0045189C">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lastRenderedPageBreak/>
        <w:t xml:space="preserve">Following the pretest phase,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 xml:space="preserve">one-cause (1C), two-cause (2C), indirect screening-off (IS), and </w:t>
      </w:r>
      <w:del w:id="464" w:author="Deon T. Benton" w:date="2018-11-28T15:12:00Z">
        <w:r w:rsidRPr="005B19E4" w:rsidDel="00157918">
          <w:rPr>
            <w:rFonts w:ascii="Times New Roman" w:hAnsi="Times New Roman" w:cs="Times New Roman"/>
            <w:sz w:val="24"/>
            <w:szCs w:val="24"/>
          </w:rPr>
          <w:delText>backwards-blocking</w:delText>
        </w:r>
      </w:del>
      <w:ins w:id="465" w:author="Deon T. Benton" w:date="2018-11-28T15:12:00Z">
        <w:r w:rsidR="00157918">
          <w:rPr>
            <w:rFonts w:ascii="Times New Roman" w:hAnsi="Times New Roman" w:cs="Times New Roman"/>
            <w:sz w:val="24"/>
            <w:szCs w:val="24"/>
          </w:rPr>
          <w:t>BB</w:t>
        </w:r>
      </w:ins>
      <w:r w:rsidRPr="005B19E4">
        <w:rPr>
          <w:rFonts w:ascii="Times New Roman" w:hAnsi="Times New Roman" w:cs="Times New Roman"/>
          <w:sz w:val="24"/>
          <w:szCs w:val="24"/>
        </w:rPr>
        <w:t xml:space="preserve"> (</w:t>
      </w:r>
      <w:del w:id="466" w:author="Deon T. Benton" w:date="2018-11-28T09:20:00Z">
        <w:r w:rsidR="00341569" w:rsidDel="00AC3A52">
          <w:rPr>
            <w:rFonts w:ascii="Times New Roman" w:hAnsi="Times New Roman" w:cs="Times New Roman"/>
            <w:sz w:val="24"/>
            <w:szCs w:val="24"/>
          </w:rPr>
          <w:delText>backwards blocking</w:delText>
        </w:r>
      </w:del>
      <w:ins w:id="467" w:author="Deon T. Benton" w:date="2018-11-28T09:20:00Z">
        <w:r w:rsidR="00AC3A52">
          <w:rPr>
            <w:rFonts w:ascii="Times New Roman" w:hAnsi="Times New Roman" w:cs="Times New Roman"/>
            <w:sz w:val="24"/>
            <w:szCs w:val="24"/>
          </w:rPr>
          <w:t>BB</w:t>
        </w:r>
      </w:ins>
      <w:r w:rsidRPr="005B19E4">
        <w:rPr>
          <w:rFonts w:ascii="Times New Roman" w:hAnsi="Times New Roman" w:cs="Times New Roman"/>
          <w:sz w:val="24"/>
          <w:szCs w:val="24"/>
        </w:rPr>
        <w:t>) trials</w:t>
      </w:r>
      <w:r w:rsidR="0045189C">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and were on task. In the 1C,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two blocks (A </w:t>
      </w:r>
      <w:r>
        <w:rPr>
          <w:rFonts w:ascii="Times New Roman" w:hAnsi="Times New Roman" w:cs="Times New Roman"/>
          <w:sz w:val="24"/>
          <w:szCs w:val="24"/>
        </w:rPr>
        <w:t xml:space="preserve">and B) and then observed that </w:t>
      </w:r>
      <w:r w:rsidR="0045189C">
        <w:rPr>
          <w:rFonts w:ascii="Times New Roman" w:hAnsi="Times New Roman" w:cs="Times New Roman"/>
          <w:sz w:val="24"/>
          <w:szCs w:val="24"/>
        </w:rPr>
        <w:t xml:space="preserve">block </w:t>
      </w:r>
      <w:r>
        <w:rPr>
          <w:rFonts w:ascii="Times New Roman" w:hAnsi="Times New Roman" w:cs="Times New Roman"/>
          <w:sz w:val="24"/>
          <w:szCs w:val="24"/>
        </w:rPr>
        <w:t xml:space="preserve">A caused the detector to </w:t>
      </w:r>
      <w:r w:rsidRPr="005B19E4">
        <w:rPr>
          <w:rFonts w:ascii="Times New Roman" w:hAnsi="Times New Roman" w:cs="Times New Roman"/>
          <w:sz w:val="24"/>
          <w:szCs w:val="24"/>
        </w:rPr>
        <w:t>activate, whereas block B did not. Both blocks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 xml:space="preserve">detector to activate both times.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two times it was placed on it. </w:t>
      </w:r>
      <w:r>
        <w:rPr>
          <w:rFonts w:ascii="Times New Roman" w:hAnsi="Times New Roman" w:cs="Times New Roman"/>
          <w:sz w:val="24"/>
          <w:szCs w:val="24"/>
        </w:rPr>
        <w:t xml:space="preserve">In the </w:t>
      </w:r>
      <w:ins w:id="468" w:author="Deon T. Benton" w:date="2018-11-28T07:37:00Z">
        <w:r w:rsidR="003054FE">
          <w:rPr>
            <w:rFonts w:ascii="Times New Roman" w:hAnsi="Times New Roman" w:cs="Times New Roman"/>
            <w:sz w:val="24"/>
            <w:szCs w:val="24"/>
          </w:rPr>
          <w:t>BB</w:t>
        </w:r>
      </w:ins>
      <w:r>
        <w:rPr>
          <w:rFonts w:ascii="Times New Roman" w:hAnsi="Times New Roman" w:cs="Times New Roman"/>
          <w:sz w:val="24"/>
          <w:szCs w:val="24"/>
        </w:rPr>
        <w:t xml:space="preserve">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 The IS trial was simila</w:t>
      </w:r>
      <w:r>
        <w:rPr>
          <w:rFonts w:ascii="Times New Roman" w:hAnsi="Times New Roman" w:cs="Times New Roman"/>
          <w:sz w:val="24"/>
          <w:szCs w:val="24"/>
        </w:rPr>
        <w:t xml:space="preserve">r to the </w:t>
      </w:r>
      <w:ins w:id="469" w:author="Deon T. Benton" w:date="2018-11-28T07:38:00Z">
        <w:r w:rsidR="003054FE">
          <w:rPr>
            <w:rFonts w:ascii="Times New Roman" w:hAnsi="Times New Roman" w:cs="Times New Roman"/>
            <w:sz w:val="24"/>
            <w:szCs w:val="24"/>
          </w:rPr>
          <w:t>BB</w:t>
        </w:r>
      </w:ins>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In each of the four conditions, </w:t>
      </w:r>
      <w:r w:rsidR="00033D24">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w:t>
      </w:r>
      <w:r w:rsidR="003054FE">
        <w:rPr>
          <w:rFonts w:ascii="Times New Roman" w:hAnsi="Times New Roman" w:cs="Times New Roman"/>
          <w:sz w:val="24"/>
          <w:szCs w:val="24"/>
        </w:rPr>
        <w:t xml:space="preserve">how confident they were </w:t>
      </w:r>
      <w:r w:rsidRPr="005B19E4">
        <w:rPr>
          <w:rFonts w:ascii="Times New Roman" w:hAnsi="Times New Roman" w:cs="Times New Roman"/>
          <w:sz w:val="24"/>
          <w:szCs w:val="24"/>
        </w:rPr>
        <w:t>that each object in the pair was a blicke</w:t>
      </w:r>
      <w:r>
        <w:rPr>
          <w:rFonts w:ascii="Times New Roman" w:hAnsi="Times New Roman" w:cs="Times New Roman"/>
          <w:sz w:val="24"/>
          <w:szCs w:val="24"/>
        </w:rPr>
        <w:t>t both before and after a trial</w:t>
      </w:r>
      <w:r w:rsidR="006C34C6">
        <w:rPr>
          <w:rFonts w:ascii="Times New Roman" w:hAnsi="Times New Roman" w:cs="Times New Roman"/>
          <w:sz w:val="24"/>
          <w:szCs w:val="24"/>
        </w:rPr>
        <w:t xml:space="preserve"> for a total of two </w:t>
      </w:r>
      <w:r>
        <w:rPr>
          <w:rFonts w:ascii="Times New Roman" w:hAnsi="Times New Roman" w:cs="Times New Roman"/>
          <w:sz w:val="24"/>
          <w:szCs w:val="24"/>
        </w:rPr>
        <w:t xml:space="preserve">causal ratings. </w:t>
      </w:r>
    </w:p>
    <w:p w14:paraId="6B0FC6AF" w14:textId="77777777" w:rsidR="002B6A11" w:rsidRDefault="002B6A11" w:rsidP="002B6A11">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5746242E" w14:textId="6C08B841" w:rsidR="006C34C6" w:rsidRDefault="002B6A11" w:rsidP="006C34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All analyses were conducted in R (R Development Core Team, 2008). Figure 1 shows the mean ratings of the</w:t>
      </w:r>
      <w:r w:rsidR="001B5D59">
        <w:rPr>
          <w:rFonts w:ascii="Times New Roman" w:hAnsi="Times New Roman" w:cs="Times New Roman"/>
          <w:sz w:val="24"/>
          <w:szCs w:val="24"/>
        </w:rPr>
        <w:t xml:space="preserve"> causal</w:t>
      </w:r>
      <w:r w:rsidRPr="002B6A11">
        <w:rPr>
          <w:rFonts w:ascii="Times New Roman" w:hAnsi="Times New Roman" w:cs="Times New Roman"/>
          <w:sz w:val="24"/>
          <w:szCs w:val="24"/>
        </w:rPr>
        <w:t xml:space="preserve"> likelihood that objects A and B were blickets across the four conditions. Given evidence of non-normality</w:t>
      </w:r>
      <w:r w:rsidR="008A7179">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w:t>
      </w:r>
      <w:r w:rsidRPr="002B6A11">
        <w:rPr>
          <w:rFonts w:ascii="Times New Roman" w:hAnsi="Times New Roman" w:cs="Times New Roman"/>
          <w:sz w:val="24"/>
          <w:szCs w:val="24"/>
        </w:rPr>
        <w:lastRenderedPageBreak/>
        <w:t>estimate confidence intervals.</w:t>
      </w:r>
      <w:r w:rsidR="008A7179">
        <w:rPr>
          <w:rFonts w:ascii="Times New Roman" w:hAnsi="Times New Roman" w:cs="Times New Roman"/>
          <w:sz w:val="24"/>
          <w:szCs w:val="24"/>
        </w:rPr>
        <w:t xml:space="preserve"> Causal likelihood ratings</w:t>
      </w:r>
      <w:r w:rsidRPr="002B6A11">
        <w:rPr>
          <w:rFonts w:ascii="Times New Roman" w:hAnsi="Times New Roman" w:cs="Times New Roman"/>
          <w:sz w:val="24"/>
          <w:szCs w:val="24"/>
        </w:rPr>
        <w:t xml:space="preserve"> of </w:t>
      </w:r>
      <w:r w:rsidR="008A7179">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sidR="008A7179">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sidR="008A7179">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sidR="0045189C">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see Baayen, Davidson, &amp; Bates, 2008).</w:t>
      </w:r>
      <w:r>
        <w:rPr>
          <w:rStyle w:val="FootnoteReference"/>
          <w:rFonts w:ascii="Times New Roman" w:hAnsi="Times New Roman" w:cs="Times New Roman"/>
          <w:sz w:val="24"/>
          <w:szCs w:val="24"/>
        </w:rPr>
        <w:footnoteReference w:id="1"/>
      </w:r>
      <w:r w:rsidRPr="002B6A11">
        <w:rPr>
          <w:rFonts w:ascii="Times New Roman" w:hAnsi="Times New Roman" w:cs="Times New Roman"/>
          <w:sz w:val="24"/>
          <w:szCs w:val="24"/>
        </w:rPr>
        <w:t xml:space="preserve"> </w:t>
      </w:r>
    </w:p>
    <w:p w14:paraId="38E6D540"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A8FB83E"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Insert Figure 1 about here</w:t>
      </w:r>
    </w:p>
    <w:p w14:paraId="469BDAA5" w14:textId="77777777" w:rsidR="00A356CC" w:rsidRPr="00551D46" w:rsidRDefault="00A356CC" w:rsidP="00A356CC">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641FC7A7" w14:textId="77777777" w:rsidR="00A356CC" w:rsidRDefault="00A356CC" w:rsidP="006C34C6">
      <w:pPr>
        <w:spacing w:line="480" w:lineRule="auto"/>
        <w:ind w:firstLine="720"/>
        <w:contextualSpacing/>
        <w:rPr>
          <w:rFonts w:ascii="Times New Roman" w:hAnsi="Times New Roman" w:cs="Times New Roman"/>
          <w:sz w:val="24"/>
          <w:szCs w:val="24"/>
        </w:rPr>
      </w:pPr>
    </w:p>
    <w:p w14:paraId="323B3819" w14:textId="537731CF" w:rsidR="00484676" w:rsidRDefault="00484676" w:rsidP="006C34C6">
      <w:pPr>
        <w:spacing w:line="480" w:lineRule="auto"/>
        <w:ind w:firstLine="720"/>
        <w:contextualSpacing/>
        <w:rPr>
          <w:rFonts w:ascii="Times New Roman" w:hAnsi="Times New Roman" w:cs="Times New Roman"/>
          <w:sz w:val="24"/>
          <w:szCs w:val="24"/>
        </w:rPr>
      </w:pPr>
      <w:r w:rsidRPr="00484676">
        <w:rPr>
          <w:rFonts w:ascii="Times New Roman" w:hAnsi="Times New Roman" w:cs="Times New Roman"/>
          <w:b/>
          <w:sz w:val="24"/>
          <w:szCs w:val="24"/>
        </w:rPr>
        <w:t>Control</w:t>
      </w:r>
      <w:r>
        <w:rPr>
          <w:rFonts w:ascii="Times New Roman" w:hAnsi="Times New Roman" w:cs="Times New Roman"/>
          <w:b/>
          <w:sz w:val="24"/>
          <w:szCs w:val="24"/>
        </w:rPr>
        <w:t xml:space="preserve"> conditions</w:t>
      </w:r>
      <w:r w:rsidR="006C34C6" w:rsidRPr="00484676">
        <w:rPr>
          <w:rFonts w:ascii="Times New Roman" w:hAnsi="Times New Roman" w:cs="Times New Roman"/>
          <w:b/>
          <w:sz w:val="24"/>
          <w:szCs w:val="24"/>
        </w:rPr>
        <w:t>.</w:t>
      </w:r>
      <w:r w:rsidR="006C34C6" w:rsidRPr="006C34C6">
        <w:rPr>
          <w:rFonts w:ascii="Times New Roman" w:hAnsi="Times New Roman" w:cs="Times New Roman"/>
          <w:sz w:val="24"/>
          <w:szCs w:val="24"/>
        </w:rPr>
        <w:t xml:space="preserve"> </w:t>
      </w:r>
      <w:r w:rsidR="002E34F9">
        <w:rPr>
          <w:rFonts w:ascii="Times New Roman" w:hAnsi="Times New Roman" w:cs="Times New Roman"/>
          <w:sz w:val="24"/>
          <w:szCs w:val="24"/>
        </w:rPr>
        <w:t xml:space="preserve">The first analysis examined the distribution of responses to the A and B objects in the 1C condition. </w:t>
      </w:r>
      <w:r w:rsidR="00CD3942">
        <w:rPr>
          <w:rFonts w:ascii="Times New Roman" w:hAnsi="Times New Roman" w:cs="Times New Roman"/>
          <w:sz w:val="24"/>
          <w:szCs w:val="24"/>
        </w:rPr>
        <w:t>A</w:t>
      </w:r>
      <w:r w:rsidR="006C34C6" w:rsidRPr="006C34C6">
        <w:rPr>
          <w:rFonts w:ascii="Times New Roman" w:hAnsi="Times New Roman" w:cs="Times New Roman"/>
          <w:sz w:val="24"/>
          <w:szCs w:val="24"/>
        </w:rPr>
        <w:t xml:space="preserve"> mixed-effects model was fit to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xml:space="preserve">' pre- and post-ratings of object A in the 1C condition.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xml:space="preserve"> were included as a random-effect factor and Causal</w:t>
      </w:r>
      <w:r w:rsidR="00BC7C17">
        <w:rPr>
          <w:rFonts w:ascii="Times New Roman" w:hAnsi="Times New Roman" w:cs="Times New Roman"/>
          <w:sz w:val="24"/>
          <w:szCs w:val="24"/>
        </w:rPr>
        <w:t xml:space="preserve"> Likelihood</w:t>
      </w:r>
      <w:r w:rsidR="006C34C6">
        <w:rPr>
          <w:rFonts w:ascii="Times New Roman" w:hAnsi="Times New Roman" w:cs="Times New Roman"/>
          <w:sz w:val="24"/>
          <w:szCs w:val="24"/>
        </w:rPr>
        <w:t xml:space="preserve"> </w:t>
      </w:r>
      <w:r w:rsidR="006C34C6" w:rsidRPr="006C34C6">
        <w:rPr>
          <w:rFonts w:ascii="Times New Roman" w:hAnsi="Times New Roman" w:cs="Times New Roman"/>
          <w:sz w:val="24"/>
          <w:szCs w:val="24"/>
        </w:rPr>
        <w:t>Rating (pre-rating of</w:t>
      </w:r>
      <w:r w:rsidR="006C34C6">
        <w:rPr>
          <w:rFonts w:ascii="Times New Roman" w:hAnsi="Times New Roman" w:cs="Times New Roman"/>
          <w:sz w:val="24"/>
          <w:szCs w:val="24"/>
        </w:rPr>
        <w:t xml:space="preserve"> A vs. post-rating </w:t>
      </w:r>
      <w:r w:rsidR="006C34C6" w:rsidRPr="006C34C6">
        <w:rPr>
          <w:rFonts w:ascii="Times New Roman" w:hAnsi="Times New Roman" w:cs="Times New Roman"/>
          <w:sz w:val="24"/>
          <w:szCs w:val="24"/>
        </w:rPr>
        <w:t>of A in the 1C condition) was included as the fixed-effects factor using simple dumm</w:t>
      </w:r>
      <w:r w:rsidR="006C34C6">
        <w:rPr>
          <w:rFonts w:ascii="Times New Roman" w:hAnsi="Times New Roman" w:cs="Times New Roman"/>
          <w:sz w:val="24"/>
          <w:szCs w:val="24"/>
        </w:rPr>
        <w:t xml:space="preserve">y coding (0 = Pre-Rating of A, </w:t>
      </w:r>
      <w:r w:rsidR="006C34C6" w:rsidRPr="006C34C6">
        <w:rPr>
          <w:rFonts w:ascii="Times New Roman" w:hAnsi="Times New Roman" w:cs="Times New Roman"/>
          <w:sz w:val="24"/>
          <w:szCs w:val="24"/>
        </w:rPr>
        <w:t>1 = Post-rating of A)</w:t>
      </w:r>
      <w:r w:rsidR="001A7E4F">
        <w:rPr>
          <w:rStyle w:val="FootnoteReference"/>
          <w:rFonts w:ascii="Times New Roman" w:hAnsi="Times New Roman" w:cs="Times New Roman"/>
          <w:sz w:val="24"/>
          <w:szCs w:val="24"/>
        </w:rPr>
        <w:footnoteReference w:id="2"/>
      </w:r>
      <w:r w:rsidR="006C34C6" w:rsidRPr="006C34C6">
        <w:rPr>
          <w:rFonts w:ascii="Times New Roman" w:hAnsi="Times New Roman" w:cs="Times New Roman"/>
          <w:sz w:val="24"/>
          <w:szCs w:val="24"/>
        </w:rPr>
        <w:t xml:space="preserve">. The model showed a significant main effect </w:t>
      </w:r>
      <w:r w:rsidR="007E2D34">
        <w:rPr>
          <w:rFonts w:ascii="Times New Roman" w:hAnsi="Times New Roman" w:cs="Times New Roman"/>
          <w:sz w:val="24"/>
          <w:szCs w:val="24"/>
        </w:rPr>
        <w:t>of</w:t>
      </w:r>
      <w:r w:rsidR="006C34C6" w:rsidRPr="006C34C6">
        <w:rPr>
          <w:rFonts w:ascii="Times New Roman" w:hAnsi="Times New Roman" w:cs="Times New Roman"/>
          <w:sz w:val="24"/>
          <w:szCs w:val="24"/>
        </w:rPr>
        <w:t xml:space="preserve"> Causal Rati</w:t>
      </w:r>
      <w:r w:rsidR="006C34C6">
        <w:rPr>
          <w:rFonts w:ascii="Times New Roman" w:hAnsi="Times New Roman" w:cs="Times New Roman"/>
          <w:sz w:val="24"/>
          <w:szCs w:val="24"/>
        </w:rPr>
        <w:t xml:space="preserve">ng, Type III </w:t>
      </w:r>
      <w:r w:rsidR="006C34C6" w:rsidRPr="001A7E4F">
        <w:rPr>
          <w:rFonts w:ascii="Times New Roman" w:hAnsi="Times New Roman" w:cs="Times New Roman"/>
          <w:i/>
          <w:sz w:val="24"/>
          <w:szCs w:val="24"/>
        </w:rPr>
        <w:t>F</w:t>
      </w:r>
      <w:r w:rsidR="006C34C6">
        <w:rPr>
          <w:rFonts w:ascii="Times New Roman" w:hAnsi="Times New Roman" w:cs="Times New Roman"/>
          <w:sz w:val="24"/>
          <w:szCs w:val="24"/>
        </w:rPr>
        <w:t xml:space="preserve">(1,59) = 234.56, </w:t>
      </w:r>
      <w:r w:rsidR="006C34C6" w:rsidRPr="001A7E4F">
        <w:rPr>
          <w:rFonts w:ascii="Times New Roman" w:hAnsi="Times New Roman" w:cs="Times New Roman"/>
          <w:i/>
          <w:sz w:val="24"/>
          <w:szCs w:val="24"/>
        </w:rPr>
        <w:t>p</w:t>
      </w:r>
      <w:r w:rsidR="006C34C6" w:rsidRPr="006C34C6">
        <w:rPr>
          <w:rFonts w:ascii="Times New Roman" w:hAnsi="Times New Roman" w:cs="Times New Roman"/>
          <w:sz w:val="24"/>
          <w:szCs w:val="24"/>
        </w:rPr>
        <w:t xml:space="preserve">&lt;.0001, which indicated that </w:t>
      </w:r>
      <w:r w:rsidR="00033D24">
        <w:rPr>
          <w:rFonts w:ascii="Times New Roman" w:hAnsi="Times New Roman" w:cs="Times New Roman"/>
          <w:sz w:val="24"/>
          <w:szCs w:val="24"/>
        </w:rPr>
        <w:t>participants</w:t>
      </w:r>
      <w:r w:rsidR="006C34C6" w:rsidRPr="006C34C6">
        <w:rPr>
          <w:rFonts w:ascii="Times New Roman" w:hAnsi="Times New Roman" w:cs="Times New Roman"/>
          <w:sz w:val="24"/>
          <w:szCs w:val="24"/>
        </w:rPr>
        <w:t>' post-ratings of A (</w:t>
      </w:r>
      <w:r w:rsidR="004B27AD">
        <w:rPr>
          <w:rFonts w:ascii="Times New Roman" w:hAnsi="Times New Roman" w:cs="Times New Roman"/>
          <w:sz w:val="24"/>
          <w:szCs w:val="24"/>
        </w:rPr>
        <w:t>Δ</w:t>
      </w:r>
      <w:r w:rsidR="001A7E4F">
        <w:rPr>
          <w:rFonts w:ascii="Times New Roman" w:hAnsi="Times New Roman" w:cs="Times New Roman"/>
          <w:sz w:val="24"/>
          <w:szCs w:val="24"/>
        </w:rPr>
        <w:t xml:space="preserve">β </w:t>
      </w:r>
      <w:r w:rsidR="006C34C6" w:rsidRPr="006C34C6">
        <w:rPr>
          <w:rFonts w:ascii="Times New Roman" w:hAnsi="Times New Roman" w:cs="Times New Roman"/>
          <w:sz w:val="24"/>
          <w:szCs w:val="24"/>
        </w:rPr>
        <w:t>= 45.22,</w:t>
      </w:r>
      <w:r w:rsidR="006C34C6">
        <w:rPr>
          <w:rFonts w:ascii="Times New Roman" w:hAnsi="Times New Roman" w:cs="Times New Roman"/>
          <w:sz w:val="24"/>
          <w:szCs w:val="24"/>
        </w:rPr>
        <w:t xml:space="preserve"> </w:t>
      </w:r>
      <w:r w:rsidR="006C34C6" w:rsidRPr="001A7E4F">
        <w:rPr>
          <w:rFonts w:ascii="Times New Roman" w:hAnsi="Times New Roman" w:cs="Times New Roman"/>
          <w:i/>
          <w:sz w:val="24"/>
          <w:szCs w:val="24"/>
        </w:rPr>
        <w:t>M</w:t>
      </w:r>
      <w:r w:rsidR="006C34C6">
        <w:rPr>
          <w:rFonts w:ascii="Times New Roman" w:hAnsi="Times New Roman" w:cs="Times New Roman"/>
          <w:sz w:val="24"/>
          <w:szCs w:val="24"/>
        </w:rPr>
        <w:t xml:space="preserve"> = 94.82, Bootstrapped 95% CI</w:t>
      </w:r>
      <w:r w:rsidR="006C34C6" w:rsidRPr="006C34C6">
        <w:rPr>
          <w:rFonts w:ascii="Times New Roman" w:hAnsi="Times New Roman" w:cs="Times New Roman"/>
          <w:sz w:val="24"/>
          <w:szCs w:val="24"/>
        </w:rPr>
        <w:t>[39.39,</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51.04])</w:t>
      </w:r>
      <w:r w:rsidR="001A7E4F">
        <w:rPr>
          <w:rStyle w:val="FootnoteReference"/>
          <w:rFonts w:ascii="Times New Roman" w:hAnsi="Times New Roman" w:cs="Times New Roman"/>
          <w:sz w:val="24"/>
          <w:szCs w:val="24"/>
        </w:rPr>
        <w:footnoteReference w:id="3"/>
      </w:r>
      <w:r w:rsidR="006C34C6" w:rsidRPr="006C34C6">
        <w:rPr>
          <w:rFonts w:ascii="Times New Roman" w:hAnsi="Times New Roman" w:cs="Times New Roman"/>
          <w:sz w:val="24"/>
          <w:szCs w:val="24"/>
        </w:rPr>
        <w:t xml:space="preserve"> were significantly higher than their pre-ratings of A (</w:t>
      </w:r>
      <w:r w:rsidR="001A7E4F">
        <w:rPr>
          <w:rFonts w:ascii="Times New Roman" w:hAnsi="Times New Roman" w:cs="Times New Roman"/>
          <w:sz w:val="24"/>
          <w:szCs w:val="24"/>
        </w:rPr>
        <w:t>β</w:t>
      </w:r>
      <w:r w:rsidR="006C34C6" w:rsidRPr="006C34C6">
        <w:rPr>
          <w:rFonts w:ascii="Times New Roman" w:hAnsi="Times New Roman" w:cs="Times New Roman"/>
          <w:sz w:val="24"/>
          <w:szCs w:val="24"/>
        </w:rPr>
        <w:t xml:space="preserve"> = </w:t>
      </w:r>
      <w:r w:rsidR="006C34C6" w:rsidRPr="006C34C6">
        <w:rPr>
          <w:rFonts w:ascii="Times New Roman" w:hAnsi="Times New Roman" w:cs="Times New Roman"/>
          <w:sz w:val="24"/>
          <w:szCs w:val="24"/>
        </w:rPr>
        <w:lastRenderedPageBreak/>
        <w:t>49</w:t>
      </w:r>
      <w:r w:rsidR="006C34C6">
        <w:rPr>
          <w:rFonts w:ascii="Times New Roman" w:hAnsi="Times New Roman" w:cs="Times New Roman"/>
          <w:sz w:val="24"/>
          <w:szCs w:val="24"/>
        </w:rPr>
        <w:t xml:space="preserve">.6, </w:t>
      </w:r>
      <w:r w:rsidR="006C34C6" w:rsidRPr="008F696C">
        <w:rPr>
          <w:rFonts w:ascii="Times New Roman" w:hAnsi="Times New Roman" w:cs="Times New Roman"/>
          <w:i/>
          <w:sz w:val="24"/>
          <w:szCs w:val="24"/>
        </w:rPr>
        <w:t>M</w:t>
      </w:r>
      <w:r w:rsidR="006C34C6">
        <w:rPr>
          <w:rFonts w:ascii="Times New Roman" w:hAnsi="Times New Roman" w:cs="Times New Roman"/>
          <w:sz w:val="24"/>
          <w:szCs w:val="24"/>
        </w:rPr>
        <w:t xml:space="preserve"> = 49.6, Bootstrapped 95% </w:t>
      </w:r>
      <w:r w:rsidR="006C34C6" w:rsidRPr="006C34C6">
        <w:rPr>
          <w:rFonts w:ascii="Times New Roman" w:hAnsi="Times New Roman" w:cs="Times New Roman"/>
          <w:sz w:val="24"/>
          <w:szCs w:val="24"/>
        </w:rPr>
        <w:t>CI[45.63,</w:t>
      </w:r>
      <w:r w:rsidR="00C05B65">
        <w:rPr>
          <w:rFonts w:ascii="Times New Roman" w:hAnsi="Times New Roman" w:cs="Times New Roman"/>
          <w:sz w:val="24"/>
          <w:szCs w:val="24"/>
        </w:rPr>
        <w:t xml:space="preserve"> </w:t>
      </w:r>
      <w:r w:rsidR="006C34C6" w:rsidRPr="006C34C6">
        <w:rPr>
          <w:rFonts w:ascii="Times New Roman" w:hAnsi="Times New Roman" w:cs="Times New Roman"/>
          <w:sz w:val="24"/>
          <w:szCs w:val="24"/>
        </w:rPr>
        <w:t xml:space="preserve">53.57]) in the 1C condition. Additionally, a mixed-effects model was fit </w:t>
      </w:r>
      <w:r w:rsidR="006C34C6">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6C34C6">
        <w:rPr>
          <w:rFonts w:ascii="Times New Roman" w:hAnsi="Times New Roman" w:cs="Times New Roman"/>
          <w:sz w:val="24"/>
          <w:szCs w:val="24"/>
        </w:rPr>
        <w:t>' pre- and post-</w:t>
      </w:r>
      <w:r w:rsidR="006C34C6" w:rsidRPr="006C34C6">
        <w:rPr>
          <w:rFonts w:ascii="Times New Roman" w:hAnsi="Times New Roman" w:cs="Times New Roman"/>
          <w:sz w:val="24"/>
          <w:szCs w:val="24"/>
        </w:rPr>
        <w:t>ratings of object B in the 1C</w:t>
      </w:r>
      <w:r w:rsidR="00BC7C17">
        <w:rPr>
          <w:rFonts w:ascii="Times New Roman" w:hAnsi="Times New Roman" w:cs="Times New Roman"/>
          <w:sz w:val="24"/>
          <w:szCs w:val="24"/>
        </w:rPr>
        <w:t xml:space="preserve"> condition</w:t>
      </w:r>
      <w:r w:rsidR="006C34C6" w:rsidRPr="006C34C6">
        <w:rPr>
          <w:rFonts w:ascii="Times New Roman" w:hAnsi="Times New Roman" w:cs="Times New Roman"/>
          <w:sz w:val="24"/>
          <w:szCs w:val="24"/>
        </w:rPr>
        <w:t xml:space="preserve"> to determine whether, as would be expected, </w:t>
      </w:r>
      <w:r w:rsidR="00033D24">
        <w:rPr>
          <w:rFonts w:ascii="Times New Roman" w:hAnsi="Times New Roman" w:cs="Times New Roman"/>
          <w:sz w:val="24"/>
          <w:szCs w:val="24"/>
        </w:rPr>
        <w:t>participants</w:t>
      </w:r>
      <w:r w:rsidR="006C34C6">
        <w:rPr>
          <w:rFonts w:ascii="Times New Roman" w:hAnsi="Times New Roman" w:cs="Times New Roman"/>
          <w:sz w:val="24"/>
          <w:szCs w:val="24"/>
        </w:rPr>
        <w:t xml:space="preserve">' causal ratings of B dropped </w:t>
      </w:r>
      <w:r w:rsidR="006C34C6" w:rsidRPr="006C34C6">
        <w:rPr>
          <w:rFonts w:ascii="Times New Roman" w:hAnsi="Times New Roman" w:cs="Times New Roman"/>
          <w:sz w:val="24"/>
          <w:szCs w:val="24"/>
        </w:rPr>
        <w:t xml:space="preserve">between the pre- and post-rating phases (because B would have been shown not to be a </w:t>
      </w:r>
      <w:r w:rsidR="006C34C6">
        <w:rPr>
          <w:rFonts w:ascii="Times New Roman" w:hAnsi="Times New Roman" w:cs="Times New Roman"/>
          <w:sz w:val="24"/>
          <w:szCs w:val="24"/>
        </w:rPr>
        <w:t xml:space="preserve">cause). </w:t>
      </w:r>
    </w:p>
    <w:p w14:paraId="24E3D62C" w14:textId="159E1901" w:rsidR="006C34C6" w:rsidRDefault="006C34C6" w:rsidP="006C34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model also showed </w:t>
      </w:r>
      <w:r w:rsidRPr="006C34C6">
        <w:rPr>
          <w:rFonts w:ascii="Times New Roman" w:hAnsi="Times New Roman" w:cs="Times New Roman"/>
          <w:sz w:val="24"/>
          <w:szCs w:val="24"/>
        </w:rPr>
        <w:t xml:space="preserve">a main-effect for Causal Rating, Type III </w:t>
      </w:r>
      <w:r w:rsidRPr="001A7E4F">
        <w:rPr>
          <w:rFonts w:ascii="Times New Roman" w:hAnsi="Times New Roman" w:cs="Times New Roman"/>
          <w:i/>
          <w:sz w:val="24"/>
          <w:szCs w:val="24"/>
        </w:rPr>
        <w:t>F</w:t>
      </w:r>
      <w:r w:rsidRPr="006C34C6">
        <w:rPr>
          <w:rFonts w:ascii="Times New Roman" w:hAnsi="Times New Roman" w:cs="Times New Roman"/>
          <w:sz w:val="24"/>
          <w:szCs w:val="24"/>
        </w:rPr>
        <w:t xml:space="preserve">(1,59)=131.19,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&lt;</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.0001, which indicated th</w:t>
      </w:r>
      <w:r>
        <w:rPr>
          <w:rFonts w:ascii="Times New Roman" w:hAnsi="Times New Roman" w:cs="Times New Roman"/>
          <w:sz w:val="24"/>
          <w:szCs w:val="24"/>
        </w:rPr>
        <w:t xml:space="preserve">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provided lower </w:t>
      </w:r>
      <w:r w:rsidRPr="006C34C6">
        <w:rPr>
          <w:rFonts w:ascii="Times New Roman" w:hAnsi="Times New Roman" w:cs="Times New Roman"/>
          <w:sz w:val="24"/>
          <w:szCs w:val="24"/>
        </w:rPr>
        <w:t>post-ratings of B (</w:t>
      </w:r>
      <w:r w:rsidR="004B27AD">
        <w:rPr>
          <w:rFonts w:ascii="Times New Roman" w:hAnsi="Times New Roman" w:cs="Times New Roman"/>
          <w:sz w:val="24"/>
          <w:szCs w:val="24"/>
        </w:rPr>
        <w:t>Δ</w:t>
      </w:r>
      <w:r w:rsidR="001A7E4F">
        <w:rPr>
          <w:rFonts w:ascii="Times New Roman" w:hAnsi="Times New Roman" w:cs="Times New Roman"/>
          <w:sz w:val="24"/>
          <w:szCs w:val="24"/>
        </w:rPr>
        <w:t>β</w:t>
      </w:r>
      <w:r w:rsidRPr="006C34C6">
        <w:rPr>
          <w:rFonts w:ascii="Times New Roman" w:hAnsi="Times New Roman" w:cs="Times New Roman"/>
          <w:sz w:val="24"/>
          <w:szCs w:val="24"/>
        </w:rPr>
        <w:t xml:space="preserve"> = -39.07, </w:t>
      </w:r>
      <w:r w:rsidRPr="001A7E4F">
        <w:rPr>
          <w:rFonts w:ascii="Times New Roman" w:hAnsi="Times New Roman" w:cs="Times New Roman"/>
          <w:i/>
          <w:sz w:val="24"/>
          <w:szCs w:val="24"/>
        </w:rPr>
        <w:t>M</w:t>
      </w:r>
      <w:r w:rsidRPr="006C34C6">
        <w:rPr>
          <w:rFonts w:ascii="Times New Roman" w:hAnsi="Times New Roman" w:cs="Times New Roman"/>
          <w:sz w:val="24"/>
          <w:szCs w:val="24"/>
        </w:rPr>
        <w:t xml:space="preserve"> = 10.5, Bootstrapped 95% CI[-46.19,-31.94]) </w:t>
      </w:r>
      <w:r>
        <w:rPr>
          <w:rFonts w:ascii="Times New Roman" w:hAnsi="Times New Roman" w:cs="Times New Roman"/>
          <w:sz w:val="24"/>
          <w:szCs w:val="24"/>
        </w:rPr>
        <w:t xml:space="preserve">than the pre-ratings of </w:t>
      </w:r>
      <w:r w:rsidR="00BC7C17">
        <w:rPr>
          <w:rFonts w:ascii="Times New Roman" w:hAnsi="Times New Roman" w:cs="Times New Roman"/>
          <w:sz w:val="24"/>
          <w:szCs w:val="24"/>
        </w:rPr>
        <w:t>it</w:t>
      </w:r>
      <w:r>
        <w:rPr>
          <w:rFonts w:ascii="Times New Roman" w:hAnsi="Times New Roman" w:cs="Times New Roman"/>
          <w:sz w:val="24"/>
          <w:szCs w:val="24"/>
        </w:rPr>
        <w:t xml:space="preserve"> (</w:t>
      </w:r>
      <w:r w:rsidR="001A7E4F">
        <w:rPr>
          <w:rFonts w:ascii="Times New Roman" w:hAnsi="Times New Roman" w:cs="Times New Roman"/>
          <w:sz w:val="24"/>
          <w:szCs w:val="24"/>
        </w:rPr>
        <w:t>β</w:t>
      </w:r>
      <w:r>
        <w:rPr>
          <w:rFonts w:ascii="Times New Roman" w:hAnsi="Times New Roman" w:cs="Times New Roman"/>
          <w:sz w:val="24"/>
          <w:szCs w:val="24"/>
        </w:rPr>
        <w:t xml:space="preserve"> = </w:t>
      </w:r>
      <w:r w:rsidRPr="006C34C6">
        <w:rPr>
          <w:rFonts w:ascii="Times New Roman" w:hAnsi="Times New Roman" w:cs="Times New Roman"/>
          <w:sz w:val="24"/>
          <w:szCs w:val="24"/>
        </w:rPr>
        <w:t xml:space="preserve">49.57,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49.57, Bootstrapped 95% CI[45.26,</w:t>
      </w:r>
      <w:r w:rsidR="00C05B65">
        <w:rPr>
          <w:rFonts w:ascii="Times New Roman" w:hAnsi="Times New Roman" w:cs="Times New Roman"/>
          <w:sz w:val="24"/>
          <w:szCs w:val="24"/>
        </w:rPr>
        <w:t xml:space="preserve"> </w:t>
      </w:r>
      <w:r w:rsidRPr="006C34C6">
        <w:rPr>
          <w:rFonts w:ascii="Times New Roman" w:hAnsi="Times New Roman" w:cs="Times New Roman"/>
          <w:sz w:val="24"/>
          <w:szCs w:val="24"/>
        </w:rPr>
        <w:t>53.88]. These analyses were corroborate</w:t>
      </w:r>
      <w:r>
        <w:rPr>
          <w:rFonts w:ascii="Times New Roman" w:hAnsi="Times New Roman" w:cs="Times New Roman"/>
          <w:sz w:val="24"/>
          <w:szCs w:val="24"/>
        </w:rPr>
        <w:t xml:space="preserve">d by repeated-measures ANOVA </w:t>
      </w:r>
      <w:r w:rsidRPr="006C34C6">
        <w:rPr>
          <w:rFonts w:ascii="Times New Roman" w:hAnsi="Times New Roman" w:cs="Times New Roman"/>
          <w:sz w:val="24"/>
          <w:szCs w:val="24"/>
        </w:rPr>
        <w:t>with Causal Rating as the sole factor. This analysis revealed a significant main effect of Causa</w:t>
      </w:r>
      <w:r>
        <w:rPr>
          <w:rFonts w:ascii="Times New Roman" w:hAnsi="Times New Roman" w:cs="Times New Roman"/>
          <w:sz w:val="24"/>
          <w:szCs w:val="24"/>
        </w:rPr>
        <w:t xml:space="preserve">l Rating, </w:t>
      </w:r>
      <w:r w:rsidRPr="001A7E4F">
        <w:rPr>
          <w:rFonts w:ascii="Times New Roman" w:hAnsi="Times New Roman" w:cs="Times New Roman"/>
          <w:i/>
          <w:sz w:val="24"/>
          <w:szCs w:val="24"/>
        </w:rPr>
        <w:t>F</w:t>
      </w:r>
      <w:r>
        <w:rPr>
          <w:rFonts w:ascii="Times New Roman" w:hAnsi="Times New Roman" w:cs="Times New Roman"/>
          <w:sz w:val="24"/>
          <w:szCs w:val="24"/>
        </w:rPr>
        <w:t>(1, 59)</w:t>
      </w:r>
      <w:r w:rsidRPr="006C34C6">
        <w:rPr>
          <w:rFonts w:ascii="Times New Roman" w:hAnsi="Times New Roman" w:cs="Times New Roman"/>
          <w:sz w:val="24"/>
          <w:szCs w:val="24"/>
        </w:rPr>
        <w:t xml:space="preserve">=46.73, </w:t>
      </w:r>
      <w:r w:rsidRPr="001A7E4F">
        <w:rPr>
          <w:rFonts w:ascii="Times New Roman" w:hAnsi="Times New Roman" w:cs="Times New Roman"/>
          <w:i/>
          <w:sz w:val="24"/>
          <w:szCs w:val="24"/>
        </w:rPr>
        <w:t>p</w:t>
      </w:r>
      <w:r w:rsidR="001A7E4F">
        <w:rPr>
          <w:rFonts w:ascii="Times New Roman" w:hAnsi="Times New Roman" w:cs="Times New Roman"/>
          <w:sz w:val="24"/>
          <w:szCs w:val="24"/>
        </w:rPr>
        <w:t xml:space="preserve"> </w:t>
      </w:r>
      <w:r w:rsidRPr="006C34C6">
        <w:rPr>
          <w:rFonts w:ascii="Times New Roman" w:hAnsi="Times New Roman" w:cs="Times New Roman"/>
          <w:sz w:val="24"/>
          <w:szCs w:val="24"/>
        </w:rPr>
        <w:t xml:space="preserve">&lt; .0001, </w:t>
      </w:r>
      <w:r w:rsidR="001A7E4F" w:rsidRPr="001A7E4F">
        <w:rPr>
          <w:rFonts w:ascii="Times New Roman" w:hAnsi="Times New Roman" w:cs="Times New Roman"/>
          <w:sz w:val="24"/>
          <w:szCs w:val="24"/>
        </w:rPr>
        <w:t>η</w:t>
      </w:r>
      <w:r w:rsidR="001A7E4F" w:rsidRPr="001A7E4F">
        <w:rPr>
          <w:rFonts w:ascii="Times New Roman" w:hAnsi="Times New Roman" w:cs="Times New Roman"/>
          <w:sz w:val="24"/>
          <w:szCs w:val="24"/>
          <w:vertAlign w:val="superscript"/>
        </w:rPr>
        <w:t>2</w:t>
      </w:r>
      <w:r w:rsidR="001A7E4F" w:rsidRPr="001A7E4F">
        <w:rPr>
          <w:rFonts w:ascii="Times New Roman" w:hAnsi="Times New Roman" w:cs="Times New Roman"/>
          <w:sz w:val="24"/>
          <w:szCs w:val="24"/>
          <w:vertAlign w:val="subscript"/>
        </w:rPr>
        <w:t>p</w:t>
      </w:r>
      <w:r w:rsidRPr="006C34C6">
        <w:rPr>
          <w:rFonts w:ascii="Times New Roman" w:hAnsi="Times New Roman" w:cs="Times New Roman"/>
          <w:sz w:val="24"/>
          <w:szCs w:val="24"/>
        </w:rPr>
        <w:t xml:space="preserve"> = .44. Follow-up planned comparisons (with Bo</w:t>
      </w:r>
      <w:r>
        <w:rPr>
          <w:rFonts w:ascii="Times New Roman" w:hAnsi="Times New Roman" w:cs="Times New Roman"/>
          <w:sz w:val="24"/>
          <w:szCs w:val="24"/>
        </w:rPr>
        <w:t>nferroni correction) using non-</w:t>
      </w:r>
      <w:r w:rsidRPr="006C34C6">
        <w:rPr>
          <w:rFonts w:ascii="Times New Roman" w:hAnsi="Times New Roman" w:cs="Times New Roman"/>
          <w:sz w:val="24"/>
          <w:szCs w:val="24"/>
        </w:rPr>
        <w:t>parametric Wilcoxon signed-ranked tests revealed that adults provided higher post-r</w:t>
      </w:r>
      <w:r>
        <w:rPr>
          <w:rFonts w:ascii="Times New Roman" w:hAnsi="Times New Roman" w:cs="Times New Roman"/>
          <w:sz w:val="24"/>
          <w:szCs w:val="24"/>
        </w:rPr>
        <w:t>atings of object A (</w:t>
      </w:r>
      <w:r w:rsidRPr="00484676">
        <w:rPr>
          <w:rFonts w:ascii="Times New Roman" w:hAnsi="Times New Roman" w:cs="Times New Roman"/>
          <w:i/>
          <w:sz w:val="24"/>
          <w:szCs w:val="24"/>
        </w:rPr>
        <w:t>M</w:t>
      </w:r>
      <w:r>
        <w:rPr>
          <w:rFonts w:ascii="Times New Roman" w:hAnsi="Times New Roman" w:cs="Times New Roman"/>
          <w:sz w:val="24"/>
          <w:szCs w:val="24"/>
        </w:rPr>
        <w:t xml:space="preserve"> = 94.82) </w:t>
      </w:r>
      <w:r w:rsidRPr="006C34C6">
        <w:rPr>
          <w:rFonts w:ascii="Times New Roman" w:hAnsi="Times New Roman" w:cs="Times New Roman"/>
          <w:sz w:val="24"/>
          <w:szCs w:val="24"/>
        </w:rPr>
        <w:t>than pre-ratings of A (</w:t>
      </w:r>
      <w:r w:rsidRPr="00484676">
        <w:rPr>
          <w:rFonts w:ascii="Times New Roman" w:hAnsi="Times New Roman" w:cs="Times New Roman"/>
          <w:i/>
          <w:sz w:val="24"/>
          <w:szCs w:val="24"/>
        </w:rPr>
        <w:t>M</w:t>
      </w:r>
      <w:r w:rsidRPr="006C34C6">
        <w:rPr>
          <w:rFonts w:ascii="Times New Roman" w:hAnsi="Times New Roman" w:cs="Times New Roman"/>
          <w:sz w:val="24"/>
          <w:szCs w:val="24"/>
        </w:rPr>
        <w:t xml:space="preserve"> = 49.6),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33, </w:t>
      </w:r>
      <w:r w:rsidRPr="00484676">
        <w:rPr>
          <w:rFonts w:ascii="Times New Roman" w:hAnsi="Times New Roman" w:cs="Times New Roman"/>
          <w:i/>
          <w:sz w:val="24"/>
          <w:szCs w:val="24"/>
        </w:rPr>
        <w:t>p</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&lt;</w:t>
      </w:r>
      <w:r w:rsidR="00484676">
        <w:rPr>
          <w:rFonts w:ascii="Times New Roman" w:hAnsi="Times New Roman" w:cs="Times New Roman"/>
          <w:sz w:val="24"/>
          <w:szCs w:val="24"/>
        </w:rPr>
        <w:t xml:space="preserve"> </w:t>
      </w:r>
      <w:r w:rsidRPr="006C34C6">
        <w:rPr>
          <w:rFonts w:ascii="Times New Roman" w:hAnsi="Times New Roman" w:cs="Times New Roman"/>
          <w:sz w:val="24"/>
          <w:szCs w:val="24"/>
        </w:rPr>
        <w:t>.0001, whereas they provided higher pre-r</w:t>
      </w:r>
      <w:r>
        <w:rPr>
          <w:rFonts w:ascii="Times New Roman" w:hAnsi="Times New Roman" w:cs="Times New Roman"/>
          <w:sz w:val="24"/>
          <w:szCs w:val="24"/>
        </w:rPr>
        <w:t>atings of object B (</w:t>
      </w:r>
      <w:r w:rsidRPr="00484676">
        <w:rPr>
          <w:rFonts w:ascii="Times New Roman" w:hAnsi="Times New Roman" w:cs="Times New Roman"/>
          <w:i/>
          <w:sz w:val="24"/>
          <w:szCs w:val="24"/>
        </w:rPr>
        <w:t>M</w:t>
      </w:r>
      <w:r>
        <w:rPr>
          <w:rFonts w:ascii="Times New Roman" w:hAnsi="Times New Roman" w:cs="Times New Roman"/>
          <w:sz w:val="24"/>
          <w:szCs w:val="24"/>
        </w:rPr>
        <w:t xml:space="preserve"> = 49.57) </w:t>
      </w:r>
      <w:r w:rsidRPr="006C34C6">
        <w:rPr>
          <w:rFonts w:ascii="Times New Roman" w:hAnsi="Times New Roman" w:cs="Times New Roman"/>
          <w:sz w:val="24"/>
          <w:szCs w:val="24"/>
        </w:rPr>
        <w:t>than post-ratings of object B (</w:t>
      </w:r>
      <w:r w:rsidRPr="00484676">
        <w:rPr>
          <w:rFonts w:ascii="Times New Roman" w:hAnsi="Times New Roman" w:cs="Times New Roman"/>
          <w:i/>
          <w:sz w:val="24"/>
          <w:szCs w:val="24"/>
        </w:rPr>
        <w:t xml:space="preserve">M </w:t>
      </w:r>
      <w:r w:rsidRPr="006C34C6">
        <w:rPr>
          <w:rFonts w:ascii="Times New Roman" w:hAnsi="Times New Roman" w:cs="Times New Roman"/>
          <w:sz w:val="24"/>
          <w:szCs w:val="24"/>
        </w:rPr>
        <w:t xml:space="preserve">= 10.5), </w:t>
      </w:r>
      <w:r w:rsidRPr="00484676">
        <w:rPr>
          <w:rFonts w:ascii="Times New Roman" w:hAnsi="Times New Roman" w:cs="Times New Roman"/>
          <w:i/>
          <w:sz w:val="24"/>
          <w:szCs w:val="24"/>
        </w:rPr>
        <w:t xml:space="preserve">z </w:t>
      </w:r>
      <w:r w:rsidRPr="006C34C6">
        <w:rPr>
          <w:rFonts w:ascii="Times New Roman" w:hAnsi="Times New Roman" w:cs="Times New Roman"/>
          <w:sz w:val="24"/>
          <w:szCs w:val="24"/>
        </w:rPr>
        <w:t xml:space="preserve">= 1453.45, </w:t>
      </w:r>
      <w:r w:rsidRPr="00484676">
        <w:rPr>
          <w:rFonts w:ascii="Times New Roman" w:hAnsi="Times New Roman" w:cs="Times New Roman"/>
          <w:i/>
          <w:sz w:val="24"/>
          <w:szCs w:val="24"/>
        </w:rPr>
        <w:t>p</w:t>
      </w:r>
      <w:r w:rsidRPr="006C34C6">
        <w:rPr>
          <w:rFonts w:ascii="Times New Roman" w:hAnsi="Times New Roman" w:cs="Times New Roman"/>
          <w:sz w:val="24"/>
          <w:szCs w:val="24"/>
        </w:rPr>
        <w:t xml:space="preserve"> &lt; .0001. </w:t>
      </w:r>
    </w:p>
    <w:p w14:paraId="539C2D93" w14:textId="6194BD5B" w:rsidR="00C05B65" w:rsidRDefault="00781670" w:rsidP="002E34F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second analysis examined the distribution of responses to the A and B objects in the 2C condition.</w:t>
      </w:r>
      <w:r w:rsidR="00BC7C17">
        <w:rPr>
          <w:rFonts w:ascii="Times New Roman" w:hAnsi="Times New Roman" w:cs="Times New Roman"/>
          <w:sz w:val="24"/>
          <w:szCs w:val="24"/>
        </w:rPr>
        <w:t xml:space="preserve"> A</w:t>
      </w:r>
      <w:r w:rsidR="005066FC">
        <w:rPr>
          <w:rFonts w:ascii="Times New Roman" w:hAnsi="Times New Roman" w:cs="Times New Roman"/>
          <w:sz w:val="24"/>
          <w:szCs w:val="24"/>
        </w:rPr>
        <w:t xml:space="preserve"> </w:t>
      </w:r>
      <w:r w:rsidR="002E34F9">
        <w:rPr>
          <w:rFonts w:ascii="Times New Roman" w:hAnsi="Times New Roman" w:cs="Times New Roman"/>
          <w:sz w:val="24"/>
          <w:szCs w:val="24"/>
        </w:rPr>
        <w:t xml:space="preserve">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and B in the 2C cond</w:t>
      </w:r>
      <w:r w:rsidR="002E34F9">
        <w:rPr>
          <w:rFonts w:ascii="Times New Roman" w:hAnsi="Times New Roman" w:cs="Times New Roman"/>
          <w:sz w:val="24"/>
          <w:szCs w:val="24"/>
        </w:rPr>
        <w:t xml:space="preserve">ition. The first mixed-effects </w:t>
      </w:r>
      <w:r w:rsidR="002E34F9" w:rsidRPr="002E34F9">
        <w:rPr>
          <w:rFonts w:ascii="Times New Roman" w:hAnsi="Times New Roman" w:cs="Times New Roman"/>
          <w:sz w:val="24"/>
          <w:szCs w:val="24"/>
        </w:rPr>
        <w:t xml:space="preserve">model was fit to </w:t>
      </w:r>
      <w:r w:rsidR="00033D24">
        <w:rPr>
          <w:rFonts w:ascii="Times New Roman" w:hAnsi="Times New Roman" w:cs="Times New Roman"/>
          <w:sz w:val="24"/>
          <w:szCs w:val="24"/>
        </w:rPr>
        <w:t>participants</w:t>
      </w:r>
      <w:r w:rsidR="002E34F9" w:rsidRPr="002E34F9">
        <w:rPr>
          <w:rFonts w:ascii="Times New Roman" w:hAnsi="Times New Roman" w:cs="Times New Roman"/>
          <w:sz w:val="24"/>
          <w:szCs w:val="24"/>
        </w:rPr>
        <w:t>' pre- and post-ratings of object A in the 2C condition</w:t>
      </w:r>
      <w:r w:rsidR="00BC7C17">
        <w:rPr>
          <w:rFonts w:ascii="Times New Roman" w:hAnsi="Times New Roman" w:cs="Times New Roman"/>
          <w:sz w:val="24"/>
          <w:szCs w:val="24"/>
        </w:rPr>
        <w:t xml:space="preserve">. </w:t>
      </w:r>
      <w:r w:rsidR="002E34F9">
        <w:rPr>
          <w:rFonts w:ascii="Times New Roman" w:hAnsi="Times New Roman" w:cs="Times New Roman"/>
          <w:sz w:val="24"/>
          <w:szCs w:val="24"/>
        </w:rPr>
        <w:t xml:space="preserve">The model showed a </w:t>
      </w:r>
      <w:r w:rsidR="002E34F9" w:rsidRPr="002E34F9">
        <w:rPr>
          <w:rFonts w:ascii="Times New Roman" w:hAnsi="Times New Roman" w:cs="Times New Roman"/>
          <w:sz w:val="24"/>
          <w:szCs w:val="24"/>
        </w:rPr>
        <w:t xml:space="preserve">significant main effect for Causal Rating, Type III </w:t>
      </w:r>
      <w:r w:rsidR="002E34F9" w:rsidRPr="00C05B65">
        <w:rPr>
          <w:rFonts w:ascii="Times New Roman" w:hAnsi="Times New Roman" w:cs="Times New Roman"/>
          <w:i/>
          <w:sz w:val="24"/>
          <w:szCs w:val="24"/>
        </w:rPr>
        <w:t>F</w:t>
      </w:r>
      <w:r w:rsidR="002E34F9" w:rsidRPr="002E34F9">
        <w:rPr>
          <w:rFonts w:ascii="Times New Roman" w:hAnsi="Times New Roman" w:cs="Times New Roman"/>
          <w:sz w:val="24"/>
          <w:szCs w:val="24"/>
        </w:rPr>
        <w:t xml:space="preserve">(1,59) = 277.23, </w:t>
      </w:r>
      <w:r w:rsidR="002E34F9"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&lt;.0001, with</w:t>
      </w:r>
      <w:r w:rsidR="002E34F9">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E34F9">
        <w:rPr>
          <w:rFonts w:ascii="Times New Roman" w:hAnsi="Times New Roman" w:cs="Times New Roman"/>
          <w:sz w:val="24"/>
          <w:szCs w:val="24"/>
        </w:rPr>
        <w:t xml:space="preserve"> providing higher </w:t>
      </w:r>
      <w:r w:rsidR="002E34F9" w:rsidRPr="002E34F9">
        <w:rPr>
          <w:rFonts w:ascii="Times New Roman" w:hAnsi="Times New Roman" w:cs="Times New Roman"/>
          <w:sz w:val="24"/>
          <w:szCs w:val="24"/>
        </w:rPr>
        <w:t>causal post-ratings of A (</w:t>
      </w:r>
      <w:r w:rsidR="004B27AD">
        <w:rPr>
          <w:rFonts w:ascii="Times New Roman" w:hAnsi="Times New Roman" w:cs="Times New Roman"/>
          <w:sz w:val="24"/>
          <w:szCs w:val="24"/>
        </w:rPr>
        <w:t>Δ</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44.82,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94.75, Bootstrapped 95% CI[39.38,</w:t>
      </w:r>
      <w:r w:rsidR="00C05B65">
        <w:rPr>
          <w:rFonts w:ascii="Times New Roman" w:hAnsi="Times New Roman" w:cs="Times New Roman"/>
          <w:sz w:val="24"/>
          <w:szCs w:val="24"/>
        </w:rPr>
        <w:t xml:space="preserve"> </w:t>
      </w:r>
      <w:r w:rsidR="002E34F9" w:rsidRPr="002E34F9">
        <w:rPr>
          <w:rFonts w:ascii="Times New Roman" w:hAnsi="Times New Roman" w:cs="Times New Roman"/>
          <w:sz w:val="24"/>
          <w:szCs w:val="24"/>
        </w:rPr>
        <w:t>50.25]) th</w:t>
      </w:r>
      <w:r w:rsidR="002E34F9">
        <w:rPr>
          <w:rFonts w:ascii="Times New Roman" w:hAnsi="Times New Roman" w:cs="Times New Roman"/>
          <w:sz w:val="24"/>
          <w:szCs w:val="24"/>
        </w:rPr>
        <w:t xml:space="preserve">an their causal pre-ratings of </w:t>
      </w:r>
      <w:r w:rsidR="002E34F9" w:rsidRPr="002E34F9">
        <w:rPr>
          <w:rFonts w:ascii="Times New Roman" w:hAnsi="Times New Roman" w:cs="Times New Roman"/>
          <w:sz w:val="24"/>
          <w:szCs w:val="24"/>
        </w:rPr>
        <w:t>A (</w:t>
      </w:r>
      <w:r w:rsidR="00C05B65">
        <w:rPr>
          <w:rFonts w:ascii="Times New Roman" w:hAnsi="Times New Roman" w:cs="Times New Roman"/>
          <w:sz w:val="24"/>
          <w:szCs w:val="24"/>
        </w:rPr>
        <w:t>β</w:t>
      </w:r>
      <w:r w:rsidR="002E34F9" w:rsidRPr="002E34F9">
        <w:rPr>
          <w:rFonts w:ascii="Times New Roman" w:hAnsi="Times New Roman" w:cs="Times New Roman"/>
          <w:sz w:val="24"/>
          <w:szCs w:val="24"/>
        </w:rPr>
        <w:t xml:space="preserve"> = 49.93, </w:t>
      </w:r>
      <w:r w:rsidR="002E34F9" w:rsidRPr="00C05B65">
        <w:rPr>
          <w:rFonts w:ascii="Times New Roman" w:hAnsi="Times New Roman" w:cs="Times New Roman"/>
          <w:i/>
          <w:sz w:val="24"/>
          <w:szCs w:val="24"/>
        </w:rPr>
        <w:t>M</w:t>
      </w:r>
      <w:r w:rsidR="002E34F9" w:rsidRPr="002E34F9">
        <w:rPr>
          <w:rFonts w:ascii="Times New Roman" w:hAnsi="Times New Roman" w:cs="Times New Roman"/>
          <w:sz w:val="24"/>
          <w:szCs w:val="24"/>
        </w:rPr>
        <w:t xml:space="preserve"> = 49.93, Bootstrapped 95% CI[45.95, 53.91]). </w:t>
      </w:r>
    </w:p>
    <w:p w14:paraId="298D4735" w14:textId="175F6CE4" w:rsidR="002E34F9" w:rsidRDefault="002E34F9" w:rsidP="00D54F6A">
      <w:pPr>
        <w:spacing w:line="480" w:lineRule="auto"/>
        <w:ind w:firstLine="720"/>
        <w:contextualSpacing/>
        <w:rPr>
          <w:rFonts w:ascii="Times New Roman" w:hAnsi="Times New Roman" w:cs="Times New Roman"/>
          <w:sz w:val="24"/>
          <w:szCs w:val="24"/>
        </w:rPr>
      </w:pPr>
      <w:r w:rsidRPr="002E34F9">
        <w:rPr>
          <w:rFonts w:ascii="Times New Roman" w:hAnsi="Times New Roman" w:cs="Times New Roman"/>
          <w:sz w:val="24"/>
          <w:szCs w:val="24"/>
        </w:rPr>
        <w:t>Likewise, a mixe</w:t>
      </w:r>
      <w:r>
        <w:rPr>
          <w:rFonts w:ascii="Times New Roman" w:hAnsi="Times New Roman" w:cs="Times New Roman"/>
          <w:sz w:val="24"/>
          <w:szCs w:val="24"/>
        </w:rPr>
        <w:t xml:space="preserve">d-effects model was fit to </w:t>
      </w:r>
      <w:r w:rsidR="00033D24">
        <w:rPr>
          <w:rFonts w:ascii="Times New Roman" w:hAnsi="Times New Roman" w:cs="Times New Roman"/>
          <w:sz w:val="24"/>
          <w:szCs w:val="24"/>
        </w:rPr>
        <w:t>participants</w:t>
      </w:r>
      <w:r w:rsidRPr="002E34F9">
        <w:rPr>
          <w:rFonts w:ascii="Times New Roman" w:hAnsi="Times New Roman" w:cs="Times New Roman"/>
          <w:sz w:val="24"/>
          <w:szCs w:val="24"/>
        </w:rPr>
        <w:t>' pre- and post-ratings of B in the 2C condition, which revealed a main</w:t>
      </w:r>
      <w:r>
        <w:rPr>
          <w:rFonts w:ascii="Times New Roman" w:hAnsi="Times New Roman" w:cs="Times New Roman"/>
          <w:sz w:val="24"/>
          <w:szCs w:val="24"/>
        </w:rPr>
        <w:t xml:space="preserve"> effect of Causal Rating, Type </w:t>
      </w:r>
      <w:r w:rsidRPr="002E34F9">
        <w:rPr>
          <w:rFonts w:ascii="Times New Roman" w:hAnsi="Times New Roman" w:cs="Times New Roman"/>
          <w:sz w:val="24"/>
          <w:szCs w:val="24"/>
        </w:rPr>
        <w:t xml:space="preserve">III </w:t>
      </w:r>
      <w:r w:rsidRPr="00C05B65">
        <w:rPr>
          <w:rFonts w:ascii="Times New Roman" w:hAnsi="Times New Roman" w:cs="Times New Roman"/>
          <w:i/>
          <w:sz w:val="24"/>
          <w:szCs w:val="24"/>
        </w:rPr>
        <w:t>F</w:t>
      </w:r>
      <w:r w:rsidRPr="002E34F9">
        <w:rPr>
          <w:rFonts w:ascii="Times New Roman" w:hAnsi="Times New Roman" w:cs="Times New Roman"/>
          <w:sz w:val="24"/>
          <w:szCs w:val="24"/>
        </w:rPr>
        <w:t xml:space="preserve">(1,59) = 109.86, </w:t>
      </w:r>
      <w:r w:rsidRPr="00C05B65">
        <w:rPr>
          <w:rFonts w:ascii="Times New Roman" w:hAnsi="Times New Roman" w:cs="Times New Roman"/>
          <w:i/>
          <w:sz w:val="24"/>
          <w:szCs w:val="24"/>
        </w:rPr>
        <w:t>p</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&lt;</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lastRenderedPageBreak/>
        <w:t xml:space="preserve">.0001. In particular,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a higher post-rating of object B (</w:t>
      </w:r>
      <w:r w:rsidR="00B11FE8">
        <w:rPr>
          <w:rFonts w:ascii="Times New Roman" w:hAnsi="Times New Roman" w:cs="Times New Roman"/>
          <w:sz w:val="24"/>
          <w:szCs w:val="24"/>
        </w:rPr>
        <w:t>Δ</w:t>
      </w:r>
      <w:r w:rsidR="00C05B65">
        <w:rPr>
          <w:rFonts w:ascii="Times New Roman" w:hAnsi="Times New Roman" w:cs="Times New Roman"/>
          <w:sz w:val="24"/>
          <w:szCs w:val="24"/>
        </w:rPr>
        <w:t>β</w:t>
      </w:r>
      <w:r w:rsidRPr="002E34F9">
        <w:rPr>
          <w:rFonts w:ascii="Times New Roman" w:hAnsi="Times New Roman" w:cs="Times New Roman"/>
          <w:sz w:val="24"/>
          <w:szCs w:val="24"/>
        </w:rPr>
        <w:t xml:space="preserve"> </w:t>
      </w:r>
      <w:r w:rsidR="00AC39C7">
        <w:rPr>
          <w:rFonts w:ascii="Times New Roman" w:hAnsi="Times New Roman" w:cs="Times New Roman"/>
          <w:sz w:val="24"/>
          <w:szCs w:val="24"/>
        </w:rPr>
        <w:t xml:space="preserve">= </w:t>
      </w:r>
      <w:r w:rsidRPr="002E34F9">
        <w:rPr>
          <w:rFonts w:ascii="Times New Roman" w:hAnsi="Times New Roman" w:cs="Times New Roman"/>
          <w:sz w:val="24"/>
          <w:szCs w:val="24"/>
        </w:rPr>
        <w:t xml:space="preserve">29.6, </w:t>
      </w:r>
      <w:r w:rsidRPr="00C05B65">
        <w:rPr>
          <w:rFonts w:ascii="Times New Roman" w:hAnsi="Times New Roman" w:cs="Times New Roman"/>
          <w:i/>
          <w:sz w:val="24"/>
          <w:szCs w:val="24"/>
        </w:rPr>
        <w:t>M</w:t>
      </w:r>
      <w:r w:rsidRPr="002E34F9">
        <w:rPr>
          <w:rFonts w:ascii="Times New Roman" w:hAnsi="Times New Roman" w:cs="Times New Roman"/>
          <w:sz w:val="24"/>
          <w:szCs w:val="24"/>
        </w:rPr>
        <w:t xml:space="preserve"> = 78.35, Bootstrapped 95% CI[23.52,35.68]) than their pre-rati</w:t>
      </w:r>
      <w:r>
        <w:rPr>
          <w:rFonts w:ascii="Times New Roman" w:hAnsi="Times New Roman" w:cs="Times New Roman"/>
          <w:sz w:val="24"/>
          <w:szCs w:val="24"/>
        </w:rPr>
        <w:t>ng of B (</w:t>
      </w:r>
      <w:r w:rsidR="00C05B65">
        <w:rPr>
          <w:rFonts w:ascii="Times New Roman" w:hAnsi="Times New Roman" w:cs="Times New Roman"/>
          <w:sz w:val="24"/>
          <w:szCs w:val="24"/>
        </w:rPr>
        <w:t>β</w:t>
      </w:r>
      <w:r>
        <w:rPr>
          <w:rFonts w:ascii="Times New Roman" w:hAnsi="Times New Roman" w:cs="Times New Roman"/>
          <w:sz w:val="24"/>
          <w:szCs w:val="24"/>
        </w:rPr>
        <w:t xml:space="preserve"> = 48.75, </w:t>
      </w:r>
      <w:r w:rsidRPr="00C05B65">
        <w:rPr>
          <w:rFonts w:ascii="Times New Roman" w:hAnsi="Times New Roman" w:cs="Times New Roman"/>
          <w:i/>
          <w:sz w:val="24"/>
          <w:szCs w:val="24"/>
        </w:rPr>
        <w:t>M</w:t>
      </w:r>
      <w:r>
        <w:rPr>
          <w:rFonts w:ascii="Times New Roman" w:hAnsi="Times New Roman" w:cs="Times New Roman"/>
          <w:sz w:val="24"/>
          <w:szCs w:val="24"/>
        </w:rPr>
        <w:t xml:space="preserve"> = 48.75, </w:t>
      </w:r>
      <w:r w:rsidRPr="002E34F9">
        <w:rPr>
          <w:rFonts w:ascii="Times New Roman" w:hAnsi="Times New Roman" w:cs="Times New Roman"/>
          <w:sz w:val="24"/>
          <w:szCs w:val="24"/>
        </w:rPr>
        <w:t>Bootstrapped 95% CI[23.52,</w:t>
      </w:r>
      <w:r w:rsidR="00C05B65">
        <w:rPr>
          <w:rFonts w:ascii="Times New Roman" w:hAnsi="Times New Roman" w:cs="Times New Roman"/>
          <w:sz w:val="24"/>
          <w:szCs w:val="24"/>
        </w:rPr>
        <w:t xml:space="preserve"> </w:t>
      </w:r>
      <w:r w:rsidRPr="002E34F9">
        <w:rPr>
          <w:rFonts w:ascii="Times New Roman" w:hAnsi="Times New Roman" w:cs="Times New Roman"/>
          <w:sz w:val="24"/>
          <w:szCs w:val="24"/>
        </w:rPr>
        <w:t xml:space="preserve">35.68]). These analyses were corroborated </w:t>
      </w:r>
      <w:r w:rsidR="00C05B65" w:rsidRPr="002E34F9">
        <w:rPr>
          <w:rFonts w:ascii="Times New Roman" w:hAnsi="Times New Roman" w:cs="Times New Roman"/>
          <w:sz w:val="24"/>
          <w:szCs w:val="24"/>
        </w:rPr>
        <w:t>by repeated-measures</w:t>
      </w:r>
      <w:r>
        <w:rPr>
          <w:rFonts w:ascii="Times New Roman" w:hAnsi="Times New Roman" w:cs="Times New Roman"/>
          <w:sz w:val="24"/>
          <w:szCs w:val="24"/>
        </w:rPr>
        <w:t xml:space="preserve"> ANOVA with Causal Rating </w:t>
      </w:r>
      <w:r w:rsidRPr="002E34F9">
        <w:rPr>
          <w:rFonts w:ascii="Times New Roman" w:hAnsi="Times New Roman" w:cs="Times New Roman"/>
          <w:sz w:val="24"/>
          <w:szCs w:val="24"/>
        </w:rPr>
        <w:t xml:space="preserve">as the sole factor. </w:t>
      </w:r>
      <w:r w:rsidR="00BC7C17">
        <w:rPr>
          <w:rFonts w:ascii="Times New Roman" w:hAnsi="Times New Roman" w:cs="Times New Roman"/>
          <w:sz w:val="24"/>
          <w:szCs w:val="24"/>
        </w:rPr>
        <w:t xml:space="preserve">Because </w:t>
      </w:r>
      <w:r w:rsidRPr="002E34F9">
        <w:rPr>
          <w:rFonts w:ascii="Times New Roman" w:hAnsi="Times New Roman" w:cs="Times New Roman"/>
          <w:sz w:val="24"/>
          <w:szCs w:val="24"/>
        </w:rPr>
        <w:t>Mauchly's test indicated that the assumption of sphericity was vi</w:t>
      </w:r>
      <w:r>
        <w:rPr>
          <w:rFonts w:ascii="Times New Roman" w:hAnsi="Times New Roman" w:cs="Times New Roman"/>
          <w:sz w:val="24"/>
          <w:szCs w:val="24"/>
        </w:rPr>
        <w:t>olated</w:t>
      </w:r>
      <w:r w:rsidR="00BC7C17">
        <w:rPr>
          <w:rFonts w:ascii="Times New Roman" w:hAnsi="Times New Roman" w:cs="Times New Roman"/>
          <w:sz w:val="24"/>
          <w:szCs w:val="24"/>
        </w:rPr>
        <w:t>, the degrees of freedom were corrected</w:t>
      </w:r>
      <w:r w:rsidRPr="002E34F9">
        <w:rPr>
          <w:rFonts w:ascii="Times New Roman" w:hAnsi="Times New Roman" w:cs="Times New Roman"/>
          <w:sz w:val="24"/>
          <w:szCs w:val="24"/>
        </w:rPr>
        <w:t xml:space="preserve"> using Greenhouse-Geisser estimates of sphericity</w:t>
      </w:r>
      <w:r w:rsidR="00BC7C17">
        <w:rPr>
          <w:rFonts w:ascii="Times New Roman" w:hAnsi="Times New Roman" w:cs="Times New Roman"/>
          <w:sz w:val="24"/>
          <w:szCs w:val="24"/>
        </w:rPr>
        <w:t xml:space="preserve"> (ε = .77)</w:t>
      </w:r>
      <w:r>
        <w:rPr>
          <w:rFonts w:ascii="Times New Roman" w:hAnsi="Times New Roman" w:cs="Times New Roman"/>
          <w:sz w:val="24"/>
          <w:szCs w:val="24"/>
        </w:rPr>
        <w:t xml:space="preserve">, </w:t>
      </w:r>
      <w:r w:rsidR="00C05B65">
        <w:rPr>
          <w:rFonts w:ascii="Times New Roman" w:hAnsi="Times New Roman" w:cs="Times New Roman"/>
          <w:sz w:val="24"/>
          <w:szCs w:val="24"/>
        </w:rPr>
        <w:t>χ</w:t>
      </w:r>
      <w:r w:rsidR="00C05B65">
        <w:rPr>
          <w:rFonts w:ascii="Times New Roman" w:hAnsi="Times New Roman" w:cs="Times New Roman"/>
          <w:sz w:val="24"/>
          <w:szCs w:val="24"/>
          <w:vertAlign w:val="superscript"/>
        </w:rPr>
        <w:t>2</w:t>
      </w:r>
      <w:r>
        <w:rPr>
          <w:rFonts w:ascii="Times New Roman" w:hAnsi="Times New Roman" w:cs="Times New Roman"/>
          <w:sz w:val="24"/>
          <w:szCs w:val="24"/>
        </w:rPr>
        <w:t xml:space="preserve">(3) = .614, </w:t>
      </w:r>
      <w:r w:rsidRPr="00C05B65">
        <w:rPr>
          <w:rFonts w:ascii="Times New Roman" w:hAnsi="Times New Roman" w:cs="Times New Roman"/>
          <w:i/>
          <w:sz w:val="24"/>
          <w:szCs w:val="24"/>
        </w:rPr>
        <w:t>p</w:t>
      </w:r>
      <w:r>
        <w:rPr>
          <w:rFonts w:ascii="Times New Roman" w:hAnsi="Times New Roman" w:cs="Times New Roman"/>
          <w:sz w:val="24"/>
          <w:szCs w:val="24"/>
        </w:rPr>
        <w:t xml:space="preserve"> &lt; .0001. </w:t>
      </w:r>
      <w:r w:rsidRPr="002E34F9">
        <w:rPr>
          <w:rFonts w:ascii="Times New Roman" w:hAnsi="Times New Roman" w:cs="Times New Roman"/>
          <w:sz w:val="24"/>
          <w:szCs w:val="24"/>
        </w:rPr>
        <w:t xml:space="preserve">There was a main-effect of Causal Rating, </w:t>
      </w:r>
      <w:r w:rsidRPr="00AC39C7">
        <w:rPr>
          <w:rFonts w:ascii="Times New Roman" w:hAnsi="Times New Roman" w:cs="Times New Roman"/>
          <w:i/>
          <w:sz w:val="24"/>
          <w:szCs w:val="24"/>
        </w:rPr>
        <w:t>F</w:t>
      </w:r>
      <w:r w:rsidRPr="002E34F9">
        <w:rPr>
          <w:rFonts w:ascii="Times New Roman" w:hAnsi="Times New Roman" w:cs="Times New Roman"/>
          <w:sz w:val="24"/>
          <w:szCs w:val="24"/>
        </w:rPr>
        <w:t xml:space="preserve">(3.89, 252.86) = 111.65,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Follow</w:t>
      </w:r>
      <w:r w:rsidR="00C05B65">
        <w:rPr>
          <w:rFonts w:ascii="Times New Roman" w:hAnsi="Times New Roman" w:cs="Times New Roman"/>
          <w:sz w:val="24"/>
          <w:szCs w:val="24"/>
        </w:rPr>
        <w:t xml:space="preserve">-up planned comparisons (with </w:t>
      </w:r>
      <w:r w:rsidRPr="002E34F9">
        <w:rPr>
          <w:rFonts w:ascii="Times New Roman" w:hAnsi="Times New Roman" w:cs="Times New Roman"/>
          <w:sz w:val="24"/>
          <w:szCs w:val="24"/>
        </w:rPr>
        <w:t>Bonferroni correction) using non-parametric Wilcoxon signed-ranked tests reveal</w:t>
      </w:r>
      <w:r w:rsidR="00C05B65">
        <w:rPr>
          <w:rFonts w:ascii="Times New Roman" w:hAnsi="Times New Roman" w:cs="Times New Roman"/>
          <w:sz w:val="24"/>
          <w:szCs w:val="24"/>
        </w:rPr>
        <w:t xml:space="preserve">ed that adults provided higher </w:t>
      </w:r>
      <w:r w:rsidRPr="002E34F9">
        <w:rPr>
          <w:rFonts w:ascii="Times New Roman" w:hAnsi="Times New Roman" w:cs="Times New Roman"/>
          <w:sz w:val="24"/>
          <w:szCs w:val="24"/>
        </w:rPr>
        <w:t>post-ratings of A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94.75) than pre-ratings of object </w:t>
      </w:r>
      <w:r w:rsidR="00BC7C17">
        <w:rPr>
          <w:rFonts w:ascii="Times New Roman" w:hAnsi="Times New Roman" w:cs="Times New Roman"/>
          <w:sz w:val="24"/>
          <w:szCs w:val="24"/>
        </w:rPr>
        <w:t>it</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M</w:t>
      </w:r>
      <w:r w:rsidRPr="002E34F9">
        <w:rPr>
          <w:rFonts w:ascii="Times New Roman" w:hAnsi="Times New Roman" w:cs="Times New Roman"/>
          <w:sz w:val="24"/>
          <w:szCs w:val="24"/>
        </w:rPr>
        <w:t xml:space="preserve"> = 49.9</w:t>
      </w:r>
      <w:r w:rsidR="00C05B65">
        <w:rPr>
          <w:rFonts w:ascii="Times New Roman" w:hAnsi="Times New Roman" w:cs="Times New Roman"/>
          <w:sz w:val="24"/>
          <w:szCs w:val="24"/>
        </w:rPr>
        <w:t xml:space="preserve">3), </w:t>
      </w:r>
      <w:r w:rsidR="00C05B65" w:rsidRPr="00AC39C7">
        <w:rPr>
          <w:rFonts w:ascii="Times New Roman" w:hAnsi="Times New Roman" w:cs="Times New Roman"/>
          <w:i/>
          <w:sz w:val="24"/>
          <w:szCs w:val="24"/>
        </w:rPr>
        <w:t>z</w:t>
      </w:r>
      <w:r w:rsidR="00C05B65">
        <w:rPr>
          <w:rFonts w:ascii="Times New Roman" w:hAnsi="Times New Roman" w:cs="Times New Roman"/>
          <w:sz w:val="24"/>
          <w:szCs w:val="24"/>
        </w:rPr>
        <w:t xml:space="preserve"> = 4, </w:t>
      </w:r>
      <w:r w:rsidR="00C05B65" w:rsidRPr="00AC39C7">
        <w:rPr>
          <w:rFonts w:ascii="Times New Roman" w:hAnsi="Times New Roman" w:cs="Times New Roman"/>
          <w:i/>
          <w:sz w:val="24"/>
          <w:szCs w:val="24"/>
        </w:rPr>
        <w:t>p</w:t>
      </w:r>
      <w:r w:rsidR="00C05B65">
        <w:rPr>
          <w:rFonts w:ascii="Times New Roman" w:hAnsi="Times New Roman" w:cs="Times New Roman"/>
          <w:sz w:val="24"/>
          <w:szCs w:val="24"/>
        </w:rPr>
        <w:t xml:space="preserve"> &lt; .001. Likewise, </w:t>
      </w:r>
      <w:r w:rsidR="00033D24">
        <w:rPr>
          <w:rFonts w:ascii="Times New Roman" w:hAnsi="Times New Roman" w:cs="Times New Roman"/>
          <w:sz w:val="24"/>
          <w:szCs w:val="24"/>
        </w:rPr>
        <w:t>participants</w:t>
      </w:r>
      <w:r w:rsidRPr="002E34F9">
        <w:rPr>
          <w:rFonts w:ascii="Times New Roman" w:hAnsi="Times New Roman" w:cs="Times New Roman"/>
          <w:sz w:val="24"/>
          <w:szCs w:val="24"/>
        </w:rPr>
        <w:t xml:space="preserve"> provided higher post-ratings of B (</w:t>
      </w:r>
      <w:r w:rsidRPr="00AC39C7">
        <w:rPr>
          <w:rFonts w:ascii="Times New Roman" w:hAnsi="Times New Roman" w:cs="Times New Roman"/>
          <w:i/>
          <w:sz w:val="24"/>
          <w:szCs w:val="24"/>
        </w:rPr>
        <w:t xml:space="preserve">M </w:t>
      </w:r>
      <w:r w:rsidRPr="002E34F9">
        <w:rPr>
          <w:rFonts w:ascii="Times New Roman" w:hAnsi="Times New Roman" w:cs="Times New Roman"/>
          <w:sz w:val="24"/>
          <w:szCs w:val="24"/>
        </w:rPr>
        <w:t>= 78.35)</w:t>
      </w:r>
      <w:r w:rsidR="00BC7C17">
        <w:rPr>
          <w:rFonts w:ascii="Times New Roman" w:hAnsi="Times New Roman" w:cs="Times New Roman"/>
          <w:sz w:val="24"/>
          <w:szCs w:val="24"/>
        </w:rPr>
        <w:t xml:space="preserve"> than pre-ratings of it (</w:t>
      </w:r>
      <w:r w:rsidR="00BC7C17">
        <w:rPr>
          <w:rFonts w:ascii="Times New Roman" w:hAnsi="Times New Roman" w:cs="Times New Roman"/>
          <w:i/>
          <w:sz w:val="24"/>
          <w:szCs w:val="24"/>
        </w:rPr>
        <w:t xml:space="preserve">M </w:t>
      </w:r>
      <w:r w:rsidR="00BC7C17">
        <w:rPr>
          <w:rFonts w:ascii="Times New Roman" w:hAnsi="Times New Roman" w:cs="Times New Roman"/>
          <w:sz w:val="24"/>
          <w:szCs w:val="24"/>
        </w:rPr>
        <w:t>= 48.75)</w:t>
      </w:r>
      <w:r w:rsidRPr="002E34F9">
        <w:rPr>
          <w:rFonts w:ascii="Times New Roman" w:hAnsi="Times New Roman" w:cs="Times New Roman"/>
          <w:sz w:val="24"/>
          <w:szCs w:val="24"/>
        </w:rPr>
        <w:t xml:space="preserve">, </w:t>
      </w:r>
      <w:r w:rsidRPr="00AC39C7">
        <w:rPr>
          <w:rFonts w:ascii="Times New Roman" w:hAnsi="Times New Roman" w:cs="Times New Roman"/>
          <w:i/>
          <w:sz w:val="24"/>
          <w:szCs w:val="24"/>
        </w:rPr>
        <w:t xml:space="preserve">z </w:t>
      </w:r>
      <w:r w:rsidRPr="002E34F9">
        <w:rPr>
          <w:rFonts w:ascii="Times New Roman" w:hAnsi="Times New Roman" w:cs="Times New Roman"/>
          <w:sz w:val="24"/>
          <w:szCs w:val="24"/>
        </w:rPr>
        <w:t xml:space="preserve">= 74.5, </w:t>
      </w:r>
      <w:r w:rsidRPr="00AC39C7">
        <w:rPr>
          <w:rFonts w:ascii="Times New Roman" w:hAnsi="Times New Roman" w:cs="Times New Roman"/>
          <w:i/>
          <w:sz w:val="24"/>
          <w:szCs w:val="24"/>
        </w:rPr>
        <w:t>p</w:t>
      </w:r>
      <w:r w:rsidRPr="002E34F9">
        <w:rPr>
          <w:rFonts w:ascii="Times New Roman" w:hAnsi="Times New Roman" w:cs="Times New Roman"/>
          <w:sz w:val="24"/>
          <w:szCs w:val="24"/>
        </w:rPr>
        <w:t xml:space="preserve"> &lt; .001. Tog</w:t>
      </w:r>
      <w:r w:rsidR="00C05B65">
        <w:rPr>
          <w:rFonts w:ascii="Times New Roman" w:hAnsi="Times New Roman" w:cs="Times New Roman"/>
          <w:sz w:val="24"/>
          <w:szCs w:val="24"/>
        </w:rPr>
        <w:t xml:space="preserve">ether, the results from the 1C </w:t>
      </w:r>
      <w:r w:rsidRPr="002E34F9">
        <w:rPr>
          <w:rFonts w:ascii="Times New Roman" w:hAnsi="Times New Roman" w:cs="Times New Roman"/>
          <w:sz w:val="24"/>
          <w:szCs w:val="24"/>
        </w:rPr>
        <w:t>and 2C conditions presented here replicated those from Gopnik et al. (2001).</w:t>
      </w:r>
    </w:p>
    <w:p w14:paraId="2BF177D3" w14:textId="2BC909F2" w:rsidR="005F76F7" w:rsidRPr="005F76F7" w:rsidRDefault="00FF2449" w:rsidP="005F76F7">
      <w:pPr>
        <w:spacing w:line="480" w:lineRule="auto"/>
        <w:ind w:firstLine="720"/>
        <w:contextualSpacing/>
        <w:rPr>
          <w:rFonts w:ascii="Times New Roman" w:hAnsi="Times New Roman" w:cs="Times New Roman"/>
          <w:sz w:val="24"/>
          <w:szCs w:val="24"/>
        </w:rPr>
      </w:pPr>
      <w:r w:rsidRPr="00FF2449">
        <w:rPr>
          <w:rFonts w:ascii="Times New Roman" w:hAnsi="Times New Roman" w:cs="Times New Roman"/>
          <w:b/>
          <w:sz w:val="24"/>
          <w:szCs w:val="24"/>
        </w:rPr>
        <w:t>IS condition.</w:t>
      </w:r>
      <w:r w:rsidRPr="00FF2449">
        <w:rPr>
          <w:rFonts w:ascii="Times New Roman" w:hAnsi="Times New Roman" w:cs="Times New Roman"/>
          <w:sz w:val="24"/>
          <w:szCs w:val="24"/>
        </w:rPr>
        <w:t xml:space="preserve"> We next examined whether adults engaged in IS reasoning. </w:t>
      </w:r>
      <w:r w:rsidR="005066FC">
        <w:rPr>
          <w:rFonts w:ascii="Times New Roman" w:hAnsi="Times New Roman" w:cs="Times New Roman"/>
          <w:sz w:val="24"/>
          <w:szCs w:val="24"/>
        </w:rPr>
        <w:t xml:space="preserve">It was predicted that if </w:t>
      </w:r>
      <w:r w:rsidR="00033D24">
        <w:rPr>
          <w:rFonts w:ascii="Times New Roman" w:hAnsi="Times New Roman" w:cs="Times New Roman"/>
          <w:sz w:val="24"/>
          <w:szCs w:val="24"/>
        </w:rPr>
        <w:t>participants</w:t>
      </w:r>
      <w:r w:rsidR="005066FC">
        <w:rPr>
          <w:rFonts w:ascii="Times New Roman" w:hAnsi="Times New Roman" w:cs="Times New Roman"/>
          <w:sz w:val="24"/>
          <w:szCs w:val="24"/>
        </w:rPr>
        <w:t xml:space="preserve"> engaged in IS reasoning,</w:t>
      </w:r>
      <w:r>
        <w:rPr>
          <w:rFonts w:ascii="Times New Roman" w:hAnsi="Times New Roman" w:cs="Times New Roman"/>
          <w:sz w:val="24"/>
          <w:szCs w:val="24"/>
        </w:rPr>
        <w:t xml:space="preserve"> </w:t>
      </w:r>
      <w:r w:rsidRPr="00FF2449">
        <w:rPr>
          <w:rFonts w:ascii="Times New Roman" w:hAnsi="Times New Roman" w:cs="Times New Roman"/>
          <w:sz w:val="24"/>
          <w:szCs w:val="24"/>
        </w:rPr>
        <w:t>their pre-ratings of object A should be higher than their post-rati</w:t>
      </w:r>
      <w:r>
        <w:rPr>
          <w:rFonts w:ascii="Times New Roman" w:hAnsi="Times New Roman" w:cs="Times New Roman"/>
          <w:sz w:val="24"/>
          <w:szCs w:val="24"/>
        </w:rPr>
        <w:t xml:space="preserve">ngs of object A, whereas their </w:t>
      </w:r>
      <w:r w:rsidRPr="00FF2449">
        <w:rPr>
          <w:rFonts w:ascii="Times New Roman" w:hAnsi="Times New Roman" w:cs="Times New Roman"/>
          <w:sz w:val="24"/>
          <w:szCs w:val="24"/>
        </w:rPr>
        <w:t>pre-ratings of object B should be lower than their post-ratings of object B. T</w:t>
      </w:r>
      <w:r>
        <w:rPr>
          <w:rFonts w:ascii="Times New Roman" w:hAnsi="Times New Roman" w:cs="Times New Roman"/>
          <w:sz w:val="24"/>
          <w:szCs w:val="24"/>
        </w:rPr>
        <w:t xml:space="preserve">hus, to examine whether adults </w:t>
      </w:r>
      <w:r w:rsidRPr="00FF2449">
        <w:rPr>
          <w:rFonts w:ascii="Times New Roman" w:hAnsi="Times New Roman" w:cs="Times New Roman"/>
          <w:sz w:val="24"/>
          <w:szCs w:val="24"/>
        </w:rPr>
        <w:t>provided higher</w:t>
      </w:r>
      <w:r w:rsidR="004D6AD9">
        <w:rPr>
          <w:rFonts w:ascii="Times New Roman" w:hAnsi="Times New Roman" w:cs="Times New Roman"/>
          <w:sz w:val="24"/>
          <w:szCs w:val="24"/>
        </w:rPr>
        <w:t xml:space="preserve"> pre-ratings </w:t>
      </w:r>
      <w:r w:rsidR="005066FC">
        <w:rPr>
          <w:rFonts w:ascii="Times New Roman" w:hAnsi="Times New Roman" w:cs="Times New Roman"/>
          <w:sz w:val="24"/>
          <w:szCs w:val="24"/>
        </w:rPr>
        <w:t xml:space="preserve">of </w:t>
      </w:r>
      <w:r w:rsidR="005066FC" w:rsidRPr="00FF2449">
        <w:rPr>
          <w:rFonts w:ascii="Times New Roman" w:hAnsi="Times New Roman" w:cs="Times New Roman"/>
          <w:sz w:val="24"/>
          <w:szCs w:val="24"/>
        </w:rPr>
        <w:t>A</w:t>
      </w:r>
      <w:r w:rsidRPr="00FF2449">
        <w:rPr>
          <w:rFonts w:ascii="Times New Roman" w:hAnsi="Times New Roman" w:cs="Times New Roman"/>
          <w:sz w:val="24"/>
          <w:szCs w:val="24"/>
        </w:rPr>
        <w:t xml:space="preserve"> than post-ratings</w:t>
      </w:r>
      <w:r w:rsidR="005066FC">
        <w:rPr>
          <w:rFonts w:ascii="Times New Roman" w:hAnsi="Times New Roman" w:cs="Times New Roman"/>
          <w:sz w:val="24"/>
          <w:szCs w:val="24"/>
        </w:rPr>
        <w:t xml:space="preserve"> of </w:t>
      </w:r>
      <w:r w:rsidR="008D743D">
        <w:rPr>
          <w:rFonts w:ascii="Times New Roman" w:hAnsi="Times New Roman" w:cs="Times New Roman"/>
          <w:sz w:val="24"/>
          <w:szCs w:val="24"/>
        </w:rPr>
        <w:t>A</w:t>
      </w:r>
      <w:r w:rsidRPr="00FF2449">
        <w:rPr>
          <w:rFonts w:ascii="Times New Roman" w:hAnsi="Times New Roman" w:cs="Times New Roman"/>
          <w:sz w:val="24"/>
          <w:szCs w:val="24"/>
        </w:rPr>
        <w:t>, we fit a mixed-effects m</w:t>
      </w:r>
      <w:r>
        <w:rPr>
          <w:rFonts w:ascii="Times New Roman" w:hAnsi="Times New Roman" w:cs="Times New Roman"/>
          <w:sz w:val="24"/>
          <w:szCs w:val="24"/>
        </w:rPr>
        <w:t xml:space="preserve">odel to </w:t>
      </w:r>
      <w:r w:rsidR="005066FC">
        <w:rPr>
          <w:rFonts w:ascii="Times New Roman" w:hAnsi="Times New Roman" w:cs="Times New Roman"/>
          <w:sz w:val="24"/>
          <w:szCs w:val="24"/>
        </w:rPr>
        <w:t>their pre- and post-ratings</w:t>
      </w:r>
      <w:r w:rsidRPr="00FF2449">
        <w:rPr>
          <w:rFonts w:ascii="Times New Roman" w:hAnsi="Times New Roman" w:cs="Times New Roman"/>
          <w:sz w:val="24"/>
          <w:szCs w:val="24"/>
        </w:rPr>
        <w:t xml:space="preserve">. The model revealed a significant effect of Causal Rating, </w:t>
      </w:r>
      <w:r>
        <w:rPr>
          <w:rFonts w:ascii="Times New Roman" w:hAnsi="Times New Roman" w:cs="Times New Roman"/>
          <w:sz w:val="24"/>
          <w:szCs w:val="24"/>
        </w:rPr>
        <w:t xml:space="preserve">Type III </w:t>
      </w:r>
      <w:r w:rsidRPr="004D6AD9">
        <w:rPr>
          <w:rFonts w:ascii="Times New Roman" w:hAnsi="Times New Roman" w:cs="Times New Roman"/>
          <w:i/>
          <w:sz w:val="24"/>
          <w:szCs w:val="24"/>
        </w:rPr>
        <w:t>F</w:t>
      </w:r>
      <w:r>
        <w:rPr>
          <w:rFonts w:ascii="Times New Roman" w:hAnsi="Times New Roman" w:cs="Times New Roman"/>
          <w:sz w:val="24"/>
          <w:szCs w:val="24"/>
        </w:rPr>
        <w:t xml:space="preserve">(1,59) = 255.59, </w:t>
      </w:r>
      <w:r w:rsidRPr="004D6AD9">
        <w:rPr>
          <w:rFonts w:ascii="Times New Roman" w:hAnsi="Times New Roman" w:cs="Times New Roman"/>
          <w:i/>
          <w:sz w:val="24"/>
          <w:szCs w:val="24"/>
        </w:rPr>
        <w:t>p</w:t>
      </w:r>
      <w:r>
        <w:rPr>
          <w:rFonts w:ascii="Times New Roman" w:hAnsi="Times New Roman" w:cs="Times New Roman"/>
          <w:sz w:val="24"/>
          <w:szCs w:val="24"/>
        </w:rPr>
        <w:t xml:space="preserve"> &lt; </w:t>
      </w:r>
      <w:r w:rsidRPr="00FF2449">
        <w:rPr>
          <w:rFonts w:ascii="Times New Roman" w:hAnsi="Times New Roman" w:cs="Times New Roman"/>
          <w:sz w:val="24"/>
          <w:szCs w:val="24"/>
        </w:rPr>
        <w:t xml:space="preserve">.001, which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A (</w:t>
      </w:r>
      <w:r w:rsidR="00B11FE8">
        <w:rPr>
          <w:rFonts w:ascii="Times New Roman" w:hAnsi="Times New Roman" w:cs="Times New Roman"/>
          <w:sz w:val="24"/>
          <w:szCs w:val="24"/>
        </w:rPr>
        <w:t>Δ</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-43.17,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12.0</w:t>
      </w:r>
      <w:r>
        <w:rPr>
          <w:rFonts w:ascii="Times New Roman" w:hAnsi="Times New Roman" w:cs="Times New Roman"/>
          <w:sz w:val="24"/>
          <w:szCs w:val="24"/>
        </w:rPr>
        <w:t>3, 95% Bootstrapped CI[-51.82,</w:t>
      </w:r>
      <w:r w:rsidR="004D6AD9">
        <w:rPr>
          <w:rFonts w:ascii="Times New Roman" w:hAnsi="Times New Roman" w:cs="Times New Roman"/>
          <w:sz w:val="24"/>
          <w:szCs w:val="24"/>
        </w:rPr>
        <w:t xml:space="preserve"> </w:t>
      </w:r>
      <w:r>
        <w:rPr>
          <w:rFonts w:ascii="Times New Roman" w:hAnsi="Times New Roman" w:cs="Times New Roman"/>
          <w:sz w:val="24"/>
          <w:szCs w:val="24"/>
        </w:rPr>
        <w:t>-</w:t>
      </w:r>
      <w:r w:rsidRPr="00FF2449">
        <w:rPr>
          <w:rFonts w:ascii="Times New Roman" w:hAnsi="Times New Roman" w:cs="Times New Roman"/>
          <w:sz w:val="24"/>
          <w:szCs w:val="24"/>
        </w:rPr>
        <w:t>34.51]) was significantly lower the pre-ratings of A (</w:t>
      </w:r>
      <w:r w:rsidR="004D6AD9">
        <w:rPr>
          <w:rFonts w:ascii="Times New Roman" w:hAnsi="Times New Roman" w:cs="Times New Roman"/>
          <w:sz w:val="24"/>
          <w:szCs w:val="24"/>
        </w:rPr>
        <w:t>β</w:t>
      </w:r>
      <w:r w:rsidRPr="00FF2449">
        <w:rPr>
          <w:rFonts w:ascii="Times New Roman" w:hAnsi="Times New Roman" w:cs="Times New Roman"/>
          <w:sz w:val="24"/>
          <w:szCs w:val="24"/>
        </w:rPr>
        <w:t xml:space="preserve"> = 55.2,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55.2, Bootstr</w:t>
      </w:r>
      <w:r>
        <w:rPr>
          <w:rFonts w:ascii="Times New Roman" w:hAnsi="Times New Roman" w:cs="Times New Roman"/>
          <w:sz w:val="24"/>
          <w:szCs w:val="24"/>
        </w:rPr>
        <w:t>apped 95% CI[50.15,</w:t>
      </w:r>
      <w:r w:rsidR="004D6AD9">
        <w:rPr>
          <w:rFonts w:ascii="Times New Roman" w:hAnsi="Times New Roman" w:cs="Times New Roman"/>
          <w:sz w:val="24"/>
          <w:szCs w:val="24"/>
        </w:rPr>
        <w:t xml:space="preserve"> </w:t>
      </w:r>
      <w:r>
        <w:rPr>
          <w:rFonts w:ascii="Times New Roman" w:hAnsi="Times New Roman" w:cs="Times New Roman"/>
          <w:sz w:val="24"/>
          <w:szCs w:val="24"/>
        </w:rPr>
        <w:t xml:space="preserve">60.25]). </w:t>
      </w:r>
      <w:r w:rsidR="00806777">
        <w:rPr>
          <w:rFonts w:ascii="Times New Roman" w:hAnsi="Times New Roman" w:cs="Times New Roman"/>
          <w:sz w:val="24"/>
          <w:szCs w:val="24"/>
        </w:rPr>
        <w:t xml:space="preserve">We </w:t>
      </w:r>
      <w:r w:rsidRPr="00FF2449">
        <w:rPr>
          <w:rFonts w:ascii="Times New Roman" w:hAnsi="Times New Roman" w:cs="Times New Roman"/>
          <w:sz w:val="24"/>
          <w:szCs w:val="24"/>
        </w:rPr>
        <w:t xml:space="preserve">next fit a mixed-effects model to </w:t>
      </w:r>
      <w:r w:rsidR="00033D24">
        <w:rPr>
          <w:rFonts w:ascii="Times New Roman" w:hAnsi="Times New Roman" w:cs="Times New Roman"/>
          <w:sz w:val="24"/>
          <w:szCs w:val="24"/>
        </w:rPr>
        <w:t>participants</w:t>
      </w:r>
      <w:r w:rsidRPr="00FF2449">
        <w:rPr>
          <w:rFonts w:ascii="Times New Roman" w:hAnsi="Times New Roman" w:cs="Times New Roman"/>
          <w:sz w:val="24"/>
          <w:szCs w:val="24"/>
        </w:rPr>
        <w:t>' pre- and post-ratings of B to determ</w:t>
      </w:r>
      <w:r>
        <w:rPr>
          <w:rFonts w:ascii="Times New Roman" w:hAnsi="Times New Roman" w:cs="Times New Roman"/>
          <w:sz w:val="24"/>
          <w:szCs w:val="24"/>
        </w:rPr>
        <w:t xml:space="preserve">ine if, after observing that A </w:t>
      </w:r>
      <w:r w:rsidRPr="00FF2449">
        <w:rPr>
          <w:rFonts w:ascii="Times New Roman" w:hAnsi="Times New Roman" w:cs="Times New Roman"/>
          <w:sz w:val="24"/>
          <w:szCs w:val="24"/>
        </w:rPr>
        <w:t xml:space="preserve">failed to produce the effect, </w:t>
      </w:r>
      <w:r w:rsidR="00033D24">
        <w:rPr>
          <w:rFonts w:ascii="Times New Roman" w:hAnsi="Times New Roman" w:cs="Times New Roman"/>
          <w:sz w:val="24"/>
          <w:szCs w:val="24"/>
        </w:rPr>
        <w:t>participants</w:t>
      </w:r>
      <w:r w:rsidRPr="00FF2449">
        <w:rPr>
          <w:rFonts w:ascii="Times New Roman" w:hAnsi="Times New Roman" w:cs="Times New Roman"/>
          <w:sz w:val="24"/>
          <w:szCs w:val="24"/>
        </w:rPr>
        <w:t xml:space="preserve"> provided higher post-ratings of B than</w:t>
      </w:r>
      <w:r>
        <w:rPr>
          <w:rFonts w:ascii="Times New Roman" w:hAnsi="Times New Roman" w:cs="Times New Roman"/>
          <w:sz w:val="24"/>
          <w:szCs w:val="24"/>
        </w:rPr>
        <w:t xml:space="preserve"> pre-ratings of it. This model </w:t>
      </w:r>
      <w:r w:rsidRPr="00FF2449">
        <w:rPr>
          <w:rFonts w:ascii="Times New Roman" w:hAnsi="Times New Roman" w:cs="Times New Roman"/>
          <w:sz w:val="24"/>
          <w:szCs w:val="24"/>
        </w:rPr>
        <w:t xml:space="preserve">revealed a significant main-effect for </w:t>
      </w:r>
      <w:r w:rsidRPr="00FF2449">
        <w:rPr>
          <w:rFonts w:ascii="Times New Roman" w:hAnsi="Times New Roman" w:cs="Times New Roman"/>
          <w:sz w:val="24"/>
          <w:szCs w:val="24"/>
        </w:rPr>
        <w:lastRenderedPageBreak/>
        <w:t xml:space="preserve">Causal Rating, Type III </w:t>
      </w:r>
      <w:r w:rsidRPr="004D6AD9">
        <w:rPr>
          <w:rFonts w:ascii="Times New Roman" w:hAnsi="Times New Roman" w:cs="Times New Roman"/>
          <w:i/>
          <w:sz w:val="24"/>
          <w:szCs w:val="24"/>
        </w:rPr>
        <w:t>F</w:t>
      </w:r>
      <w:r w:rsidRPr="00FF2449">
        <w:rPr>
          <w:rFonts w:ascii="Times New Roman" w:hAnsi="Times New Roman" w:cs="Times New Roman"/>
          <w:sz w:val="24"/>
          <w:szCs w:val="24"/>
        </w:rPr>
        <w:t xml:space="preserve">(1,59) = 184, </w:t>
      </w:r>
      <w:r w:rsidRPr="004D6AD9">
        <w:rPr>
          <w:rFonts w:ascii="Times New Roman" w:hAnsi="Times New Roman" w:cs="Times New Roman"/>
          <w:i/>
          <w:sz w:val="24"/>
          <w:szCs w:val="24"/>
        </w:rPr>
        <w:t>p</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&lt;</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.0001, which</w:t>
      </w:r>
      <w:r>
        <w:rPr>
          <w:rFonts w:ascii="Times New Roman" w:hAnsi="Times New Roman" w:cs="Times New Roman"/>
          <w:sz w:val="24"/>
          <w:szCs w:val="24"/>
        </w:rPr>
        <w:t xml:space="preserve"> confirmed that </w:t>
      </w:r>
      <w:r w:rsidR="00033D24">
        <w:rPr>
          <w:rFonts w:ascii="Times New Roman" w:hAnsi="Times New Roman" w:cs="Times New Roman"/>
          <w:sz w:val="24"/>
          <w:szCs w:val="24"/>
        </w:rPr>
        <w:t>participants</w:t>
      </w:r>
      <w:r w:rsidRPr="00FF2449">
        <w:rPr>
          <w:rFonts w:ascii="Times New Roman" w:hAnsi="Times New Roman" w:cs="Times New Roman"/>
          <w:sz w:val="24"/>
          <w:szCs w:val="24"/>
        </w:rPr>
        <w:t>' post-ratings of B (</w:t>
      </w:r>
      <w:r w:rsidR="00B11FE8">
        <w:rPr>
          <w:rFonts w:ascii="Times New Roman" w:hAnsi="Times New Roman" w:cs="Times New Roman"/>
          <w:sz w:val="24"/>
          <w:szCs w:val="24"/>
        </w:rPr>
        <w:t>Δ</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40.82,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90.32, 95% Bootstrapped CI[34.72,46.</w:t>
      </w:r>
      <w:r>
        <w:rPr>
          <w:rFonts w:ascii="Times New Roman" w:hAnsi="Times New Roman" w:cs="Times New Roman"/>
          <w:sz w:val="24"/>
          <w:szCs w:val="24"/>
        </w:rPr>
        <w:t xml:space="preserve">92]) were significantly higher </w:t>
      </w:r>
      <w:r w:rsidRPr="00FF2449">
        <w:rPr>
          <w:rFonts w:ascii="Times New Roman" w:hAnsi="Times New Roman" w:cs="Times New Roman"/>
          <w:sz w:val="24"/>
          <w:szCs w:val="24"/>
        </w:rPr>
        <w:t>than their pre-ratings of B (</w:t>
      </w:r>
      <w:r w:rsidR="00806777">
        <w:rPr>
          <w:rFonts w:ascii="Times New Roman" w:hAnsi="Times New Roman" w:cs="Times New Roman"/>
          <w:sz w:val="24"/>
          <w:szCs w:val="24"/>
        </w:rPr>
        <w:t>β</w:t>
      </w:r>
      <w:r w:rsidRPr="00FF2449">
        <w:rPr>
          <w:rFonts w:ascii="Times New Roman" w:hAnsi="Times New Roman" w:cs="Times New Roman"/>
          <w:sz w:val="24"/>
          <w:szCs w:val="24"/>
        </w:rPr>
        <w:t xml:space="preserve"> = 49.5, </w:t>
      </w:r>
      <w:r w:rsidRPr="004D6AD9">
        <w:rPr>
          <w:rFonts w:ascii="Times New Roman" w:hAnsi="Times New Roman" w:cs="Times New Roman"/>
          <w:i/>
          <w:sz w:val="24"/>
          <w:szCs w:val="24"/>
        </w:rPr>
        <w:t>M</w:t>
      </w:r>
      <w:r w:rsidRPr="00FF2449">
        <w:rPr>
          <w:rFonts w:ascii="Times New Roman" w:hAnsi="Times New Roman" w:cs="Times New Roman"/>
          <w:sz w:val="24"/>
          <w:szCs w:val="24"/>
        </w:rPr>
        <w:t xml:space="preserve"> = 49.5, 95% Bootstrapped CI[45.41,</w:t>
      </w:r>
      <w:r w:rsidR="004D6AD9">
        <w:rPr>
          <w:rFonts w:ascii="Times New Roman" w:hAnsi="Times New Roman" w:cs="Times New Roman"/>
          <w:sz w:val="24"/>
          <w:szCs w:val="24"/>
        </w:rPr>
        <w:t xml:space="preserve"> </w:t>
      </w:r>
      <w:r w:rsidRPr="00FF2449">
        <w:rPr>
          <w:rFonts w:ascii="Times New Roman" w:hAnsi="Times New Roman" w:cs="Times New Roman"/>
          <w:sz w:val="24"/>
          <w:szCs w:val="24"/>
        </w:rPr>
        <w:t>53.59]</w:t>
      </w:r>
      <w:r>
        <w:rPr>
          <w:rFonts w:ascii="Times New Roman" w:hAnsi="Times New Roman" w:cs="Times New Roman"/>
          <w:sz w:val="24"/>
          <w:szCs w:val="24"/>
        </w:rPr>
        <w:t xml:space="preserve">). Based on </w:t>
      </w:r>
      <w:r w:rsidR="00806777">
        <w:rPr>
          <w:rFonts w:ascii="Times New Roman" w:hAnsi="Times New Roman" w:cs="Times New Roman"/>
          <w:sz w:val="24"/>
          <w:szCs w:val="24"/>
        </w:rPr>
        <w:t>these results</w:t>
      </w:r>
      <w:r>
        <w:rPr>
          <w:rFonts w:ascii="Times New Roman" w:hAnsi="Times New Roman" w:cs="Times New Roman"/>
          <w:sz w:val="24"/>
          <w:szCs w:val="24"/>
        </w:rPr>
        <w:t xml:space="preserve">, it </w:t>
      </w:r>
      <w:r w:rsidR="008D743D">
        <w:rPr>
          <w:rFonts w:ascii="Times New Roman" w:hAnsi="Times New Roman" w:cs="Times New Roman"/>
          <w:sz w:val="24"/>
          <w:szCs w:val="24"/>
        </w:rPr>
        <w:t xml:space="preserve">was concluded </w:t>
      </w:r>
      <w:r w:rsidRPr="00FF2449">
        <w:rPr>
          <w:rFonts w:ascii="Times New Roman" w:hAnsi="Times New Roman" w:cs="Times New Roman"/>
          <w:sz w:val="24"/>
          <w:szCs w:val="24"/>
        </w:rPr>
        <w:t xml:space="preserve">that </w:t>
      </w:r>
      <w:r w:rsidR="004D6AD9">
        <w:rPr>
          <w:rFonts w:ascii="Times New Roman" w:hAnsi="Times New Roman" w:cs="Times New Roman"/>
          <w:sz w:val="24"/>
          <w:szCs w:val="24"/>
        </w:rPr>
        <w:t>adults</w:t>
      </w:r>
      <w:r w:rsidR="004D6AD9" w:rsidRPr="00FF2449">
        <w:rPr>
          <w:rFonts w:ascii="Times New Roman" w:hAnsi="Times New Roman" w:cs="Times New Roman"/>
          <w:sz w:val="24"/>
          <w:szCs w:val="24"/>
        </w:rPr>
        <w:t xml:space="preserve"> engaged in IS</w:t>
      </w:r>
      <w:r w:rsidRPr="00FF2449">
        <w:rPr>
          <w:rFonts w:ascii="Times New Roman" w:hAnsi="Times New Roman" w:cs="Times New Roman"/>
          <w:sz w:val="24"/>
          <w:szCs w:val="24"/>
        </w:rPr>
        <w:t xml:space="preserve"> reasoning.</w:t>
      </w:r>
    </w:p>
    <w:p w14:paraId="698E9CA3" w14:textId="40E93CA8" w:rsidR="005F76F7" w:rsidRPr="005F76F7" w:rsidRDefault="00081AB9" w:rsidP="005F76F7">
      <w:pPr>
        <w:spacing w:line="480" w:lineRule="auto"/>
        <w:ind w:firstLine="720"/>
        <w:contextualSpacing/>
        <w:rPr>
          <w:rFonts w:ascii="Times New Roman" w:hAnsi="Times New Roman" w:cs="Times New Roman"/>
          <w:sz w:val="24"/>
          <w:szCs w:val="24"/>
        </w:rPr>
      </w:pPr>
      <w:del w:id="470" w:author="Deon T. Benton" w:date="2018-11-28T09:20:00Z">
        <w:r w:rsidDel="00AC3A52">
          <w:rPr>
            <w:rFonts w:ascii="Times New Roman" w:hAnsi="Times New Roman" w:cs="Times New Roman"/>
            <w:b/>
            <w:sz w:val="24"/>
            <w:szCs w:val="24"/>
          </w:rPr>
          <w:delText>B</w:delText>
        </w:r>
        <w:r w:rsidR="00341569" w:rsidDel="00AC3A52">
          <w:rPr>
            <w:rFonts w:ascii="Times New Roman" w:hAnsi="Times New Roman" w:cs="Times New Roman"/>
            <w:b/>
            <w:sz w:val="24"/>
            <w:szCs w:val="24"/>
          </w:rPr>
          <w:delText>ackwards blocking</w:delText>
        </w:r>
      </w:del>
      <w:ins w:id="471" w:author="Deon T. Benton" w:date="2018-11-28T09:20:00Z">
        <w:r w:rsidR="00AC3A52">
          <w:rPr>
            <w:rFonts w:ascii="Times New Roman" w:hAnsi="Times New Roman" w:cs="Times New Roman"/>
            <w:b/>
            <w:sz w:val="24"/>
            <w:szCs w:val="24"/>
          </w:rPr>
          <w:t>BB</w:t>
        </w:r>
      </w:ins>
      <w:r w:rsidR="005F76F7" w:rsidRPr="005F76F7">
        <w:rPr>
          <w:rFonts w:ascii="Times New Roman" w:hAnsi="Times New Roman" w:cs="Times New Roman"/>
          <w:b/>
          <w:sz w:val="24"/>
          <w:szCs w:val="24"/>
        </w:rPr>
        <w:t xml:space="preserve"> condition.</w:t>
      </w:r>
      <w:r w:rsidR="005F76F7" w:rsidRPr="005F76F7">
        <w:rPr>
          <w:rFonts w:ascii="Times New Roman" w:hAnsi="Times New Roman" w:cs="Times New Roman"/>
          <w:sz w:val="24"/>
          <w:szCs w:val="24"/>
        </w:rPr>
        <w:t xml:space="preserve"> The next analysis examined whether adults engaged in </w:t>
      </w:r>
      <w:ins w:id="472" w:author="Deon T. Benton" w:date="2018-11-28T09:06:00Z">
        <w:r w:rsidR="00303501">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reasoning. </w:t>
      </w:r>
      <w:r w:rsidR="00033D24">
        <w:rPr>
          <w:rFonts w:ascii="Times New Roman" w:hAnsi="Times New Roman" w:cs="Times New Roman"/>
          <w:sz w:val="24"/>
          <w:szCs w:val="24"/>
        </w:rPr>
        <w:t>Participants</w:t>
      </w:r>
      <w:r w:rsidR="005F76F7">
        <w:rPr>
          <w:rFonts w:ascii="Times New Roman" w:hAnsi="Times New Roman" w:cs="Times New Roman"/>
          <w:sz w:val="24"/>
          <w:szCs w:val="24"/>
        </w:rPr>
        <w:t xml:space="preserve"> who engaged in </w:t>
      </w:r>
      <w:r w:rsidR="00303501">
        <w:rPr>
          <w:rFonts w:ascii="Times New Roman" w:hAnsi="Times New Roman" w:cs="Times New Roman"/>
          <w:sz w:val="24"/>
          <w:szCs w:val="24"/>
        </w:rPr>
        <w:t>this form of reasoning</w:t>
      </w:r>
      <w:r w:rsidR="005F76F7" w:rsidRPr="005F76F7">
        <w:rPr>
          <w:rFonts w:ascii="Times New Roman" w:hAnsi="Times New Roman" w:cs="Times New Roman"/>
          <w:sz w:val="24"/>
          <w:szCs w:val="24"/>
        </w:rPr>
        <w:t xml:space="preserve"> were </w:t>
      </w:r>
      <w:r w:rsidR="00B11FE8">
        <w:rPr>
          <w:rFonts w:ascii="Times New Roman" w:hAnsi="Times New Roman" w:cs="Times New Roman"/>
          <w:sz w:val="24"/>
          <w:szCs w:val="24"/>
        </w:rPr>
        <w:t>predicted</w:t>
      </w:r>
      <w:r w:rsidR="005F76F7" w:rsidRPr="005F76F7">
        <w:rPr>
          <w:rFonts w:ascii="Times New Roman" w:hAnsi="Times New Roman" w:cs="Times New Roman"/>
          <w:sz w:val="24"/>
          <w:szCs w:val="24"/>
        </w:rPr>
        <w:t xml:space="preserve"> to provide higher post-ratings of A than pre-ratings of </w:t>
      </w:r>
      <w:r w:rsidR="00B11FE8">
        <w:rPr>
          <w:rFonts w:ascii="Times New Roman" w:hAnsi="Times New Roman" w:cs="Times New Roman"/>
          <w:sz w:val="24"/>
          <w:szCs w:val="24"/>
        </w:rPr>
        <w:t>it</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because A was shown </w:t>
      </w:r>
      <w:r w:rsidR="005F76F7">
        <w:rPr>
          <w:rFonts w:ascii="Times New Roman" w:hAnsi="Times New Roman" w:cs="Times New Roman"/>
          <w:sz w:val="24"/>
          <w:szCs w:val="24"/>
        </w:rPr>
        <w:t xml:space="preserve">to </w:t>
      </w:r>
      <w:r w:rsidR="005F76F7" w:rsidRPr="005F76F7">
        <w:rPr>
          <w:rFonts w:ascii="Times New Roman" w:hAnsi="Times New Roman" w:cs="Times New Roman"/>
          <w:sz w:val="24"/>
          <w:szCs w:val="24"/>
        </w:rPr>
        <w:t>produce the effect in isolation</w:t>
      </w:r>
      <w:r w:rsidR="008D743D">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whereas their post-ratings of B </w:t>
      </w:r>
      <w:r w:rsidR="00B11FE8">
        <w:rPr>
          <w:rFonts w:ascii="Times New Roman" w:hAnsi="Times New Roman" w:cs="Times New Roman"/>
          <w:sz w:val="24"/>
          <w:szCs w:val="24"/>
        </w:rPr>
        <w:t>were expected to be lower</w:t>
      </w:r>
      <w:r w:rsidR="005F76F7" w:rsidRPr="005F76F7">
        <w:rPr>
          <w:rFonts w:ascii="Times New Roman" w:hAnsi="Times New Roman" w:cs="Times New Roman"/>
          <w:sz w:val="24"/>
          <w:szCs w:val="24"/>
        </w:rPr>
        <w:t xml:space="preserve"> than</w:t>
      </w:r>
      <w:r w:rsidR="005F76F7">
        <w:rPr>
          <w:rFonts w:ascii="Times New Roman" w:hAnsi="Times New Roman" w:cs="Times New Roman"/>
          <w:sz w:val="24"/>
          <w:szCs w:val="24"/>
        </w:rPr>
        <w:t xml:space="preserve"> their pre-ratings of B. Thus, </w:t>
      </w:r>
      <w:r w:rsidR="00E539C2">
        <w:rPr>
          <w:rFonts w:ascii="Times New Roman" w:hAnsi="Times New Roman" w:cs="Times New Roman"/>
          <w:sz w:val="24"/>
          <w:szCs w:val="24"/>
        </w:rPr>
        <w:t xml:space="preserve">we first fit a mixed-effects model that included </w:t>
      </w:r>
      <w:r w:rsidR="00033D24">
        <w:rPr>
          <w:rFonts w:ascii="Times New Roman" w:hAnsi="Times New Roman" w:cs="Times New Roman"/>
          <w:sz w:val="24"/>
          <w:szCs w:val="24"/>
        </w:rPr>
        <w:t>participants</w:t>
      </w:r>
      <w:r w:rsidR="00E539C2">
        <w:rPr>
          <w:rFonts w:ascii="Times New Roman" w:hAnsi="Times New Roman" w:cs="Times New Roman"/>
          <w:sz w:val="24"/>
          <w:szCs w:val="24"/>
        </w:rPr>
        <w:t>’</w:t>
      </w:r>
      <w:r w:rsidR="005F76F7">
        <w:rPr>
          <w:rFonts w:ascii="Times New Roman" w:hAnsi="Times New Roman" w:cs="Times New Roman"/>
          <w:sz w:val="24"/>
          <w:szCs w:val="24"/>
        </w:rPr>
        <w:t xml:space="preserve"> </w:t>
      </w:r>
      <w:r w:rsidR="005F76F7" w:rsidRPr="005F76F7">
        <w:rPr>
          <w:rFonts w:ascii="Times New Roman" w:hAnsi="Times New Roman" w:cs="Times New Roman"/>
          <w:sz w:val="24"/>
          <w:szCs w:val="24"/>
        </w:rPr>
        <w:t xml:space="preserve">pre- and post-ratings of A in the </w:t>
      </w:r>
      <w:del w:id="473" w:author="Deon T. Benton" w:date="2018-11-28T09:20:00Z">
        <w:r w:rsidR="00341569" w:rsidDel="00AC3A52">
          <w:rPr>
            <w:rFonts w:ascii="Times New Roman" w:hAnsi="Times New Roman" w:cs="Times New Roman"/>
            <w:sz w:val="24"/>
            <w:szCs w:val="24"/>
          </w:rPr>
          <w:delText>backwards blocking</w:delText>
        </w:r>
      </w:del>
      <w:ins w:id="474" w:author="Deon T. Benton" w:date="2018-11-28T09:20:00Z">
        <w:r w:rsidR="00AC3A52">
          <w:rPr>
            <w:rFonts w:ascii="Times New Roman" w:hAnsi="Times New Roman" w:cs="Times New Roman"/>
            <w:sz w:val="24"/>
            <w:szCs w:val="24"/>
          </w:rPr>
          <w:t>BB</w:t>
        </w:r>
      </w:ins>
      <w:r w:rsidR="005F76F7" w:rsidRPr="005F76F7">
        <w:rPr>
          <w:rFonts w:ascii="Times New Roman" w:hAnsi="Times New Roman" w:cs="Times New Roman"/>
          <w:sz w:val="24"/>
          <w:szCs w:val="24"/>
        </w:rPr>
        <w:t xml:space="preserve"> condition to determine whether, in fact, their post-ratings of A were higher than their pre-ratings of A. The model revealed a sig</w:t>
      </w:r>
      <w:r w:rsidR="00E539C2">
        <w:rPr>
          <w:rFonts w:ascii="Times New Roman" w:hAnsi="Times New Roman" w:cs="Times New Roman"/>
          <w:sz w:val="24"/>
          <w:szCs w:val="24"/>
        </w:rPr>
        <w:t xml:space="preserve">nificant main effect of Causal </w:t>
      </w:r>
      <w:r w:rsidR="005F76F7" w:rsidRPr="005F76F7">
        <w:rPr>
          <w:rFonts w:ascii="Times New Roman" w:hAnsi="Times New Roman" w:cs="Times New Roman"/>
          <w:sz w:val="24"/>
          <w:szCs w:val="24"/>
        </w:rPr>
        <w:t xml:space="preserve">Rating, Type III </w:t>
      </w:r>
      <w:r w:rsidR="005F76F7" w:rsidRPr="00E539C2">
        <w:rPr>
          <w:rFonts w:ascii="Times New Roman" w:hAnsi="Times New Roman" w:cs="Times New Roman"/>
          <w:i/>
          <w:sz w:val="24"/>
          <w:szCs w:val="24"/>
        </w:rPr>
        <w:t>F</w:t>
      </w:r>
      <w:r w:rsidR="005F76F7" w:rsidRPr="005F76F7">
        <w:rPr>
          <w:rFonts w:ascii="Times New Roman" w:hAnsi="Times New Roman" w:cs="Times New Roman"/>
          <w:sz w:val="24"/>
          <w:szCs w:val="24"/>
        </w:rPr>
        <w:t>(1,59) = 390.3</w:t>
      </w:r>
      <w:r w:rsidR="008D743D">
        <w:rPr>
          <w:rFonts w:ascii="Times New Roman" w:hAnsi="Times New Roman" w:cs="Times New Roman"/>
          <w:sz w:val="24"/>
          <w:szCs w:val="24"/>
        </w:rPr>
        <w:t>9</w:t>
      </w:r>
      <w:r w:rsidR="005F76F7" w:rsidRPr="005F76F7">
        <w:rPr>
          <w:rFonts w:ascii="Times New Roman" w:hAnsi="Times New Roman" w:cs="Times New Roman"/>
          <w:sz w:val="24"/>
          <w:szCs w:val="24"/>
        </w:rPr>
        <w:t xml:space="preserve">, with </w:t>
      </w:r>
      <w:r w:rsidR="00033D24">
        <w:rPr>
          <w:rFonts w:ascii="Times New Roman" w:hAnsi="Times New Roman" w:cs="Times New Roman"/>
          <w:sz w:val="24"/>
          <w:szCs w:val="24"/>
        </w:rPr>
        <w:t>participants</w:t>
      </w:r>
      <w:r w:rsidR="005F76F7" w:rsidRPr="005F76F7">
        <w:rPr>
          <w:rFonts w:ascii="Times New Roman" w:hAnsi="Times New Roman" w:cs="Times New Roman"/>
          <w:sz w:val="24"/>
          <w:szCs w:val="24"/>
        </w:rPr>
        <w:t xml:space="preserve"> providing higher post-ra</w:t>
      </w:r>
      <w:r w:rsidR="005F76F7">
        <w:rPr>
          <w:rFonts w:ascii="Times New Roman" w:hAnsi="Times New Roman" w:cs="Times New Roman"/>
          <w:sz w:val="24"/>
          <w:szCs w:val="24"/>
        </w:rPr>
        <w:t>tings of A (</w:t>
      </w:r>
      <w:r w:rsidR="00B11FE8">
        <w:rPr>
          <w:rFonts w:ascii="Times New Roman" w:hAnsi="Times New Roman" w:cs="Times New Roman"/>
          <w:sz w:val="24"/>
          <w:szCs w:val="24"/>
        </w:rPr>
        <w:t>Δ</w:t>
      </w:r>
      <w:r w:rsidR="00E539C2">
        <w:rPr>
          <w:rFonts w:ascii="Times New Roman" w:hAnsi="Times New Roman" w:cs="Times New Roman"/>
          <w:sz w:val="24"/>
          <w:szCs w:val="24"/>
        </w:rPr>
        <w:t>β</w:t>
      </w:r>
      <w:r w:rsidR="005F76F7">
        <w:rPr>
          <w:rFonts w:ascii="Times New Roman" w:hAnsi="Times New Roman" w:cs="Times New Roman"/>
          <w:sz w:val="24"/>
          <w:szCs w:val="24"/>
        </w:rPr>
        <w:t xml:space="preserve"> = 45, </w:t>
      </w:r>
      <w:r w:rsidR="005F76F7" w:rsidRPr="00E539C2">
        <w:rPr>
          <w:rFonts w:ascii="Times New Roman" w:hAnsi="Times New Roman" w:cs="Times New Roman"/>
          <w:i/>
          <w:sz w:val="24"/>
          <w:szCs w:val="24"/>
        </w:rPr>
        <w:t>M</w:t>
      </w:r>
      <w:r w:rsidR="005F76F7">
        <w:rPr>
          <w:rFonts w:ascii="Times New Roman" w:hAnsi="Times New Roman" w:cs="Times New Roman"/>
          <w:sz w:val="24"/>
          <w:szCs w:val="24"/>
        </w:rPr>
        <w:t xml:space="preserve"> = 96.25, </w:t>
      </w:r>
      <w:r w:rsidR="005F76F7" w:rsidRPr="005F76F7">
        <w:rPr>
          <w:rFonts w:ascii="Times New Roman" w:hAnsi="Times New Roman" w:cs="Times New Roman"/>
          <w:sz w:val="24"/>
          <w:szCs w:val="24"/>
        </w:rPr>
        <w:t>Bootstrapped 95% CI[40.4,49.59]) than pre-ratings of A (</w:t>
      </w:r>
      <w:r w:rsidR="00E539C2">
        <w:rPr>
          <w:rFonts w:ascii="Times New Roman" w:hAnsi="Times New Roman" w:cs="Times New Roman"/>
          <w:sz w:val="24"/>
          <w:szCs w:val="24"/>
        </w:rPr>
        <w:t>β</w:t>
      </w:r>
      <w:r w:rsidR="005F76F7" w:rsidRPr="005F76F7">
        <w:rPr>
          <w:rFonts w:ascii="Times New Roman" w:hAnsi="Times New Roman" w:cs="Times New Roman"/>
          <w:sz w:val="24"/>
          <w:szCs w:val="24"/>
        </w:rPr>
        <w:t xml:space="preserve"> = 51.25, </w:t>
      </w:r>
      <w:r w:rsidR="005F76F7" w:rsidRPr="00E539C2">
        <w:rPr>
          <w:rFonts w:ascii="Times New Roman" w:hAnsi="Times New Roman" w:cs="Times New Roman"/>
          <w:i/>
          <w:sz w:val="24"/>
          <w:szCs w:val="24"/>
        </w:rPr>
        <w:t>M</w:t>
      </w:r>
      <w:r w:rsidR="005F76F7" w:rsidRPr="005F76F7">
        <w:rPr>
          <w:rFonts w:ascii="Times New Roman" w:hAnsi="Times New Roman" w:cs="Times New Roman"/>
          <w:sz w:val="24"/>
          <w:szCs w:val="24"/>
        </w:rPr>
        <w:t xml:space="preserve"> = 51.25, Bootstrapped 95% CI[48.03,54.47]).</w:t>
      </w:r>
    </w:p>
    <w:p w14:paraId="1F1C01E4" w14:textId="19B3A02B" w:rsidR="005F76F7" w:rsidRDefault="005F76F7" w:rsidP="005F76F7">
      <w:pPr>
        <w:spacing w:line="480" w:lineRule="auto"/>
        <w:ind w:firstLine="720"/>
        <w:contextualSpacing/>
        <w:rPr>
          <w:rFonts w:ascii="Times New Roman" w:hAnsi="Times New Roman" w:cs="Times New Roman"/>
          <w:sz w:val="24"/>
          <w:szCs w:val="24"/>
        </w:rPr>
      </w:pPr>
      <w:r w:rsidRPr="005F76F7">
        <w:rPr>
          <w:rFonts w:ascii="Times New Roman" w:hAnsi="Times New Roman" w:cs="Times New Roman"/>
          <w:sz w:val="24"/>
          <w:szCs w:val="24"/>
        </w:rPr>
        <w:t>The analysis of primary interest</w:t>
      </w:r>
      <w:r w:rsidR="008D743D">
        <w:rPr>
          <w:rFonts w:ascii="Times New Roman" w:hAnsi="Times New Roman" w:cs="Times New Roman"/>
          <w:sz w:val="24"/>
          <w:szCs w:val="24"/>
        </w:rPr>
        <w:t xml:space="preserve"> </w:t>
      </w:r>
      <w:r w:rsidRPr="005F76F7">
        <w:rPr>
          <w:rFonts w:ascii="Times New Roman" w:hAnsi="Times New Roman" w:cs="Times New Roman"/>
          <w:sz w:val="24"/>
          <w:szCs w:val="24"/>
        </w:rPr>
        <w:t>examined w</w:t>
      </w:r>
      <w:r>
        <w:rPr>
          <w:rFonts w:ascii="Times New Roman" w:hAnsi="Times New Roman" w:cs="Times New Roman"/>
          <w:sz w:val="24"/>
          <w:szCs w:val="24"/>
        </w:rPr>
        <w:t xml:space="preserve">hether there was a drop in the </w:t>
      </w:r>
      <w:r w:rsidRPr="005F76F7">
        <w:rPr>
          <w:rFonts w:ascii="Times New Roman" w:hAnsi="Times New Roman" w:cs="Times New Roman"/>
          <w:sz w:val="24"/>
          <w:szCs w:val="24"/>
        </w:rPr>
        <w:t>rating of B between the pre- and post-phases</w:t>
      </w:r>
      <w:r w:rsidR="00234CBA">
        <w:rPr>
          <w:rFonts w:ascii="Times New Roman" w:hAnsi="Times New Roman" w:cs="Times New Roman"/>
          <w:sz w:val="24"/>
          <w:szCs w:val="24"/>
        </w:rPr>
        <w:t>. Recall that a drop in the rating of object B between the pre- and post-rating phases should be observed if</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234CBA">
        <w:rPr>
          <w:rFonts w:ascii="Times New Roman" w:hAnsi="Times New Roman" w:cs="Times New Roman"/>
          <w:sz w:val="24"/>
          <w:szCs w:val="24"/>
        </w:rPr>
        <w:t xml:space="preserve"> </w:t>
      </w:r>
      <w:ins w:id="475" w:author="Deon T. Benton" w:date="2018-11-28T09:11:00Z">
        <w:r w:rsidR="00303501">
          <w:rPr>
            <w:rFonts w:ascii="Times New Roman" w:hAnsi="Times New Roman" w:cs="Times New Roman"/>
            <w:sz w:val="24"/>
            <w:szCs w:val="24"/>
          </w:rPr>
          <w:t>engaged in BB reasoning</w:t>
        </w:r>
      </w:ins>
      <w:r w:rsidRPr="005F76F7">
        <w:rPr>
          <w:rFonts w:ascii="Times New Roman" w:hAnsi="Times New Roman" w:cs="Times New Roman"/>
          <w:sz w:val="24"/>
          <w:szCs w:val="24"/>
        </w:rPr>
        <w:t>.</w:t>
      </w:r>
      <w:r w:rsidR="00295677">
        <w:rPr>
          <w:rFonts w:ascii="Times New Roman" w:hAnsi="Times New Roman" w:cs="Times New Roman"/>
          <w:sz w:val="24"/>
          <w:szCs w:val="24"/>
        </w:rPr>
        <w:t xml:space="preserve"> In particular, this analysis examined whether participants provided lower post-ratings of B than pre-ratings of it.</w:t>
      </w:r>
      <w:r w:rsidRPr="005F76F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F76F7">
        <w:rPr>
          <w:rFonts w:ascii="Times New Roman" w:hAnsi="Times New Roman" w:cs="Times New Roman"/>
          <w:sz w:val="24"/>
          <w:szCs w:val="24"/>
        </w:rPr>
        <w:t xml:space="preserve">' pre- and post-ratings of B </w:t>
      </w:r>
      <w:r>
        <w:rPr>
          <w:rFonts w:ascii="Times New Roman" w:hAnsi="Times New Roman" w:cs="Times New Roman"/>
          <w:sz w:val="24"/>
          <w:szCs w:val="24"/>
        </w:rPr>
        <w:t>were thus entered into a mixed-</w:t>
      </w:r>
      <w:r w:rsidRPr="005F76F7">
        <w:rPr>
          <w:rFonts w:ascii="Times New Roman" w:hAnsi="Times New Roman" w:cs="Times New Roman"/>
          <w:sz w:val="24"/>
          <w:szCs w:val="24"/>
        </w:rPr>
        <w:t xml:space="preserve">effects model with Causal Ratings as the sole factor. </w:t>
      </w:r>
      <w:r>
        <w:rPr>
          <w:rFonts w:ascii="Times New Roman" w:hAnsi="Times New Roman" w:cs="Times New Roman"/>
          <w:sz w:val="24"/>
          <w:szCs w:val="24"/>
        </w:rPr>
        <w:t xml:space="preserve">Unlike the previous </w:t>
      </w:r>
      <w:r w:rsidRPr="005F76F7">
        <w:rPr>
          <w:rFonts w:ascii="Times New Roman" w:hAnsi="Times New Roman" w:cs="Times New Roman"/>
          <w:sz w:val="24"/>
          <w:szCs w:val="24"/>
        </w:rPr>
        <w:t>models</w:t>
      </w:r>
      <w:r w:rsidR="00234CBA">
        <w:rPr>
          <w:rFonts w:ascii="Times New Roman" w:hAnsi="Times New Roman" w:cs="Times New Roman"/>
          <w:sz w:val="24"/>
          <w:szCs w:val="24"/>
        </w:rPr>
        <w:t xml:space="preserve"> that demonstrated robust effects</w:t>
      </w:r>
      <w:r w:rsidRPr="005F76F7">
        <w:rPr>
          <w:rFonts w:ascii="Times New Roman" w:hAnsi="Times New Roman" w:cs="Times New Roman"/>
          <w:sz w:val="24"/>
          <w:szCs w:val="24"/>
        </w:rPr>
        <w:t xml:space="preserve">, this model revealed a marginally significant main effect for Causal Rating, </w:t>
      </w:r>
      <w:r>
        <w:rPr>
          <w:rFonts w:ascii="Times New Roman" w:hAnsi="Times New Roman" w:cs="Times New Roman"/>
          <w:sz w:val="24"/>
          <w:szCs w:val="24"/>
        </w:rPr>
        <w:t xml:space="preserve">Type III </w:t>
      </w:r>
      <w:r w:rsidRPr="00E539C2">
        <w:rPr>
          <w:rFonts w:ascii="Times New Roman" w:hAnsi="Times New Roman" w:cs="Times New Roman"/>
          <w:i/>
          <w:sz w:val="24"/>
          <w:szCs w:val="24"/>
        </w:rPr>
        <w:t>F</w:t>
      </w:r>
      <w:r>
        <w:rPr>
          <w:rFonts w:ascii="Times New Roman" w:hAnsi="Times New Roman" w:cs="Times New Roman"/>
          <w:sz w:val="24"/>
          <w:szCs w:val="24"/>
        </w:rPr>
        <w:t>(1,59) =</w:t>
      </w:r>
      <w:r w:rsidR="009054BA">
        <w:rPr>
          <w:rFonts w:ascii="Times New Roman" w:hAnsi="Times New Roman" w:cs="Times New Roman"/>
          <w:sz w:val="24"/>
          <w:szCs w:val="24"/>
        </w:rPr>
        <w:t xml:space="preserve"> 237.44</w:t>
      </w:r>
      <w:r>
        <w:rPr>
          <w:rFonts w:ascii="Times New Roman" w:hAnsi="Times New Roman" w:cs="Times New Roman"/>
          <w:sz w:val="24"/>
          <w:szCs w:val="24"/>
        </w:rPr>
        <w:t xml:space="preserve">, </w:t>
      </w:r>
      <w:r w:rsidRPr="009054BA">
        <w:rPr>
          <w:rFonts w:ascii="Times New Roman" w:hAnsi="Times New Roman" w:cs="Times New Roman"/>
          <w:i/>
          <w:sz w:val="24"/>
          <w:szCs w:val="24"/>
        </w:rPr>
        <w:t>p</w:t>
      </w:r>
      <w:r>
        <w:rPr>
          <w:rFonts w:ascii="Times New Roman" w:hAnsi="Times New Roman" w:cs="Times New Roman"/>
          <w:sz w:val="24"/>
          <w:szCs w:val="24"/>
        </w:rPr>
        <w:t xml:space="preserve"> =</w:t>
      </w:r>
      <w:r w:rsidR="009054BA">
        <w:rPr>
          <w:rFonts w:ascii="Times New Roman" w:hAnsi="Times New Roman" w:cs="Times New Roman"/>
          <w:sz w:val="24"/>
          <w:szCs w:val="24"/>
        </w:rPr>
        <w:t xml:space="preserve"> .07</w:t>
      </w:r>
      <w:r>
        <w:rPr>
          <w:rFonts w:ascii="Times New Roman" w:hAnsi="Times New Roman" w:cs="Times New Roman"/>
          <w:sz w:val="24"/>
          <w:szCs w:val="24"/>
        </w:rPr>
        <w:t xml:space="preserve">, which </w:t>
      </w:r>
      <w:r w:rsidR="009054BA">
        <w:rPr>
          <w:rFonts w:ascii="Times New Roman" w:hAnsi="Times New Roman" w:cs="Times New Roman"/>
          <w:sz w:val="24"/>
          <w:szCs w:val="24"/>
        </w:rPr>
        <w:t>demonstrates</w:t>
      </w:r>
      <w:r w:rsidRPr="005F76F7">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5F76F7">
        <w:rPr>
          <w:rFonts w:ascii="Times New Roman" w:hAnsi="Times New Roman" w:cs="Times New Roman"/>
          <w:sz w:val="24"/>
          <w:szCs w:val="24"/>
        </w:rPr>
        <w:t>' post-ratings of B (</w:t>
      </w:r>
      <w:r w:rsidR="00361D02">
        <w:rPr>
          <w:rFonts w:ascii="Times New Roman" w:hAnsi="Times New Roman" w:cs="Times New Roman"/>
          <w:sz w:val="24"/>
          <w:szCs w:val="24"/>
        </w:rPr>
        <w:t>Δ</w:t>
      </w:r>
      <w:r w:rsidR="00E539C2">
        <w:rPr>
          <w:rFonts w:ascii="Times New Roman" w:hAnsi="Times New Roman" w:cs="Times New Roman"/>
          <w:sz w:val="24"/>
          <w:szCs w:val="24"/>
        </w:rPr>
        <w:t>β</w:t>
      </w:r>
      <w:r w:rsidRPr="005F76F7">
        <w:rPr>
          <w:rFonts w:ascii="Times New Roman" w:hAnsi="Times New Roman" w:cs="Times New Roman"/>
          <w:sz w:val="24"/>
          <w:szCs w:val="24"/>
        </w:rPr>
        <w:t xml:space="preserve"> = -4.25,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42.25, </w:t>
      </w:r>
      <w:r w:rsidRPr="005F76F7">
        <w:rPr>
          <w:rFonts w:ascii="Times New Roman" w:hAnsi="Times New Roman" w:cs="Times New Roman"/>
          <w:sz w:val="24"/>
          <w:szCs w:val="24"/>
        </w:rPr>
        <w:lastRenderedPageBreak/>
        <w:t>Bootstr</w:t>
      </w:r>
      <w:r>
        <w:rPr>
          <w:rFonts w:ascii="Times New Roman" w:hAnsi="Times New Roman" w:cs="Times New Roman"/>
          <w:sz w:val="24"/>
          <w:szCs w:val="24"/>
        </w:rPr>
        <w:t>apped 95% CI[-9.34,</w:t>
      </w:r>
      <w:r w:rsidR="009054BA">
        <w:rPr>
          <w:rFonts w:ascii="Times New Roman" w:hAnsi="Times New Roman" w:cs="Times New Roman"/>
          <w:sz w:val="24"/>
          <w:szCs w:val="24"/>
        </w:rPr>
        <w:t xml:space="preserve"> </w:t>
      </w:r>
      <w:r>
        <w:rPr>
          <w:rFonts w:ascii="Times New Roman" w:hAnsi="Times New Roman" w:cs="Times New Roman"/>
          <w:sz w:val="24"/>
          <w:szCs w:val="24"/>
        </w:rPr>
        <w:t xml:space="preserve">0.84]) were </w:t>
      </w:r>
      <w:r w:rsidRPr="005F76F7">
        <w:rPr>
          <w:rFonts w:ascii="Times New Roman" w:hAnsi="Times New Roman" w:cs="Times New Roman"/>
          <w:sz w:val="24"/>
          <w:szCs w:val="24"/>
        </w:rPr>
        <w:t>marginally lower than their pre-ratings of B (</w:t>
      </w:r>
      <w:r w:rsidR="00E539C2">
        <w:rPr>
          <w:rFonts w:ascii="Times New Roman" w:hAnsi="Times New Roman" w:cs="Times New Roman"/>
          <w:sz w:val="24"/>
          <w:szCs w:val="24"/>
        </w:rPr>
        <w:t>β</w:t>
      </w:r>
      <w:r w:rsidR="00E539C2" w:rsidRPr="005F76F7">
        <w:rPr>
          <w:rFonts w:ascii="Times New Roman" w:hAnsi="Times New Roman" w:cs="Times New Roman"/>
          <w:sz w:val="24"/>
          <w:szCs w:val="24"/>
        </w:rPr>
        <w:t xml:space="preserve"> </w:t>
      </w:r>
      <w:r w:rsidRPr="005F76F7">
        <w:rPr>
          <w:rFonts w:ascii="Times New Roman" w:hAnsi="Times New Roman" w:cs="Times New Roman"/>
          <w:sz w:val="24"/>
          <w:szCs w:val="24"/>
        </w:rPr>
        <w:t xml:space="preserve">= 46.5, </w:t>
      </w:r>
      <w:r w:rsidRPr="00E539C2">
        <w:rPr>
          <w:rFonts w:ascii="Times New Roman" w:hAnsi="Times New Roman" w:cs="Times New Roman"/>
          <w:i/>
          <w:sz w:val="24"/>
          <w:szCs w:val="24"/>
        </w:rPr>
        <w:t>M</w:t>
      </w:r>
      <w:r w:rsidRPr="005F76F7">
        <w:rPr>
          <w:rFonts w:ascii="Times New Roman" w:hAnsi="Times New Roman" w:cs="Times New Roman"/>
          <w:sz w:val="24"/>
          <w:szCs w:val="24"/>
        </w:rPr>
        <w:t xml:space="preserve"> = 46.5, Bootstrapped 95% CI[43.46,</w:t>
      </w:r>
      <w:r w:rsidR="009054BA">
        <w:rPr>
          <w:rFonts w:ascii="Times New Roman" w:hAnsi="Times New Roman" w:cs="Times New Roman"/>
          <w:sz w:val="24"/>
          <w:szCs w:val="24"/>
        </w:rPr>
        <w:t xml:space="preserve"> </w:t>
      </w:r>
      <w:r w:rsidRPr="005F76F7">
        <w:rPr>
          <w:rFonts w:ascii="Times New Roman" w:hAnsi="Times New Roman" w:cs="Times New Roman"/>
          <w:sz w:val="24"/>
          <w:szCs w:val="24"/>
        </w:rPr>
        <w:t>49.54]).</w:t>
      </w:r>
    </w:p>
    <w:p w14:paraId="10815828" w14:textId="1E453665" w:rsidR="009054BA" w:rsidRDefault="009054BA" w:rsidP="009054BA">
      <w:pPr>
        <w:spacing w:line="480" w:lineRule="auto"/>
        <w:ind w:firstLine="720"/>
        <w:contextualSpacing/>
        <w:rPr>
          <w:rFonts w:ascii="Times New Roman" w:hAnsi="Times New Roman" w:cs="Times New Roman"/>
          <w:sz w:val="24"/>
          <w:szCs w:val="24"/>
        </w:rPr>
      </w:pPr>
      <w:r w:rsidRPr="009054BA">
        <w:rPr>
          <w:rFonts w:ascii="Times New Roman" w:hAnsi="Times New Roman" w:cs="Times New Roman"/>
          <w:sz w:val="24"/>
          <w:szCs w:val="24"/>
        </w:rPr>
        <w:t>To determine whether this marginal</w:t>
      </w:r>
      <w:r w:rsidR="00361D02">
        <w:rPr>
          <w:rFonts w:ascii="Times New Roman" w:hAnsi="Times New Roman" w:cs="Times New Roman"/>
          <w:sz w:val="24"/>
          <w:szCs w:val="24"/>
        </w:rPr>
        <w:t>ly</w:t>
      </w:r>
      <w:r w:rsidRPr="009054BA">
        <w:rPr>
          <w:rFonts w:ascii="Times New Roman" w:hAnsi="Times New Roman" w:cs="Times New Roman"/>
          <w:sz w:val="24"/>
          <w:szCs w:val="24"/>
        </w:rPr>
        <w:t xml:space="preserve"> significant difference was meaningful and provid</w:t>
      </w:r>
      <w:r>
        <w:rPr>
          <w:rFonts w:ascii="Times New Roman" w:hAnsi="Times New Roman" w:cs="Times New Roman"/>
          <w:sz w:val="24"/>
          <w:szCs w:val="24"/>
        </w:rPr>
        <w:t xml:space="preserve">ed evidence in support of the </w:t>
      </w:r>
      <w:r w:rsidRPr="009054BA">
        <w:rPr>
          <w:rFonts w:ascii="Times New Roman" w:hAnsi="Times New Roman" w:cs="Times New Roman"/>
          <w:sz w:val="24"/>
          <w:szCs w:val="24"/>
        </w:rPr>
        <w:t>alternative hypothesis (i.e., that the mean pre- and post-ratings of B differ</w:t>
      </w:r>
      <w:r w:rsidR="00E55E59">
        <w:rPr>
          <w:rFonts w:ascii="Times New Roman" w:hAnsi="Times New Roman" w:cs="Times New Roman"/>
          <w:sz w:val="24"/>
          <w:szCs w:val="24"/>
        </w:rPr>
        <w:t>ed</w:t>
      </w:r>
      <w:r w:rsidRPr="009054BA">
        <w:rPr>
          <w:rFonts w:ascii="Times New Roman" w:hAnsi="Times New Roman" w:cs="Times New Roman"/>
          <w:sz w:val="24"/>
          <w:szCs w:val="24"/>
        </w:rPr>
        <w:t xml:space="preserve">) </w:t>
      </w:r>
      <w:r w:rsidR="008D743D">
        <w:rPr>
          <w:rFonts w:ascii="Times New Roman" w:hAnsi="Times New Roman" w:cs="Times New Roman"/>
          <w:sz w:val="24"/>
          <w:szCs w:val="24"/>
        </w:rPr>
        <w:t xml:space="preserve">rather </w:t>
      </w:r>
      <w:r w:rsidRPr="009054BA">
        <w:rPr>
          <w:rFonts w:ascii="Times New Roman" w:hAnsi="Times New Roman" w:cs="Times New Roman"/>
          <w:sz w:val="24"/>
          <w:szCs w:val="24"/>
        </w:rPr>
        <w:t xml:space="preserve">than the null hypothesis </w:t>
      </w:r>
      <w:r>
        <w:rPr>
          <w:rFonts w:ascii="Times New Roman" w:hAnsi="Times New Roman" w:cs="Times New Roman"/>
          <w:sz w:val="24"/>
          <w:szCs w:val="24"/>
        </w:rPr>
        <w:t xml:space="preserve">(i.e., that </w:t>
      </w:r>
      <w:r w:rsidRPr="009054BA">
        <w:rPr>
          <w:rFonts w:ascii="Times New Roman" w:hAnsi="Times New Roman" w:cs="Times New Roman"/>
          <w:sz w:val="24"/>
          <w:szCs w:val="24"/>
        </w:rPr>
        <w:t>the mean pre- and post-ratings of B did not differ), the data were examined</w:t>
      </w:r>
      <w:r w:rsidR="00AB0C52">
        <w:rPr>
          <w:rFonts w:ascii="Times New Roman" w:hAnsi="Times New Roman" w:cs="Times New Roman"/>
          <w:sz w:val="24"/>
          <w:szCs w:val="24"/>
        </w:rPr>
        <w:t xml:space="preserve"> next</w:t>
      </w:r>
      <w:r w:rsidRPr="009054BA">
        <w:rPr>
          <w:rFonts w:ascii="Times New Roman" w:hAnsi="Times New Roman" w:cs="Times New Roman"/>
          <w:sz w:val="24"/>
          <w:szCs w:val="24"/>
        </w:rPr>
        <w:t xml:space="preserve"> by e</w:t>
      </w:r>
      <w:r>
        <w:rPr>
          <w:rFonts w:ascii="Times New Roman" w:hAnsi="Times New Roman" w:cs="Times New Roman"/>
          <w:sz w:val="24"/>
          <w:szCs w:val="24"/>
        </w:rPr>
        <w:t>stimating a Bayes factor using Bayesian Informa</w:t>
      </w:r>
      <w:r w:rsidRPr="009054BA">
        <w:rPr>
          <w:rFonts w:ascii="Times New Roman" w:hAnsi="Times New Roman" w:cs="Times New Roman"/>
          <w:sz w:val="24"/>
          <w:szCs w:val="24"/>
        </w:rPr>
        <w:t>tion Criteria (Wagenmakers, 2007)</w:t>
      </w:r>
      <w:r w:rsidR="00361D02">
        <w:rPr>
          <w:rFonts w:ascii="Times New Roman" w:hAnsi="Times New Roman" w:cs="Times New Roman"/>
          <w:sz w:val="24"/>
          <w:szCs w:val="24"/>
        </w:rPr>
        <w:t>. In this analysis,</w:t>
      </w:r>
      <w:r w:rsidRPr="009054BA">
        <w:rPr>
          <w:rFonts w:ascii="Times New Roman" w:hAnsi="Times New Roman" w:cs="Times New Roman"/>
          <w:sz w:val="24"/>
          <w:szCs w:val="24"/>
        </w:rPr>
        <w:t xml:space="preserve"> </w:t>
      </w:r>
      <w:r w:rsidR="00E55E59">
        <w:rPr>
          <w:rFonts w:ascii="Times New Roman" w:hAnsi="Times New Roman" w:cs="Times New Roman"/>
          <w:sz w:val="24"/>
          <w:szCs w:val="24"/>
        </w:rPr>
        <w:t>we compared</w:t>
      </w:r>
      <w:r w:rsidRPr="009054BA">
        <w:rPr>
          <w:rFonts w:ascii="Times New Roman" w:hAnsi="Times New Roman" w:cs="Times New Roman"/>
          <w:sz w:val="24"/>
          <w:szCs w:val="24"/>
        </w:rPr>
        <w:t xml:space="preserve"> the fit of the data un</w:t>
      </w:r>
      <w:r>
        <w:rPr>
          <w:rFonts w:ascii="Times New Roman" w:hAnsi="Times New Roman" w:cs="Times New Roman"/>
          <w:sz w:val="24"/>
          <w:szCs w:val="24"/>
        </w:rPr>
        <w:t xml:space="preserve">der the null hypothesis (i.e., </w:t>
      </w:r>
      <w:r w:rsidRPr="009054BA">
        <w:rPr>
          <w:rFonts w:ascii="Times New Roman" w:hAnsi="Times New Roman" w:cs="Times New Roman"/>
          <w:sz w:val="24"/>
          <w:szCs w:val="24"/>
        </w:rPr>
        <w:t xml:space="preserve">no difference in the pre- and post-ratings of B) </w:t>
      </w:r>
      <w:r w:rsidR="00AB0C52">
        <w:rPr>
          <w:rFonts w:ascii="Times New Roman" w:hAnsi="Times New Roman" w:cs="Times New Roman"/>
          <w:sz w:val="24"/>
          <w:szCs w:val="24"/>
        </w:rPr>
        <w:t>to</w:t>
      </w:r>
      <w:r w:rsidR="00AB0C52" w:rsidRPr="009054BA">
        <w:rPr>
          <w:rFonts w:ascii="Times New Roman" w:hAnsi="Times New Roman" w:cs="Times New Roman"/>
          <w:sz w:val="24"/>
          <w:szCs w:val="24"/>
        </w:rPr>
        <w:t xml:space="preserve"> </w:t>
      </w:r>
      <w:r w:rsidRPr="009054BA">
        <w:rPr>
          <w:rFonts w:ascii="Times New Roman" w:hAnsi="Times New Roman" w:cs="Times New Roman"/>
          <w:sz w:val="24"/>
          <w:szCs w:val="24"/>
        </w:rPr>
        <w:t>th</w:t>
      </w:r>
      <w:r w:rsidR="00361D02">
        <w:rPr>
          <w:rFonts w:ascii="Times New Roman" w:hAnsi="Times New Roman" w:cs="Times New Roman"/>
          <w:sz w:val="24"/>
          <w:szCs w:val="24"/>
        </w:rPr>
        <w:t>at under the</w:t>
      </w:r>
      <w:r w:rsidRPr="009054BA">
        <w:rPr>
          <w:rFonts w:ascii="Times New Roman" w:hAnsi="Times New Roman" w:cs="Times New Roman"/>
          <w:sz w:val="24"/>
          <w:szCs w:val="24"/>
        </w:rPr>
        <w:t xml:space="preserve"> alternative hypothesis (a </w:t>
      </w:r>
      <w:r w:rsidR="00E55E59">
        <w:rPr>
          <w:rFonts w:ascii="Times New Roman" w:hAnsi="Times New Roman" w:cs="Times New Roman"/>
          <w:sz w:val="24"/>
          <w:szCs w:val="24"/>
        </w:rPr>
        <w:t xml:space="preserve">one-tailed negative difference </w:t>
      </w:r>
      <w:r w:rsidRPr="009054BA">
        <w:rPr>
          <w:rFonts w:ascii="Times New Roman" w:hAnsi="Times New Roman" w:cs="Times New Roman"/>
          <w:sz w:val="24"/>
          <w:szCs w:val="24"/>
        </w:rPr>
        <w:t>between the pre- and post-ratings of B). This analysis revealed that the observed d</w:t>
      </w:r>
      <w:r>
        <w:rPr>
          <w:rFonts w:ascii="Times New Roman" w:hAnsi="Times New Roman" w:cs="Times New Roman"/>
          <w:sz w:val="24"/>
          <w:szCs w:val="24"/>
        </w:rPr>
        <w:t xml:space="preserve">ifference between the pre- and </w:t>
      </w:r>
      <w:r w:rsidRPr="009054BA">
        <w:rPr>
          <w:rFonts w:ascii="Times New Roman" w:hAnsi="Times New Roman" w:cs="Times New Roman"/>
          <w:sz w:val="24"/>
          <w:szCs w:val="24"/>
        </w:rPr>
        <w:t>post-ratings of B (</w:t>
      </w:r>
      <w:r w:rsidR="00157BD6">
        <w:rPr>
          <w:rFonts w:ascii="Times New Roman" w:hAnsi="Times New Roman" w:cs="Times New Roman"/>
          <w:sz w:val="24"/>
          <w:szCs w:val="24"/>
        </w:rPr>
        <w:t xml:space="preserve">Δ </w:t>
      </w:r>
      <w:r w:rsidRPr="009054BA">
        <w:rPr>
          <w:rFonts w:ascii="Times New Roman" w:hAnsi="Times New Roman" w:cs="Times New Roman"/>
          <w:sz w:val="24"/>
          <w:szCs w:val="24"/>
        </w:rPr>
        <w:t xml:space="preserve">= -4.25) was 2.85 times more likely under the </w:t>
      </w:r>
      <w:r w:rsidR="00157BD6" w:rsidRPr="009054BA">
        <w:rPr>
          <w:rFonts w:ascii="Times New Roman" w:hAnsi="Times New Roman" w:cs="Times New Roman"/>
          <w:sz w:val="24"/>
          <w:szCs w:val="24"/>
        </w:rPr>
        <w:t>alternative</w:t>
      </w:r>
      <w:r w:rsidRPr="009054BA">
        <w:rPr>
          <w:rFonts w:ascii="Times New Roman" w:hAnsi="Times New Roman" w:cs="Times New Roman"/>
          <w:sz w:val="24"/>
          <w:szCs w:val="24"/>
        </w:rPr>
        <w:t xml:space="preserve"> hypothesis than the null hypothesis. Using Raftery (1995) and Jeffrey'(1961) guidelines for interpreting Ba</w:t>
      </w:r>
      <w:r>
        <w:rPr>
          <w:rFonts w:ascii="Times New Roman" w:hAnsi="Times New Roman" w:cs="Times New Roman"/>
          <w:sz w:val="24"/>
          <w:szCs w:val="24"/>
        </w:rPr>
        <w:t xml:space="preserve">yes Factors, a Bayes Factor of </w:t>
      </w:r>
      <w:r w:rsidRPr="009054BA">
        <w:rPr>
          <w:rFonts w:ascii="Times New Roman" w:hAnsi="Times New Roman" w:cs="Times New Roman"/>
          <w:sz w:val="24"/>
          <w:szCs w:val="24"/>
        </w:rPr>
        <w:t>2.85 represents, respectively, weak and anecdotal evidence in support of the alt</w:t>
      </w:r>
      <w:r>
        <w:rPr>
          <w:rFonts w:ascii="Times New Roman" w:hAnsi="Times New Roman" w:cs="Times New Roman"/>
          <w:sz w:val="24"/>
          <w:szCs w:val="24"/>
        </w:rPr>
        <w:t xml:space="preserve">ernative hypothesis. Thus, the </w:t>
      </w:r>
      <w:r w:rsidRPr="009054BA">
        <w:rPr>
          <w:rFonts w:ascii="Times New Roman" w:hAnsi="Times New Roman" w:cs="Times New Roman"/>
          <w:sz w:val="24"/>
          <w:szCs w:val="24"/>
        </w:rPr>
        <w:t xml:space="preserve">marginal difference between the pre- and post-ratings of B observed above </w:t>
      </w:r>
      <w:r w:rsidR="00AB0C52">
        <w:rPr>
          <w:rFonts w:ascii="Times New Roman" w:hAnsi="Times New Roman" w:cs="Times New Roman"/>
          <w:sz w:val="24"/>
          <w:szCs w:val="24"/>
        </w:rPr>
        <w:t>does not represent a significant difference between the pre- and post-ratings of object B</w:t>
      </w:r>
      <w:r w:rsidRPr="009054BA">
        <w:rPr>
          <w:rFonts w:ascii="Times New Roman" w:hAnsi="Times New Roman" w:cs="Times New Roman"/>
          <w:sz w:val="24"/>
          <w:szCs w:val="24"/>
        </w:rPr>
        <w:t>.</w:t>
      </w:r>
    </w:p>
    <w:p w14:paraId="4D1F9F38" w14:textId="6115F527" w:rsidR="005F76F7" w:rsidRDefault="00962789" w:rsidP="00FF2449">
      <w:pPr>
        <w:spacing w:line="480" w:lineRule="auto"/>
        <w:ind w:firstLine="720"/>
        <w:contextualSpacing/>
        <w:rPr>
          <w:rFonts w:ascii="Times New Roman" w:hAnsi="Times New Roman" w:cs="Times New Roman"/>
          <w:sz w:val="24"/>
          <w:szCs w:val="24"/>
        </w:rPr>
      </w:pPr>
      <w:r w:rsidRPr="00962789">
        <w:rPr>
          <w:rFonts w:ascii="Times New Roman" w:hAnsi="Times New Roman" w:cs="Times New Roman"/>
          <w:sz w:val="24"/>
          <w:szCs w:val="24"/>
        </w:rPr>
        <w:t xml:space="preserve">Given that </w:t>
      </w:r>
      <w:r w:rsidR="00033D24">
        <w:rPr>
          <w:rFonts w:ascii="Times New Roman" w:hAnsi="Times New Roman" w:cs="Times New Roman"/>
          <w:sz w:val="24"/>
          <w:szCs w:val="24"/>
        </w:rPr>
        <w:t xml:space="preserve">some </w:t>
      </w:r>
      <w:r w:rsidRPr="00962789">
        <w:rPr>
          <w:rFonts w:ascii="Times New Roman" w:hAnsi="Times New Roman" w:cs="Times New Roman"/>
          <w:sz w:val="24"/>
          <w:szCs w:val="24"/>
        </w:rPr>
        <w:t>previous studies use</w:t>
      </w:r>
      <w:r w:rsidR="0062360C">
        <w:rPr>
          <w:rFonts w:ascii="Times New Roman" w:hAnsi="Times New Roman" w:cs="Times New Roman"/>
          <w:sz w:val="24"/>
          <w:szCs w:val="24"/>
        </w:rPr>
        <w:t>d</w:t>
      </w:r>
      <w:r w:rsidRPr="00962789">
        <w:rPr>
          <w:rFonts w:ascii="Times New Roman" w:hAnsi="Times New Roman" w:cs="Times New Roman"/>
          <w:sz w:val="24"/>
          <w:szCs w:val="24"/>
        </w:rPr>
        <w:t xml:space="preserve"> the difference in the proportion of B choices </w:t>
      </w:r>
      <w:r>
        <w:rPr>
          <w:rFonts w:ascii="Times New Roman" w:hAnsi="Times New Roman" w:cs="Times New Roman"/>
          <w:sz w:val="24"/>
          <w:szCs w:val="24"/>
        </w:rPr>
        <w:t xml:space="preserve">in the </w:t>
      </w:r>
      <w:ins w:id="476" w:author="Deon T. Benton" w:date="2018-11-28T09:15:00Z">
        <w:r w:rsidR="00033D24">
          <w:rPr>
            <w:rFonts w:ascii="Times New Roman" w:hAnsi="Times New Roman" w:cs="Times New Roman"/>
            <w:sz w:val="24"/>
            <w:szCs w:val="24"/>
          </w:rPr>
          <w:t>BB</w:t>
        </w:r>
      </w:ins>
      <w:r>
        <w:rPr>
          <w:rFonts w:ascii="Times New Roman" w:hAnsi="Times New Roman" w:cs="Times New Roman"/>
          <w:sz w:val="24"/>
          <w:szCs w:val="24"/>
        </w:rPr>
        <w:t xml:space="preserve"> and IS condition as </w:t>
      </w:r>
      <w:r w:rsidRPr="00962789">
        <w:rPr>
          <w:rFonts w:ascii="Times New Roman" w:hAnsi="Times New Roman" w:cs="Times New Roman"/>
          <w:sz w:val="24"/>
          <w:szCs w:val="24"/>
        </w:rPr>
        <w:t xml:space="preserve">evidence of </w:t>
      </w:r>
      <w:ins w:id="477" w:author="Deon T. Benton" w:date="2018-11-28T09:13:00Z">
        <w:r w:rsidR="00AB0C52">
          <w:rPr>
            <w:rFonts w:ascii="Times New Roman" w:hAnsi="Times New Roman" w:cs="Times New Roman"/>
            <w:sz w:val="24"/>
            <w:szCs w:val="24"/>
          </w:rPr>
          <w:t>BB</w:t>
        </w:r>
      </w:ins>
      <w:r w:rsidRPr="00962789">
        <w:rPr>
          <w:rFonts w:ascii="Times New Roman" w:hAnsi="Times New Roman" w:cs="Times New Roman"/>
          <w:sz w:val="24"/>
          <w:szCs w:val="24"/>
        </w:rPr>
        <w:t xml:space="preserve"> reasoning (e.g., Sobel et al., 2004), the final analysis examined whet</w:t>
      </w:r>
      <w:r>
        <w:rPr>
          <w:rFonts w:ascii="Times New Roman" w:hAnsi="Times New Roman" w:cs="Times New Roman"/>
          <w:sz w:val="24"/>
          <w:szCs w:val="24"/>
        </w:rPr>
        <w:t xml:space="preserve">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w:t>
      </w:r>
      <w:r w:rsidRPr="00962789">
        <w:rPr>
          <w:rFonts w:ascii="Times New Roman" w:hAnsi="Times New Roman" w:cs="Times New Roman"/>
          <w:sz w:val="24"/>
          <w:szCs w:val="24"/>
        </w:rPr>
        <w:t xml:space="preserve">of B in the IS condition differed from their post-ratings of B in the </w:t>
      </w:r>
      <w:ins w:id="478" w:author="Deon T. Benton" w:date="2018-11-28T09:15: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w:t>
      </w:r>
      <w:r>
        <w:rPr>
          <w:rFonts w:ascii="Times New Roman" w:hAnsi="Times New Roman" w:cs="Times New Roman"/>
          <w:sz w:val="24"/>
          <w:szCs w:val="24"/>
        </w:rPr>
        <w:t xml:space="preserve">on. In particular, we examined </w:t>
      </w:r>
      <w:r w:rsidRPr="00962789">
        <w:rPr>
          <w:rFonts w:ascii="Times New Roman" w:hAnsi="Times New Roman" w:cs="Times New Roman"/>
          <w:sz w:val="24"/>
          <w:szCs w:val="24"/>
        </w:rPr>
        <w:t xml:space="preserve">whether </w:t>
      </w:r>
      <w:r w:rsidR="00033D24">
        <w:rPr>
          <w:rFonts w:ascii="Times New Roman" w:hAnsi="Times New Roman" w:cs="Times New Roman"/>
          <w:sz w:val="24"/>
          <w:szCs w:val="24"/>
        </w:rPr>
        <w:t>participants</w:t>
      </w:r>
      <w:r w:rsidRPr="00962789">
        <w:rPr>
          <w:rFonts w:ascii="Times New Roman" w:hAnsi="Times New Roman" w:cs="Times New Roman"/>
          <w:sz w:val="24"/>
          <w:szCs w:val="24"/>
        </w:rPr>
        <w:t>' post-ratings of B in the IS condition were higher than the</w:t>
      </w:r>
      <w:r>
        <w:rPr>
          <w:rFonts w:ascii="Times New Roman" w:hAnsi="Times New Roman" w:cs="Times New Roman"/>
          <w:sz w:val="24"/>
          <w:szCs w:val="24"/>
        </w:rPr>
        <w:t xml:space="preserve">ir post-ratings of B in the </w:t>
      </w:r>
      <w:del w:id="479" w:author="Deon T. Benton" w:date="2018-11-28T09:17:00Z">
        <w:r w:rsidR="00341569" w:rsidDel="00033D24">
          <w:rPr>
            <w:rFonts w:ascii="Times New Roman" w:hAnsi="Times New Roman" w:cs="Times New Roman"/>
            <w:sz w:val="24"/>
            <w:szCs w:val="24"/>
          </w:rPr>
          <w:delText>backwards blocking</w:delText>
        </w:r>
      </w:del>
      <w:ins w:id="480"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Consistent with previous blicket studies, this model revealed a significant ma</w:t>
      </w:r>
      <w:r>
        <w:rPr>
          <w:rFonts w:ascii="Times New Roman" w:hAnsi="Times New Roman" w:cs="Times New Roman"/>
          <w:sz w:val="24"/>
          <w:szCs w:val="24"/>
        </w:rPr>
        <w:t xml:space="preserve">in effect for Causal </w:t>
      </w:r>
      <w:r w:rsidRPr="00962789">
        <w:rPr>
          <w:rFonts w:ascii="Times New Roman" w:hAnsi="Times New Roman" w:cs="Times New Roman"/>
          <w:sz w:val="24"/>
          <w:szCs w:val="24"/>
        </w:rPr>
        <w:t xml:space="preserve">Rating, Type III </w:t>
      </w:r>
      <w:r w:rsidRPr="00962789">
        <w:rPr>
          <w:rFonts w:ascii="Times New Roman" w:hAnsi="Times New Roman" w:cs="Times New Roman"/>
          <w:i/>
          <w:sz w:val="24"/>
          <w:szCs w:val="24"/>
        </w:rPr>
        <w:t>F</w:t>
      </w:r>
      <w:r w:rsidRPr="00962789">
        <w:rPr>
          <w:rFonts w:ascii="Times New Roman" w:hAnsi="Times New Roman" w:cs="Times New Roman"/>
          <w:sz w:val="24"/>
          <w:szCs w:val="24"/>
        </w:rPr>
        <w:t xml:space="preserve">(1,59) = 237.44, </w:t>
      </w:r>
      <w:r w:rsidRPr="00962789">
        <w:rPr>
          <w:rFonts w:ascii="Times New Roman" w:hAnsi="Times New Roman" w:cs="Times New Roman"/>
          <w:i/>
          <w:sz w:val="24"/>
          <w:szCs w:val="24"/>
        </w:rPr>
        <w:t>p</w:t>
      </w:r>
      <w:r w:rsidRPr="00962789">
        <w:rPr>
          <w:rFonts w:ascii="Times New Roman" w:hAnsi="Times New Roman" w:cs="Times New Roman"/>
          <w:sz w:val="24"/>
          <w:szCs w:val="24"/>
        </w:rPr>
        <w:t xml:space="preserve"> &lt; .001, </w:t>
      </w:r>
      <w:r w:rsidR="008D743D">
        <w:rPr>
          <w:rFonts w:ascii="Times New Roman" w:hAnsi="Times New Roman" w:cs="Times New Roman"/>
          <w:sz w:val="24"/>
          <w:szCs w:val="24"/>
        </w:rPr>
        <w:t xml:space="preserve">which </w:t>
      </w:r>
      <w:r w:rsidRPr="00962789">
        <w:rPr>
          <w:rFonts w:ascii="Times New Roman" w:hAnsi="Times New Roman" w:cs="Times New Roman"/>
          <w:sz w:val="24"/>
          <w:szCs w:val="24"/>
        </w:rPr>
        <w:t>indicat</w:t>
      </w:r>
      <w:r w:rsidR="008D743D">
        <w:rPr>
          <w:rFonts w:ascii="Times New Roman" w:hAnsi="Times New Roman" w:cs="Times New Roman"/>
          <w:sz w:val="24"/>
          <w:szCs w:val="24"/>
        </w:rPr>
        <w:t xml:space="preserve">ed </w:t>
      </w:r>
      <w:r w:rsidRPr="00962789">
        <w:rPr>
          <w:rFonts w:ascii="Times New Roman" w:hAnsi="Times New Roman" w:cs="Times New Roman"/>
          <w:sz w:val="24"/>
          <w:szCs w:val="24"/>
        </w:rPr>
        <w:t xml:space="preserve">that </w:t>
      </w:r>
      <w:r w:rsidR="00033D24">
        <w:rPr>
          <w:rFonts w:ascii="Times New Roman" w:hAnsi="Times New Roman" w:cs="Times New Roman"/>
          <w:sz w:val="24"/>
          <w:szCs w:val="24"/>
        </w:rPr>
        <w:t>participants</w:t>
      </w:r>
      <w:r w:rsidRPr="00962789">
        <w:rPr>
          <w:rFonts w:ascii="Times New Roman" w:hAnsi="Times New Roman" w:cs="Times New Roman"/>
          <w:sz w:val="24"/>
          <w:szCs w:val="24"/>
        </w:rPr>
        <w:t xml:space="preserve"> in th</w:t>
      </w:r>
      <w:r>
        <w:rPr>
          <w:rFonts w:ascii="Times New Roman" w:hAnsi="Times New Roman" w:cs="Times New Roman"/>
          <w:sz w:val="24"/>
          <w:szCs w:val="24"/>
        </w:rPr>
        <w:t xml:space="preserve">e IS condition provided higher </w:t>
      </w:r>
      <w:r w:rsidRPr="00962789">
        <w:rPr>
          <w:rFonts w:ascii="Times New Roman" w:hAnsi="Times New Roman" w:cs="Times New Roman"/>
          <w:sz w:val="24"/>
          <w:szCs w:val="24"/>
        </w:rPr>
        <w:t>post-ratings of B (</w:t>
      </w:r>
      <w:r>
        <w:rPr>
          <w:rFonts w:ascii="Times New Roman" w:hAnsi="Times New Roman" w:cs="Times New Roman"/>
          <w:sz w:val="24"/>
          <w:szCs w:val="24"/>
        </w:rPr>
        <w:t>β</w:t>
      </w:r>
      <w:r w:rsidRPr="00962789">
        <w:rPr>
          <w:rFonts w:ascii="Times New Roman" w:hAnsi="Times New Roman" w:cs="Times New Roman"/>
          <w:sz w:val="24"/>
          <w:szCs w:val="24"/>
        </w:rPr>
        <w:t xml:space="preserve"> = 42.25,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42.25, Bootstrapped 95% CI[37.79,</w:t>
      </w:r>
      <w:r>
        <w:rPr>
          <w:rFonts w:ascii="Times New Roman" w:hAnsi="Times New Roman" w:cs="Times New Roman"/>
          <w:sz w:val="24"/>
          <w:szCs w:val="24"/>
        </w:rPr>
        <w:t xml:space="preserve"> </w:t>
      </w:r>
      <w:r w:rsidRPr="00962789">
        <w:rPr>
          <w:rFonts w:ascii="Times New Roman" w:hAnsi="Times New Roman" w:cs="Times New Roman"/>
          <w:sz w:val="24"/>
          <w:szCs w:val="24"/>
        </w:rPr>
        <w:lastRenderedPageBreak/>
        <w:t>46.71]) t</w:t>
      </w:r>
      <w:r>
        <w:rPr>
          <w:rFonts w:ascii="Times New Roman" w:hAnsi="Times New Roman" w:cs="Times New Roman"/>
          <w:sz w:val="24"/>
          <w:szCs w:val="24"/>
        </w:rPr>
        <w:t xml:space="preserve">han did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the </w:t>
      </w:r>
      <w:ins w:id="481" w:author="Deon T. Benton" w:date="2018-11-28T09:17:00Z">
        <w:r w:rsidR="00033D24">
          <w:rPr>
            <w:rFonts w:ascii="Times New Roman" w:hAnsi="Times New Roman" w:cs="Times New Roman"/>
            <w:sz w:val="24"/>
            <w:szCs w:val="24"/>
          </w:rPr>
          <w:t>BB</w:t>
        </w:r>
      </w:ins>
      <w:r>
        <w:rPr>
          <w:rFonts w:ascii="Times New Roman" w:hAnsi="Times New Roman" w:cs="Times New Roman"/>
          <w:sz w:val="24"/>
          <w:szCs w:val="24"/>
        </w:rPr>
        <w:t xml:space="preserve"> </w:t>
      </w:r>
      <w:r w:rsidRPr="00962789">
        <w:rPr>
          <w:rFonts w:ascii="Times New Roman" w:hAnsi="Times New Roman" w:cs="Times New Roman"/>
          <w:sz w:val="24"/>
          <w:szCs w:val="24"/>
        </w:rPr>
        <w:t>condition of B (</w:t>
      </w:r>
      <w:r w:rsidR="00361D02">
        <w:rPr>
          <w:rFonts w:ascii="Times New Roman" w:hAnsi="Times New Roman" w:cs="Times New Roman"/>
          <w:sz w:val="24"/>
          <w:szCs w:val="24"/>
        </w:rPr>
        <w:t>Δ</w:t>
      </w:r>
      <w:r>
        <w:rPr>
          <w:rFonts w:ascii="Times New Roman" w:hAnsi="Times New Roman" w:cs="Times New Roman"/>
          <w:sz w:val="24"/>
          <w:szCs w:val="24"/>
        </w:rPr>
        <w:t>β</w:t>
      </w:r>
      <w:r w:rsidRPr="00962789">
        <w:rPr>
          <w:rFonts w:ascii="Times New Roman" w:hAnsi="Times New Roman" w:cs="Times New Roman"/>
          <w:sz w:val="24"/>
          <w:szCs w:val="24"/>
        </w:rPr>
        <w:t xml:space="preserve"> = 48.07, </w:t>
      </w:r>
      <w:r w:rsidRPr="00962789">
        <w:rPr>
          <w:rFonts w:ascii="Times New Roman" w:hAnsi="Times New Roman" w:cs="Times New Roman"/>
          <w:i/>
          <w:sz w:val="24"/>
          <w:szCs w:val="24"/>
        </w:rPr>
        <w:t>M</w:t>
      </w:r>
      <w:r w:rsidRPr="00962789">
        <w:rPr>
          <w:rFonts w:ascii="Times New Roman" w:hAnsi="Times New Roman" w:cs="Times New Roman"/>
          <w:sz w:val="24"/>
          <w:szCs w:val="24"/>
        </w:rPr>
        <w:t xml:space="preserve"> = 90.32, Bootstrapped 95% CI[41.62,</w:t>
      </w:r>
      <w:r>
        <w:rPr>
          <w:rFonts w:ascii="Times New Roman" w:hAnsi="Times New Roman" w:cs="Times New Roman"/>
          <w:sz w:val="24"/>
          <w:szCs w:val="24"/>
        </w:rPr>
        <w:t xml:space="preserve"> </w:t>
      </w:r>
      <w:r w:rsidRPr="00962789">
        <w:rPr>
          <w:rFonts w:ascii="Times New Roman" w:hAnsi="Times New Roman" w:cs="Times New Roman"/>
          <w:sz w:val="24"/>
          <w:szCs w:val="24"/>
        </w:rPr>
        <w:t xml:space="preserve">54.51]). This </w:t>
      </w:r>
      <w:r w:rsidR="008D743D">
        <w:rPr>
          <w:rFonts w:ascii="Times New Roman" w:hAnsi="Times New Roman" w:cs="Times New Roman"/>
          <w:sz w:val="24"/>
          <w:szCs w:val="24"/>
        </w:rPr>
        <w:t xml:space="preserve">is perhaps not surprising because </w:t>
      </w:r>
      <w:r>
        <w:rPr>
          <w:rFonts w:ascii="Times New Roman" w:hAnsi="Times New Roman" w:cs="Times New Roman"/>
          <w:sz w:val="24"/>
          <w:szCs w:val="24"/>
        </w:rPr>
        <w:t xml:space="preserve">A </w:t>
      </w:r>
      <w:r w:rsidR="008D743D">
        <w:rPr>
          <w:rFonts w:ascii="Times New Roman" w:hAnsi="Times New Roman" w:cs="Times New Roman"/>
          <w:sz w:val="24"/>
          <w:szCs w:val="24"/>
        </w:rPr>
        <w:t>was</w:t>
      </w:r>
      <w:r>
        <w:rPr>
          <w:rFonts w:ascii="Times New Roman" w:hAnsi="Times New Roman" w:cs="Times New Roman"/>
          <w:sz w:val="24"/>
          <w:szCs w:val="24"/>
        </w:rPr>
        <w:t xml:space="preserve"> </w:t>
      </w:r>
      <w:r w:rsidRPr="00962789">
        <w:rPr>
          <w:rFonts w:ascii="Times New Roman" w:hAnsi="Times New Roman" w:cs="Times New Roman"/>
          <w:sz w:val="24"/>
          <w:szCs w:val="24"/>
        </w:rPr>
        <w:t>shown explicitly not to make the detector go in the IS condition</w:t>
      </w:r>
      <w:r>
        <w:rPr>
          <w:rFonts w:ascii="Times New Roman" w:hAnsi="Times New Roman" w:cs="Times New Roman"/>
          <w:sz w:val="24"/>
          <w:szCs w:val="24"/>
        </w:rPr>
        <w:t xml:space="preserve">. </w:t>
      </w:r>
      <w:ins w:id="482" w:author="Deon T. Benton" w:date="2018-11-28T09:18:00Z">
        <w:r w:rsidR="00033D24">
          <w:rPr>
            <w:rFonts w:ascii="Times New Roman" w:hAnsi="Times New Roman" w:cs="Times New Roman"/>
            <w:sz w:val="24"/>
            <w:szCs w:val="24"/>
          </w:rPr>
          <w:t>This means that</w:t>
        </w:r>
      </w:ins>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8D743D">
        <w:rPr>
          <w:rFonts w:ascii="Times New Roman" w:hAnsi="Times New Roman" w:cs="Times New Roman"/>
          <w:sz w:val="24"/>
          <w:szCs w:val="24"/>
        </w:rPr>
        <w:t xml:space="preserve">have </w:t>
      </w:r>
      <w:r>
        <w:rPr>
          <w:rFonts w:ascii="Times New Roman" w:hAnsi="Times New Roman" w:cs="Times New Roman"/>
          <w:sz w:val="24"/>
          <w:szCs w:val="24"/>
        </w:rPr>
        <w:t>judge</w:t>
      </w:r>
      <w:r w:rsidR="008D743D">
        <w:rPr>
          <w:rFonts w:ascii="Times New Roman" w:hAnsi="Times New Roman" w:cs="Times New Roman"/>
          <w:sz w:val="24"/>
          <w:szCs w:val="24"/>
        </w:rPr>
        <w:t>d</w:t>
      </w:r>
      <w:r>
        <w:rPr>
          <w:rFonts w:ascii="Times New Roman" w:hAnsi="Times New Roman" w:cs="Times New Roman"/>
          <w:sz w:val="24"/>
          <w:szCs w:val="24"/>
        </w:rPr>
        <w:t xml:space="preserve"> B to be the cause.</w:t>
      </w:r>
      <w:r w:rsidRPr="00962789">
        <w:rPr>
          <w:rFonts w:ascii="Times New Roman" w:hAnsi="Times New Roman" w:cs="Times New Roman"/>
          <w:sz w:val="24"/>
          <w:szCs w:val="24"/>
        </w:rPr>
        <w:t xml:space="preserve"> In contrast, A </w:t>
      </w:r>
      <w:r w:rsidR="008D743D">
        <w:rPr>
          <w:rFonts w:ascii="Times New Roman" w:hAnsi="Times New Roman" w:cs="Times New Roman"/>
          <w:sz w:val="24"/>
          <w:szCs w:val="24"/>
        </w:rPr>
        <w:t>was</w:t>
      </w:r>
      <w:r w:rsidR="008D743D" w:rsidRPr="00962789">
        <w:rPr>
          <w:rFonts w:ascii="Times New Roman" w:hAnsi="Times New Roman" w:cs="Times New Roman"/>
          <w:sz w:val="24"/>
          <w:szCs w:val="24"/>
        </w:rPr>
        <w:t xml:space="preserve"> </w:t>
      </w:r>
      <w:r w:rsidRPr="00962789">
        <w:rPr>
          <w:rFonts w:ascii="Times New Roman" w:hAnsi="Times New Roman" w:cs="Times New Roman"/>
          <w:sz w:val="24"/>
          <w:szCs w:val="24"/>
        </w:rPr>
        <w:t xml:space="preserve">shown to make the machine go in the </w:t>
      </w:r>
      <w:ins w:id="483" w:author="Deon T. Benton" w:date="2018-11-28T09:19: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condition, which shou</w:t>
      </w:r>
      <w:r>
        <w:rPr>
          <w:rFonts w:ascii="Times New Roman" w:hAnsi="Times New Roman" w:cs="Times New Roman"/>
          <w:sz w:val="24"/>
          <w:szCs w:val="24"/>
        </w:rPr>
        <w:t xml:space="preserve">ld </w:t>
      </w:r>
      <w:r w:rsidR="008D743D">
        <w:rPr>
          <w:rFonts w:ascii="Times New Roman" w:hAnsi="Times New Roman" w:cs="Times New Roman"/>
          <w:sz w:val="24"/>
          <w:szCs w:val="24"/>
        </w:rPr>
        <w:t xml:space="preserve">lead </w:t>
      </w:r>
      <w:r w:rsidR="00033D24">
        <w:rPr>
          <w:rFonts w:ascii="Times New Roman" w:hAnsi="Times New Roman" w:cs="Times New Roman"/>
          <w:sz w:val="24"/>
          <w:szCs w:val="24"/>
        </w:rPr>
        <w:t>participants</w:t>
      </w:r>
      <w:r>
        <w:rPr>
          <w:rFonts w:ascii="Times New Roman" w:hAnsi="Times New Roman" w:cs="Times New Roman"/>
          <w:sz w:val="24"/>
          <w:szCs w:val="24"/>
        </w:rPr>
        <w:t xml:space="preserve"> to judge </w:t>
      </w:r>
      <w:r w:rsidRPr="00962789">
        <w:rPr>
          <w:rFonts w:ascii="Times New Roman" w:hAnsi="Times New Roman" w:cs="Times New Roman"/>
          <w:sz w:val="24"/>
          <w:szCs w:val="24"/>
        </w:rPr>
        <w:t xml:space="preserve">A to be </w:t>
      </w:r>
      <w:r>
        <w:rPr>
          <w:rFonts w:ascii="Times New Roman" w:hAnsi="Times New Roman" w:cs="Times New Roman"/>
          <w:sz w:val="24"/>
          <w:szCs w:val="24"/>
        </w:rPr>
        <w:t>the</w:t>
      </w:r>
      <w:r w:rsidRPr="00962789">
        <w:rPr>
          <w:rFonts w:ascii="Times New Roman" w:hAnsi="Times New Roman" w:cs="Times New Roman"/>
          <w:sz w:val="24"/>
          <w:szCs w:val="24"/>
        </w:rPr>
        <w:t xml:space="preserve"> cause. However, as we mentioned in the Introduction, this comparison </w:t>
      </w:r>
      <w:ins w:id="484" w:author="Deon T. Benton" w:date="2018-11-28T09:20:00Z">
        <w:r w:rsidR="00033D24">
          <w:rPr>
            <w:rFonts w:ascii="Times New Roman" w:hAnsi="Times New Roman" w:cs="Times New Roman"/>
            <w:sz w:val="24"/>
            <w:szCs w:val="24"/>
          </w:rPr>
          <w:t>may not be the most appropriate one to make</w:t>
        </w:r>
      </w:ins>
      <w:r>
        <w:rPr>
          <w:rFonts w:ascii="Times New Roman" w:hAnsi="Times New Roman" w:cs="Times New Roman"/>
          <w:sz w:val="24"/>
          <w:szCs w:val="24"/>
        </w:rPr>
        <w:t xml:space="preserve"> to </w:t>
      </w:r>
      <w:r w:rsidRPr="00962789">
        <w:rPr>
          <w:rFonts w:ascii="Times New Roman" w:hAnsi="Times New Roman" w:cs="Times New Roman"/>
          <w:sz w:val="24"/>
          <w:szCs w:val="24"/>
        </w:rPr>
        <w:t xml:space="preserve">assess </w:t>
      </w:r>
      <w:ins w:id="485" w:author="Deon T. Benton" w:date="2018-11-28T09:20:00Z">
        <w:r w:rsidR="00033D24">
          <w:rPr>
            <w:rFonts w:ascii="Times New Roman" w:hAnsi="Times New Roman" w:cs="Times New Roman"/>
            <w:sz w:val="24"/>
            <w:szCs w:val="24"/>
          </w:rPr>
          <w:t>BB</w:t>
        </w:r>
      </w:ins>
      <w:r w:rsidRPr="00962789">
        <w:rPr>
          <w:rFonts w:ascii="Times New Roman" w:hAnsi="Times New Roman" w:cs="Times New Roman"/>
          <w:sz w:val="24"/>
          <w:szCs w:val="24"/>
        </w:rPr>
        <w:t xml:space="preserve"> reasoning. Indeed, when the appropriate comparison was undertaken by compa</w:t>
      </w:r>
      <w:r>
        <w:rPr>
          <w:rFonts w:ascii="Times New Roman" w:hAnsi="Times New Roman" w:cs="Times New Roman"/>
          <w:sz w:val="24"/>
          <w:szCs w:val="24"/>
        </w:rPr>
        <w:t xml:space="preserve">ring the pre- and post-ratings </w:t>
      </w:r>
      <w:r w:rsidRPr="00962789">
        <w:rPr>
          <w:rFonts w:ascii="Times New Roman" w:hAnsi="Times New Roman" w:cs="Times New Roman"/>
          <w:sz w:val="24"/>
          <w:szCs w:val="24"/>
        </w:rPr>
        <w:t xml:space="preserve">of B in the </w:t>
      </w:r>
      <w:ins w:id="486" w:author="Deon T. Benton" w:date="2018-11-28T09:20:00Z">
        <w:r w:rsidR="00AC3A52">
          <w:rPr>
            <w:rFonts w:ascii="Times New Roman" w:hAnsi="Times New Roman" w:cs="Times New Roman"/>
            <w:sz w:val="24"/>
            <w:szCs w:val="24"/>
          </w:rPr>
          <w:t>BB</w:t>
        </w:r>
      </w:ins>
      <w:r w:rsidRPr="00962789">
        <w:rPr>
          <w:rFonts w:ascii="Times New Roman" w:hAnsi="Times New Roman" w:cs="Times New Roman"/>
          <w:sz w:val="24"/>
          <w:szCs w:val="24"/>
        </w:rPr>
        <w:t xml:space="preserve"> condition, this analysis demonstrated that </w:t>
      </w:r>
      <w:r w:rsidR="00130CC7">
        <w:rPr>
          <w:rFonts w:ascii="Times New Roman" w:hAnsi="Times New Roman" w:cs="Times New Roman"/>
          <w:sz w:val="24"/>
          <w:szCs w:val="24"/>
        </w:rPr>
        <w:t xml:space="preserve">the difference in the </w:t>
      </w:r>
      <w:r w:rsidRPr="00962789">
        <w:rPr>
          <w:rFonts w:ascii="Times New Roman" w:hAnsi="Times New Roman" w:cs="Times New Roman"/>
          <w:sz w:val="24"/>
          <w:szCs w:val="24"/>
        </w:rPr>
        <w:t>pre- and post-ratings of</w:t>
      </w:r>
      <w:r>
        <w:rPr>
          <w:rFonts w:ascii="Times New Roman" w:hAnsi="Times New Roman" w:cs="Times New Roman"/>
          <w:sz w:val="24"/>
          <w:szCs w:val="24"/>
        </w:rPr>
        <w:t xml:space="preserve"> B in the </w:t>
      </w:r>
      <w:ins w:id="487"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condition </w:t>
      </w:r>
      <w:r w:rsidR="00130CC7">
        <w:rPr>
          <w:rFonts w:ascii="Times New Roman" w:hAnsi="Times New Roman" w:cs="Times New Roman"/>
          <w:sz w:val="24"/>
          <w:szCs w:val="24"/>
        </w:rPr>
        <w:t xml:space="preserve">was </w:t>
      </w:r>
      <w:ins w:id="488" w:author="Deon T. Benton" w:date="2018-11-28T09:21:00Z">
        <w:r w:rsidR="00AC3A52">
          <w:rPr>
            <w:rFonts w:ascii="Times New Roman" w:hAnsi="Times New Roman" w:cs="Times New Roman"/>
            <w:sz w:val="24"/>
            <w:szCs w:val="24"/>
          </w:rPr>
          <w:t>non-significant</w:t>
        </w:r>
      </w:ins>
      <w:r w:rsidR="00130CC7">
        <w:rPr>
          <w:rFonts w:ascii="Times New Roman" w:hAnsi="Times New Roman" w:cs="Times New Roman"/>
          <w:sz w:val="24"/>
          <w:szCs w:val="24"/>
        </w:rPr>
        <w:t xml:space="preserve">. </w:t>
      </w:r>
    </w:p>
    <w:p w14:paraId="512BF305" w14:textId="77777777" w:rsidR="00C13067" w:rsidRPr="00C13067" w:rsidRDefault="00C13067" w:rsidP="00C1306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Discussion</w:t>
      </w:r>
    </w:p>
    <w:p w14:paraId="3A2BF234" w14:textId="54E0BD92" w:rsidR="00A70DD9" w:rsidRDefault="00C13067" w:rsidP="00B25C06">
      <w:pPr>
        <w:spacing w:line="480" w:lineRule="auto"/>
        <w:ind w:firstLine="720"/>
        <w:contextualSpacing/>
        <w:rPr>
          <w:ins w:id="489" w:author="Deon T. Benton" w:date="2018-11-28T09:36:00Z"/>
          <w:rFonts w:ascii="Times New Roman" w:hAnsi="Times New Roman" w:cs="Times New Roman"/>
          <w:sz w:val="24"/>
          <w:szCs w:val="24"/>
        </w:rPr>
      </w:pPr>
      <w:r w:rsidRPr="00C13067">
        <w:rPr>
          <w:rFonts w:ascii="Times New Roman" w:hAnsi="Times New Roman" w:cs="Times New Roman"/>
          <w:sz w:val="24"/>
          <w:szCs w:val="24"/>
        </w:rPr>
        <w:t xml:space="preserve">The results from this experiment indicated that </w:t>
      </w:r>
      <w:r w:rsidR="00033D24">
        <w:rPr>
          <w:rFonts w:ascii="Times New Roman" w:hAnsi="Times New Roman" w:cs="Times New Roman"/>
          <w:sz w:val="24"/>
          <w:szCs w:val="24"/>
        </w:rPr>
        <w:t>participants</w:t>
      </w:r>
      <w:r w:rsidRPr="00C13067">
        <w:rPr>
          <w:rFonts w:ascii="Times New Roman" w:hAnsi="Times New Roman" w:cs="Times New Roman"/>
          <w:sz w:val="24"/>
          <w:szCs w:val="24"/>
        </w:rPr>
        <w:t>’ post-ratings of obj</w:t>
      </w:r>
      <w:r>
        <w:rPr>
          <w:rFonts w:ascii="Times New Roman" w:hAnsi="Times New Roman" w:cs="Times New Roman"/>
          <w:sz w:val="24"/>
          <w:szCs w:val="24"/>
        </w:rPr>
        <w:t xml:space="preserve">ects A and B differed reliably </w:t>
      </w:r>
      <w:r w:rsidRPr="00C13067">
        <w:rPr>
          <w:rFonts w:ascii="Times New Roman" w:hAnsi="Times New Roman" w:cs="Times New Roman"/>
          <w:sz w:val="24"/>
          <w:szCs w:val="24"/>
        </w:rPr>
        <w:t xml:space="preserve">from their pre-ratings of both objects in all conditions except for the </w:t>
      </w:r>
      <w:ins w:id="490"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test tria</w:t>
      </w:r>
      <w:r>
        <w:rPr>
          <w:rFonts w:ascii="Times New Roman" w:hAnsi="Times New Roman" w:cs="Times New Roman"/>
          <w:sz w:val="24"/>
          <w:szCs w:val="24"/>
        </w:rPr>
        <w:t>l</w:t>
      </w:r>
      <w:ins w:id="491" w:author="Deon T. Benton" w:date="2018-11-28T09:22:00Z">
        <w:r w:rsidR="00A351C4">
          <w:rPr>
            <w:rFonts w:ascii="Times New Roman" w:hAnsi="Times New Roman" w:cs="Times New Roman"/>
            <w:sz w:val="24"/>
            <w:szCs w:val="24"/>
          </w:rPr>
          <w:t>,</w:t>
        </w:r>
      </w:ins>
      <w:r>
        <w:rPr>
          <w:rFonts w:ascii="Times New Roman" w:hAnsi="Times New Roman" w:cs="Times New Roman"/>
          <w:sz w:val="24"/>
          <w:szCs w:val="24"/>
        </w:rPr>
        <w:t xml:space="preserve"> where the difference between </w:t>
      </w:r>
      <w:r w:rsidRPr="00C13067">
        <w:rPr>
          <w:rFonts w:ascii="Times New Roman" w:hAnsi="Times New Roman" w:cs="Times New Roman"/>
          <w:sz w:val="24"/>
          <w:szCs w:val="24"/>
        </w:rPr>
        <w:t>the pre- and post-rating of object B was shown to b</w:t>
      </w:r>
      <w:r>
        <w:rPr>
          <w:rFonts w:ascii="Times New Roman" w:hAnsi="Times New Roman" w:cs="Times New Roman"/>
          <w:sz w:val="24"/>
          <w:szCs w:val="24"/>
        </w:rPr>
        <w:t xml:space="preserve">e </w:t>
      </w:r>
      <w:ins w:id="492" w:author="Deon T. Benton" w:date="2018-11-28T09:22:00Z">
        <w:r w:rsidR="00A351C4">
          <w:rPr>
            <w:rFonts w:ascii="Times New Roman" w:hAnsi="Times New Roman" w:cs="Times New Roman"/>
            <w:sz w:val="24"/>
            <w:szCs w:val="24"/>
          </w:rPr>
          <w:t>non-significant</w:t>
        </w:r>
      </w:ins>
      <w:r>
        <w:rPr>
          <w:rFonts w:ascii="Times New Roman" w:hAnsi="Times New Roman" w:cs="Times New Roman"/>
          <w:sz w:val="24"/>
          <w:szCs w:val="24"/>
        </w:rPr>
        <w:t xml:space="preserve">. </w:t>
      </w:r>
      <w:r w:rsidRPr="00C13067">
        <w:rPr>
          <w:rFonts w:ascii="Times New Roman" w:hAnsi="Times New Roman" w:cs="Times New Roman"/>
          <w:sz w:val="24"/>
          <w:szCs w:val="24"/>
        </w:rPr>
        <w:t xml:space="preserve">This </w:t>
      </w:r>
      <w:ins w:id="493" w:author="Deon T. Benton" w:date="2018-11-28T09:20:00Z">
        <w:r w:rsidR="00AC3A52">
          <w:rPr>
            <w:rFonts w:ascii="Times New Roman" w:hAnsi="Times New Roman" w:cs="Times New Roman"/>
            <w:sz w:val="24"/>
            <w:szCs w:val="24"/>
          </w:rPr>
          <w:t>BB</w:t>
        </w:r>
      </w:ins>
      <w:r w:rsidRPr="00C13067">
        <w:rPr>
          <w:rFonts w:ascii="Times New Roman" w:hAnsi="Times New Roman" w:cs="Times New Roman"/>
          <w:sz w:val="24"/>
          <w:szCs w:val="24"/>
        </w:rPr>
        <w:t xml:space="preserve"> result is interesting because it</w:t>
      </w:r>
      <w:ins w:id="494" w:author="Deon T. Benton" w:date="2018-11-28T09:26:00Z">
        <w:r w:rsidR="00A351C4">
          <w:rPr>
            <w:rFonts w:ascii="Times New Roman" w:hAnsi="Times New Roman" w:cs="Times New Roman"/>
            <w:sz w:val="24"/>
            <w:szCs w:val="24"/>
          </w:rPr>
          <w:t xml:space="preserve"> suggests that adults may not have engaged in BB reasoning</w:t>
        </w:r>
      </w:ins>
      <w:ins w:id="495" w:author="Deon T. Benton" w:date="2018-11-28T09:34:00Z">
        <w:r w:rsidR="00B25C06">
          <w:rPr>
            <w:rFonts w:ascii="Times New Roman" w:hAnsi="Times New Roman" w:cs="Times New Roman"/>
            <w:sz w:val="24"/>
            <w:szCs w:val="24"/>
          </w:rPr>
          <w:t>. However, as will be discussed next,</w:t>
        </w:r>
      </w:ins>
      <w:ins w:id="496" w:author="Deon T. Benton" w:date="2018-11-28T09:29:00Z">
        <w:r w:rsidR="00A351C4">
          <w:rPr>
            <w:rFonts w:ascii="Times New Roman" w:hAnsi="Times New Roman" w:cs="Times New Roman"/>
            <w:sz w:val="24"/>
            <w:szCs w:val="24"/>
          </w:rPr>
          <w:t xml:space="preserve"> this interpretation should be interpreted cautiously</w:t>
        </w:r>
      </w:ins>
      <w:ins w:id="497" w:author="Deon T. Benton" w:date="2018-11-28T09:26:00Z">
        <w:r w:rsidR="00A351C4">
          <w:rPr>
            <w:rFonts w:ascii="Times New Roman" w:hAnsi="Times New Roman" w:cs="Times New Roman"/>
            <w:sz w:val="24"/>
            <w:szCs w:val="24"/>
          </w:rPr>
          <w:t xml:space="preserve"> </w:t>
        </w:r>
      </w:ins>
      <w:ins w:id="498" w:author="Deon T. Benton" w:date="2018-11-28T09:29:00Z">
        <w:r w:rsidR="00A351C4">
          <w:rPr>
            <w:rFonts w:ascii="Times New Roman" w:hAnsi="Times New Roman" w:cs="Times New Roman"/>
            <w:sz w:val="24"/>
            <w:szCs w:val="24"/>
          </w:rPr>
          <w:t>because</w:t>
        </w:r>
      </w:ins>
      <w:r w:rsidRPr="00C13067">
        <w:rPr>
          <w:rFonts w:ascii="Times New Roman" w:hAnsi="Times New Roman" w:cs="Times New Roman"/>
          <w:sz w:val="24"/>
          <w:szCs w:val="24"/>
        </w:rPr>
        <w:t xml:space="preserve"> </w:t>
      </w:r>
      <w:ins w:id="499" w:author="Deon T. Benton" w:date="2018-11-28T09:27:00Z">
        <w:r w:rsidR="00A351C4">
          <w:rPr>
            <w:rFonts w:ascii="Times New Roman" w:hAnsi="Times New Roman" w:cs="Times New Roman"/>
            <w:sz w:val="24"/>
            <w:szCs w:val="24"/>
          </w:rPr>
          <w:t xml:space="preserve">this lack of a drop may well be interpreted as evidence of BB reasoning on some accounts but not others. </w:t>
        </w:r>
      </w:ins>
    </w:p>
    <w:p w14:paraId="35980341" w14:textId="23C19D85" w:rsidR="00B25C06" w:rsidRPr="00B25C06" w:rsidRDefault="00B25C06">
      <w:pPr>
        <w:spacing w:line="480" w:lineRule="auto"/>
        <w:contextualSpacing/>
        <w:rPr>
          <w:rFonts w:ascii="Times New Roman" w:hAnsi="Times New Roman" w:cs="Times New Roman"/>
          <w:b/>
          <w:sz w:val="24"/>
          <w:szCs w:val="24"/>
          <w:rPrChange w:id="500" w:author="Deon T. Benton" w:date="2018-11-28T09:36:00Z">
            <w:rPr>
              <w:rFonts w:ascii="Times New Roman" w:hAnsi="Times New Roman" w:cs="Times New Roman"/>
              <w:sz w:val="24"/>
              <w:szCs w:val="24"/>
            </w:rPr>
          </w:rPrChange>
        </w:rPr>
        <w:pPrChange w:id="501" w:author="Deon T. Benton" w:date="2018-11-28T09:36:00Z">
          <w:pPr>
            <w:spacing w:line="480" w:lineRule="auto"/>
            <w:ind w:firstLine="720"/>
            <w:contextualSpacing/>
          </w:pPr>
        </w:pPrChange>
      </w:pPr>
      <w:ins w:id="502" w:author="Deon T. Benton" w:date="2018-11-28T09:36:00Z">
        <w:r>
          <w:rPr>
            <w:rFonts w:ascii="Times New Roman" w:hAnsi="Times New Roman" w:cs="Times New Roman"/>
            <w:b/>
            <w:sz w:val="24"/>
            <w:szCs w:val="24"/>
          </w:rPr>
          <w:t>Multiple interpretations of BB reasoning</w:t>
        </w:r>
      </w:ins>
    </w:p>
    <w:p w14:paraId="371BC9E0" w14:textId="5F1FAA78" w:rsidR="00250944" w:rsidRDefault="00291252" w:rsidP="00250944">
      <w:pPr>
        <w:spacing w:line="480" w:lineRule="auto"/>
        <w:ind w:firstLine="720"/>
        <w:contextualSpacing/>
        <w:rPr>
          <w:ins w:id="503" w:author="Deon T. Benton" w:date="2018-11-28T09:45:00Z"/>
          <w:rFonts w:ascii="Times New Roman" w:hAnsi="Times New Roman" w:cs="Times New Roman"/>
          <w:sz w:val="24"/>
          <w:szCs w:val="24"/>
        </w:rPr>
      </w:pPr>
      <w:r w:rsidRPr="00291252">
        <w:rPr>
          <w:rFonts w:ascii="Times New Roman" w:hAnsi="Times New Roman" w:cs="Times New Roman"/>
          <w:sz w:val="24"/>
          <w:szCs w:val="24"/>
        </w:rPr>
        <w:t xml:space="preserve">Despite the fact that adults </w:t>
      </w:r>
      <w:del w:id="504" w:author="Deon T. Benton" w:date="2018-11-28T09:34:00Z">
        <w:r w:rsidRPr="00291252" w:rsidDel="00B25C06">
          <w:rPr>
            <w:rFonts w:ascii="Times New Roman" w:hAnsi="Times New Roman" w:cs="Times New Roman"/>
            <w:sz w:val="24"/>
            <w:szCs w:val="24"/>
          </w:rPr>
          <w:delText xml:space="preserve">do </w:delText>
        </w:r>
      </w:del>
      <w:ins w:id="505" w:author="Deon T. Benton" w:date="2018-11-28T09:34:00Z">
        <w:r w:rsidR="00B25C06" w:rsidRPr="00291252">
          <w:rPr>
            <w:rFonts w:ascii="Times New Roman" w:hAnsi="Times New Roman" w:cs="Times New Roman"/>
            <w:sz w:val="24"/>
            <w:szCs w:val="24"/>
          </w:rPr>
          <w:t>d</w:t>
        </w:r>
        <w:r w:rsidR="00B25C06">
          <w:rPr>
            <w:rFonts w:ascii="Times New Roman" w:hAnsi="Times New Roman" w:cs="Times New Roman"/>
            <w:sz w:val="24"/>
            <w:szCs w:val="24"/>
          </w:rPr>
          <w:t>id</w:t>
        </w:r>
        <w:r w:rsidR="00B25C06" w:rsidRPr="00291252">
          <w:rPr>
            <w:rFonts w:ascii="Times New Roman" w:hAnsi="Times New Roman" w:cs="Times New Roman"/>
            <w:sz w:val="24"/>
            <w:szCs w:val="24"/>
          </w:rPr>
          <w:t xml:space="preserve"> </w:t>
        </w:r>
      </w:ins>
      <w:r w:rsidRPr="00291252">
        <w:rPr>
          <w:rFonts w:ascii="Times New Roman" w:hAnsi="Times New Roman" w:cs="Times New Roman"/>
          <w:sz w:val="24"/>
          <w:szCs w:val="24"/>
        </w:rPr>
        <w:t xml:space="preserve">not appear to engage in </w:t>
      </w:r>
      <w:ins w:id="506" w:author="Deon T. Benton" w:date="2018-11-28T09:20:00Z">
        <w:r w:rsidR="00AC3A52">
          <w:rPr>
            <w:rFonts w:ascii="Times New Roman" w:hAnsi="Times New Roman" w:cs="Times New Roman"/>
            <w:sz w:val="24"/>
            <w:szCs w:val="24"/>
          </w:rPr>
          <w:t>BB</w:t>
        </w:r>
      </w:ins>
      <w:r w:rsidRPr="00291252">
        <w:rPr>
          <w:rFonts w:ascii="Times New Roman" w:hAnsi="Times New Roman" w:cs="Times New Roman"/>
          <w:sz w:val="24"/>
          <w:szCs w:val="24"/>
        </w:rPr>
        <w:t xml:space="preserve"> reasoning when asked to re</w:t>
      </w:r>
      <w:r>
        <w:rPr>
          <w:rFonts w:ascii="Times New Roman" w:hAnsi="Times New Roman" w:cs="Times New Roman"/>
          <w:sz w:val="24"/>
          <w:szCs w:val="24"/>
        </w:rPr>
        <w:t xml:space="preserve">ason about two </w:t>
      </w:r>
      <w:r w:rsidRPr="00291252">
        <w:rPr>
          <w:rFonts w:ascii="Times New Roman" w:hAnsi="Times New Roman" w:cs="Times New Roman"/>
          <w:sz w:val="24"/>
          <w:szCs w:val="24"/>
        </w:rPr>
        <w:t>objects</w:t>
      </w:r>
      <w:r w:rsidR="003D54D4">
        <w:rPr>
          <w:rFonts w:ascii="Times New Roman" w:hAnsi="Times New Roman" w:cs="Times New Roman"/>
          <w:sz w:val="24"/>
          <w:szCs w:val="24"/>
        </w:rPr>
        <w:t xml:space="preserve"> </w:t>
      </w:r>
      <w:r w:rsidRPr="00291252">
        <w:rPr>
          <w:rFonts w:ascii="Times New Roman" w:hAnsi="Times New Roman" w:cs="Times New Roman"/>
          <w:sz w:val="24"/>
          <w:szCs w:val="24"/>
        </w:rPr>
        <w:t>it is worth noting a potential</w:t>
      </w:r>
      <w:r>
        <w:rPr>
          <w:rFonts w:ascii="Times New Roman" w:hAnsi="Times New Roman" w:cs="Times New Roman"/>
          <w:sz w:val="24"/>
          <w:szCs w:val="24"/>
        </w:rPr>
        <w:t xml:space="preserve"> criticism of Experiments 1</w:t>
      </w:r>
      <w:r w:rsidR="003B00F0">
        <w:rPr>
          <w:rFonts w:ascii="Times New Roman" w:hAnsi="Times New Roman" w:cs="Times New Roman"/>
          <w:sz w:val="24"/>
          <w:szCs w:val="24"/>
        </w:rPr>
        <w:t>, 2, and 3</w:t>
      </w:r>
      <w:r>
        <w:rPr>
          <w:rFonts w:ascii="Times New Roman" w:hAnsi="Times New Roman" w:cs="Times New Roman"/>
          <w:sz w:val="24"/>
          <w:szCs w:val="24"/>
        </w:rPr>
        <w:t>.</w:t>
      </w:r>
      <w:r w:rsidR="003D54D4">
        <w:rPr>
          <w:rFonts w:ascii="Times New Roman" w:hAnsi="Times New Roman" w:cs="Times New Roman"/>
          <w:sz w:val="24"/>
          <w:szCs w:val="24"/>
        </w:rPr>
        <w:t xml:space="preserve"> </w:t>
      </w:r>
      <w:r w:rsidR="00420BD1">
        <w:rPr>
          <w:rFonts w:ascii="Times New Roman" w:hAnsi="Times New Roman" w:cs="Times New Roman"/>
          <w:sz w:val="24"/>
          <w:szCs w:val="24"/>
        </w:rPr>
        <w:t>To this point, we have argued that</w:t>
      </w:r>
      <w:ins w:id="507" w:author="Deon T. Benton" w:date="2018-11-28T09:35:00Z">
        <w:r w:rsidR="00B25C06">
          <w:rPr>
            <w:rFonts w:ascii="Times New Roman" w:hAnsi="Times New Roman" w:cs="Times New Roman"/>
            <w:sz w:val="24"/>
            <w:szCs w:val="24"/>
          </w:rPr>
          <w:t>, at least on some accounts,</w:t>
        </w:r>
      </w:ins>
      <w:r w:rsidR="00420BD1">
        <w:rPr>
          <w:rFonts w:ascii="Times New Roman" w:hAnsi="Times New Roman" w:cs="Times New Roman"/>
          <w:sz w:val="24"/>
          <w:szCs w:val="24"/>
        </w:rPr>
        <w:t xml:space="preserve"> </w:t>
      </w:r>
      <w:ins w:id="508"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represents an absolute drop in the rating of B between the pre- and post-rating phases and </w:t>
      </w:r>
      <w:ins w:id="509" w:author="Deon T. Benton" w:date="2018-11-28T09:35:00Z">
        <w:r w:rsidR="00B25C06">
          <w:rPr>
            <w:rFonts w:ascii="Times New Roman" w:hAnsi="Times New Roman" w:cs="Times New Roman"/>
            <w:sz w:val="24"/>
            <w:szCs w:val="24"/>
          </w:rPr>
          <w:t xml:space="preserve">subsequently </w:t>
        </w:r>
      </w:ins>
      <w:r w:rsidR="00420BD1">
        <w:rPr>
          <w:rFonts w:ascii="Times New Roman" w:hAnsi="Times New Roman" w:cs="Times New Roman"/>
          <w:sz w:val="24"/>
          <w:szCs w:val="24"/>
        </w:rPr>
        <w:t xml:space="preserve">interpreted the lack of an observed drop in the pre- and post-ratings of B </w:t>
      </w:r>
      <w:r w:rsidR="002D31CB">
        <w:rPr>
          <w:rFonts w:ascii="Times New Roman" w:hAnsi="Times New Roman" w:cs="Times New Roman"/>
          <w:sz w:val="24"/>
          <w:szCs w:val="24"/>
        </w:rPr>
        <w:t>across Experiment</w:t>
      </w:r>
      <w:del w:id="510" w:author="Deon T. Benton" w:date="2018-11-28T09:36:00Z">
        <w:r w:rsidR="002D31CB" w:rsidDel="00B25C06">
          <w:rPr>
            <w:rFonts w:ascii="Times New Roman" w:hAnsi="Times New Roman" w:cs="Times New Roman"/>
            <w:sz w:val="24"/>
            <w:szCs w:val="24"/>
          </w:rPr>
          <w:delText>s</w:delText>
        </w:r>
      </w:del>
      <w:r w:rsidR="002D31CB">
        <w:rPr>
          <w:rFonts w:ascii="Times New Roman" w:hAnsi="Times New Roman" w:cs="Times New Roman"/>
          <w:sz w:val="24"/>
          <w:szCs w:val="24"/>
        </w:rPr>
        <w:t xml:space="preserve"> 1</w:t>
      </w:r>
      <w:r w:rsidR="003B00F0">
        <w:rPr>
          <w:rFonts w:ascii="Times New Roman" w:hAnsi="Times New Roman" w:cs="Times New Roman"/>
          <w:sz w:val="24"/>
          <w:szCs w:val="24"/>
        </w:rPr>
        <w:t xml:space="preserve"> </w:t>
      </w:r>
      <w:r w:rsidR="00420BD1">
        <w:rPr>
          <w:rFonts w:ascii="Times New Roman" w:hAnsi="Times New Roman" w:cs="Times New Roman"/>
          <w:sz w:val="24"/>
          <w:szCs w:val="24"/>
        </w:rPr>
        <w:t xml:space="preserve">to mean that adults </w:t>
      </w:r>
      <w:del w:id="511" w:author="Deon T. Benton" w:date="2018-11-28T09:36:00Z">
        <w:r w:rsidR="00420BD1" w:rsidDel="00B25C06">
          <w:rPr>
            <w:rFonts w:ascii="Times New Roman" w:hAnsi="Times New Roman" w:cs="Times New Roman"/>
            <w:sz w:val="24"/>
            <w:szCs w:val="24"/>
          </w:rPr>
          <w:delText xml:space="preserve">do </w:delText>
        </w:r>
      </w:del>
      <w:ins w:id="512" w:author="Deon T. Benton" w:date="2018-11-28T09:36:00Z">
        <w:r w:rsidR="00B25C06">
          <w:rPr>
            <w:rFonts w:ascii="Times New Roman" w:hAnsi="Times New Roman" w:cs="Times New Roman"/>
            <w:sz w:val="24"/>
            <w:szCs w:val="24"/>
          </w:rPr>
          <w:t xml:space="preserve">did </w:t>
        </w:r>
      </w:ins>
      <w:r w:rsidR="00420BD1">
        <w:rPr>
          <w:rFonts w:ascii="Times New Roman" w:hAnsi="Times New Roman" w:cs="Times New Roman"/>
          <w:sz w:val="24"/>
          <w:szCs w:val="24"/>
        </w:rPr>
        <w:lastRenderedPageBreak/>
        <w:t xml:space="preserve">not engage in </w:t>
      </w:r>
      <w:del w:id="513" w:author="Deon T. Benton" w:date="2018-11-28T09:20:00Z">
        <w:r w:rsidR="00341569" w:rsidDel="00AC3A52">
          <w:rPr>
            <w:rFonts w:ascii="Times New Roman" w:hAnsi="Times New Roman" w:cs="Times New Roman"/>
            <w:sz w:val="24"/>
            <w:szCs w:val="24"/>
          </w:rPr>
          <w:delText>backwards blocking</w:delText>
        </w:r>
      </w:del>
      <w:ins w:id="514" w:author="Deon T. Benton" w:date="2018-11-28T09:20:00Z">
        <w:r w:rsidR="00AC3A52">
          <w:rPr>
            <w:rFonts w:ascii="Times New Roman" w:hAnsi="Times New Roman" w:cs="Times New Roman"/>
            <w:sz w:val="24"/>
            <w:szCs w:val="24"/>
          </w:rPr>
          <w:t>BB</w:t>
        </w:r>
      </w:ins>
      <w:r w:rsidR="00420BD1">
        <w:rPr>
          <w:rFonts w:ascii="Times New Roman" w:hAnsi="Times New Roman" w:cs="Times New Roman"/>
          <w:sz w:val="24"/>
          <w:szCs w:val="24"/>
        </w:rPr>
        <w:t xml:space="preserve"> reasoning. However, </w:t>
      </w:r>
      <w:r w:rsidR="00DA7C2B">
        <w:rPr>
          <w:rFonts w:ascii="Times New Roman" w:hAnsi="Times New Roman" w:cs="Times New Roman"/>
          <w:sz w:val="24"/>
          <w:szCs w:val="24"/>
        </w:rPr>
        <w:t xml:space="preserve">if </w:t>
      </w:r>
      <w:ins w:id="515" w:author="Deon T. Benton" w:date="2018-11-28T09:20:00Z">
        <w:r w:rsidR="00AC3A52">
          <w:rPr>
            <w:rFonts w:ascii="Times New Roman" w:hAnsi="Times New Roman" w:cs="Times New Roman"/>
            <w:sz w:val="24"/>
            <w:szCs w:val="24"/>
          </w:rPr>
          <w:t>BB</w:t>
        </w:r>
      </w:ins>
      <w:r w:rsidR="00DA7C2B">
        <w:rPr>
          <w:rFonts w:ascii="Times New Roman" w:hAnsi="Times New Roman" w:cs="Times New Roman"/>
          <w:sz w:val="24"/>
          <w:szCs w:val="24"/>
        </w:rPr>
        <w:t xml:space="preserve"> refers</w:t>
      </w:r>
      <w:r w:rsidR="00307889">
        <w:rPr>
          <w:rFonts w:ascii="Times New Roman" w:hAnsi="Times New Roman" w:cs="Times New Roman"/>
          <w:sz w:val="24"/>
          <w:szCs w:val="24"/>
        </w:rPr>
        <w:t xml:space="preserve"> </w:t>
      </w:r>
      <w:r w:rsidR="00BE4018">
        <w:rPr>
          <w:rFonts w:ascii="Times New Roman" w:hAnsi="Times New Roman" w:cs="Times New Roman"/>
          <w:sz w:val="24"/>
          <w:szCs w:val="24"/>
        </w:rPr>
        <w:t xml:space="preserve">not to an absolute drop in the rating of B but </w:t>
      </w:r>
      <w:r w:rsidR="00C17CEB">
        <w:rPr>
          <w:rFonts w:ascii="Times New Roman" w:hAnsi="Times New Roman" w:cs="Times New Roman"/>
          <w:sz w:val="24"/>
          <w:szCs w:val="24"/>
        </w:rPr>
        <w:t>instead</w:t>
      </w:r>
      <w:r w:rsidR="00BE4018">
        <w:rPr>
          <w:rFonts w:ascii="Times New Roman" w:hAnsi="Times New Roman" w:cs="Times New Roman"/>
          <w:sz w:val="24"/>
          <w:szCs w:val="24"/>
        </w:rPr>
        <w:t xml:space="preserve"> to</w:t>
      </w:r>
      <w:r w:rsidR="00DA7C2B">
        <w:rPr>
          <w:rFonts w:ascii="Times New Roman" w:hAnsi="Times New Roman" w:cs="Times New Roman"/>
          <w:sz w:val="24"/>
          <w:szCs w:val="24"/>
        </w:rPr>
        <w:t xml:space="preserve"> </w:t>
      </w:r>
      <w:r w:rsidR="00BE4018">
        <w:rPr>
          <w:rFonts w:ascii="Times New Roman" w:hAnsi="Times New Roman" w:cs="Times New Roman"/>
          <w:sz w:val="24"/>
          <w:szCs w:val="24"/>
        </w:rPr>
        <w:t>a return to baseline</w:t>
      </w:r>
      <w:r w:rsidR="00B25C06">
        <w:rPr>
          <w:rFonts w:ascii="Times New Roman" w:hAnsi="Times New Roman" w:cs="Times New Roman"/>
          <w:sz w:val="24"/>
          <w:szCs w:val="24"/>
        </w:rPr>
        <w:t xml:space="preserve"> </w:t>
      </w:r>
      <w:r w:rsidR="00BE4018">
        <w:rPr>
          <w:rFonts w:ascii="Times New Roman" w:hAnsi="Times New Roman" w:cs="Times New Roman"/>
          <w:sz w:val="24"/>
          <w:szCs w:val="24"/>
        </w:rPr>
        <w:t>between the pre- and post-rating phases</w:t>
      </w:r>
      <w:r w:rsidR="00B25C06">
        <w:rPr>
          <w:rFonts w:ascii="Times New Roman" w:hAnsi="Times New Roman" w:cs="Times New Roman"/>
          <w:sz w:val="24"/>
          <w:szCs w:val="24"/>
        </w:rPr>
        <w:t xml:space="preserve"> </w:t>
      </w:r>
      <w:r w:rsidR="00DA7C2B">
        <w:rPr>
          <w:rFonts w:ascii="Times New Roman" w:hAnsi="Times New Roman" w:cs="Times New Roman"/>
          <w:sz w:val="24"/>
          <w:szCs w:val="24"/>
        </w:rPr>
        <w:t xml:space="preserve">then the finding that adults’ pre- and post-ratings of B did not differ in Experiments 1-3 </w:t>
      </w:r>
      <w:r w:rsidR="00135550">
        <w:rPr>
          <w:rFonts w:ascii="Times New Roman" w:hAnsi="Times New Roman" w:cs="Times New Roman"/>
          <w:sz w:val="24"/>
          <w:szCs w:val="24"/>
        </w:rPr>
        <w:t xml:space="preserve">are </w:t>
      </w:r>
      <w:r w:rsidR="00944A07">
        <w:rPr>
          <w:rFonts w:ascii="Times New Roman" w:hAnsi="Times New Roman" w:cs="Times New Roman"/>
          <w:sz w:val="24"/>
          <w:szCs w:val="24"/>
        </w:rPr>
        <w:t xml:space="preserve">consistent with </w:t>
      </w:r>
      <w:r w:rsidR="00DA7C2B">
        <w:rPr>
          <w:rFonts w:ascii="Times New Roman" w:hAnsi="Times New Roman" w:cs="Times New Roman"/>
          <w:sz w:val="24"/>
          <w:szCs w:val="24"/>
        </w:rPr>
        <w:t>predictions from a Bayesian inference account</w:t>
      </w:r>
      <w:r w:rsidR="003D54D4">
        <w:rPr>
          <w:rFonts w:ascii="Times New Roman" w:hAnsi="Times New Roman" w:cs="Times New Roman"/>
          <w:sz w:val="24"/>
          <w:szCs w:val="24"/>
        </w:rPr>
        <w:t xml:space="preserve"> or certain associative accounts</w:t>
      </w:r>
      <w:r w:rsidR="00944A07">
        <w:rPr>
          <w:rFonts w:ascii="Times New Roman" w:hAnsi="Times New Roman" w:cs="Times New Roman"/>
          <w:sz w:val="24"/>
          <w:szCs w:val="24"/>
        </w:rPr>
        <w:t>.</w:t>
      </w:r>
      <w:r w:rsidR="003D54D4">
        <w:rPr>
          <w:rFonts w:ascii="Times New Roman" w:hAnsi="Times New Roman" w:cs="Times New Roman"/>
          <w:sz w:val="24"/>
          <w:szCs w:val="24"/>
        </w:rPr>
        <w:t xml:space="preserve"> For example, it may be the case that </w:t>
      </w:r>
      <w:r w:rsidR="00033D24">
        <w:rPr>
          <w:rFonts w:ascii="Times New Roman" w:hAnsi="Times New Roman" w:cs="Times New Roman"/>
          <w:sz w:val="24"/>
          <w:szCs w:val="24"/>
        </w:rPr>
        <w:t>participants</w:t>
      </w:r>
      <w:r w:rsidR="003D54D4">
        <w:rPr>
          <w:rFonts w:ascii="Times New Roman" w:hAnsi="Times New Roman" w:cs="Times New Roman"/>
          <w:sz w:val="24"/>
          <w:szCs w:val="24"/>
        </w:rPr>
        <w:t xml:space="preserve"> who engage in </w:t>
      </w:r>
      <w:ins w:id="516" w:author="Deon T. Benton" w:date="2018-11-28T09:20:00Z">
        <w:r w:rsidR="00AC3A52">
          <w:rPr>
            <w:rFonts w:ascii="Times New Roman" w:hAnsi="Times New Roman" w:cs="Times New Roman"/>
            <w:sz w:val="24"/>
            <w:szCs w:val="24"/>
          </w:rPr>
          <w:t>BB</w:t>
        </w:r>
      </w:ins>
      <w:r w:rsidR="003D54D4">
        <w:rPr>
          <w:rFonts w:ascii="Times New Roman" w:hAnsi="Times New Roman" w:cs="Times New Roman"/>
          <w:sz w:val="24"/>
          <w:szCs w:val="24"/>
        </w:rPr>
        <w:t xml:space="preserve"> reasoning do so by blocking B between a mid- and post-rating phase rather than between the pre- and post-rating</w:t>
      </w:r>
      <w:r w:rsidR="00EE779B">
        <w:rPr>
          <w:rFonts w:ascii="Times New Roman" w:hAnsi="Times New Roman" w:cs="Times New Roman"/>
          <w:sz w:val="24"/>
          <w:szCs w:val="24"/>
        </w:rPr>
        <w:t xml:space="preserve"> as we have assumed</w:t>
      </w:r>
      <w:r w:rsidR="003D54D4">
        <w:rPr>
          <w:rFonts w:ascii="Times New Roman" w:hAnsi="Times New Roman" w:cs="Times New Roman"/>
          <w:sz w:val="24"/>
          <w:szCs w:val="24"/>
        </w:rPr>
        <w:t>. Indeed, this</w:t>
      </w:r>
      <w:r w:rsidR="003D54D4" w:rsidRPr="00291252">
        <w:rPr>
          <w:rFonts w:ascii="Times New Roman" w:hAnsi="Times New Roman" w:cs="Times New Roman"/>
          <w:sz w:val="24"/>
          <w:szCs w:val="24"/>
        </w:rPr>
        <w:t xml:space="preserve"> </w:t>
      </w:r>
      <w:r w:rsidRPr="00291252">
        <w:rPr>
          <w:rFonts w:ascii="Times New Roman" w:hAnsi="Times New Roman" w:cs="Times New Roman"/>
          <w:sz w:val="24"/>
          <w:szCs w:val="24"/>
        </w:rPr>
        <w:t xml:space="preserve">conclusion </w:t>
      </w:r>
      <w:r w:rsidR="00A65D6B" w:rsidRPr="00291252">
        <w:rPr>
          <w:rFonts w:ascii="Times New Roman" w:hAnsi="Times New Roman" w:cs="Times New Roman"/>
          <w:sz w:val="24"/>
          <w:szCs w:val="24"/>
        </w:rPr>
        <w:t xml:space="preserve">is </w:t>
      </w:r>
      <w:r w:rsidR="00A65D6B">
        <w:rPr>
          <w:rFonts w:ascii="Times New Roman" w:hAnsi="Times New Roman" w:cs="Times New Roman"/>
          <w:sz w:val="24"/>
          <w:szCs w:val="24"/>
        </w:rPr>
        <w:t>supported</w:t>
      </w:r>
      <w:r w:rsidRPr="00291252">
        <w:rPr>
          <w:rFonts w:ascii="Times New Roman" w:hAnsi="Times New Roman" w:cs="Times New Roman"/>
          <w:sz w:val="24"/>
          <w:szCs w:val="24"/>
        </w:rPr>
        <w:t xml:space="preserve"> by Griffiths et al.'s</w:t>
      </w:r>
      <w:r w:rsidR="003D54D4">
        <w:rPr>
          <w:rFonts w:ascii="Times New Roman" w:hAnsi="Times New Roman" w:cs="Times New Roman"/>
          <w:sz w:val="24"/>
          <w:szCs w:val="24"/>
        </w:rPr>
        <w:t xml:space="preserve"> (2011)</w:t>
      </w:r>
      <w:r w:rsidRPr="00291252">
        <w:rPr>
          <w:rFonts w:ascii="Times New Roman" w:hAnsi="Times New Roman" w:cs="Times New Roman"/>
          <w:sz w:val="24"/>
          <w:szCs w:val="24"/>
        </w:rPr>
        <w:t xml:space="preserve"> finding that</w:t>
      </w:r>
      <w:r w:rsidR="00C17CEB">
        <w:rPr>
          <w:rFonts w:ascii="Times New Roman" w:hAnsi="Times New Roman" w:cs="Times New Roman"/>
          <w:sz w:val="24"/>
          <w:szCs w:val="24"/>
        </w:rPr>
        <w:t xml:space="preserve"> </w:t>
      </w:r>
      <w:r w:rsidR="0010410F">
        <w:rPr>
          <w:rFonts w:ascii="Times New Roman" w:hAnsi="Times New Roman" w:cs="Times New Roman"/>
          <w:sz w:val="24"/>
          <w:szCs w:val="24"/>
        </w:rPr>
        <w:t xml:space="preserve">B’s causal </w:t>
      </w:r>
      <w:r w:rsidR="00EE779B">
        <w:rPr>
          <w:rFonts w:ascii="Times New Roman" w:hAnsi="Times New Roman" w:cs="Times New Roman"/>
          <w:sz w:val="24"/>
          <w:szCs w:val="24"/>
        </w:rPr>
        <w:t>rating was</w:t>
      </w:r>
      <w:r w:rsidR="0010410F">
        <w:rPr>
          <w:rFonts w:ascii="Times New Roman" w:hAnsi="Times New Roman" w:cs="Times New Roman"/>
          <w:sz w:val="24"/>
          <w:szCs w:val="24"/>
        </w:rPr>
        <w:t xml:space="preserve"> much more likely to undergo a </w:t>
      </w:r>
      <w:r w:rsidR="00C17CEB">
        <w:rPr>
          <w:rFonts w:ascii="Times New Roman" w:hAnsi="Times New Roman" w:cs="Times New Roman"/>
          <w:sz w:val="24"/>
          <w:szCs w:val="24"/>
        </w:rPr>
        <w:t>drop</w:t>
      </w:r>
      <w:r w:rsidR="00E85D85">
        <w:rPr>
          <w:rFonts w:ascii="Times New Roman" w:hAnsi="Times New Roman" w:cs="Times New Roman"/>
          <w:sz w:val="24"/>
          <w:szCs w:val="24"/>
        </w:rPr>
        <w:t xml:space="preserve"> </w:t>
      </w:r>
      <w:r w:rsidR="00C17CEB">
        <w:rPr>
          <w:rFonts w:ascii="Times New Roman" w:hAnsi="Times New Roman" w:cs="Times New Roman"/>
          <w:sz w:val="24"/>
          <w:szCs w:val="24"/>
        </w:rPr>
        <w:t>between the mid-rating and post-rating phases than between the pre- and post-rating phases</w:t>
      </w:r>
      <w:r w:rsidR="00EE779B">
        <w:rPr>
          <w:rFonts w:ascii="Times New Roman" w:hAnsi="Times New Roman" w:cs="Times New Roman"/>
          <w:sz w:val="24"/>
          <w:szCs w:val="24"/>
        </w:rPr>
        <w:t xml:space="preserve">, </w:t>
      </w:r>
      <w:r w:rsidR="00095286">
        <w:rPr>
          <w:rFonts w:ascii="Times New Roman" w:hAnsi="Times New Roman" w:cs="Times New Roman"/>
          <w:sz w:val="24"/>
          <w:szCs w:val="24"/>
        </w:rPr>
        <w:t>where the two ratings were shown not to differ</w:t>
      </w:r>
      <w:r w:rsidR="00EE779B">
        <w:rPr>
          <w:rFonts w:ascii="Times New Roman" w:hAnsi="Times New Roman" w:cs="Times New Roman"/>
          <w:sz w:val="24"/>
          <w:szCs w:val="24"/>
        </w:rPr>
        <w:t>.</w:t>
      </w:r>
      <w:ins w:id="517" w:author="Deon T. Benton" w:date="2018-11-28T09:40:00Z">
        <w:r w:rsidR="00B25C06">
          <w:rPr>
            <w:rFonts w:ascii="Times New Roman" w:hAnsi="Times New Roman" w:cs="Times New Roman"/>
            <w:sz w:val="24"/>
            <w:szCs w:val="24"/>
          </w:rPr>
          <w:t xml:space="preserve"> This conclusion is also consistent with the</w:t>
        </w:r>
      </w:ins>
      <w:ins w:id="518" w:author="Deon T. Benton" w:date="2018-11-28T09:43:00Z">
        <w:r w:rsidR="00250944">
          <w:rPr>
            <w:rFonts w:ascii="Times New Roman" w:hAnsi="Times New Roman" w:cs="Times New Roman"/>
            <w:sz w:val="24"/>
            <w:szCs w:val="24"/>
          </w:rPr>
          <w:t xml:space="preserve"> predictions of the</w:t>
        </w:r>
      </w:ins>
      <w:ins w:id="519" w:author="Deon T. Benton" w:date="2018-11-28T09:40:00Z">
        <w:r w:rsidR="00B25C06">
          <w:rPr>
            <w:rFonts w:ascii="Times New Roman" w:hAnsi="Times New Roman" w:cs="Times New Roman"/>
            <w:sz w:val="24"/>
            <w:szCs w:val="24"/>
          </w:rPr>
          <w:t xml:space="preserve"> Bayesian model reported in Griffith et al.’s (2011) study</w:t>
        </w:r>
      </w:ins>
      <w:ins w:id="520" w:author="Deon T. Benton" w:date="2018-11-28T10:19:00Z">
        <w:r w:rsidR="00285156">
          <w:rPr>
            <w:rFonts w:ascii="Times New Roman" w:hAnsi="Times New Roman" w:cs="Times New Roman"/>
            <w:sz w:val="24"/>
            <w:szCs w:val="24"/>
          </w:rPr>
          <w:t>:</w:t>
        </w:r>
      </w:ins>
      <w:ins w:id="521" w:author="Deon T. Benton" w:date="2018-11-28T09:40:00Z">
        <w:r w:rsidR="00B25C06">
          <w:rPr>
            <w:rFonts w:ascii="Times New Roman" w:hAnsi="Times New Roman" w:cs="Times New Roman"/>
            <w:sz w:val="24"/>
            <w:szCs w:val="24"/>
          </w:rPr>
          <w:t xml:space="preserve"> </w:t>
        </w:r>
      </w:ins>
      <w:ins w:id="522" w:author="Deon T. Benton" w:date="2018-11-28T09:41:00Z">
        <w:r w:rsidR="00B25C06">
          <w:rPr>
            <w:rFonts w:ascii="Times New Roman" w:hAnsi="Times New Roman" w:cs="Times New Roman"/>
            <w:sz w:val="24"/>
            <w:szCs w:val="24"/>
          </w:rPr>
          <w:t>post-ratings of</w:t>
        </w:r>
      </w:ins>
      <w:ins w:id="523" w:author="Deon T. Benton" w:date="2018-11-28T09:40:00Z">
        <w:r w:rsidR="00B25C06">
          <w:rPr>
            <w:rFonts w:ascii="Times New Roman" w:hAnsi="Times New Roman" w:cs="Times New Roman"/>
            <w:sz w:val="24"/>
            <w:szCs w:val="24"/>
          </w:rPr>
          <w:t xml:space="preserve"> B </w:t>
        </w:r>
      </w:ins>
      <w:ins w:id="524" w:author="Deon T. Benton" w:date="2018-11-28T10:19:00Z">
        <w:r w:rsidR="00285156">
          <w:rPr>
            <w:rFonts w:ascii="Times New Roman" w:hAnsi="Times New Roman" w:cs="Times New Roman"/>
            <w:sz w:val="24"/>
            <w:szCs w:val="24"/>
          </w:rPr>
          <w:t>were predicted to be</w:t>
        </w:r>
      </w:ins>
      <w:ins w:id="525" w:author="Deon T. Benton" w:date="2018-11-28T09:41:00Z">
        <w:r w:rsidR="00B25C06">
          <w:rPr>
            <w:rFonts w:ascii="Times New Roman" w:hAnsi="Times New Roman" w:cs="Times New Roman"/>
            <w:sz w:val="24"/>
            <w:szCs w:val="24"/>
          </w:rPr>
          <w:t xml:space="preserve"> lower than mid-ratings of it</w:t>
        </w:r>
      </w:ins>
      <w:ins w:id="526" w:author="Deon T. Benton" w:date="2018-11-28T09:40:00Z">
        <w:r w:rsidR="00B25C06">
          <w:rPr>
            <w:rFonts w:ascii="Times New Roman" w:hAnsi="Times New Roman" w:cs="Times New Roman"/>
            <w:sz w:val="24"/>
            <w:szCs w:val="24"/>
          </w:rPr>
          <w:t xml:space="preserve"> </w:t>
        </w:r>
      </w:ins>
      <w:ins w:id="527" w:author="Deon T. Benton" w:date="2018-11-28T09:41:00Z">
        <w:r w:rsidR="00B25C06">
          <w:rPr>
            <w:rFonts w:ascii="Times New Roman" w:hAnsi="Times New Roman" w:cs="Times New Roman"/>
            <w:sz w:val="24"/>
            <w:szCs w:val="24"/>
          </w:rPr>
          <w:t xml:space="preserve">but </w:t>
        </w:r>
      </w:ins>
      <w:ins w:id="528" w:author="Deon T. Benton" w:date="2018-11-28T10:19:00Z">
        <w:r w:rsidR="00285156">
          <w:rPr>
            <w:rFonts w:ascii="Times New Roman" w:hAnsi="Times New Roman" w:cs="Times New Roman"/>
            <w:sz w:val="24"/>
            <w:szCs w:val="24"/>
          </w:rPr>
          <w:t>no different than the pre-ratings of it</w:t>
        </w:r>
      </w:ins>
      <w:ins w:id="529" w:author="Deon T. Benton" w:date="2018-11-28T09:41:00Z">
        <w:r w:rsidR="00B25C06">
          <w:rPr>
            <w:rFonts w:ascii="Times New Roman" w:hAnsi="Times New Roman" w:cs="Times New Roman"/>
            <w:sz w:val="24"/>
            <w:szCs w:val="24"/>
          </w:rPr>
          <w:t xml:space="preserve">. </w:t>
        </w:r>
      </w:ins>
      <w:del w:id="530" w:author="Deon T. Benton" w:date="2018-11-28T09:41:00Z">
        <w:r w:rsidR="00EE779B" w:rsidDel="00B25C06">
          <w:rPr>
            <w:rFonts w:ascii="Times New Roman" w:hAnsi="Times New Roman" w:cs="Times New Roman"/>
            <w:sz w:val="24"/>
            <w:szCs w:val="24"/>
          </w:rPr>
          <w:delText xml:space="preserve"> </w:delText>
        </w:r>
      </w:del>
      <w:r w:rsidR="00EE779B">
        <w:rPr>
          <w:rFonts w:ascii="Times New Roman" w:hAnsi="Times New Roman" w:cs="Times New Roman"/>
          <w:sz w:val="24"/>
          <w:szCs w:val="24"/>
        </w:rPr>
        <w:t xml:space="preserve">However, note </w:t>
      </w:r>
      <w:ins w:id="531" w:author="Deon T. Benton" w:date="2018-11-28T09:44:00Z">
        <w:r w:rsidR="00250944">
          <w:rPr>
            <w:rFonts w:ascii="Times New Roman" w:hAnsi="Times New Roman" w:cs="Times New Roman"/>
            <w:sz w:val="24"/>
            <w:szCs w:val="24"/>
          </w:rPr>
          <w:t>that this</w:t>
        </w:r>
      </w:ins>
      <w:r w:rsidR="00E85D85">
        <w:rPr>
          <w:rFonts w:ascii="Times New Roman" w:hAnsi="Times New Roman" w:cs="Times New Roman"/>
          <w:sz w:val="24"/>
          <w:szCs w:val="24"/>
        </w:rPr>
        <w:t xml:space="preserve"> conclusion must be interpreted cautiously</w:t>
      </w:r>
      <w:ins w:id="532" w:author="Deon T. Benton" w:date="2018-11-28T09:42:00Z">
        <w:r w:rsidR="00B25C06">
          <w:rPr>
            <w:rFonts w:ascii="Times New Roman" w:hAnsi="Times New Roman" w:cs="Times New Roman"/>
            <w:sz w:val="24"/>
            <w:szCs w:val="24"/>
          </w:rPr>
          <w:t xml:space="preserve"> in the context of the Experiment 1</w:t>
        </w:r>
      </w:ins>
      <w:r w:rsidR="00E85D85">
        <w:rPr>
          <w:rFonts w:ascii="Times New Roman" w:hAnsi="Times New Roman" w:cs="Times New Roman"/>
          <w:sz w:val="24"/>
          <w:szCs w:val="24"/>
        </w:rPr>
        <w:t xml:space="preserve"> because it is unclear whether </w:t>
      </w:r>
      <w:ins w:id="533" w:author="Deon Benton" w:date="2018-11-26T21:23:00Z">
        <w:r w:rsidR="0043585F">
          <w:rPr>
            <w:rFonts w:ascii="Times New Roman" w:hAnsi="Times New Roman" w:cs="Times New Roman"/>
            <w:sz w:val="24"/>
            <w:szCs w:val="24"/>
          </w:rPr>
          <w:t>such a drop would have occurred given that</w:t>
        </w:r>
      </w:ins>
      <w:r w:rsidR="003D54D4">
        <w:rPr>
          <w:rFonts w:ascii="Times New Roman" w:hAnsi="Times New Roman" w:cs="Times New Roman"/>
          <w:sz w:val="24"/>
          <w:szCs w:val="24"/>
        </w:rPr>
        <w:t xml:space="preserve"> it was not directly assessed in the </w:t>
      </w:r>
      <w:ins w:id="534" w:author="Deon T. Benton" w:date="2018-11-28T09:42:00Z">
        <w:r w:rsidR="00B25C06">
          <w:rPr>
            <w:rFonts w:ascii="Times New Roman" w:hAnsi="Times New Roman" w:cs="Times New Roman"/>
            <w:sz w:val="24"/>
            <w:szCs w:val="24"/>
          </w:rPr>
          <w:t>experiment</w:t>
        </w:r>
      </w:ins>
      <w:r w:rsidR="00C17CEB">
        <w:rPr>
          <w:rFonts w:ascii="Times New Roman" w:hAnsi="Times New Roman" w:cs="Times New Roman"/>
          <w:sz w:val="24"/>
          <w:szCs w:val="24"/>
        </w:rPr>
        <w:t>.</w:t>
      </w:r>
    </w:p>
    <w:p w14:paraId="42746384" w14:textId="2B13F056" w:rsidR="005F5FAB" w:rsidRDefault="00250944" w:rsidP="00250944">
      <w:pPr>
        <w:spacing w:line="480" w:lineRule="auto"/>
        <w:ind w:firstLine="720"/>
        <w:contextualSpacing/>
        <w:rPr>
          <w:rFonts w:ascii="Times New Roman" w:hAnsi="Times New Roman" w:cs="Times New Roman"/>
          <w:sz w:val="24"/>
          <w:szCs w:val="24"/>
        </w:rPr>
      </w:pPr>
      <w:ins w:id="535" w:author="Deon T. Benton" w:date="2018-11-28T09:45:00Z">
        <w:r>
          <w:rPr>
            <w:rFonts w:ascii="Times New Roman" w:hAnsi="Times New Roman" w:cs="Times New Roman"/>
            <w:sz w:val="24"/>
            <w:szCs w:val="24"/>
          </w:rPr>
          <w:t>Thus,</w:t>
        </w:r>
      </w:ins>
      <w:r w:rsidR="00B341C5">
        <w:rPr>
          <w:rFonts w:ascii="Times New Roman" w:hAnsi="Times New Roman" w:cs="Times New Roman"/>
          <w:sz w:val="24"/>
          <w:szCs w:val="24"/>
        </w:rPr>
        <w:t xml:space="preserve"> </w:t>
      </w:r>
      <w:ins w:id="536" w:author="Deon T. Benton" w:date="2018-11-28T09:45:00Z">
        <w:r>
          <w:rPr>
            <w:rFonts w:ascii="Times New Roman" w:hAnsi="Times New Roman" w:cs="Times New Roman"/>
            <w:sz w:val="24"/>
            <w:szCs w:val="24"/>
          </w:rPr>
          <w:t xml:space="preserve">because </w:t>
        </w:r>
      </w:ins>
      <w:r w:rsidR="005F5FAB">
        <w:rPr>
          <w:rFonts w:ascii="Times New Roman" w:hAnsi="Times New Roman" w:cs="Times New Roman"/>
          <w:sz w:val="24"/>
          <w:szCs w:val="24"/>
        </w:rPr>
        <w:t>it is unclear what causal ratings adults should assign to B at each of the three time points</w:t>
      </w:r>
      <w:r w:rsidR="00B85638">
        <w:rPr>
          <w:rFonts w:ascii="Times New Roman" w:hAnsi="Times New Roman" w:cs="Times New Roman"/>
          <w:sz w:val="24"/>
          <w:szCs w:val="24"/>
        </w:rPr>
        <w:t xml:space="preserve"> if adults use an associative or Bayesian mechanism to reason about causal events</w:t>
      </w:r>
      <w:r w:rsidR="005F5FAB">
        <w:rPr>
          <w:rFonts w:ascii="Times New Roman" w:hAnsi="Times New Roman" w:cs="Times New Roman"/>
          <w:sz w:val="24"/>
          <w:szCs w:val="24"/>
        </w:rPr>
        <w:t>, we</w:t>
      </w:r>
      <w:r w:rsidR="00EE779B">
        <w:rPr>
          <w:rFonts w:ascii="Times New Roman" w:hAnsi="Times New Roman" w:cs="Times New Roman"/>
          <w:sz w:val="24"/>
          <w:szCs w:val="24"/>
        </w:rPr>
        <w:t xml:space="preserve"> first</w:t>
      </w:r>
      <w:r w:rsidR="005F5FAB">
        <w:rPr>
          <w:rFonts w:ascii="Times New Roman" w:hAnsi="Times New Roman" w:cs="Times New Roman"/>
          <w:sz w:val="24"/>
          <w:szCs w:val="24"/>
        </w:rPr>
        <w:t xml:space="preserve"> built a Bayesian model</w:t>
      </w:r>
      <w:ins w:id="537" w:author="Deon T. Benton" w:date="2018-11-28T09:46:00Z">
        <w:r>
          <w:rPr>
            <w:rFonts w:ascii="Times New Roman" w:hAnsi="Times New Roman" w:cs="Times New Roman"/>
            <w:sz w:val="24"/>
            <w:szCs w:val="24"/>
          </w:rPr>
          <w:t>—based on that presented in Griffiths et al. (2011)—</w:t>
        </w:r>
      </w:ins>
      <w:r w:rsidR="005F5FAB">
        <w:rPr>
          <w:rFonts w:ascii="Times New Roman" w:hAnsi="Times New Roman" w:cs="Times New Roman"/>
          <w:sz w:val="24"/>
          <w:szCs w:val="24"/>
        </w:rPr>
        <w:t>and two associative models</w:t>
      </w:r>
      <w:r w:rsidR="00D15968">
        <w:rPr>
          <w:rFonts w:ascii="Times New Roman" w:hAnsi="Times New Roman" w:cs="Times New Roman"/>
          <w:sz w:val="24"/>
          <w:szCs w:val="24"/>
        </w:rPr>
        <w:t xml:space="preserve">; </w:t>
      </w:r>
      <w:r w:rsidR="005F5FAB">
        <w:rPr>
          <w:rFonts w:ascii="Times New Roman" w:hAnsi="Times New Roman" w:cs="Times New Roman"/>
          <w:sz w:val="24"/>
          <w:szCs w:val="24"/>
        </w:rPr>
        <w:t xml:space="preserve">that is, a model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 xml:space="preserve">the Rescorla-Wagner associative learning rule and one that </w:t>
      </w:r>
      <w:r w:rsidR="00EE779B">
        <w:rPr>
          <w:rFonts w:ascii="Times New Roman" w:hAnsi="Times New Roman" w:cs="Times New Roman"/>
          <w:sz w:val="24"/>
          <w:szCs w:val="24"/>
        </w:rPr>
        <w:t xml:space="preserve">used </w:t>
      </w:r>
      <w:r w:rsidR="005F5FAB">
        <w:rPr>
          <w:rFonts w:ascii="Times New Roman" w:hAnsi="Times New Roman" w:cs="Times New Roman"/>
          <w:sz w:val="24"/>
          <w:szCs w:val="24"/>
        </w:rPr>
        <w:t>the modified Rescorla-Wagner associative learning rule (discussed below</w:t>
      </w:r>
      <w:r w:rsidR="00D15968">
        <w:rPr>
          <w:rFonts w:ascii="Times New Roman" w:hAnsi="Times New Roman" w:cs="Times New Roman"/>
          <w:sz w:val="24"/>
          <w:szCs w:val="24"/>
        </w:rPr>
        <w:t>).</w:t>
      </w:r>
      <w:ins w:id="538" w:author="Deon T. Benton" w:date="2018-11-28T09:46:00Z">
        <w:r>
          <w:rPr>
            <w:rFonts w:ascii="Times New Roman" w:hAnsi="Times New Roman" w:cs="Times New Roman"/>
            <w:sz w:val="24"/>
            <w:szCs w:val="24"/>
          </w:rPr>
          <w:t xml:space="preserve"> The rationale for building these models w</w:t>
        </w:r>
      </w:ins>
      <w:ins w:id="539" w:author="Deon T. Benton" w:date="2018-11-28T09:47:00Z">
        <w:r>
          <w:rPr>
            <w:rFonts w:ascii="Times New Roman" w:hAnsi="Times New Roman" w:cs="Times New Roman"/>
            <w:sz w:val="24"/>
            <w:szCs w:val="24"/>
          </w:rPr>
          <w:t>as</w:t>
        </w:r>
      </w:ins>
      <w:ins w:id="540" w:author="Deon T. Benton" w:date="2018-11-28T09:46:00Z">
        <w:r>
          <w:rPr>
            <w:rFonts w:ascii="Times New Roman" w:hAnsi="Times New Roman" w:cs="Times New Roman"/>
            <w:sz w:val="24"/>
            <w:szCs w:val="24"/>
          </w:rPr>
          <w:t xml:space="preserve"> threefold.</w:t>
        </w:r>
      </w:ins>
      <w:ins w:id="541" w:author="Deon T. Benton" w:date="2018-11-28T09:47:00Z">
        <w:r>
          <w:rPr>
            <w:rFonts w:ascii="Times New Roman" w:hAnsi="Times New Roman" w:cs="Times New Roman"/>
            <w:sz w:val="24"/>
            <w:szCs w:val="24"/>
          </w:rPr>
          <w:t xml:space="preserve"> First,</w:t>
        </w:r>
      </w:ins>
      <w:r w:rsidR="00D15968">
        <w:rPr>
          <w:rFonts w:ascii="Times New Roman" w:hAnsi="Times New Roman" w:cs="Times New Roman"/>
          <w:sz w:val="24"/>
          <w:szCs w:val="24"/>
        </w:rPr>
        <w:t xml:space="preserve"> </w:t>
      </w:r>
      <w:ins w:id="542" w:author="Deon T. Benton" w:date="2018-11-28T09:47:00Z">
        <w:r>
          <w:rPr>
            <w:rFonts w:ascii="Times New Roman" w:hAnsi="Times New Roman" w:cs="Times New Roman"/>
            <w:sz w:val="24"/>
            <w:szCs w:val="24"/>
          </w:rPr>
          <w:t xml:space="preserve">our aim was </w:t>
        </w:r>
      </w:ins>
      <w:r w:rsidR="005F5FAB">
        <w:rPr>
          <w:rFonts w:ascii="Times New Roman" w:hAnsi="Times New Roman" w:cs="Times New Roman"/>
          <w:sz w:val="24"/>
          <w:szCs w:val="24"/>
        </w:rPr>
        <w:t xml:space="preserve">to assess what ratings </w:t>
      </w:r>
      <w:r w:rsidR="00B45B80">
        <w:rPr>
          <w:rFonts w:ascii="Times New Roman" w:hAnsi="Times New Roman" w:cs="Times New Roman"/>
          <w:sz w:val="24"/>
          <w:szCs w:val="24"/>
        </w:rPr>
        <w:t xml:space="preserve">participants should </w:t>
      </w:r>
      <w:r w:rsidR="005F5FAB">
        <w:rPr>
          <w:rFonts w:ascii="Times New Roman" w:hAnsi="Times New Roman" w:cs="Times New Roman"/>
          <w:sz w:val="24"/>
          <w:szCs w:val="24"/>
        </w:rPr>
        <w:t xml:space="preserve">assign to </w:t>
      </w:r>
      <w:r>
        <w:rPr>
          <w:rFonts w:ascii="Times New Roman" w:hAnsi="Times New Roman" w:cs="Times New Roman"/>
          <w:sz w:val="24"/>
          <w:szCs w:val="24"/>
        </w:rPr>
        <w:t xml:space="preserve">object </w:t>
      </w:r>
      <w:r w:rsidR="005F5FAB">
        <w:rPr>
          <w:rFonts w:ascii="Times New Roman" w:hAnsi="Times New Roman" w:cs="Times New Roman"/>
          <w:sz w:val="24"/>
          <w:szCs w:val="24"/>
        </w:rPr>
        <w:t>B at each of the three time points</w:t>
      </w:r>
      <w:r w:rsidR="00B45B80">
        <w:rPr>
          <w:rFonts w:ascii="Times New Roman" w:hAnsi="Times New Roman" w:cs="Times New Roman"/>
          <w:sz w:val="24"/>
          <w:szCs w:val="24"/>
        </w:rPr>
        <w:t xml:space="preserve"> if they reasoned according to either of the three model</w:t>
      </w:r>
      <w:ins w:id="543" w:author="Deon T. Benton" w:date="2018-11-28T09:47:00Z">
        <w:r>
          <w:rPr>
            <w:rFonts w:ascii="Times New Roman" w:hAnsi="Times New Roman" w:cs="Times New Roman"/>
            <w:sz w:val="24"/>
            <w:szCs w:val="24"/>
          </w:rPr>
          <w:t xml:space="preserve">s. </w:t>
        </w:r>
      </w:ins>
      <w:ins w:id="544" w:author="Deon T. Benton" w:date="2018-11-28T09:48:00Z">
        <w:r>
          <w:rPr>
            <w:rFonts w:ascii="Times New Roman" w:hAnsi="Times New Roman" w:cs="Times New Roman"/>
            <w:sz w:val="24"/>
            <w:szCs w:val="24"/>
          </w:rPr>
          <w:t xml:space="preserve">Second, we sought </w:t>
        </w:r>
      </w:ins>
      <w:r w:rsidR="005F5FAB">
        <w:rPr>
          <w:rFonts w:ascii="Times New Roman" w:hAnsi="Times New Roman" w:cs="Times New Roman"/>
          <w:sz w:val="24"/>
          <w:szCs w:val="24"/>
        </w:rPr>
        <w:t xml:space="preserve">to examine whether, and to what extent, the three models differed in </w:t>
      </w:r>
      <w:r w:rsidR="00BF729C">
        <w:rPr>
          <w:rFonts w:ascii="Times New Roman" w:hAnsi="Times New Roman" w:cs="Times New Roman"/>
          <w:sz w:val="24"/>
          <w:szCs w:val="24"/>
        </w:rPr>
        <w:t>whether they predicted blocking</w:t>
      </w:r>
      <w:ins w:id="545" w:author="Deon T. Benton" w:date="2018-11-28T09:48:00Z">
        <w:r>
          <w:rPr>
            <w:rFonts w:ascii="Times New Roman" w:hAnsi="Times New Roman" w:cs="Times New Roman"/>
            <w:sz w:val="24"/>
            <w:szCs w:val="24"/>
          </w:rPr>
          <w:t xml:space="preserve"> (i.e., a drop in the rating of B)</w:t>
        </w:r>
      </w:ins>
      <w:r w:rsidR="00BF729C">
        <w:rPr>
          <w:rFonts w:ascii="Times New Roman" w:hAnsi="Times New Roman" w:cs="Times New Roman"/>
          <w:sz w:val="24"/>
          <w:szCs w:val="24"/>
        </w:rPr>
        <w:t xml:space="preserve"> across </w:t>
      </w:r>
      <w:r w:rsidR="00BF729C">
        <w:rPr>
          <w:rFonts w:ascii="Times New Roman" w:hAnsi="Times New Roman" w:cs="Times New Roman"/>
          <w:sz w:val="24"/>
          <w:szCs w:val="24"/>
        </w:rPr>
        <w:lastRenderedPageBreak/>
        <w:t>the three rating time points</w:t>
      </w:r>
      <w:ins w:id="546" w:author="Deon T. Benton" w:date="2018-11-28T09:48:00Z">
        <w:r>
          <w:rPr>
            <w:rFonts w:ascii="Times New Roman" w:hAnsi="Times New Roman" w:cs="Times New Roman"/>
            <w:sz w:val="24"/>
            <w:szCs w:val="24"/>
          </w:rPr>
          <w:t>. Third, we wanted</w:t>
        </w:r>
      </w:ins>
      <w:r w:rsidR="00D816F0">
        <w:rPr>
          <w:rFonts w:ascii="Times New Roman" w:hAnsi="Times New Roman" w:cs="Times New Roman"/>
          <w:sz w:val="24"/>
          <w:szCs w:val="24"/>
        </w:rPr>
        <w:t xml:space="preserve"> to clarify the results from Experiment 1, which</w:t>
      </w:r>
      <w:r w:rsidR="00801F96">
        <w:rPr>
          <w:rFonts w:ascii="Times New Roman" w:hAnsi="Times New Roman" w:cs="Times New Roman"/>
          <w:sz w:val="24"/>
          <w:szCs w:val="24"/>
        </w:rPr>
        <w:t>, at present,</w:t>
      </w:r>
      <w:r w:rsidR="00D816F0">
        <w:rPr>
          <w:rFonts w:ascii="Times New Roman" w:hAnsi="Times New Roman" w:cs="Times New Roman"/>
          <w:sz w:val="24"/>
          <w:szCs w:val="24"/>
        </w:rPr>
        <w:t xml:space="preserve"> </w:t>
      </w:r>
      <w:ins w:id="547" w:author="Deon T. Benton" w:date="2018-11-28T09:49:00Z">
        <w:r>
          <w:rPr>
            <w:rFonts w:ascii="Times New Roman" w:hAnsi="Times New Roman" w:cs="Times New Roman"/>
            <w:sz w:val="24"/>
            <w:szCs w:val="24"/>
          </w:rPr>
          <w:t xml:space="preserve">may be consistent with a Bayesian or an associative account. </w:t>
        </w:r>
      </w:ins>
    </w:p>
    <w:p w14:paraId="1CD1A8DB" w14:textId="1972E7BB" w:rsidR="00801F96" w:rsidRPr="00250944" w:rsidRDefault="00801F96">
      <w:pPr>
        <w:spacing w:line="480" w:lineRule="auto"/>
        <w:contextualSpacing/>
        <w:rPr>
          <w:rFonts w:ascii="Times New Roman" w:hAnsi="Times New Roman" w:cs="Times New Roman"/>
          <w:b/>
          <w:sz w:val="24"/>
          <w:szCs w:val="24"/>
          <w:rPrChange w:id="548" w:author="Deon T. Benton" w:date="2018-11-28T09:50:00Z">
            <w:rPr>
              <w:rFonts w:ascii="Times New Roman" w:hAnsi="Times New Roman" w:cs="Times New Roman"/>
              <w:sz w:val="24"/>
              <w:szCs w:val="24"/>
            </w:rPr>
          </w:rPrChange>
        </w:rPr>
        <w:pPrChange w:id="549" w:author="Deon T. Benton" w:date="2018-11-28T09:50:00Z">
          <w:pPr>
            <w:spacing w:line="480" w:lineRule="auto"/>
            <w:ind w:firstLine="720"/>
            <w:contextualSpacing/>
            <w:jc w:val="center"/>
          </w:pPr>
        </w:pPrChange>
      </w:pPr>
      <w:r w:rsidRPr="00250944">
        <w:rPr>
          <w:rFonts w:ascii="Times New Roman" w:hAnsi="Times New Roman" w:cs="Times New Roman"/>
          <w:b/>
          <w:sz w:val="24"/>
          <w:szCs w:val="24"/>
          <w:rPrChange w:id="550" w:author="Deon T. Benton" w:date="2018-11-28T09:50:00Z">
            <w:rPr>
              <w:rFonts w:ascii="Times New Roman" w:hAnsi="Times New Roman" w:cs="Times New Roman"/>
              <w:sz w:val="24"/>
              <w:szCs w:val="24"/>
            </w:rPr>
          </w:rPrChange>
        </w:rPr>
        <w:t>Computational Models and Predictions</w:t>
      </w:r>
    </w:p>
    <w:p w14:paraId="6D8CC33D" w14:textId="3A09AE8C"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To clarify the results from Expe</w:t>
      </w:r>
      <w:r>
        <w:rPr>
          <w:rFonts w:ascii="Times New Roman" w:hAnsi="Times New Roman" w:cs="Times New Roman"/>
          <w:sz w:val="24"/>
          <w:szCs w:val="24"/>
        </w:rPr>
        <w:t>riment</w:t>
      </w:r>
      <w:ins w:id="551" w:author="Deon T. Benton" w:date="2018-11-28T09:50:00Z">
        <w:r w:rsidR="00250944">
          <w:rPr>
            <w:rFonts w:ascii="Times New Roman" w:hAnsi="Times New Roman" w:cs="Times New Roman"/>
            <w:sz w:val="24"/>
            <w:szCs w:val="24"/>
          </w:rPr>
          <w:t xml:space="preserve"> 1</w:t>
        </w:r>
      </w:ins>
      <w:r>
        <w:rPr>
          <w:rFonts w:ascii="Times New Roman" w:hAnsi="Times New Roman" w:cs="Times New Roman"/>
          <w:sz w:val="24"/>
          <w:szCs w:val="24"/>
        </w:rPr>
        <w:t xml:space="preserve"> and to determine </w:t>
      </w:r>
      <w:r w:rsidRPr="00801F96">
        <w:rPr>
          <w:rFonts w:ascii="Times New Roman" w:hAnsi="Times New Roman" w:cs="Times New Roman"/>
          <w:sz w:val="24"/>
          <w:szCs w:val="24"/>
        </w:rPr>
        <w:t>on what basis adults reasoned about the causal events presented here, we built a Baye</w:t>
      </w:r>
      <w:r>
        <w:rPr>
          <w:rFonts w:ascii="Times New Roman" w:hAnsi="Times New Roman" w:cs="Times New Roman"/>
          <w:sz w:val="24"/>
          <w:szCs w:val="24"/>
        </w:rPr>
        <w:t xml:space="preserve">sian model and two associative </w:t>
      </w:r>
      <w:r w:rsidRPr="00801F96">
        <w:rPr>
          <w:rFonts w:ascii="Times New Roman" w:hAnsi="Times New Roman" w:cs="Times New Roman"/>
          <w:sz w:val="24"/>
          <w:szCs w:val="24"/>
        </w:rPr>
        <w:t>models. The two associative models we focused on were the Rescorla-Wagner mode</w:t>
      </w:r>
      <w:r>
        <w:rPr>
          <w:rFonts w:ascii="Times New Roman" w:hAnsi="Times New Roman" w:cs="Times New Roman"/>
          <w:sz w:val="24"/>
          <w:szCs w:val="24"/>
        </w:rPr>
        <w:t>l (</w:t>
      </w:r>
      <w:ins w:id="552" w:author="Deon T. Benton" w:date="2018-11-28T09:51:00Z">
        <w:r w:rsidR="00250944">
          <w:rPr>
            <w:rFonts w:ascii="Times New Roman" w:hAnsi="Times New Roman" w:cs="Times New Roman"/>
            <w:sz w:val="24"/>
            <w:szCs w:val="24"/>
          </w:rPr>
          <w:t xml:space="preserve">henceforth, the RW model; </w:t>
        </w:r>
      </w:ins>
      <w:r>
        <w:rPr>
          <w:rFonts w:ascii="Times New Roman" w:hAnsi="Times New Roman" w:cs="Times New Roman"/>
          <w:sz w:val="24"/>
          <w:szCs w:val="24"/>
        </w:rPr>
        <w:t xml:space="preserve">Rescorla &amp; </w:t>
      </w:r>
      <w:r w:rsidRPr="00801F96">
        <w:rPr>
          <w:rFonts w:ascii="Times New Roman" w:hAnsi="Times New Roman" w:cs="Times New Roman"/>
          <w:sz w:val="24"/>
          <w:szCs w:val="24"/>
        </w:rPr>
        <w:t>Wagner, 1972) and the modified Rescorla-Wagner model (Van Hamme &amp; Wasserman, 199</w:t>
      </w:r>
      <w:r>
        <w:rPr>
          <w:rFonts w:ascii="Times New Roman" w:hAnsi="Times New Roman" w:cs="Times New Roman"/>
          <w:sz w:val="24"/>
          <w:szCs w:val="24"/>
        </w:rPr>
        <w:t xml:space="preserve">4). We focused on the RW model </w:t>
      </w:r>
      <w:r w:rsidRPr="00801F96">
        <w:rPr>
          <w:rFonts w:ascii="Times New Roman" w:hAnsi="Times New Roman" w:cs="Times New Roman"/>
          <w:sz w:val="24"/>
          <w:szCs w:val="24"/>
        </w:rPr>
        <w:t>because this model was among the earliest associative models of causal learning that,</w:t>
      </w:r>
      <w:r>
        <w:rPr>
          <w:rFonts w:ascii="Times New Roman" w:hAnsi="Times New Roman" w:cs="Times New Roman"/>
          <w:sz w:val="24"/>
          <w:szCs w:val="24"/>
        </w:rPr>
        <w:t xml:space="preserve"> despite its successes, failed </w:t>
      </w:r>
      <w:r w:rsidRPr="00801F96">
        <w:rPr>
          <w:rFonts w:ascii="Times New Roman" w:hAnsi="Times New Roman" w:cs="Times New Roman"/>
          <w:sz w:val="24"/>
          <w:szCs w:val="24"/>
        </w:rPr>
        <w:t xml:space="preserve">to account for </w:t>
      </w:r>
      <w:ins w:id="553" w:author="Deon T. Benton" w:date="2018-11-28T09:20:00Z">
        <w:r w:rsidR="00AC3A52">
          <w:rPr>
            <w:rFonts w:ascii="Times New Roman" w:hAnsi="Times New Roman" w:cs="Times New Roman"/>
            <w:sz w:val="24"/>
            <w:szCs w:val="24"/>
          </w:rPr>
          <w:t>BB</w:t>
        </w:r>
      </w:ins>
      <w:r w:rsidRPr="00801F96">
        <w:rPr>
          <w:rFonts w:ascii="Times New Roman" w:hAnsi="Times New Roman" w:cs="Times New Roman"/>
          <w:sz w:val="24"/>
          <w:szCs w:val="24"/>
        </w:rPr>
        <w:t xml:space="preserve">. </w:t>
      </w:r>
      <w:ins w:id="554" w:author="Deon T. Benton" w:date="2018-11-28T09:51:00Z">
        <w:r w:rsidR="00250944">
          <w:rPr>
            <w:rFonts w:ascii="Times New Roman" w:hAnsi="Times New Roman" w:cs="Times New Roman"/>
            <w:sz w:val="24"/>
            <w:szCs w:val="24"/>
          </w:rPr>
          <w:t>We also focused on this model because it has been argued by some that this model is unable to account for adults</w:t>
        </w:r>
      </w:ins>
      <w:ins w:id="555" w:author="Deon T. Benton" w:date="2018-11-28T09:52:00Z">
        <w:r w:rsidR="00250944">
          <w:rPr>
            <w:rFonts w:ascii="Times New Roman" w:hAnsi="Times New Roman" w:cs="Times New Roman"/>
            <w:sz w:val="24"/>
            <w:szCs w:val="24"/>
          </w:rPr>
          <w:t>’</w:t>
        </w:r>
      </w:ins>
      <w:ins w:id="556" w:author="Deon T. Benton" w:date="2018-11-28T09:51:00Z">
        <w:r w:rsidR="00250944">
          <w:rPr>
            <w:rFonts w:ascii="Times New Roman" w:hAnsi="Times New Roman" w:cs="Times New Roman"/>
            <w:sz w:val="24"/>
            <w:szCs w:val="24"/>
          </w:rPr>
          <w:t xml:space="preserve"> performance in a BB task</w:t>
        </w:r>
      </w:ins>
      <w:ins w:id="557" w:author="Deon T. Benton" w:date="2018-11-28T09:53:00Z">
        <w:r w:rsidR="00250944">
          <w:rPr>
            <w:rFonts w:ascii="Times New Roman" w:hAnsi="Times New Roman" w:cs="Times New Roman"/>
            <w:sz w:val="24"/>
            <w:szCs w:val="24"/>
          </w:rPr>
          <w:t xml:space="preserve"> and that Bayesian inference must underpin adults’ performance on this task (e.g., Sobel et al., 2004; Griffiths et al., 2011)</w:t>
        </w:r>
      </w:ins>
      <w:ins w:id="558" w:author="Deon T. Benton" w:date="2018-11-28T09:51:00Z">
        <w:r w:rsidR="00250944">
          <w:rPr>
            <w:rFonts w:ascii="Times New Roman" w:hAnsi="Times New Roman" w:cs="Times New Roman"/>
            <w:sz w:val="24"/>
            <w:szCs w:val="24"/>
          </w:rPr>
          <w:t>. However, as will be shown next, this model makes</w:t>
        </w:r>
      </w:ins>
      <w:ins w:id="559" w:author="Deon T. Benton" w:date="2018-11-28T09:54:00Z">
        <w:r w:rsidR="002965E6">
          <w:rPr>
            <w:rFonts w:ascii="Times New Roman" w:hAnsi="Times New Roman" w:cs="Times New Roman"/>
            <w:sz w:val="24"/>
            <w:szCs w:val="24"/>
          </w:rPr>
          <w:t xml:space="preserve"> pre- and post-rating</w:t>
        </w:r>
      </w:ins>
      <w:ins w:id="560" w:author="Deon T. Benton" w:date="2018-11-28T09:51:00Z">
        <w:r w:rsidR="00250944">
          <w:rPr>
            <w:rFonts w:ascii="Times New Roman" w:hAnsi="Times New Roman" w:cs="Times New Roman"/>
            <w:sz w:val="24"/>
            <w:szCs w:val="24"/>
          </w:rPr>
          <w:t xml:space="preserve"> prediction</w:t>
        </w:r>
      </w:ins>
      <w:ins w:id="561" w:author="Deon T. Benton" w:date="2018-11-28T09:55:00Z">
        <w:r w:rsidR="002965E6">
          <w:rPr>
            <w:rFonts w:ascii="Times New Roman" w:hAnsi="Times New Roman" w:cs="Times New Roman"/>
            <w:sz w:val="24"/>
            <w:szCs w:val="24"/>
          </w:rPr>
          <w:t>s for object B that were confirmed in Experiment 1 and</w:t>
        </w:r>
      </w:ins>
      <w:ins w:id="562" w:author="Deon T. Benton" w:date="2018-11-28T09:51:00Z">
        <w:r w:rsidR="00250944">
          <w:rPr>
            <w:rFonts w:ascii="Times New Roman" w:hAnsi="Times New Roman" w:cs="Times New Roman"/>
            <w:sz w:val="24"/>
            <w:szCs w:val="24"/>
          </w:rPr>
          <w:t xml:space="preserve"> that</w:t>
        </w:r>
      </w:ins>
      <w:ins w:id="563" w:author="Deon T. Benton" w:date="2018-11-28T09:54:00Z">
        <w:r w:rsidR="002965E6">
          <w:rPr>
            <w:rFonts w:ascii="Times New Roman" w:hAnsi="Times New Roman" w:cs="Times New Roman"/>
            <w:sz w:val="24"/>
            <w:szCs w:val="24"/>
          </w:rPr>
          <w:t xml:space="preserve"> </w:t>
        </w:r>
      </w:ins>
      <w:ins w:id="564" w:author="Deon T. Benton" w:date="2018-11-28T09:55:00Z">
        <w:r w:rsidR="002965E6">
          <w:rPr>
            <w:rFonts w:ascii="Times New Roman" w:hAnsi="Times New Roman" w:cs="Times New Roman"/>
            <w:sz w:val="24"/>
            <w:szCs w:val="24"/>
          </w:rPr>
          <w:t>are partially in concert</w:t>
        </w:r>
      </w:ins>
      <w:ins w:id="565" w:author="Deon T. Benton" w:date="2018-11-28T09:53:00Z">
        <w:r w:rsidR="00250944">
          <w:rPr>
            <w:rFonts w:ascii="Times New Roman" w:hAnsi="Times New Roman" w:cs="Times New Roman"/>
            <w:sz w:val="24"/>
            <w:szCs w:val="24"/>
          </w:rPr>
          <w:t xml:space="preserve"> with those of a Bayesian model </w:t>
        </w:r>
      </w:ins>
      <w:ins w:id="566" w:author="Deon T. Benton" w:date="2018-11-28T09:55:00Z">
        <w:r w:rsidR="002965E6">
          <w:rPr>
            <w:rFonts w:ascii="Times New Roman" w:hAnsi="Times New Roman" w:cs="Times New Roman"/>
            <w:sz w:val="24"/>
            <w:szCs w:val="24"/>
          </w:rPr>
          <w:t>for two out of three rating phases</w:t>
        </w:r>
      </w:ins>
      <w:ins w:id="567" w:author="Deon T. Benton" w:date="2018-11-28T09:53:00Z">
        <w:r w:rsidR="00250944">
          <w:rPr>
            <w:rFonts w:ascii="Times New Roman" w:hAnsi="Times New Roman" w:cs="Times New Roman"/>
            <w:sz w:val="24"/>
            <w:szCs w:val="24"/>
          </w:rPr>
          <w:t>.</w:t>
        </w:r>
      </w:ins>
    </w:p>
    <w:p w14:paraId="26C37E80" w14:textId="73A20A6D"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The reason we focus on the modified RW</w:t>
      </w:r>
      <w:ins w:id="568" w:author="Deon T. Benton" w:date="2018-11-28T09:55:00Z">
        <w:r w:rsidR="002B5343">
          <w:rPr>
            <w:rFonts w:ascii="Times New Roman" w:hAnsi="Times New Roman" w:cs="Times New Roman"/>
            <w:sz w:val="24"/>
            <w:szCs w:val="24"/>
          </w:rPr>
          <w:t xml:space="preserve"> model</w:t>
        </w:r>
      </w:ins>
      <w:r w:rsidRPr="00801F96">
        <w:rPr>
          <w:rFonts w:ascii="Times New Roman" w:hAnsi="Times New Roman" w:cs="Times New Roman"/>
          <w:sz w:val="24"/>
          <w:szCs w:val="24"/>
        </w:rPr>
        <w:t xml:space="preserve"> and a Bayesian model is because, unlike the RW model, both models</w:t>
      </w:r>
      <w:ins w:id="569" w:author="Deon T. Benton" w:date="2018-11-28T09:56:00Z">
        <w:r w:rsidR="002B5343">
          <w:rPr>
            <w:rFonts w:ascii="Times New Roman" w:hAnsi="Times New Roman" w:cs="Times New Roman"/>
            <w:sz w:val="24"/>
            <w:szCs w:val="24"/>
          </w:rPr>
          <w:t xml:space="preserve"> conceptualize BB reasoning differently. </w:t>
        </w:r>
      </w:ins>
      <w:ins w:id="570" w:author="Deon T. Benton" w:date="2018-11-28T10:04:00Z">
        <w:r w:rsidR="002B5343">
          <w:rPr>
            <w:rFonts w:ascii="Times New Roman" w:hAnsi="Times New Roman" w:cs="Times New Roman"/>
            <w:sz w:val="24"/>
            <w:szCs w:val="24"/>
          </w:rPr>
          <w:t xml:space="preserve">Indeed, although both models interpret BB as a drop of some kind between different rating phases, </w:t>
        </w:r>
      </w:ins>
      <w:ins w:id="571" w:author="Deon T. Benton" w:date="2018-11-28T09:56:00Z">
        <w:r w:rsidR="002B5343">
          <w:rPr>
            <w:rFonts w:ascii="Times New Roman" w:hAnsi="Times New Roman" w:cs="Times New Roman"/>
            <w:sz w:val="24"/>
            <w:szCs w:val="24"/>
          </w:rPr>
          <w:t xml:space="preserve">the modified RW model interprets BB as an absolute drop in </w:t>
        </w:r>
      </w:ins>
      <w:ins w:id="572" w:author="Deon T. Benton" w:date="2018-11-28T09:57:00Z">
        <w:r w:rsidR="002B5343">
          <w:rPr>
            <w:rFonts w:ascii="Times New Roman" w:hAnsi="Times New Roman" w:cs="Times New Roman"/>
            <w:sz w:val="24"/>
            <w:szCs w:val="24"/>
          </w:rPr>
          <w:t>the</w:t>
        </w:r>
      </w:ins>
      <w:ins w:id="573" w:author="Deon T. Benton" w:date="2018-11-28T09:56:00Z">
        <w:r w:rsidR="002B5343">
          <w:rPr>
            <w:rFonts w:ascii="Times New Roman" w:hAnsi="Times New Roman" w:cs="Times New Roman"/>
            <w:sz w:val="24"/>
            <w:szCs w:val="24"/>
          </w:rPr>
          <w:t xml:space="preserve"> </w:t>
        </w:r>
      </w:ins>
      <w:ins w:id="574" w:author="Deon T. Benton" w:date="2018-11-28T09:57:00Z">
        <w:r w:rsidR="002B5343">
          <w:rPr>
            <w:rFonts w:ascii="Times New Roman" w:hAnsi="Times New Roman" w:cs="Times New Roman"/>
            <w:sz w:val="24"/>
            <w:szCs w:val="24"/>
          </w:rPr>
          <w:t>rating of B between the pre- and post-rating phase, whereas the Bayesian model interprets BB as a return to baseline between these two rating phases.</w:t>
        </w:r>
      </w:ins>
      <w:r w:rsidRPr="00801F96">
        <w:rPr>
          <w:rFonts w:ascii="Times New Roman" w:hAnsi="Times New Roman" w:cs="Times New Roman"/>
          <w:sz w:val="24"/>
          <w:szCs w:val="24"/>
        </w:rPr>
        <w:t xml:space="preserve"> Lastly, we focus on all three models because they generate novel predictions that</w:t>
      </w:r>
      <w:r>
        <w:rPr>
          <w:rFonts w:ascii="Times New Roman" w:hAnsi="Times New Roman" w:cs="Times New Roman"/>
          <w:sz w:val="24"/>
          <w:szCs w:val="24"/>
        </w:rPr>
        <w:t xml:space="preserve"> </w:t>
      </w:r>
      <w:del w:id="575" w:author="Deon T. Benton" w:date="2018-11-28T10:06:00Z">
        <w:r w:rsidDel="00267078">
          <w:rPr>
            <w:rFonts w:ascii="Times New Roman" w:hAnsi="Times New Roman" w:cs="Times New Roman"/>
            <w:sz w:val="24"/>
            <w:szCs w:val="24"/>
          </w:rPr>
          <w:delText xml:space="preserve">can </w:delText>
        </w:r>
      </w:del>
      <w:ins w:id="576" w:author="Deon T. Benton" w:date="2018-11-28T10:06:00Z">
        <w:r w:rsidR="00267078">
          <w:rPr>
            <w:rFonts w:ascii="Times New Roman" w:hAnsi="Times New Roman" w:cs="Times New Roman"/>
            <w:sz w:val="24"/>
            <w:szCs w:val="24"/>
          </w:rPr>
          <w:t xml:space="preserve">will </w:t>
        </w:r>
      </w:ins>
      <w:r>
        <w:rPr>
          <w:rFonts w:ascii="Times New Roman" w:hAnsi="Times New Roman" w:cs="Times New Roman"/>
          <w:sz w:val="24"/>
          <w:szCs w:val="24"/>
        </w:rPr>
        <w:t xml:space="preserve">be tested and verified in </w:t>
      </w:r>
      <w:r w:rsidRPr="00801F96">
        <w:rPr>
          <w:rFonts w:ascii="Times New Roman" w:hAnsi="Times New Roman" w:cs="Times New Roman"/>
          <w:sz w:val="24"/>
          <w:szCs w:val="24"/>
        </w:rPr>
        <w:t>subsequent behavioral experiments. It is important to note that these mode</w:t>
      </w:r>
      <w:r>
        <w:rPr>
          <w:rFonts w:ascii="Times New Roman" w:hAnsi="Times New Roman" w:cs="Times New Roman"/>
          <w:sz w:val="24"/>
          <w:szCs w:val="24"/>
        </w:rPr>
        <w:t xml:space="preserve">ls yield different qualitative </w:t>
      </w:r>
      <w:r w:rsidRPr="00801F96">
        <w:rPr>
          <w:rFonts w:ascii="Times New Roman" w:hAnsi="Times New Roman" w:cs="Times New Roman"/>
          <w:sz w:val="24"/>
          <w:szCs w:val="24"/>
        </w:rPr>
        <w:t xml:space="preserve">predictions against which we compared the performance of </w:t>
      </w:r>
      <w:r w:rsidRPr="00801F96">
        <w:rPr>
          <w:rFonts w:ascii="Times New Roman" w:hAnsi="Times New Roman" w:cs="Times New Roman"/>
          <w:sz w:val="24"/>
          <w:szCs w:val="24"/>
        </w:rPr>
        <w:lastRenderedPageBreak/>
        <w:t xml:space="preserve">adults across the four </w:t>
      </w:r>
      <w:r>
        <w:rPr>
          <w:rFonts w:ascii="Times New Roman" w:hAnsi="Times New Roman" w:cs="Times New Roman"/>
          <w:sz w:val="24"/>
          <w:szCs w:val="24"/>
        </w:rPr>
        <w:t xml:space="preserve">experiments. It should also be </w:t>
      </w:r>
      <w:r w:rsidRPr="00801F96">
        <w:rPr>
          <w:rFonts w:ascii="Times New Roman" w:hAnsi="Times New Roman" w:cs="Times New Roman"/>
          <w:sz w:val="24"/>
          <w:szCs w:val="24"/>
        </w:rPr>
        <w:t>noted that although a more exhaustive approach could have been implemented in whic</w:t>
      </w:r>
      <w:r>
        <w:rPr>
          <w:rFonts w:ascii="Times New Roman" w:hAnsi="Times New Roman" w:cs="Times New Roman"/>
          <w:sz w:val="24"/>
          <w:szCs w:val="24"/>
        </w:rPr>
        <w:t xml:space="preserve">h we compared the all existing </w:t>
      </w:r>
      <w:r w:rsidRPr="00801F96">
        <w:rPr>
          <w:rFonts w:ascii="Times New Roman" w:hAnsi="Times New Roman" w:cs="Times New Roman"/>
          <w:sz w:val="24"/>
          <w:szCs w:val="24"/>
        </w:rPr>
        <w:t>associative, rational-parameter models (e.g., the Power PC model), and Bayesian mo</w:t>
      </w:r>
      <w:r>
        <w:rPr>
          <w:rFonts w:ascii="Times New Roman" w:hAnsi="Times New Roman" w:cs="Times New Roman"/>
          <w:sz w:val="24"/>
          <w:szCs w:val="24"/>
        </w:rPr>
        <w:t xml:space="preserve">dels, we focused on only these </w:t>
      </w:r>
      <w:r w:rsidRPr="00801F96">
        <w:rPr>
          <w:rFonts w:ascii="Times New Roman" w:hAnsi="Times New Roman" w:cs="Times New Roman"/>
          <w:sz w:val="24"/>
          <w:szCs w:val="24"/>
        </w:rPr>
        <w:t>models because much of the recent debate in the literature tends to center on whet</w:t>
      </w:r>
      <w:r>
        <w:rPr>
          <w:rFonts w:ascii="Times New Roman" w:hAnsi="Times New Roman" w:cs="Times New Roman"/>
          <w:sz w:val="24"/>
          <w:szCs w:val="24"/>
        </w:rPr>
        <w:t xml:space="preserve">her, and to what extent, these </w:t>
      </w:r>
      <w:r w:rsidRPr="00801F96">
        <w:rPr>
          <w:rFonts w:ascii="Times New Roman" w:hAnsi="Times New Roman" w:cs="Times New Roman"/>
          <w:sz w:val="24"/>
          <w:szCs w:val="24"/>
        </w:rPr>
        <w:t>are viable models of causal cognition (though for a more extensive discussion on t</w:t>
      </w:r>
      <w:r>
        <w:rPr>
          <w:rFonts w:ascii="Times New Roman" w:hAnsi="Times New Roman" w:cs="Times New Roman"/>
          <w:sz w:val="24"/>
          <w:szCs w:val="24"/>
        </w:rPr>
        <w:t xml:space="preserve">his topic and model comparison </w:t>
      </w:r>
      <w:r w:rsidRPr="00801F96">
        <w:rPr>
          <w:rFonts w:ascii="Times New Roman" w:hAnsi="Times New Roman" w:cs="Times New Roman"/>
          <w:sz w:val="24"/>
          <w:szCs w:val="24"/>
        </w:rPr>
        <w:t xml:space="preserve">approach can be found in Sobel et al., 2004 and Griffiths et al., 2011). </w:t>
      </w:r>
    </w:p>
    <w:p w14:paraId="5E5188E4" w14:textId="3C5A34F2" w:rsidR="00801F96" w:rsidRDefault="00801F96" w:rsidP="00801F96">
      <w:pPr>
        <w:spacing w:line="480" w:lineRule="auto"/>
        <w:ind w:firstLine="720"/>
        <w:contextualSpacing/>
        <w:rPr>
          <w:rFonts w:ascii="Times New Roman" w:hAnsi="Times New Roman" w:cs="Times New Roman"/>
          <w:sz w:val="24"/>
          <w:szCs w:val="24"/>
        </w:rPr>
      </w:pPr>
      <w:r w:rsidRPr="00801F96">
        <w:rPr>
          <w:rFonts w:ascii="Times New Roman" w:hAnsi="Times New Roman" w:cs="Times New Roman"/>
          <w:sz w:val="24"/>
          <w:szCs w:val="24"/>
        </w:rPr>
        <w:t>Finally, i</w:t>
      </w:r>
      <w:r>
        <w:rPr>
          <w:rFonts w:ascii="Times New Roman" w:hAnsi="Times New Roman" w:cs="Times New Roman"/>
          <w:sz w:val="24"/>
          <w:szCs w:val="24"/>
        </w:rPr>
        <w:t xml:space="preserve">t is worth mentioning that the </w:t>
      </w:r>
      <w:r w:rsidRPr="00801F96">
        <w:rPr>
          <w:rFonts w:ascii="Times New Roman" w:hAnsi="Times New Roman" w:cs="Times New Roman"/>
          <w:sz w:val="24"/>
          <w:szCs w:val="24"/>
        </w:rPr>
        <w:t>models and simulations discussed below are intended to model Experiment 4 g</w:t>
      </w:r>
      <w:r>
        <w:rPr>
          <w:rFonts w:ascii="Times New Roman" w:hAnsi="Times New Roman" w:cs="Times New Roman"/>
          <w:sz w:val="24"/>
          <w:szCs w:val="24"/>
        </w:rPr>
        <w:t xml:space="preserve">iven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in this </w:t>
      </w:r>
      <w:r w:rsidRPr="00801F96">
        <w:rPr>
          <w:rFonts w:ascii="Times New Roman" w:hAnsi="Times New Roman" w:cs="Times New Roman"/>
          <w:sz w:val="24"/>
          <w:szCs w:val="24"/>
        </w:rPr>
        <w:t>experiment, unlike</w:t>
      </w:r>
      <w:r>
        <w:rPr>
          <w:rFonts w:ascii="Times New Roman" w:hAnsi="Times New Roman" w:cs="Times New Roman"/>
          <w:sz w:val="24"/>
          <w:szCs w:val="24"/>
        </w:rPr>
        <w:t xml:space="preserve"> those</w:t>
      </w:r>
      <w:r w:rsidRPr="00801F96">
        <w:rPr>
          <w:rFonts w:ascii="Times New Roman" w:hAnsi="Times New Roman" w:cs="Times New Roman"/>
          <w:sz w:val="24"/>
          <w:szCs w:val="24"/>
        </w:rPr>
        <w:t xml:space="preserve"> in Experiments 1</w:t>
      </w:r>
      <w:r>
        <w:rPr>
          <w:rFonts w:ascii="Times New Roman" w:hAnsi="Times New Roman" w:cs="Times New Roman"/>
          <w:sz w:val="24"/>
          <w:szCs w:val="24"/>
        </w:rPr>
        <w:t xml:space="preserve"> to </w:t>
      </w:r>
      <w:r w:rsidRPr="00801F96">
        <w:rPr>
          <w:rFonts w:ascii="Times New Roman" w:hAnsi="Times New Roman" w:cs="Times New Roman"/>
          <w:sz w:val="24"/>
          <w:szCs w:val="24"/>
        </w:rPr>
        <w:t>3, were asked to provide three causal ratings</w:t>
      </w:r>
      <w:r>
        <w:rPr>
          <w:rFonts w:ascii="Times New Roman" w:hAnsi="Times New Roman" w:cs="Times New Roman"/>
          <w:sz w:val="24"/>
          <w:szCs w:val="24"/>
        </w:rPr>
        <w:t xml:space="preserve">. By providing three causal ratings, it is possible to </w:t>
      </w:r>
      <w:r w:rsidRPr="00801F96">
        <w:rPr>
          <w:rFonts w:ascii="Times New Roman" w:hAnsi="Times New Roman" w:cs="Times New Roman"/>
          <w:sz w:val="24"/>
          <w:szCs w:val="24"/>
        </w:rPr>
        <w:t>determine whether, and to what extent, adults distinguish the causal events</w:t>
      </w:r>
      <w:r>
        <w:rPr>
          <w:rFonts w:ascii="Times New Roman" w:hAnsi="Times New Roman" w:cs="Times New Roman"/>
          <w:sz w:val="24"/>
          <w:szCs w:val="24"/>
        </w:rPr>
        <w:t xml:space="preserve"> based on Bayesian learning or </w:t>
      </w:r>
      <w:r w:rsidRPr="00801F96">
        <w:rPr>
          <w:rFonts w:ascii="Times New Roman" w:hAnsi="Times New Roman" w:cs="Times New Roman"/>
          <w:sz w:val="24"/>
          <w:szCs w:val="24"/>
        </w:rPr>
        <w:t xml:space="preserve">associative learning. </w:t>
      </w:r>
    </w:p>
    <w:p w14:paraId="324799EC" w14:textId="38B1ED74" w:rsidR="00801F96" w:rsidRPr="00234BE9" w:rsidRDefault="00801F96" w:rsidP="00234BE9">
      <w:pPr>
        <w:spacing w:line="480" w:lineRule="auto"/>
        <w:contextualSpacing/>
        <w:rPr>
          <w:rFonts w:ascii="Times New Roman" w:hAnsi="Times New Roman" w:cs="Times New Roman"/>
          <w:b/>
          <w:sz w:val="24"/>
          <w:szCs w:val="24"/>
        </w:rPr>
      </w:pPr>
      <w:r w:rsidRPr="00234BE9">
        <w:rPr>
          <w:rFonts w:ascii="Times New Roman" w:hAnsi="Times New Roman" w:cs="Times New Roman"/>
          <w:b/>
          <w:sz w:val="24"/>
          <w:szCs w:val="24"/>
        </w:rPr>
        <w:t>Bayesian model</w:t>
      </w:r>
    </w:p>
    <w:p w14:paraId="447B9FE5" w14:textId="693DD879" w:rsidR="005F5FAB" w:rsidRDefault="00267078" w:rsidP="00EF586E">
      <w:pPr>
        <w:spacing w:line="480" w:lineRule="auto"/>
        <w:ind w:firstLine="720"/>
        <w:contextualSpacing/>
        <w:rPr>
          <w:rFonts w:ascii="Times New Roman" w:hAnsi="Times New Roman" w:cs="Times New Roman"/>
          <w:sz w:val="24"/>
          <w:szCs w:val="24"/>
        </w:rPr>
      </w:pPr>
      <w:ins w:id="577" w:author="Deon T. Benton" w:date="2018-11-28T10:07:00Z">
        <w:r>
          <w:rPr>
            <w:rFonts w:ascii="Times New Roman" w:hAnsi="Times New Roman" w:cs="Times New Roman"/>
            <w:sz w:val="24"/>
            <w:szCs w:val="24"/>
          </w:rPr>
          <w:t>A</w:t>
        </w:r>
      </w:ins>
      <w:r w:rsidR="00234BE9"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del w:id="578" w:author="Deon T. Benton" w:date="2018-11-28T10:07:00Z">
        <w:r w:rsidR="00234BE9" w:rsidRPr="00234BE9" w:rsidDel="00267078">
          <w:rPr>
            <w:rFonts w:ascii="Times New Roman" w:hAnsi="Times New Roman" w:cs="Times New Roman"/>
            <w:sz w:val="24"/>
            <w:szCs w:val="24"/>
          </w:rPr>
          <w:delText>--</w:delText>
        </w:r>
      </w:del>
      <w:ins w:id="579"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which are expressed as parameterized causal graphical models with nodes that are connected by edges that encode the Markov condition</w:t>
      </w:r>
      <w:del w:id="580" w:author="Deon T. Benton" w:date="2018-11-28T10:07:00Z">
        <w:r w:rsidR="00234BE9" w:rsidRPr="00234BE9" w:rsidDel="00267078">
          <w:rPr>
            <w:rFonts w:ascii="Times New Roman" w:hAnsi="Times New Roman" w:cs="Times New Roman"/>
            <w:sz w:val="24"/>
            <w:szCs w:val="24"/>
          </w:rPr>
          <w:delText>--</w:delText>
        </w:r>
      </w:del>
      <w:ins w:id="581" w:author="Deon T. Benton" w:date="2018-11-28T10:07:00Z">
        <w:r>
          <w:rPr>
            <w:rFonts w:ascii="Times New Roman" w:hAnsi="Times New Roman" w:cs="Times New Roman"/>
            <w:sz w:val="24"/>
            <w:szCs w:val="24"/>
          </w:rPr>
          <w:t>—</w:t>
        </w:r>
      </w:ins>
      <w:r w:rsidR="00234BE9" w:rsidRPr="00234BE9">
        <w:rPr>
          <w:rFonts w:ascii="Times New Roman" w:hAnsi="Times New Roman" w:cs="Times New Roman"/>
          <w:sz w:val="24"/>
          <w:szCs w:val="24"/>
        </w:rPr>
        <w:t xml:space="preserve">and then choosing the hypothesis that is most consistent with the data by application of Bayes' rule. More formally, it is assumed that, at the beginning of a task, experiment, or learning episode, an ideal Bayesian learner represents all possible candidate hypotheses,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whereby each hypothesis,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w:t>
      </w:r>
      <w:r w:rsidR="00234BE9">
        <w:rPr>
          <w:rFonts w:ascii="Times New Roman" w:hAnsi="Times New Roman" w:cs="Times New Roman"/>
          <w:sz w:val="24"/>
          <w:szCs w:val="24"/>
        </w:rPr>
        <w:sym w:font="Symbol" w:char="F0CE"/>
      </w:r>
      <w:r w:rsidR="00234BE9">
        <w:rPr>
          <w:rFonts w:ascii="Times New Roman" w:hAnsi="Times New Roman" w:cs="Times New Roman"/>
          <w:sz w:val="24"/>
          <w:szCs w:val="24"/>
        </w:rPr>
        <w:t xml:space="preserve"> </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xml:space="preserve">, is assigned some prior probability, </w:t>
      </w:r>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 This prior probability represents the learners</w:t>
      </w:r>
      <w:r w:rsidR="00234BE9">
        <w:rPr>
          <w:rFonts w:ascii="Times New Roman" w:hAnsi="Times New Roman" w:cs="Times New Roman"/>
          <w:sz w:val="24"/>
          <w:szCs w:val="24"/>
        </w:rPr>
        <w:t>’</w:t>
      </w:r>
      <w:r w:rsidR="00234BE9" w:rsidRPr="00234BE9">
        <w:rPr>
          <w:rFonts w:ascii="Times New Roman" w:hAnsi="Times New Roman" w:cs="Times New Roman"/>
          <w:sz w:val="24"/>
          <w:szCs w:val="24"/>
        </w:rPr>
        <w:t xml:space="preserve"> confidence that a given hypothesis generated that causal data. </w:t>
      </w:r>
      <w:r w:rsidR="00234BE9">
        <w:rPr>
          <w:rFonts w:ascii="Times New Roman" w:hAnsi="Times New Roman" w:cs="Times New Roman"/>
          <w:sz w:val="24"/>
          <w:szCs w:val="24"/>
        </w:rPr>
        <w:t>Figure 4 shows</w:t>
      </w:r>
      <w:r w:rsidR="00234BE9" w:rsidRPr="00234BE9">
        <w:rPr>
          <w:rFonts w:ascii="Times New Roman" w:hAnsi="Times New Roman" w:cs="Times New Roman"/>
          <w:sz w:val="24"/>
          <w:szCs w:val="24"/>
        </w:rPr>
        <w:t xml:space="preserve"> the possible hypothes</w:t>
      </w:r>
      <w:r w:rsidR="00234BE9">
        <w:rPr>
          <w:rFonts w:ascii="Times New Roman" w:hAnsi="Times New Roman" w:cs="Times New Roman"/>
          <w:sz w:val="24"/>
          <w:szCs w:val="24"/>
        </w:rPr>
        <w:t>es</w:t>
      </w:r>
      <w:r w:rsidR="00234BE9" w:rsidRPr="00234BE9">
        <w:rPr>
          <w:rFonts w:ascii="Times New Roman" w:hAnsi="Times New Roman" w:cs="Times New Roman"/>
          <w:sz w:val="24"/>
          <w:szCs w:val="24"/>
        </w:rPr>
        <w:t xml:space="preserve"> for Experiment </w:t>
      </w:r>
      <w:ins w:id="582" w:author="Deon T. Benton" w:date="2018-11-28T10:07:00Z">
        <w:r>
          <w:rPr>
            <w:rFonts w:ascii="Times New Roman" w:hAnsi="Times New Roman" w:cs="Times New Roman"/>
            <w:sz w:val="24"/>
            <w:szCs w:val="24"/>
          </w:rPr>
          <w:t>2</w:t>
        </w:r>
      </w:ins>
      <w:r w:rsidR="00234BE9" w:rsidRPr="00234BE9">
        <w:rPr>
          <w:rFonts w:ascii="Times New Roman" w:hAnsi="Times New Roman" w:cs="Times New Roman"/>
          <w:sz w:val="24"/>
          <w:szCs w:val="24"/>
        </w:rPr>
        <w:t xml:space="preserve">. Following observations of data, </w:t>
      </w:r>
      <w:r w:rsidR="00234BE9" w:rsidRPr="00234BE9">
        <w:rPr>
          <w:rFonts w:ascii="Times New Roman" w:hAnsi="Times New Roman" w:cs="Times New Roman"/>
          <w:i/>
          <w:sz w:val="24"/>
          <w:szCs w:val="24"/>
        </w:rPr>
        <w:lastRenderedPageBreak/>
        <w:t>d</w:t>
      </w:r>
      <w:r w:rsidR="00234BE9" w:rsidRPr="00234BE9">
        <w:rPr>
          <w:rFonts w:ascii="Times New Roman" w:hAnsi="Times New Roman" w:cs="Times New Roman"/>
          <w:sz w:val="24"/>
          <w:szCs w:val="24"/>
        </w:rPr>
        <w:t xml:space="preserve">, the learner uses Bayes' rule to compute and assign posterior probabilities to each hypothesis, </w:t>
      </w:r>
      <w:r w:rsidR="00234BE9" w:rsidRPr="00234BE9">
        <w:rPr>
          <w:rFonts w:ascii="Times New Roman" w:hAnsi="Times New Roman" w:cs="Times New Roman"/>
          <w:i/>
          <w:sz w:val="24"/>
          <w:szCs w:val="24"/>
        </w:rPr>
        <w:t>p</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h</w:t>
      </w:r>
      <w:r w:rsidR="00234BE9" w:rsidRPr="00234BE9">
        <w:rPr>
          <w:rFonts w:ascii="Times New Roman" w:hAnsi="Times New Roman" w:cs="Times New Roman"/>
          <w:sz w:val="24"/>
          <w:szCs w:val="24"/>
        </w:rPr>
        <w:t>|</w:t>
      </w:r>
      <w:r w:rsidR="00234BE9" w:rsidRPr="00234BE9">
        <w:rPr>
          <w:rFonts w:ascii="Times New Roman" w:hAnsi="Times New Roman" w:cs="Times New Roman"/>
          <w:i/>
          <w:sz w:val="24"/>
          <w:szCs w:val="24"/>
        </w:rPr>
        <w:t>d</w:t>
      </w:r>
      <w:r w:rsidR="00234BE9" w:rsidRPr="00234BE9">
        <w:rPr>
          <w:rFonts w:ascii="Times New Roman" w:hAnsi="Times New Roman" w:cs="Times New Roman"/>
          <w:sz w:val="24"/>
          <w:szCs w:val="24"/>
        </w:rPr>
        <w:t>),</w:t>
      </w:r>
    </w:p>
    <w:p w14:paraId="42549A2B" w14:textId="2F58EF72" w:rsidR="001C0F80" w:rsidRPr="00EF586E" w:rsidRDefault="00334E98" w:rsidP="00723ADF">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001C0F80" w:rsidRPr="00A56718">
        <w:rPr>
          <w:rFonts w:ascii="Times New Roman" w:eastAsiaTheme="minorEastAsia" w:hAnsi="Times New Roman" w:cs="Times New Roman"/>
          <w:sz w:val="24"/>
          <w:szCs w:val="24"/>
        </w:rPr>
        <w:t>,</w:t>
      </w:r>
    </w:p>
    <w:p w14:paraId="0F5DA345" w14:textId="7E75B01B" w:rsidR="00427BD6" w:rsidRDefault="001C0F80" w:rsidP="001C0F80">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Pr>
          <w:rFonts w:ascii="Times New Roman" w:hAnsi="Times New Roman" w:cs="Times New Roman"/>
          <w:sz w:val="24"/>
          <w:szCs w:val="24"/>
        </w:rPr>
        <w:t xml:space="preserve">. The denominator serves as the normalizing term, which normalizes the posterior probabilities by members of the set.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4)</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r w:rsidR="007C088D">
        <w:rPr>
          <w:rFonts w:ascii="Times New Roman" w:hAnsi="Times New Roman" w:cs="Times New Roman"/>
          <w:sz w:val="24"/>
          <w:szCs w:val="24"/>
        </w:rPr>
        <w:t>Table 1</w:t>
      </w:r>
      <w:r>
        <w:rPr>
          <w:rFonts w:ascii="Times New Roman" w:hAnsi="Times New Roman" w:cs="Times New Roman"/>
          <w:sz w:val="24"/>
          <w:szCs w:val="24"/>
        </w:rPr>
        <w:t xml:space="preserve"> below displays </w:t>
      </w:r>
      <w:r w:rsidRPr="001C0F80">
        <w:rPr>
          <w:rFonts w:ascii="Times New Roman" w:hAnsi="Times New Roman" w:cs="Times New Roman"/>
          <w:sz w:val="24"/>
          <w:szCs w:val="24"/>
        </w:rPr>
        <w:t xml:space="preserve">the likelihoods for each hypothesis in Experiment 2. </w:t>
      </w:r>
    </w:p>
    <w:p w14:paraId="0900FC2C"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5D6EBC5" w14:textId="77777777" w:rsidR="00826F13" w:rsidRPr="00551D46"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4</w:t>
      </w:r>
      <w:r w:rsidRPr="00551D46">
        <w:rPr>
          <w:rFonts w:ascii="Times New Roman" w:hAnsi="Times New Roman"/>
          <w:szCs w:val="24"/>
        </w:rPr>
        <w:t xml:space="preserve"> about here</w:t>
      </w:r>
    </w:p>
    <w:p w14:paraId="165D0121" w14:textId="5429EEE4" w:rsidR="00826F13" w:rsidRPr="00826F13" w:rsidRDefault="00826F13" w:rsidP="00826F13">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5359963C" w14:textId="5DDD7761" w:rsidR="001C0F80" w:rsidRDefault="00826F13" w:rsidP="00826F13">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 xml:space="preserve">in defining a model of the task presented in Experiment </w:t>
      </w:r>
      <w:ins w:id="583" w:author="Deon T. Benton" w:date="2018-11-28T10:31:00Z">
        <w:r w:rsidR="00542A17">
          <w:rPr>
            <w:rFonts w:ascii="Times New Roman" w:hAnsi="Times New Roman" w:cs="Times New Roman"/>
            <w:sz w:val="24"/>
            <w:szCs w:val="24"/>
          </w:rPr>
          <w:t xml:space="preserve">1 </w:t>
        </w:r>
      </w:ins>
      <w:r>
        <w:rPr>
          <w:rFonts w:ascii="Times New Roman" w:hAnsi="Times New Roman" w:cs="Times New Roman"/>
          <w:sz w:val="24"/>
          <w:szCs w:val="24"/>
        </w:rPr>
        <w:t xml:space="preserve">was to specify the </w:t>
      </w:r>
      <w:r w:rsidRPr="00826F13">
        <w:rPr>
          <w:rFonts w:ascii="Times New Roman" w:hAnsi="Times New Roman" w:cs="Times New Roman"/>
          <w:sz w:val="24"/>
          <w:szCs w:val="24"/>
        </w:rPr>
        <w:t>hypothesis space H and the hypotheses h that comprise that space. This step is necessa</w:t>
      </w:r>
      <w:r>
        <w:rPr>
          <w:rFonts w:ascii="Times New Roman" w:hAnsi="Times New Roman" w:cs="Times New Roman"/>
          <w:sz w:val="24"/>
          <w:szCs w:val="24"/>
        </w:rPr>
        <w:t xml:space="preserve">ry if one seeks to use Bayes' </w:t>
      </w:r>
      <w:r w:rsidRPr="00826F13">
        <w:rPr>
          <w:rFonts w:ascii="Times New Roman" w:hAnsi="Times New Roman" w:cs="Times New Roman"/>
          <w:sz w:val="24"/>
          <w:szCs w:val="24"/>
        </w:rPr>
        <w:t xml:space="preserve">rule to determine the hypothesis with the largest posterior probability. Because </w:t>
      </w:r>
      <w:r>
        <w:rPr>
          <w:rFonts w:ascii="Times New Roman" w:hAnsi="Times New Roman" w:cs="Times New Roman"/>
          <w:sz w:val="24"/>
          <w:szCs w:val="24"/>
        </w:rPr>
        <w:t xml:space="preserve">Experiment </w:t>
      </w:r>
      <w:ins w:id="584" w:author="Deon T. Benton" w:date="2018-11-28T10:32:00Z">
        <w:r w:rsidR="00542A17">
          <w:rPr>
            <w:rFonts w:ascii="Times New Roman" w:hAnsi="Times New Roman" w:cs="Times New Roman"/>
            <w:sz w:val="24"/>
            <w:szCs w:val="24"/>
          </w:rPr>
          <w:t xml:space="preserve">2 </w:t>
        </w:r>
      </w:ins>
      <w:r>
        <w:rPr>
          <w:rFonts w:ascii="Times New Roman" w:hAnsi="Times New Roman" w:cs="Times New Roman"/>
          <w:sz w:val="24"/>
          <w:szCs w:val="24"/>
        </w:rPr>
        <w:t xml:space="preserve">uses two objects </w:t>
      </w:r>
      <w:r w:rsidRPr="00826F13">
        <w:rPr>
          <w:rFonts w:ascii="Times New Roman" w:hAnsi="Times New Roman" w:cs="Times New Roman"/>
          <w:sz w:val="24"/>
          <w:szCs w:val="24"/>
        </w:rPr>
        <w:t>(i.e., two candidate causes), the hypothesis space consists of four hypothe</w:t>
      </w:r>
      <w:r>
        <w:rPr>
          <w:rFonts w:ascii="Times New Roman" w:hAnsi="Times New Roman" w:cs="Times New Roman"/>
          <w:sz w:val="24"/>
          <w:szCs w:val="24"/>
        </w:rPr>
        <w:t xml:space="preserve">ses.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Experiment </w:t>
      </w:r>
      <w:ins w:id="585" w:author="Deon T. Benton" w:date="2018-11-28T10:32:00Z">
        <w:r w:rsidR="00542A17">
          <w:rPr>
            <w:rFonts w:ascii="Times New Roman" w:hAnsi="Times New Roman" w:cs="Times New Roman"/>
            <w:sz w:val="24"/>
            <w:szCs w:val="24"/>
          </w:rPr>
          <w:t>2</w:t>
        </w:r>
      </w:ins>
      <w:r>
        <w:rPr>
          <w:rFonts w:ascii="Times New Roman" w:hAnsi="Times New Roman" w:cs="Times New Roman"/>
          <w:sz w:val="24"/>
          <w:szCs w:val="24"/>
        </w:rPr>
        <w:t xml:space="preserve">, </w:t>
      </w:r>
      <w:r w:rsidRPr="00826F13">
        <w:rPr>
          <w:rFonts w:ascii="Times New Roman" w:hAnsi="Times New Roman" w:cs="Times New Roman"/>
          <w:sz w:val="24"/>
          <w:szCs w:val="24"/>
        </w:rPr>
        <w:t>states that the</w:t>
      </w:r>
      <w:ins w:id="586" w:author="Deon T. Benton" w:date="2018-11-28T10:32:00Z">
        <w:r w:rsidR="00542A17">
          <w:rPr>
            <w:rFonts w:ascii="Times New Roman" w:hAnsi="Times New Roman" w:cs="Times New Roman"/>
            <w:sz w:val="24"/>
            <w:szCs w:val="24"/>
          </w:rPr>
          <w:t xml:space="preserve"> blicket detector will activate if, and only if, a blicket object contacts it</w:t>
        </w:r>
      </w:ins>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 xml:space="preserve">is to specify the prior probabilities of each hypothesis.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w:t>
      </w:r>
      <w:r>
        <w:rPr>
          <w:rFonts w:ascii="Times New Roman" w:hAnsi="Times New Roman" w:cs="Times New Roman"/>
          <w:sz w:val="24"/>
          <w:szCs w:val="24"/>
        </w:rPr>
        <w:lastRenderedPageBreak/>
        <w:t xml:space="preserve">the prior probabilities </w:t>
      </w:r>
      <w:r w:rsidRPr="00826F13">
        <w:rPr>
          <w:rFonts w:ascii="Times New Roman" w:hAnsi="Times New Roman" w:cs="Times New Roman"/>
          <w:sz w:val="24"/>
          <w:szCs w:val="24"/>
        </w:rPr>
        <w:t>for hypotheses 1-4, respectively, are</w:t>
      </w:r>
      <w:r>
        <w:rPr>
          <w:rFonts w:ascii="Times New Roman" w:hAnsi="Times New Roman" w:cs="Times New Roman"/>
          <w:i/>
          <w:sz w:val="24"/>
          <w:szCs w:val="24"/>
        </w:rPr>
        <w:t xml:space="preserve"> p</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xml:space="preserve">), </w:t>
      </w:r>
      <w:r w:rsidRPr="00826F13">
        <w:rPr>
          <w:rFonts w:ascii="Times New Roman" w:hAnsi="Times New Roman" w:cs="Times New Roman"/>
          <w:i/>
          <w:sz w:val="24"/>
          <w:szCs w:val="24"/>
        </w:rPr>
        <w:t>p</w:t>
      </w:r>
      <w:r w:rsidRPr="00826F13">
        <w:rPr>
          <w:rFonts w:ascii="Times New Roman" w:hAnsi="Times New Roman" w:cs="Times New Roman"/>
          <w:sz w:val="24"/>
          <w:szCs w:val="24"/>
        </w:rPr>
        <w:t>(1-</w:t>
      </w:r>
      <w:r w:rsidRPr="00826F13">
        <w:rPr>
          <w:rFonts w:ascii="Times New Roman" w:hAnsi="Times New Roman" w:cs="Times New Roman"/>
          <w:i/>
          <w:sz w:val="24"/>
          <w:szCs w:val="24"/>
        </w:rPr>
        <w:t>p</w:t>
      </w:r>
      <w:r w:rsidRPr="00826F13">
        <w:rPr>
          <w:rFonts w:ascii="Times New Roman" w:hAnsi="Times New Roman" w:cs="Times New Roman"/>
          <w:sz w:val="24"/>
          <w:szCs w:val="24"/>
        </w:rPr>
        <w:t>), and (1-</w:t>
      </w:r>
      <w:r w:rsidRPr="00826F13">
        <w:rPr>
          <w:rFonts w:ascii="Times New Roman" w:hAnsi="Times New Roman" w:cs="Times New Roman"/>
          <w:i/>
          <w:sz w:val="24"/>
          <w:szCs w:val="24"/>
        </w:rPr>
        <w:t>p</w:t>
      </w:r>
      <w:r w:rsidRPr="00826F13">
        <w:rPr>
          <w:rFonts w:ascii="Times New Roman" w:hAnsi="Times New Roman" w:cs="Times New Roman"/>
          <w:sz w:val="24"/>
          <w:szCs w:val="24"/>
        </w:rPr>
        <w:t>)</w:t>
      </w:r>
      <w:r>
        <w:rPr>
          <w:rFonts w:ascii="Times New Roman" w:hAnsi="Times New Roman" w:cs="Times New Roman"/>
          <w:sz w:val="24"/>
          <w:szCs w:val="24"/>
          <w:vertAlign w:val="superscript"/>
        </w:rPr>
        <w:t>2</w:t>
      </w:r>
      <w:r w:rsidRPr="00826F13">
        <w:rPr>
          <w:rFonts w:ascii="Times New Roman" w:hAnsi="Times New Roman" w:cs="Times New Roman"/>
          <w:sz w:val="24"/>
          <w:szCs w:val="24"/>
        </w:rPr>
        <w:t xml:space="preserve">. These prior </w:t>
      </w:r>
      <w:r>
        <w:rPr>
          <w:rFonts w:ascii="Times New Roman" w:hAnsi="Times New Roman" w:cs="Times New Roman"/>
          <w:sz w:val="24"/>
          <w:szCs w:val="24"/>
        </w:rPr>
        <w:t xml:space="preserve">probabilities </w:t>
      </w:r>
      <w:ins w:id="587" w:author="Deon T. Benton" w:date="2018-11-28T10:34:00Z">
        <w:r w:rsidR="00542A17">
          <w:rPr>
            <w:rFonts w:ascii="Times New Roman" w:hAnsi="Times New Roman" w:cs="Times New Roman"/>
            <w:sz w:val="24"/>
            <w:szCs w:val="24"/>
          </w:rPr>
          <w:t xml:space="preserve">can </w:t>
        </w:r>
      </w:ins>
      <w:r>
        <w:rPr>
          <w:rFonts w:ascii="Times New Roman" w:hAnsi="Times New Roman" w:cs="Times New Roman"/>
          <w:sz w:val="24"/>
          <w:szCs w:val="24"/>
        </w:rPr>
        <w:t>then</w:t>
      </w:r>
      <w:ins w:id="588" w:author="Deon T. Benton" w:date="2018-11-28T10:34:00Z">
        <w:r w:rsidR="00542A17">
          <w:rPr>
            <w:rFonts w:ascii="Times New Roman" w:hAnsi="Times New Roman" w:cs="Times New Roman"/>
            <w:sz w:val="24"/>
            <w:szCs w:val="24"/>
          </w:rPr>
          <w:t xml:space="preserve"> be</w:t>
        </w:r>
      </w:ins>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r>
        <w:rPr>
          <w:rFonts w:ascii="Times New Roman" w:hAnsi="Times New Roman" w:cs="Times New Roman"/>
          <w:sz w:val="24"/>
          <w:szCs w:val="24"/>
        </w:rPr>
        <w:t xml:space="preserve"> (see Table </w:t>
      </w:r>
      <w:r w:rsidR="00542A17">
        <w:rPr>
          <w:rFonts w:ascii="Times New Roman" w:hAnsi="Times New Roman" w:cs="Times New Roman"/>
          <w:sz w:val="24"/>
          <w:szCs w:val="24"/>
        </w:rPr>
        <w:t xml:space="preserve">1 </w:t>
      </w:r>
      <w:r>
        <w:rPr>
          <w:rFonts w:ascii="Times New Roman" w:hAnsi="Times New Roman" w:cs="Times New Roman"/>
          <w:sz w:val="24"/>
          <w:szCs w:val="24"/>
        </w:rPr>
        <w:t xml:space="preserve">for the prior and posterior probabilities of each hypothesis at different points in the </w:t>
      </w:r>
      <w:del w:id="589" w:author="Deon T. Benton" w:date="2018-11-28T15:12:00Z">
        <w:r w:rsidDel="00157918">
          <w:rPr>
            <w:rFonts w:ascii="Times New Roman" w:hAnsi="Times New Roman" w:cs="Times New Roman"/>
            <w:sz w:val="24"/>
            <w:szCs w:val="24"/>
          </w:rPr>
          <w:delText>backwards-blocking</w:delText>
        </w:r>
      </w:del>
      <w:ins w:id="590" w:author="Deon T. Benton" w:date="2018-11-28T15:12:00Z">
        <w:r w:rsidR="00157918">
          <w:rPr>
            <w:rFonts w:ascii="Times New Roman" w:hAnsi="Times New Roman" w:cs="Times New Roman"/>
            <w:sz w:val="24"/>
            <w:szCs w:val="24"/>
          </w:rPr>
          <w:t>BB</w:t>
        </w:r>
      </w:ins>
      <w:r>
        <w:rPr>
          <w:rFonts w:ascii="Times New Roman" w:hAnsi="Times New Roman" w:cs="Times New Roman"/>
          <w:sz w:val="24"/>
          <w:szCs w:val="24"/>
        </w:rPr>
        <w:t xml:space="preserve"> condition)</w:t>
      </w:r>
      <w:r w:rsidRPr="00826F13">
        <w:rPr>
          <w:rFonts w:ascii="Times New Roman" w:hAnsi="Times New Roman" w:cs="Times New Roman"/>
          <w:sz w:val="24"/>
          <w:szCs w:val="24"/>
        </w:rPr>
        <w:t>.</w:t>
      </w:r>
    </w:p>
    <w:p w14:paraId="0A58AF03" w14:textId="5FD20B70" w:rsidR="008C01FF" w:rsidRPr="003640D1" w:rsidRDefault="00826F13" w:rsidP="008C01FF">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To determine the prior probability that object A or B is a blicket</w:t>
      </w:r>
      <w:r w:rsidR="008C01FF">
        <w:rPr>
          <w:rFonts w:ascii="Times New Roman" w:hAnsi="Times New Roman" w:cs="Times New Roman"/>
          <w:sz w:val="24"/>
          <w:szCs w:val="24"/>
        </w:rPr>
        <w:t xml:space="preserve"> </w:t>
      </w:r>
      <w:r w:rsidR="00DD4785">
        <w:rPr>
          <w:rFonts w:ascii="Times New Roman" w:hAnsi="Times New Roman" w:cs="Times New Roman"/>
          <w:sz w:val="24"/>
          <w:szCs w:val="24"/>
        </w:rPr>
        <w:t>in</w:t>
      </w:r>
      <w:r w:rsidR="008C01FF">
        <w:rPr>
          <w:rFonts w:ascii="Times New Roman" w:hAnsi="Times New Roman" w:cs="Times New Roman"/>
          <w:sz w:val="24"/>
          <w:szCs w:val="24"/>
        </w:rPr>
        <w:t xml:space="preserve"> Experiment 4</w:t>
      </w:r>
      <w:r w:rsidRPr="00826F13">
        <w:rPr>
          <w:rFonts w:ascii="Times New Roman" w:hAnsi="Times New Roman" w:cs="Times New Roman"/>
          <w:sz w:val="24"/>
          <w:szCs w:val="24"/>
        </w:rPr>
        <w:t xml:space="preserve">, </w:t>
      </w:r>
      <w:ins w:id="591" w:author="Deon T. Benton" w:date="2018-11-28T10:34:00Z">
        <w:r w:rsidR="00542A17">
          <w:rPr>
            <w:rFonts w:ascii="Times New Roman" w:hAnsi="Times New Roman" w:cs="Times New Roman"/>
            <w:sz w:val="24"/>
            <w:szCs w:val="24"/>
          </w:rPr>
          <w:t>a first requirement is</w:t>
        </w:r>
      </w:ins>
      <w:r w:rsidR="008C01FF">
        <w:rPr>
          <w:rFonts w:ascii="Times New Roman" w:hAnsi="Times New Roman" w:cs="Times New Roman"/>
          <w:sz w:val="24"/>
          <w:szCs w:val="24"/>
        </w:rPr>
        <w:t xml:space="preserve"> to determine the likelihood</w:t>
      </w:r>
      <w:r w:rsidR="00DD4785">
        <w:rPr>
          <w:rFonts w:ascii="Times New Roman" w:hAnsi="Times New Roman" w:cs="Times New Roman"/>
          <w:sz w:val="24"/>
          <w:szCs w:val="24"/>
        </w:rPr>
        <w:t xml:space="preserve">, </w:t>
      </w:r>
      <w:r w:rsidR="00DD4785">
        <w:rPr>
          <w:rFonts w:ascii="Times New Roman" w:hAnsi="Times New Roman" w:cs="Times New Roman"/>
          <w:i/>
          <w:sz w:val="24"/>
          <w:szCs w:val="24"/>
        </w:rPr>
        <w:t>p</w:t>
      </w:r>
      <w:r w:rsidR="00DD4785">
        <w:rPr>
          <w:rFonts w:ascii="Times New Roman" w:hAnsi="Times New Roman" w:cs="Times New Roman"/>
          <w:sz w:val="24"/>
          <w:szCs w:val="24"/>
        </w:rPr>
        <w:t>(</w:t>
      </w:r>
      <w:r w:rsidR="00DD4785">
        <w:rPr>
          <w:rFonts w:ascii="Times New Roman" w:hAnsi="Times New Roman" w:cs="Times New Roman"/>
          <w:i/>
          <w:sz w:val="24"/>
          <w:szCs w:val="24"/>
        </w:rPr>
        <w:t>d</w:t>
      </w:r>
      <w:r w:rsidR="00DD4785">
        <w:rPr>
          <w:rFonts w:ascii="Times New Roman" w:hAnsi="Times New Roman" w:cs="Times New Roman"/>
          <w:sz w:val="24"/>
          <w:szCs w:val="24"/>
        </w:rPr>
        <w:t>|</w:t>
      </w:r>
      <w:r w:rsidR="00DD4785">
        <w:rPr>
          <w:rFonts w:ascii="Times New Roman" w:hAnsi="Times New Roman" w:cs="Times New Roman"/>
          <w:i/>
          <w:sz w:val="24"/>
          <w:szCs w:val="24"/>
        </w:rPr>
        <w:t>h</w:t>
      </w:r>
      <w:r w:rsidR="00DD4785">
        <w:rPr>
          <w:rFonts w:ascii="Times New Roman" w:hAnsi="Times New Roman" w:cs="Times New Roman"/>
          <w:sz w:val="24"/>
          <w:szCs w:val="24"/>
        </w:rPr>
        <w:t>),</w:t>
      </w:r>
      <w:r w:rsidR="008C01FF">
        <w:rPr>
          <w:rFonts w:ascii="Times New Roman" w:hAnsi="Times New Roman" w:cs="Times New Roman"/>
          <w:sz w:val="24"/>
          <w:szCs w:val="24"/>
        </w:rPr>
        <w:t xml:space="preserve"> that object A or B is a blicket</w:t>
      </w:r>
      <w:r w:rsidR="00DD4785">
        <w:rPr>
          <w:rFonts w:ascii="Times New Roman" w:hAnsi="Times New Roman" w:cs="Times New Roman"/>
          <w:sz w:val="24"/>
          <w:szCs w:val="24"/>
        </w:rPr>
        <w:t xml:space="preserve"> across each of the four hypothes</w:t>
      </w:r>
      <w:r w:rsidR="000C36EF">
        <w:rPr>
          <w:rFonts w:ascii="Times New Roman" w:hAnsi="Times New Roman" w:cs="Times New Roman"/>
          <w:sz w:val="24"/>
          <w:szCs w:val="24"/>
        </w:rPr>
        <w:t>e</w:t>
      </w:r>
      <w:r w:rsidR="00DD4785">
        <w:rPr>
          <w:rFonts w:ascii="Times New Roman" w:hAnsi="Times New Roman" w:cs="Times New Roman"/>
          <w:sz w:val="24"/>
          <w:szCs w:val="24"/>
        </w:rPr>
        <w:t>s</w:t>
      </w:r>
      <w:r w:rsidR="008C01FF">
        <w:rPr>
          <w:rFonts w:ascii="Times New Roman" w:hAnsi="Times New Roman" w:cs="Times New Roman"/>
          <w:sz w:val="24"/>
          <w:szCs w:val="24"/>
        </w:rPr>
        <w:t>. In particular, we must determine whether a causal link exists between object A or B and the effect. Because we are using deterministic hypothes</w:t>
      </w:r>
      <w:r w:rsidR="00EF586E">
        <w:rPr>
          <w:rFonts w:ascii="Times New Roman" w:hAnsi="Times New Roman" w:cs="Times New Roman"/>
          <w:sz w:val="24"/>
          <w:szCs w:val="24"/>
        </w:rPr>
        <w:t>e</w:t>
      </w:r>
      <w:r w:rsidR="008C01FF">
        <w:rPr>
          <w:rFonts w:ascii="Times New Roman" w:hAnsi="Times New Roman" w:cs="Times New Roman"/>
          <w:sz w:val="24"/>
          <w:szCs w:val="24"/>
        </w:rPr>
        <w:t>s—which is not a necessary requirement (for an extended discussion</w:t>
      </w:r>
      <w:r w:rsidR="00692671">
        <w:rPr>
          <w:rFonts w:ascii="Times New Roman" w:hAnsi="Times New Roman" w:cs="Times New Roman"/>
          <w:sz w:val="24"/>
          <w:szCs w:val="24"/>
        </w:rPr>
        <w:t xml:space="preserve"> about deterministic and non-deterministic hypotheses</w:t>
      </w:r>
      <w:r w:rsidR="008C01FF">
        <w:rPr>
          <w:rFonts w:ascii="Times New Roman" w:hAnsi="Times New Roman" w:cs="Times New Roman"/>
          <w:sz w:val="24"/>
          <w:szCs w:val="24"/>
        </w:rPr>
        <w:t xml:space="preserve">, see Griffiths et al., 2011)—whenever a link exists </w:t>
      </w:r>
      <w:r w:rsidR="00EA5B5B">
        <w:rPr>
          <w:rFonts w:ascii="Times New Roman" w:hAnsi="Times New Roman" w:cs="Times New Roman"/>
          <w:sz w:val="24"/>
          <w:szCs w:val="24"/>
        </w:rPr>
        <w:t xml:space="preserve">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sidR="00EA5B5B">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sidR="00692671">
        <w:rPr>
          <w:rFonts w:ascii="Times New Roman" w:hAnsi="Times New Roman" w:cs="Times New Roman"/>
          <w:sz w:val="24"/>
          <w:szCs w:val="24"/>
        </w:rPr>
        <w:t xml:space="preserve"> object A or B is a blicket</w:t>
      </w:r>
      <w:r w:rsidRPr="00826F13">
        <w:rPr>
          <w:rFonts w:ascii="Times New Roman" w:hAnsi="Times New Roman" w:cs="Times New Roman"/>
          <w:sz w:val="24"/>
          <w:szCs w:val="24"/>
        </w:rPr>
        <w:t xml:space="preserve"> by taking the product of the likelihood that object A (or B) activated the detector under each hypothesis</w:t>
      </w:r>
      <w:r w:rsidR="00DD4785">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w:t>
      </w:r>
      <w:r w:rsidR="003F67CD" w:rsidRPr="00826F13">
        <w:rPr>
          <w:rFonts w:ascii="Times New Roman" w:hAnsi="Times New Roman" w:cs="Times New Roman"/>
          <w:sz w:val="24"/>
          <w:szCs w:val="24"/>
        </w:rPr>
        <w:t>hypothesis</w:t>
      </w:r>
      <w:r w:rsidR="003F67CD">
        <w:rPr>
          <w:rFonts w:ascii="Times New Roman" w:hAnsi="Times New Roman" w:cs="Times New Roman"/>
          <w:sz w:val="24"/>
          <w:szCs w:val="24"/>
        </w:rPr>
        <w:t xml:space="preserve"> </w:t>
      </w:r>
      <w:r w:rsidR="003F67CD" w:rsidRPr="00826F13">
        <w:rPr>
          <w:rFonts w:ascii="Times New Roman" w:hAnsi="Times New Roman" w:cs="Times New Roman"/>
          <w:sz w:val="24"/>
          <w:szCs w:val="24"/>
        </w:rPr>
        <w:t>and</w:t>
      </w:r>
      <w:r w:rsidRPr="00826F13">
        <w:rPr>
          <w:rFonts w:ascii="Times New Roman" w:hAnsi="Times New Roman" w:cs="Times New Roman"/>
          <w:sz w:val="24"/>
          <w:szCs w:val="24"/>
        </w:rPr>
        <w:t xml:space="preserve"> then summing this product. To </w:t>
      </w:r>
      <w:r w:rsidR="00692671">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p>
    <w:p w14:paraId="483767BC" w14:textId="0F52DF78" w:rsidR="008C01FF" w:rsidRDefault="003640D1" w:rsidP="00723ADF">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64163943" w14:textId="477CC7D3" w:rsidR="003640D1" w:rsidRPr="003640D1" w:rsidRDefault="003640D1" w:rsidP="003640D1">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sidR="008C01FF">
        <w:rPr>
          <w:rFonts w:ascii="Times New Roman" w:eastAsiaTheme="minorEastAsia" w:hAnsi="Times New Roman" w:cs="Times New Roman"/>
          <w:i/>
          <w:sz w:val="24"/>
          <w:szCs w:val="24"/>
        </w:rPr>
        <w:t xml:space="preserve"> </w:t>
      </w:r>
      <w:r w:rsidR="008C01FF">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equals 0. </w:t>
      </w:r>
    </w:p>
    <w:p w14:paraId="752EF805" w14:textId="44C2F91E" w:rsidR="003640D1" w:rsidRPr="00427BD6" w:rsidRDefault="003F67CD" w:rsidP="003F67CD">
      <w:pPr>
        <w:spacing w:line="480" w:lineRule="auto"/>
        <w:ind w:firstLine="720"/>
        <w:contextualSpacing/>
        <w:rPr>
          <w:rFonts w:ascii="Times New Roman" w:hAnsi="Times New Roman" w:cs="Times New Roman"/>
          <w:sz w:val="24"/>
          <w:szCs w:val="24"/>
        </w:rPr>
      </w:pPr>
      <w:r w:rsidRPr="00427BD6">
        <w:rPr>
          <w:rFonts w:ascii="Times New Roman" w:hAnsi="Times New Roman" w:cs="Times New Roman"/>
          <w:sz w:val="24"/>
          <w:szCs w:val="24"/>
        </w:rPr>
        <w:t>The 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how </w:t>
      </w:r>
      <w:r w:rsidR="00033D24">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 A and B in the </w:t>
      </w:r>
      <w:r w:rsidR="00542A17">
        <w:rPr>
          <w:rFonts w:ascii="Times New Roman" w:hAnsi="Times New Roman" w:cs="Times New Roman"/>
          <w:sz w:val="24"/>
          <w:szCs w:val="24"/>
        </w:rPr>
        <w:t>BB</w:t>
      </w:r>
      <w:r>
        <w:rPr>
          <w:rFonts w:ascii="Times New Roman" w:hAnsi="Times New Roman" w:cs="Times New Roman"/>
          <w:sz w:val="24"/>
          <w:szCs w:val="24"/>
        </w:rPr>
        <w:t xml:space="preserve"> condition</w:t>
      </w:r>
      <w:r w:rsidR="00277E30">
        <w:rPr>
          <w:rFonts w:ascii="Times New Roman" w:hAnsi="Times New Roman" w:cs="Times New Roman"/>
          <w:sz w:val="24"/>
          <w:szCs w:val="24"/>
        </w:rPr>
        <w:t xml:space="preserve"> in Experiment 1</w:t>
      </w:r>
      <w:r>
        <w:rPr>
          <w:rFonts w:ascii="Times New Roman" w:hAnsi="Times New Roman" w:cs="Times New Roman"/>
          <w:sz w:val="24"/>
          <w:szCs w:val="24"/>
        </w:rPr>
        <w:t xml:space="preserve"> are shown </w:t>
      </w:r>
      <w:r w:rsidRPr="00427BD6">
        <w:rPr>
          <w:rFonts w:ascii="Times New Roman" w:hAnsi="Times New Roman" w:cs="Times New Roman"/>
          <w:sz w:val="24"/>
          <w:szCs w:val="24"/>
        </w:rPr>
        <w:t xml:space="preserve">in Table </w:t>
      </w:r>
      <w:r w:rsidR="00542A17">
        <w:rPr>
          <w:rFonts w:ascii="Times New Roman" w:hAnsi="Times New Roman" w:cs="Times New Roman"/>
          <w:sz w:val="24"/>
          <w:szCs w:val="24"/>
        </w:rPr>
        <w:t>1</w:t>
      </w:r>
      <w:r w:rsidRPr="00427BD6">
        <w:rPr>
          <w:rFonts w:ascii="Times New Roman" w:hAnsi="Times New Roman" w:cs="Times New Roman"/>
          <w:sz w:val="24"/>
          <w:szCs w:val="24"/>
        </w:rPr>
        <w:t>.</w:t>
      </w:r>
      <w:r w:rsidR="00277E30">
        <w:rPr>
          <w:rFonts w:ascii="Times New Roman" w:hAnsi="Times New Roman" w:cs="Times New Roman"/>
          <w:sz w:val="24"/>
          <w:szCs w:val="24"/>
        </w:rPr>
        <w:t xml:space="preserve"> </w:t>
      </w:r>
      <w:r w:rsidRPr="00427BD6">
        <w:rPr>
          <w:rFonts w:ascii="Times New Roman" w:hAnsi="Times New Roman" w:cs="Times New Roman"/>
          <w:sz w:val="24"/>
          <w:szCs w:val="24"/>
        </w:rPr>
        <w:t xml:space="preserve">It should be clear from this table that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w:t>
      </w:r>
      <w:r w:rsidRPr="00427BD6">
        <w:rPr>
          <w:rFonts w:ascii="Times New Roman" w:hAnsi="Times New Roman" w:cs="Times New Roman"/>
          <w:sz w:val="24"/>
          <w:szCs w:val="24"/>
        </w:rPr>
        <w:t xml:space="preserve">causal mid-ratings of A and B than pre-ratings of both objects. </w:t>
      </w:r>
      <w:r>
        <w:rPr>
          <w:rFonts w:ascii="Times New Roman" w:hAnsi="Times New Roman" w:cs="Times New Roman"/>
          <w:sz w:val="24"/>
          <w:szCs w:val="24"/>
        </w:rPr>
        <w:t xml:space="preserve">The reason the model makes this prediction is because </w:t>
      </w:r>
      <w:r w:rsidR="00033D24">
        <w:rPr>
          <w:rFonts w:ascii="Times New Roman" w:hAnsi="Times New Roman" w:cs="Times New Roman"/>
          <w:sz w:val="24"/>
          <w:szCs w:val="24"/>
        </w:rPr>
        <w:t>participants</w:t>
      </w:r>
      <w:r>
        <w:rPr>
          <w:rFonts w:ascii="Times New Roman" w:hAnsi="Times New Roman" w:cs="Times New Roman"/>
          <w:sz w:val="24"/>
          <w:szCs w:val="24"/>
        </w:rPr>
        <w:t xml:space="preserve"> observe that together objects A and B make the detector activate when they are placed on its </w:t>
      </w:r>
      <w:r>
        <w:rPr>
          <w:rFonts w:ascii="Times New Roman" w:hAnsi="Times New Roman" w:cs="Times New Roman"/>
          <w:sz w:val="24"/>
          <w:szCs w:val="24"/>
        </w:rPr>
        <w:lastRenderedPageBreak/>
        <w:t xml:space="preserve">surface. </w:t>
      </w:r>
      <w:r w:rsidRPr="00427BD6">
        <w:rPr>
          <w:rFonts w:ascii="Times New Roman" w:hAnsi="Times New Roman" w:cs="Times New Roman"/>
          <w:sz w:val="24"/>
          <w:szCs w:val="24"/>
        </w:rPr>
        <w:t>This model furth</w:t>
      </w:r>
      <w:r>
        <w:rPr>
          <w:rFonts w:ascii="Times New Roman" w:hAnsi="Times New Roman" w:cs="Times New Roman"/>
          <w:sz w:val="24"/>
          <w:szCs w:val="24"/>
        </w:rPr>
        <w:t xml:space="preserve">er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427BD6">
        <w:rPr>
          <w:rFonts w:ascii="Times New Roman" w:hAnsi="Times New Roman" w:cs="Times New Roman"/>
          <w:sz w:val="24"/>
          <w:szCs w:val="24"/>
        </w:rPr>
        <w:t>post-ratings of A should be at or near ceiling</w:t>
      </w:r>
      <w:r>
        <w:rPr>
          <w:rFonts w:ascii="Times New Roman" w:hAnsi="Times New Roman" w:cs="Times New Roman"/>
          <w:sz w:val="24"/>
          <w:szCs w:val="24"/>
        </w:rPr>
        <w:t xml:space="preserv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 and post-ratings of A than pre-ratings of it. Although the model predicts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provide higher mid-ratings of B than pre-ratings of it, the pre- and post-ratings of B are not predicted to differ. Despite the fact that we do not explicitly manipulate the prior probability of being a blicket</w:t>
      </w:r>
      <w:r w:rsidR="008A0259">
        <w:rPr>
          <w:rFonts w:ascii="Times New Roman" w:hAnsi="Times New Roman" w:cs="Times New Roman"/>
          <w:sz w:val="24"/>
          <w:szCs w:val="24"/>
        </w:rPr>
        <w:t xml:space="preserve"> in any of the reported experiments</w:t>
      </w:r>
      <w:r>
        <w:rPr>
          <w:rFonts w:ascii="Times New Roman" w:hAnsi="Times New Roman" w:cs="Times New Roman"/>
          <w:sz w:val="24"/>
          <w:szCs w:val="24"/>
        </w:rPr>
        <w:t xml:space="preserve">, this model predicts that the increase in the rating of A and B between the pre- and mid-rating phases should become smaller as the prior probability of being a blicket increases. </w:t>
      </w:r>
    </w:p>
    <w:tbl>
      <w:tblPr>
        <w:tblStyle w:val="TableGrid"/>
        <w:tblW w:w="0" w:type="auto"/>
        <w:tblLayout w:type="fixed"/>
        <w:tblLook w:val="04A0" w:firstRow="1" w:lastRow="0" w:firstColumn="1" w:lastColumn="0" w:noHBand="0" w:noVBand="1"/>
      </w:tblPr>
      <w:tblGrid>
        <w:gridCol w:w="1165"/>
        <w:gridCol w:w="2363"/>
        <w:gridCol w:w="2734"/>
        <w:gridCol w:w="3132"/>
      </w:tblGrid>
      <w:tr w:rsidR="00914005" w14:paraId="16939521" w14:textId="77777777" w:rsidTr="00B4291C">
        <w:trPr>
          <w:trHeight w:val="542"/>
        </w:trPr>
        <w:tc>
          <w:tcPr>
            <w:tcW w:w="9394" w:type="dxa"/>
            <w:gridSpan w:val="4"/>
            <w:shd w:val="clear" w:color="auto" w:fill="000000" w:themeFill="text1"/>
          </w:tcPr>
          <w:p w14:paraId="12C12420" w14:textId="3C3CF922" w:rsidR="00914005" w:rsidRPr="00B11D45" w:rsidRDefault="00D42C30"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2 </w:t>
            </w:r>
            <w:r w:rsidR="00914005">
              <w:rPr>
                <w:rFonts w:ascii="Times New Roman" w:hAnsi="Times New Roman" w:cs="Times New Roman"/>
                <w:b/>
                <w:color w:val="FFFFFF" w:themeColor="background1"/>
                <w:sz w:val="24"/>
                <w:szCs w:val="24"/>
              </w:rPr>
              <w:t>BAYESIAN MODEL PREDICTIONS</w:t>
            </w:r>
          </w:p>
        </w:tc>
      </w:tr>
      <w:tr w:rsidR="00AF5AD2" w14:paraId="50A63890" w14:textId="77777777" w:rsidTr="00853656">
        <w:trPr>
          <w:trHeight w:val="542"/>
        </w:trPr>
        <w:tc>
          <w:tcPr>
            <w:tcW w:w="1165" w:type="dxa"/>
            <w:shd w:val="clear" w:color="auto" w:fill="808080" w:themeFill="background1" w:themeFillShade="80"/>
          </w:tcPr>
          <w:p w14:paraId="78DDB7F7" w14:textId="6CE7698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A7866A5" w14:textId="5F912B10"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806A621" w14:textId="59A7E0E5" w:rsidR="00AF5AD2" w:rsidRPr="00853656" w:rsidRDefault="00AF5AD2" w:rsidP="007F03EF">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21FFFD3" w14:textId="1011FD5C" w:rsidR="00AF5AD2" w:rsidRPr="00853656" w:rsidRDefault="003228F1" w:rsidP="007F03E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00AF5AD2" w:rsidRPr="00853656">
              <w:rPr>
                <w:rFonts w:ascii="Times New Roman" w:hAnsi="Times New Roman" w:cs="Times New Roman"/>
                <w:b/>
                <w:color w:val="FFFFFF" w:themeColor="background1"/>
                <w:sz w:val="24"/>
                <w:szCs w:val="24"/>
              </w:rPr>
              <w:t>fter A+ (</w:t>
            </w:r>
            <w:r w:rsidR="00AF5AD2" w:rsidRPr="00853656">
              <w:rPr>
                <w:rFonts w:ascii="Times New Roman" w:hAnsi="Times New Roman" w:cs="Times New Roman"/>
                <w:b/>
                <w:i/>
                <w:color w:val="FFFFFF" w:themeColor="background1"/>
                <w:sz w:val="24"/>
                <w:szCs w:val="24"/>
              </w:rPr>
              <w:t>p</w:t>
            </w:r>
            <w:r w:rsidR="00AF5AD2" w:rsidRPr="00853656">
              <w:rPr>
                <w:rFonts w:ascii="Times New Roman" w:hAnsi="Times New Roman" w:cs="Times New Roman"/>
                <w:b/>
                <w:color w:val="FFFFFF" w:themeColor="background1"/>
                <w:sz w:val="24"/>
                <w:szCs w:val="24"/>
              </w:rPr>
              <w:t>(</w:t>
            </w:r>
            <w:r w:rsidR="00AF5AD2" w:rsidRPr="00853656">
              <w:rPr>
                <w:rFonts w:ascii="Times New Roman" w:hAnsi="Times New Roman" w:cs="Times New Roman"/>
                <w:b/>
                <w:i/>
                <w:color w:val="FFFFFF" w:themeColor="background1"/>
                <w:sz w:val="24"/>
                <w:szCs w:val="24"/>
              </w:rPr>
              <w:t>h|d</w:t>
            </w:r>
            <w:r w:rsidR="00AF5AD2" w:rsidRPr="00853656">
              <w:rPr>
                <w:rFonts w:ascii="Times New Roman" w:hAnsi="Times New Roman" w:cs="Times New Roman"/>
                <w:b/>
                <w:color w:val="FFFFFF" w:themeColor="background1"/>
                <w:sz w:val="24"/>
                <w:szCs w:val="24"/>
              </w:rPr>
              <w:t>))</w:t>
            </w:r>
          </w:p>
        </w:tc>
      </w:tr>
      <w:tr w:rsidR="00AF5AD2" w14:paraId="33B8ECFF" w14:textId="77777777" w:rsidTr="00853656">
        <w:trPr>
          <w:trHeight w:val="531"/>
        </w:trPr>
        <w:tc>
          <w:tcPr>
            <w:tcW w:w="1165" w:type="dxa"/>
            <w:shd w:val="clear" w:color="auto" w:fill="808080" w:themeFill="background1" w:themeFillShade="80"/>
          </w:tcPr>
          <w:p w14:paraId="4F121E57" w14:textId="1978E03B" w:rsidR="00AF5AD2" w:rsidRPr="00853656" w:rsidRDefault="00AF5AD2"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23B37F49" w14:textId="1195DC58" w:rsidR="00AF5AD2" w:rsidRPr="007F03EF" w:rsidRDefault="00AF5AD2" w:rsidP="007F03EF">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83AEC4C" w14:textId="203D3ABA" w:rsidR="00AF5AD2" w:rsidRPr="00AF5AD2" w:rsidRDefault="00AF5AD2" w:rsidP="00AF5AD2">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407A105" w14:textId="54C658F5" w:rsidR="00AF5AD2" w:rsidRPr="00AF5AD2" w:rsidRDefault="00AF5AD2" w:rsidP="00AF5AD2">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B11D45" w14:paraId="1DDF585F" w14:textId="77777777" w:rsidTr="00853656">
        <w:trPr>
          <w:trHeight w:val="542"/>
        </w:trPr>
        <w:tc>
          <w:tcPr>
            <w:tcW w:w="1165" w:type="dxa"/>
            <w:shd w:val="clear" w:color="auto" w:fill="808080" w:themeFill="background1" w:themeFillShade="80"/>
          </w:tcPr>
          <w:p w14:paraId="5868C49B" w14:textId="4D3EFF37"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537BC24" w14:textId="4363F2B4"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F8568C5" w14:textId="5939399E" w:rsidR="00B11D45" w:rsidRPr="00AF5AD2"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1135637" w14:textId="7250F1F0" w:rsidR="00B11D45" w:rsidRPr="00B11D45" w:rsidRDefault="00B11D45" w:rsidP="00B11D45">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B11D45" w14:paraId="2B9BE916" w14:textId="77777777" w:rsidTr="00853656">
        <w:trPr>
          <w:trHeight w:val="542"/>
        </w:trPr>
        <w:tc>
          <w:tcPr>
            <w:tcW w:w="1165" w:type="dxa"/>
            <w:shd w:val="clear" w:color="auto" w:fill="808080" w:themeFill="background1" w:themeFillShade="80"/>
          </w:tcPr>
          <w:p w14:paraId="1C4DE691" w14:textId="04D1BB46"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ACE9F98" w14:textId="08B7F80C" w:rsidR="00B11D45"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3B6EE0" w14:textId="5E7D4618"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77EBBF" w14:textId="396CABA1"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11D45" w14:paraId="0B727BB9" w14:textId="77777777" w:rsidTr="00853656">
        <w:trPr>
          <w:trHeight w:val="542"/>
        </w:trPr>
        <w:tc>
          <w:tcPr>
            <w:tcW w:w="1165" w:type="dxa"/>
            <w:shd w:val="clear" w:color="auto" w:fill="808080" w:themeFill="background1" w:themeFillShade="80"/>
          </w:tcPr>
          <w:p w14:paraId="1749BDA6" w14:textId="7D0A1B2E" w:rsidR="00B11D45" w:rsidRPr="00853656" w:rsidRDefault="00B11D45"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706425B" w14:textId="053300E3" w:rsidR="00B11D45" w:rsidRPr="007F03EF" w:rsidRDefault="00B11D45" w:rsidP="007F03E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C8BA0F6" w14:textId="48BAF499" w:rsidR="00B11D45" w:rsidRDefault="00B11D45" w:rsidP="00AF5AD2">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C1ACE8A" w14:textId="0DFADF9A" w:rsidR="00B11D45" w:rsidRDefault="00B11D45"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914005" w14:paraId="33383868" w14:textId="77777777" w:rsidTr="00853656">
        <w:trPr>
          <w:trHeight w:val="531"/>
        </w:trPr>
        <w:tc>
          <w:tcPr>
            <w:tcW w:w="9394" w:type="dxa"/>
            <w:gridSpan w:val="4"/>
            <w:shd w:val="clear" w:color="auto" w:fill="808080" w:themeFill="background1" w:themeFillShade="80"/>
          </w:tcPr>
          <w:p w14:paraId="3E1127FF" w14:textId="468B34BB" w:rsidR="00914005" w:rsidRPr="00853656" w:rsidRDefault="00914005" w:rsidP="00914005">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E7176D" w14:paraId="7E5F3C9F" w14:textId="77777777" w:rsidTr="00853656">
        <w:trPr>
          <w:trHeight w:val="542"/>
        </w:trPr>
        <w:tc>
          <w:tcPr>
            <w:tcW w:w="1165" w:type="dxa"/>
            <w:shd w:val="clear" w:color="auto" w:fill="808080" w:themeFill="background1" w:themeFillShade="80"/>
          </w:tcPr>
          <w:p w14:paraId="0ED8AE4C" w14:textId="4BCA338A"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B12DCAB" w14:textId="22CC4A26"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4B330D4" w14:textId="47E8504C" w:rsidR="00E7176D" w:rsidRPr="00B11D45"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96E0FC2" w14:textId="1A5E3016" w:rsidR="00E7176D" w:rsidRDefault="00E7176D" w:rsidP="00E7176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E7176D" w14:paraId="6AD23203" w14:textId="77777777" w:rsidTr="00853656">
        <w:trPr>
          <w:trHeight w:val="553"/>
        </w:trPr>
        <w:tc>
          <w:tcPr>
            <w:tcW w:w="1165" w:type="dxa"/>
            <w:shd w:val="clear" w:color="auto" w:fill="808080" w:themeFill="background1" w:themeFillShade="80"/>
          </w:tcPr>
          <w:p w14:paraId="26A593FA" w14:textId="27281831" w:rsidR="00E7176D" w:rsidRPr="00853656" w:rsidRDefault="00E7176D" w:rsidP="007F03EF">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3542322C" w14:textId="148134AB" w:rsidR="00E7176D" w:rsidRPr="007F03EF" w:rsidRDefault="00E7176D" w:rsidP="007F03EF">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DC37702" w14:textId="2964EA44" w:rsidR="00E7176D" w:rsidRDefault="00E7176D" w:rsidP="00B11D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0BD40A" w14:textId="78157F3C" w:rsidR="00E7176D" w:rsidRPr="00E7176D" w:rsidRDefault="00E7176D" w:rsidP="00E7176D">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0E140C8" w14:textId="01B74AD7" w:rsidR="007F03EF" w:rsidRDefault="00E7176D" w:rsidP="00E7176D">
      <w:pPr>
        <w:pStyle w:val="Caption"/>
        <w:rPr>
          <w:rFonts w:ascii="Times New Roman" w:hAnsi="Times New Roman" w:cs="Times New Roman"/>
          <w:sz w:val="24"/>
          <w:szCs w:val="24"/>
        </w:rPr>
      </w:pPr>
      <w:r w:rsidRPr="00D73507">
        <w:rPr>
          <w:rFonts w:ascii="Times New Roman" w:hAnsi="Times New Roman" w:cs="Times New Roman"/>
          <w:color w:val="000000" w:themeColor="text1"/>
          <w:sz w:val="20"/>
          <w:szCs w:val="20"/>
        </w:rPr>
        <w:t xml:space="preserve">Table </w:t>
      </w:r>
      <w:r w:rsidR="00D73507" w:rsidRPr="00D73507">
        <w:rPr>
          <w:rFonts w:ascii="Times New Roman" w:hAnsi="Times New Roman" w:cs="Times New Roman"/>
          <w:color w:val="000000" w:themeColor="text1"/>
          <w:sz w:val="20"/>
          <w:szCs w:val="20"/>
        </w:rPr>
        <w:fldChar w:fldCharType="begin"/>
      </w:r>
      <w:r w:rsidR="00D73507" w:rsidRPr="00D73507">
        <w:rPr>
          <w:rFonts w:ascii="Times New Roman" w:hAnsi="Times New Roman" w:cs="Times New Roman"/>
          <w:color w:val="000000" w:themeColor="text1"/>
          <w:sz w:val="20"/>
          <w:szCs w:val="20"/>
        </w:rPr>
        <w:instrText xml:space="preserve"> SEQ Table \* ARABIC </w:instrText>
      </w:r>
      <w:r w:rsidR="00D73507" w:rsidRPr="00D73507">
        <w:rPr>
          <w:rFonts w:ascii="Times New Roman" w:hAnsi="Times New Roman" w:cs="Times New Roman"/>
          <w:color w:val="000000" w:themeColor="text1"/>
          <w:sz w:val="20"/>
          <w:szCs w:val="20"/>
        </w:rPr>
        <w:fldChar w:fldCharType="separate"/>
      </w:r>
      <w:r w:rsidR="007E7E7B">
        <w:rPr>
          <w:rFonts w:ascii="Times New Roman" w:hAnsi="Times New Roman" w:cs="Times New Roman"/>
          <w:noProof/>
          <w:color w:val="000000" w:themeColor="text1"/>
          <w:sz w:val="20"/>
          <w:szCs w:val="20"/>
        </w:rPr>
        <w:t>1</w:t>
      </w:r>
      <w:r w:rsidR="00D73507" w:rsidRPr="00D73507">
        <w:rPr>
          <w:rFonts w:ascii="Times New Roman" w:hAnsi="Times New Roman" w:cs="Times New Roman"/>
          <w:color w:val="000000" w:themeColor="text1"/>
          <w:sz w:val="20"/>
          <w:szCs w:val="20"/>
        </w:rPr>
        <w:fldChar w:fldCharType="end"/>
      </w:r>
      <w:r w:rsidRPr="00D73507">
        <w:rPr>
          <w:rFonts w:ascii="Times New Roman" w:hAnsi="Times New Roman" w:cs="Times New Roman"/>
          <w:color w:val="000000" w:themeColor="text1"/>
          <w:sz w:val="20"/>
          <w:szCs w:val="20"/>
        </w:rPr>
        <w:t>.</w:t>
      </w:r>
      <w:r w:rsidRPr="00E7176D">
        <w:rPr>
          <w:color w:val="000000" w:themeColor="text1"/>
        </w:rPr>
        <w:t xml:space="preserve"> </w:t>
      </w:r>
      <w:r>
        <w:rPr>
          <w:rFonts w:ascii="Times New Roman" w:hAnsi="Times New Roman" w:cs="Times New Roman"/>
          <w:b w:val="0"/>
          <w:color w:val="000000" w:themeColor="text1"/>
          <w:sz w:val="20"/>
          <w:szCs w:val="20"/>
        </w:rPr>
        <w:t xml:space="preserve">This table </w:t>
      </w:r>
      <w:r w:rsidR="00DE3692">
        <w:rPr>
          <w:rFonts w:ascii="Times New Roman" w:hAnsi="Times New Roman" w:cs="Times New Roman"/>
          <w:b w:val="0"/>
          <w:color w:val="000000" w:themeColor="text1"/>
          <w:sz w:val="20"/>
          <w:szCs w:val="20"/>
        </w:rPr>
        <w:t xml:space="preserve">displays the predictions of the Bayesian model for how adults should rate objects A and B before the </w:t>
      </w:r>
      <w:del w:id="592" w:author="Deon T. Benton" w:date="2018-11-28T15:12:00Z">
        <w:r w:rsidR="00DE3692" w:rsidDel="00157918">
          <w:rPr>
            <w:rFonts w:ascii="Times New Roman" w:hAnsi="Times New Roman" w:cs="Times New Roman"/>
            <w:b w:val="0"/>
            <w:color w:val="000000" w:themeColor="text1"/>
            <w:sz w:val="20"/>
            <w:szCs w:val="20"/>
          </w:rPr>
          <w:delText>backwards-blocking</w:delText>
        </w:r>
      </w:del>
      <w:ins w:id="593" w:author="Deon T. Benton" w:date="2018-11-28T15:12:00Z">
        <w:r w:rsidR="00157918">
          <w:rPr>
            <w:rFonts w:ascii="Times New Roman" w:hAnsi="Times New Roman" w:cs="Times New Roman"/>
            <w:b w:val="0"/>
            <w:color w:val="000000" w:themeColor="text1"/>
            <w:sz w:val="20"/>
            <w:szCs w:val="20"/>
          </w:rPr>
          <w:t>BB</w:t>
        </w:r>
      </w:ins>
      <w:r w:rsidR="00DE3692">
        <w:rPr>
          <w:rFonts w:ascii="Times New Roman" w:hAnsi="Times New Roman" w:cs="Times New Roman"/>
          <w:b w:val="0"/>
          <w:color w:val="000000" w:themeColor="text1"/>
          <w:sz w:val="20"/>
          <w:szCs w:val="20"/>
        </w:rPr>
        <w:t xml:space="preserve">, after the AB+ event, and then after the A+ event. In addition, this table </w:t>
      </w:r>
      <w:r>
        <w:rPr>
          <w:rFonts w:ascii="Times New Roman" w:hAnsi="Times New Roman" w:cs="Times New Roman"/>
          <w:b w:val="0"/>
          <w:color w:val="000000" w:themeColor="text1"/>
          <w:sz w:val="20"/>
          <w:szCs w:val="20"/>
        </w:rPr>
        <w:t>displays the</w:t>
      </w:r>
      <w:r w:rsidRPr="00E7176D">
        <w:rPr>
          <w:rFonts w:ascii="Times New Roman" w:hAnsi="Times New Roman" w:cs="Times New Roman"/>
          <w:b w:val="0"/>
          <w:color w:val="000000" w:themeColor="text1"/>
          <w:sz w:val="20"/>
          <w:szCs w:val="20"/>
        </w:rPr>
        <w:t xml:space="preserve"> posterior probabilities assigned to each graph before the </w:t>
      </w:r>
      <w:del w:id="594"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95"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sidR="008B2740">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w:t>
      </w:r>
      <w:r w:rsidR="008B2740">
        <w:rPr>
          <w:rFonts w:ascii="Times New Roman" w:hAnsi="Times New Roman" w:cs="Times New Roman"/>
          <w:b w:val="0"/>
          <w:color w:val="000000" w:themeColor="text1"/>
          <w:sz w:val="20"/>
          <w:szCs w:val="20"/>
        </w:rPr>
        <w:t xml:space="preserve"> exists</w:t>
      </w:r>
      <w:r>
        <w:rPr>
          <w:rFonts w:ascii="Times New Roman" w:hAnsi="Times New Roman" w:cs="Times New Roman"/>
          <w:b w:val="0"/>
          <w:color w:val="000000" w:themeColor="text1"/>
          <w:sz w:val="20"/>
          <w:szCs w:val="20"/>
        </w:rPr>
        <w:t xml:space="preserve"> for that </w:t>
      </w:r>
      <w:r w:rsidR="008B2740">
        <w:rPr>
          <w:rFonts w:ascii="Times New Roman" w:hAnsi="Times New Roman" w:cs="Times New Roman"/>
          <w:b w:val="0"/>
          <w:color w:val="000000" w:themeColor="text1"/>
          <w:sz w:val="20"/>
          <w:szCs w:val="20"/>
        </w:rPr>
        <w:t>particular object</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w:t>
      </w:r>
    </w:p>
    <w:p w14:paraId="2BD26F06" w14:textId="0F9AC7FE" w:rsidR="006B1D99" w:rsidRDefault="006B1D99"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qualitative predictions of this model for Experiments 3 and 4 are shown in Tables 2 and 3</w:t>
      </w:r>
      <w:r w:rsidR="00D73507">
        <w:rPr>
          <w:rFonts w:ascii="Times New Roman" w:hAnsi="Times New Roman" w:cs="Times New Roman"/>
          <w:sz w:val="24"/>
          <w:szCs w:val="24"/>
        </w:rPr>
        <w:t xml:space="preserve"> below</w:t>
      </w:r>
      <w:r>
        <w:rPr>
          <w:rFonts w:ascii="Times New Roman" w:hAnsi="Times New Roman" w:cs="Times New Roman"/>
          <w:sz w:val="24"/>
          <w:szCs w:val="24"/>
        </w:rPr>
        <w:t>, respectively. Note that these experiments were similar to Experiment 2 except that adults were asked to reason about 3 (Experiment 3) and 4 (Experiment 4</w:t>
      </w:r>
      <w:r w:rsidR="00AE3DE5">
        <w:rPr>
          <w:rFonts w:ascii="Times New Roman" w:hAnsi="Times New Roman" w:cs="Times New Roman"/>
          <w:sz w:val="24"/>
          <w:szCs w:val="24"/>
        </w:rPr>
        <w:t xml:space="preserve">) objects. </w:t>
      </w:r>
    </w:p>
    <w:tbl>
      <w:tblPr>
        <w:tblStyle w:val="TableGrid"/>
        <w:tblW w:w="0" w:type="auto"/>
        <w:tblLayout w:type="fixed"/>
        <w:tblLook w:val="04A0" w:firstRow="1" w:lastRow="0" w:firstColumn="1" w:lastColumn="0" w:noHBand="0" w:noVBand="1"/>
      </w:tblPr>
      <w:tblGrid>
        <w:gridCol w:w="1165"/>
        <w:gridCol w:w="2363"/>
        <w:gridCol w:w="2734"/>
        <w:gridCol w:w="3132"/>
      </w:tblGrid>
      <w:tr w:rsidR="00D73507" w14:paraId="31A8A512" w14:textId="77777777" w:rsidTr="00D73507">
        <w:trPr>
          <w:trHeight w:val="542"/>
        </w:trPr>
        <w:tc>
          <w:tcPr>
            <w:tcW w:w="9394" w:type="dxa"/>
            <w:gridSpan w:val="4"/>
            <w:shd w:val="clear" w:color="auto" w:fill="000000" w:themeFill="text1"/>
          </w:tcPr>
          <w:p w14:paraId="061A151D" w14:textId="0A2E6C37" w:rsidR="00D73507" w:rsidRPr="00B11D45" w:rsidRDefault="00D42C30"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 xml:space="preserve">EXPERIMENT 3 </w:t>
            </w:r>
            <w:r w:rsidR="00D73507">
              <w:rPr>
                <w:rFonts w:ascii="Times New Roman" w:hAnsi="Times New Roman" w:cs="Times New Roman"/>
                <w:b/>
                <w:color w:val="FFFFFF" w:themeColor="background1"/>
                <w:sz w:val="24"/>
                <w:szCs w:val="24"/>
              </w:rPr>
              <w:t>BAYESIAN MODEL PREDICTIONS (3 Objects)</w:t>
            </w:r>
          </w:p>
        </w:tc>
      </w:tr>
      <w:tr w:rsidR="00D73507" w14:paraId="1644A0C7" w14:textId="77777777" w:rsidTr="00D73507">
        <w:trPr>
          <w:trHeight w:val="542"/>
        </w:trPr>
        <w:tc>
          <w:tcPr>
            <w:tcW w:w="1165" w:type="dxa"/>
            <w:shd w:val="clear" w:color="auto" w:fill="808080" w:themeFill="background1" w:themeFillShade="80"/>
          </w:tcPr>
          <w:p w14:paraId="2DD16B7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614C2D1"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582BF2A"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EC9609" w14:textId="77777777" w:rsidR="00D73507" w:rsidRPr="00853656" w:rsidRDefault="00D73507" w:rsidP="00D73507">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D73507" w14:paraId="42F78266" w14:textId="77777777" w:rsidTr="00D73507">
        <w:trPr>
          <w:trHeight w:val="531"/>
        </w:trPr>
        <w:tc>
          <w:tcPr>
            <w:tcW w:w="1165" w:type="dxa"/>
            <w:shd w:val="clear" w:color="auto" w:fill="808080" w:themeFill="background1" w:themeFillShade="80"/>
          </w:tcPr>
          <w:p w14:paraId="61D8AD0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0731BB1" w14:textId="77777777" w:rsidR="00D73507" w:rsidRPr="007F03EF" w:rsidRDefault="00D73507" w:rsidP="00D73507">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6AFA44F1"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33C41E"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D73507" w14:paraId="4639FAE3" w14:textId="77777777" w:rsidTr="00D73507">
        <w:trPr>
          <w:trHeight w:val="542"/>
        </w:trPr>
        <w:tc>
          <w:tcPr>
            <w:tcW w:w="1165" w:type="dxa"/>
            <w:shd w:val="clear" w:color="auto" w:fill="808080" w:themeFill="background1" w:themeFillShade="80"/>
          </w:tcPr>
          <w:p w14:paraId="2C52522E"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6D27815B" w14:textId="77777777" w:rsidR="00D73507" w:rsidRPr="006441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F9A6750"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7A2715" w14:textId="77777777" w:rsidR="00D73507" w:rsidRPr="004E05F5"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50E95F88" w14:textId="77777777" w:rsidTr="00D73507">
        <w:trPr>
          <w:trHeight w:val="542"/>
        </w:trPr>
        <w:tc>
          <w:tcPr>
            <w:tcW w:w="1165" w:type="dxa"/>
            <w:shd w:val="clear" w:color="auto" w:fill="808080" w:themeFill="background1" w:themeFillShade="80"/>
          </w:tcPr>
          <w:p w14:paraId="395AC16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9B9DFF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AD2AB67"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F0654A1"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D73507" w14:paraId="33362E39" w14:textId="77777777" w:rsidTr="00D73507">
        <w:trPr>
          <w:trHeight w:val="542"/>
        </w:trPr>
        <w:tc>
          <w:tcPr>
            <w:tcW w:w="1165" w:type="dxa"/>
            <w:shd w:val="clear" w:color="auto" w:fill="808080" w:themeFill="background1" w:themeFillShade="80"/>
          </w:tcPr>
          <w:p w14:paraId="2402C35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90CBFC4"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9258FE8"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10E789E" w14:textId="77777777" w:rsidR="00D73507" w:rsidRPr="00754021"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D73507" w14:paraId="4DC1F1C4" w14:textId="77777777" w:rsidTr="00D73507">
        <w:trPr>
          <w:trHeight w:val="542"/>
        </w:trPr>
        <w:tc>
          <w:tcPr>
            <w:tcW w:w="1165" w:type="dxa"/>
            <w:shd w:val="clear" w:color="auto" w:fill="808080" w:themeFill="background1" w:themeFillShade="80"/>
          </w:tcPr>
          <w:p w14:paraId="40981EF8"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6E8D6E7"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D892858" w14:textId="77777777" w:rsidR="00D73507" w:rsidRPr="004E05F5"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DD9C4D"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04D28B17" w14:textId="77777777" w:rsidTr="00D73507">
        <w:trPr>
          <w:trHeight w:val="542"/>
        </w:trPr>
        <w:tc>
          <w:tcPr>
            <w:tcW w:w="1165" w:type="dxa"/>
            <w:shd w:val="clear" w:color="auto" w:fill="808080" w:themeFill="background1" w:themeFillShade="80"/>
          </w:tcPr>
          <w:p w14:paraId="2464C419"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8C3A908"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538695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2E8C8B"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224FCBB0" w14:textId="77777777" w:rsidTr="00D73507">
        <w:trPr>
          <w:trHeight w:val="542"/>
        </w:trPr>
        <w:tc>
          <w:tcPr>
            <w:tcW w:w="1165" w:type="dxa"/>
            <w:shd w:val="clear" w:color="auto" w:fill="808080" w:themeFill="background1" w:themeFillShade="80"/>
          </w:tcPr>
          <w:p w14:paraId="1C2E95A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22ECB4E" w14:textId="77777777" w:rsidR="00D73507" w:rsidRPr="00321B6C"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83A414F"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E8429A"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555F242C" w14:textId="77777777" w:rsidTr="00D73507">
        <w:trPr>
          <w:trHeight w:val="542"/>
        </w:trPr>
        <w:tc>
          <w:tcPr>
            <w:tcW w:w="1165" w:type="dxa"/>
            <w:shd w:val="clear" w:color="auto" w:fill="808080" w:themeFill="background1" w:themeFillShade="80"/>
          </w:tcPr>
          <w:p w14:paraId="6A45EC30"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1782D1B2" w14:textId="77777777" w:rsidR="00D73507" w:rsidRPr="00321B6C" w:rsidRDefault="00D73507" w:rsidP="00D73507">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B34E7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9D6ED6C"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73507" w14:paraId="748EE9BA" w14:textId="77777777" w:rsidTr="00D73507">
        <w:trPr>
          <w:trHeight w:val="531"/>
        </w:trPr>
        <w:tc>
          <w:tcPr>
            <w:tcW w:w="9394" w:type="dxa"/>
            <w:gridSpan w:val="4"/>
            <w:shd w:val="clear" w:color="auto" w:fill="808080" w:themeFill="background1" w:themeFillShade="80"/>
          </w:tcPr>
          <w:p w14:paraId="3DFB80F4" w14:textId="77777777" w:rsidR="00D73507" w:rsidRPr="00853656" w:rsidRDefault="00D73507" w:rsidP="00D73507">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73507" w14:paraId="0078BFD1" w14:textId="77777777" w:rsidTr="00D73507">
        <w:trPr>
          <w:trHeight w:val="542"/>
        </w:trPr>
        <w:tc>
          <w:tcPr>
            <w:tcW w:w="1165" w:type="dxa"/>
            <w:shd w:val="clear" w:color="auto" w:fill="808080" w:themeFill="background1" w:themeFillShade="80"/>
          </w:tcPr>
          <w:p w14:paraId="29A983A6"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2C538A"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A8DC5FA" w14:textId="77777777" w:rsidR="00D73507" w:rsidRPr="004A2A94"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BF0D06E" w14:textId="77777777" w:rsidR="00D73507"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73507" w14:paraId="11133C7B" w14:textId="77777777" w:rsidTr="00D73507">
        <w:trPr>
          <w:trHeight w:val="553"/>
        </w:trPr>
        <w:tc>
          <w:tcPr>
            <w:tcW w:w="1165" w:type="dxa"/>
            <w:shd w:val="clear" w:color="auto" w:fill="808080" w:themeFill="background1" w:themeFillShade="80"/>
          </w:tcPr>
          <w:p w14:paraId="33635CB7"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5E89D45" w14:textId="77777777" w:rsidR="00D73507" w:rsidRPr="007F03EF"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47E6154E" w14:textId="77777777" w:rsidR="00D73507" w:rsidRPr="001C07E2" w:rsidRDefault="00D73507" w:rsidP="00D7350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CC1A21" w14:textId="77777777" w:rsidR="00D73507" w:rsidRPr="00E7176D"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73507" w14:paraId="107B2DF5" w14:textId="77777777" w:rsidTr="00D73507">
        <w:trPr>
          <w:trHeight w:val="553"/>
        </w:trPr>
        <w:tc>
          <w:tcPr>
            <w:tcW w:w="1165" w:type="dxa"/>
            <w:shd w:val="clear" w:color="auto" w:fill="808080" w:themeFill="background1" w:themeFillShade="80"/>
          </w:tcPr>
          <w:p w14:paraId="2A040204" w14:textId="77777777" w:rsidR="00D73507" w:rsidRPr="00853656" w:rsidRDefault="00D73507" w:rsidP="00D73507">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6CE2A4B" w14:textId="77777777" w:rsidR="00D73507"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E396D17" w14:textId="77777777" w:rsidR="00D73507" w:rsidRPr="001C07E2" w:rsidRDefault="00D73507" w:rsidP="00D73507">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C1AF022" w14:textId="77777777" w:rsidR="00D73507" w:rsidRDefault="00D73507" w:rsidP="00D73507">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FF71CD6" w14:textId="06E1734C" w:rsidR="00D73507" w:rsidRDefault="00D73507" w:rsidP="00D73507">
      <w:pPr>
        <w:pStyle w:val="Caption"/>
        <w:rPr>
          <w:rFonts w:ascii="Times New Roman" w:hAnsi="Times New Roman" w:cs="Times New Roman"/>
          <w:b w:val="0"/>
          <w:color w:val="000000" w:themeColor="text1"/>
          <w:sz w:val="20"/>
          <w:szCs w:val="20"/>
        </w:rPr>
      </w:pPr>
      <w:r w:rsidRPr="00D73507">
        <w:rPr>
          <w:rFonts w:ascii="Times New Roman" w:hAnsi="Times New Roman" w:cs="Times New Roman"/>
          <w:color w:val="auto"/>
          <w:sz w:val="20"/>
          <w:szCs w:val="20"/>
        </w:rPr>
        <w:t xml:space="preserve">Table </w:t>
      </w:r>
      <w:r w:rsidRPr="00D73507">
        <w:rPr>
          <w:rFonts w:ascii="Times New Roman" w:hAnsi="Times New Roman" w:cs="Times New Roman"/>
          <w:color w:val="auto"/>
          <w:sz w:val="20"/>
          <w:szCs w:val="20"/>
        </w:rPr>
        <w:fldChar w:fldCharType="begin"/>
      </w:r>
      <w:r w:rsidRPr="00D73507">
        <w:rPr>
          <w:rFonts w:ascii="Times New Roman" w:hAnsi="Times New Roman" w:cs="Times New Roman"/>
          <w:color w:val="auto"/>
          <w:sz w:val="20"/>
          <w:szCs w:val="20"/>
        </w:rPr>
        <w:instrText xml:space="preserve"> SEQ Table \* ARABIC </w:instrText>
      </w:r>
      <w:r w:rsidRPr="00D73507">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2</w:t>
      </w:r>
      <w:r w:rsidRPr="00D73507">
        <w:rPr>
          <w:rFonts w:ascii="Times New Roman" w:hAnsi="Times New Roman" w:cs="Times New Roman"/>
          <w:color w:val="auto"/>
          <w:sz w:val="20"/>
          <w:szCs w:val="20"/>
        </w:rPr>
        <w:fldChar w:fldCharType="end"/>
      </w:r>
      <w:r w:rsidRPr="00D73507">
        <w:rPr>
          <w:rFonts w:ascii="Times New Roman" w:hAnsi="Times New Roman" w:cs="Times New Roman"/>
          <w:color w:val="auto"/>
          <w:sz w:val="20"/>
          <w:szCs w:val="20"/>
        </w:rPr>
        <w:t>.</w:t>
      </w:r>
      <w: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596" w:author="Deon T. Benton" w:date="2018-11-28T15:12:00Z">
        <w:r w:rsidDel="00157918">
          <w:rPr>
            <w:rFonts w:ascii="Times New Roman" w:hAnsi="Times New Roman" w:cs="Times New Roman"/>
            <w:b w:val="0"/>
            <w:color w:val="000000" w:themeColor="text1"/>
            <w:sz w:val="20"/>
            <w:szCs w:val="20"/>
          </w:rPr>
          <w:delText>backwards-blocking</w:delText>
        </w:r>
      </w:del>
      <w:ins w:id="597"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598"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599"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30B6CD38" w14:textId="77777777" w:rsidR="00277E30" w:rsidRPr="00277E30" w:rsidRDefault="00277E30" w:rsidP="00277E30"/>
    <w:tbl>
      <w:tblPr>
        <w:tblStyle w:val="TableGrid"/>
        <w:tblW w:w="0" w:type="auto"/>
        <w:tblLayout w:type="fixed"/>
        <w:tblLook w:val="04A0" w:firstRow="1" w:lastRow="0" w:firstColumn="1" w:lastColumn="0" w:noHBand="0" w:noVBand="1"/>
      </w:tblPr>
      <w:tblGrid>
        <w:gridCol w:w="1165"/>
        <w:gridCol w:w="2363"/>
        <w:gridCol w:w="2734"/>
        <w:gridCol w:w="3132"/>
      </w:tblGrid>
      <w:tr w:rsidR="00277E30" w14:paraId="6502A8C8" w14:textId="77777777" w:rsidTr="00157918">
        <w:trPr>
          <w:trHeight w:val="542"/>
        </w:trPr>
        <w:tc>
          <w:tcPr>
            <w:tcW w:w="9394" w:type="dxa"/>
            <w:gridSpan w:val="4"/>
            <w:shd w:val="clear" w:color="auto" w:fill="000000" w:themeFill="text1"/>
          </w:tcPr>
          <w:p w14:paraId="616E716F" w14:textId="31FA2BCF" w:rsidR="00277E30" w:rsidRPr="00B11D45" w:rsidRDefault="00D42C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4 </w:t>
            </w:r>
            <w:r w:rsidR="00277E30">
              <w:rPr>
                <w:rFonts w:ascii="Times New Roman" w:hAnsi="Times New Roman" w:cs="Times New Roman"/>
                <w:b/>
                <w:color w:val="FFFFFF" w:themeColor="background1"/>
                <w:sz w:val="24"/>
                <w:szCs w:val="24"/>
              </w:rPr>
              <w:t>BAYESIAN MODEL PREDICTIONS (4 Objects)</w:t>
            </w:r>
          </w:p>
        </w:tc>
      </w:tr>
      <w:tr w:rsidR="00277E30" w14:paraId="7A8E1367" w14:textId="77777777" w:rsidTr="00157918">
        <w:trPr>
          <w:trHeight w:val="542"/>
        </w:trPr>
        <w:tc>
          <w:tcPr>
            <w:tcW w:w="1165" w:type="dxa"/>
            <w:shd w:val="clear" w:color="auto" w:fill="808080" w:themeFill="background1" w:themeFillShade="80"/>
          </w:tcPr>
          <w:p w14:paraId="3211EB5B"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47ECEB5"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3FCCEEFD"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3F935B4" w14:textId="77777777" w:rsidR="00277E30" w:rsidRPr="00853656" w:rsidRDefault="00277E30"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277E30" w14:paraId="4BC173DB" w14:textId="77777777" w:rsidTr="00157918">
        <w:trPr>
          <w:trHeight w:val="531"/>
        </w:trPr>
        <w:tc>
          <w:tcPr>
            <w:tcW w:w="1165" w:type="dxa"/>
            <w:shd w:val="clear" w:color="auto" w:fill="808080" w:themeFill="background1" w:themeFillShade="80"/>
          </w:tcPr>
          <w:p w14:paraId="378B4E87"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76507179" w14:textId="77777777" w:rsidR="00277E30" w:rsidRPr="00A537BE" w:rsidRDefault="00277E30" w:rsidP="00157918">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71E2666" w14:textId="77777777" w:rsidR="00277E30" w:rsidRPr="00C2417B" w:rsidRDefault="00277E30" w:rsidP="00157918">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B3B8B3" w14:textId="77777777" w:rsidR="00277E30" w:rsidRPr="00550F27"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277E30" w14:paraId="174DAAC5" w14:textId="77777777" w:rsidTr="00157918">
        <w:trPr>
          <w:trHeight w:val="542"/>
        </w:trPr>
        <w:tc>
          <w:tcPr>
            <w:tcW w:w="1165" w:type="dxa"/>
            <w:shd w:val="clear" w:color="auto" w:fill="808080" w:themeFill="background1" w:themeFillShade="80"/>
          </w:tcPr>
          <w:p w14:paraId="578687AD"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F0FDFFF" w14:textId="77777777" w:rsidR="00277E30" w:rsidRPr="00A537BE"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7F1125E8"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E8212D" w14:textId="77777777" w:rsidR="00277E30" w:rsidRPr="004E05F5"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7369977F" w14:textId="77777777" w:rsidTr="00157918">
        <w:trPr>
          <w:trHeight w:val="542"/>
        </w:trPr>
        <w:tc>
          <w:tcPr>
            <w:tcW w:w="1165" w:type="dxa"/>
            <w:shd w:val="clear" w:color="auto" w:fill="808080" w:themeFill="background1" w:themeFillShade="80"/>
          </w:tcPr>
          <w:p w14:paraId="199CFED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36EA4013"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3A8DFE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0A3B52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1A27D80" w14:textId="77777777" w:rsidTr="00157918">
        <w:trPr>
          <w:trHeight w:val="542"/>
        </w:trPr>
        <w:tc>
          <w:tcPr>
            <w:tcW w:w="1165" w:type="dxa"/>
            <w:shd w:val="clear" w:color="auto" w:fill="808080" w:themeFill="background1" w:themeFillShade="80"/>
          </w:tcPr>
          <w:p w14:paraId="34E5C66B"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6DF9C445" w14:textId="77777777" w:rsidR="00277E30" w:rsidRPr="00A537BE"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1EB7D42"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2311FEC" w14:textId="77777777" w:rsidR="00277E30" w:rsidRPr="007540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2D499472" w14:textId="77777777" w:rsidTr="00157918">
        <w:trPr>
          <w:trHeight w:val="542"/>
        </w:trPr>
        <w:tc>
          <w:tcPr>
            <w:tcW w:w="1165" w:type="dxa"/>
            <w:shd w:val="clear" w:color="auto" w:fill="808080" w:themeFill="background1" w:themeFillShade="80"/>
          </w:tcPr>
          <w:p w14:paraId="21B54608"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424C7307" w14:textId="77777777" w:rsidR="00277E30" w:rsidRPr="00321B6C"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9E5B062" w14:textId="77777777" w:rsidR="00277E30" w:rsidRPr="004E05F5"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AC551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277E30" w14:paraId="16021343" w14:textId="77777777" w:rsidTr="00157918">
        <w:trPr>
          <w:trHeight w:val="542"/>
        </w:trPr>
        <w:tc>
          <w:tcPr>
            <w:tcW w:w="1165" w:type="dxa"/>
            <w:shd w:val="clear" w:color="auto" w:fill="808080" w:themeFill="background1" w:themeFillShade="80"/>
          </w:tcPr>
          <w:p w14:paraId="7AD0B69F"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3FAF07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CE7E51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4B7CDE"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46B211BB" w14:textId="77777777" w:rsidTr="00157918">
        <w:trPr>
          <w:trHeight w:val="542"/>
        </w:trPr>
        <w:tc>
          <w:tcPr>
            <w:tcW w:w="1165" w:type="dxa"/>
            <w:shd w:val="clear" w:color="auto" w:fill="808080" w:themeFill="background1" w:themeFillShade="80"/>
          </w:tcPr>
          <w:p w14:paraId="68A9B72C"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1E4F7E9" w14:textId="77777777" w:rsidR="00277E30" w:rsidRPr="00321B6C"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807992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68C7D5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277E30" w14:paraId="0EE59735" w14:textId="77777777" w:rsidTr="00157918">
        <w:trPr>
          <w:trHeight w:val="542"/>
        </w:trPr>
        <w:tc>
          <w:tcPr>
            <w:tcW w:w="1165" w:type="dxa"/>
            <w:shd w:val="clear" w:color="auto" w:fill="808080" w:themeFill="background1" w:themeFillShade="80"/>
          </w:tcPr>
          <w:p w14:paraId="385F0E9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1BED680"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137AFB7" w14:textId="77777777" w:rsidR="00277E30" w:rsidRPr="00C2417B"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05CB055" w14:textId="77777777" w:rsidR="00277E30" w:rsidRPr="00550F27"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277E30" w14:paraId="2DDB0439" w14:textId="77777777" w:rsidTr="00157918">
        <w:trPr>
          <w:trHeight w:val="542"/>
        </w:trPr>
        <w:tc>
          <w:tcPr>
            <w:tcW w:w="1165" w:type="dxa"/>
            <w:shd w:val="clear" w:color="auto" w:fill="808080" w:themeFill="background1" w:themeFillShade="80"/>
          </w:tcPr>
          <w:p w14:paraId="18E68188"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5E03F780" w14:textId="77777777" w:rsidR="00277E30" w:rsidRDefault="00277E30" w:rsidP="00157918">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3AD313"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0C057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B65E664" w14:textId="77777777" w:rsidTr="00157918">
        <w:trPr>
          <w:trHeight w:val="542"/>
        </w:trPr>
        <w:tc>
          <w:tcPr>
            <w:tcW w:w="1165" w:type="dxa"/>
            <w:shd w:val="clear" w:color="auto" w:fill="808080" w:themeFill="background1" w:themeFillShade="80"/>
          </w:tcPr>
          <w:p w14:paraId="463DCEE1"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C367537"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03B92E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7F6C2D"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77277EA" w14:textId="77777777" w:rsidTr="00157918">
        <w:trPr>
          <w:trHeight w:val="542"/>
        </w:trPr>
        <w:tc>
          <w:tcPr>
            <w:tcW w:w="1165" w:type="dxa"/>
            <w:shd w:val="clear" w:color="auto" w:fill="808080" w:themeFill="background1" w:themeFillShade="80"/>
          </w:tcPr>
          <w:p w14:paraId="0F4487B0"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53161A1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1F2E1A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C8B27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3C6B44D1" w14:textId="77777777" w:rsidTr="00157918">
        <w:trPr>
          <w:trHeight w:val="542"/>
        </w:trPr>
        <w:tc>
          <w:tcPr>
            <w:tcW w:w="1165" w:type="dxa"/>
            <w:shd w:val="clear" w:color="auto" w:fill="808080" w:themeFill="background1" w:themeFillShade="80"/>
          </w:tcPr>
          <w:p w14:paraId="4D6EFDD6"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60CCC91"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241097A4"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963490"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1B98BA7" w14:textId="77777777" w:rsidTr="00157918">
        <w:trPr>
          <w:trHeight w:val="542"/>
        </w:trPr>
        <w:tc>
          <w:tcPr>
            <w:tcW w:w="1165" w:type="dxa"/>
            <w:shd w:val="clear" w:color="auto" w:fill="808080" w:themeFill="background1" w:themeFillShade="80"/>
          </w:tcPr>
          <w:p w14:paraId="7A3BCADB"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2E237F5"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898A59"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68D31BB"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236D358E" w14:textId="77777777" w:rsidTr="00157918">
        <w:trPr>
          <w:trHeight w:val="542"/>
        </w:trPr>
        <w:tc>
          <w:tcPr>
            <w:tcW w:w="1165" w:type="dxa"/>
            <w:shd w:val="clear" w:color="auto" w:fill="808080" w:themeFill="background1" w:themeFillShade="80"/>
          </w:tcPr>
          <w:p w14:paraId="762F72C3"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5528E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B37D1E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77D0D1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CC325B7" w14:textId="77777777" w:rsidTr="00157918">
        <w:trPr>
          <w:trHeight w:val="542"/>
        </w:trPr>
        <w:tc>
          <w:tcPr>
            <w:tcW w:w="1165" w:type="dxa"/>
            <w:shd w:val="clear" w:color="auto" w:fill="808080" w:themeFill="background1" w:themeFillShade="80"/>
          </w:tcPr>
          <w:p w14:paraId="2FAC5384"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10CBB0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6EFD36"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F4F762"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066C25FB" w14:textId="77777777" w:rsidTr="00157918">
        <w:trPr>
          <w:trHeight w:val="542"/>
        </w:trPr>
        <w:tc>
          <w:tcPr>
            <w:tcW w:w="1165" w:type="dxa"/>
            <w:shd w:val="clear" w:color="auto" w:fill="808080" w:themeFill="background1" w:themeFillShade="80"/>
          </w:tcPr>
          <w:p w14:paraId="658AE9BF"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1D361F6D" w14:textId="77777777" w:rsidR="00277E30" w:rsidRPr="00A537BE" w:rsidRDefault="00277E30" w:rsidP="00157918">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06066AC"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4FB8AA"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277E30" w14:paraId="7278B733" w14:textId="77777777" w:rsidTr="00157918">
        <w:trPr>
          <w:trHeight w:val="531"/>
        </w:trPr>
        <w:tc>
          <w:tcPr>
            <w:tcW w:w="9394" w:type="dxa"/>
            <w:gridSpan w:val="4"/>
            <w:shd w:val="clear" w:color="auto" w:fill="808080" w:themeFill="background1" w:themeFillShade="80"/>
          </w:tcPr>
          <w:p w14:paraId="7DF9C7F3" w14:textId="77777777" w:rsidR="00277E30" w:rsidRPr="00853656" w:rsidRDefault="00277E30"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277E30" w14:paraId="15789EEE" w14:textId="77777777" w:rsidTr="00157918">
        <w:trPr>
          <w:trHeight w:val="542"/>
        </w:trPr>
        <w:tc>
          <w:tcPr>
            <w:tcW w:w="1165" w:type="dxa"/>
            <w:shd w:val="clear" w:color="auto" w:fill="808080" w:themeFill="background1" w:themeFillShade="80"/>
          </w:tcPr>
          <w:p w14:paraId="1C191E62"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0AAF5D03"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48FF38A" w14:textId="77777777" w:rsidR="00277E30" w:rsidRPr="002B3221"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7EB87F" w14:textId="77777777" w:rsidR="00277E30"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277E30" w14:paraId="306E402C" w14:textId="77777777" w:rsidTr="00157918">
        <w:trPr>
          <w:trHeight w:val="553"/>
        </w:trPr>
        <w:tc>
          <w:tcPr>
            <w:tcW w:w="1165" w:type="dxa"/>
            <w:shd w:val="clear" w:color="auto" w:fill="808080" w:themeFill="background1" w:themeFillShade="80"/>
          </w:tcPr>
          <w:p w14:paraId="4F75CC2E"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7526D1A1" w14:textId="77777777" w:rsidR="00277E30" w:rsidRPr="007F03EF"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451448" w14:textId="77777777" w:rsidR="00277E30" w:rsidRPr="001C07E2" w:rsidRDefault="00277E30"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2805AC" w14:textId="77777777" w:rsidR="00277E30" w:rsidRPr="00E7176D"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62326038" w14:textId="77777777" w:rsidTr="00157918">
        <w:trPr>
          <w:trHeight w:val="553"/>
        </w:trPr>
        <w:tc>
          <w:tcPr>
            <w:tcW w:w="1165" w:type="dxa"/>
            <w:shd w:val="clear" w:color="auto" w:fill="808080" w:themeFill="background1" w:themeFillShade="80"/>
          </w:tcPr>
          <w:p w14:paraId="10A0A3AA" w14:textId="77777777" w:rsidR="00277E30" w:rsidRPr="00853656"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DB375C3"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8B9C534" w14:textId="77777777" w:rsidR="00277E30" w:rsidRPr="001C07E2"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9CF5666" w14:textId="77777777" w:rsidR="00277E30" w:rsidRDefault="00277E30" w:rsidP="00157918">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277E30" w14:paraId="3A357ADA" w14:textId="77777777" w:rsidTr="00157918">
        <w:trPr>
          <w:trHeight w:val="553"/>
        </w:trPr>
        <w:tc>
          <w:tcPr>
            <w:tcW w:w="1165" w:type="dxa"/>
            <w:shd w:val="clear" w:color="auto" w:fill="808080" w:themeFill="background1" w:themeFillShade="80"/>
          </w:tcPr>
          <w:p w14:paraId="41A22407" w14:textId="77777777" w:rsidR="00277E30" w:rsidRDefault="00277E30" w:rsidP="00157918">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044CF8AA"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7EC3640" w14:textId="77777777" w:rsidR="00277E30" w:rsidRDefault="00277E30"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BE9FA55" w14:textId="77777777" w:rsidR="00277E30" w:rsidRDefault="00277E30" w:rsidP="00277E30">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391ECAE" w14:textId="2C4D01DB" w:rsidR="00277E30" w:rsidRPr="00277E30" w:rsidRDefault="00277E30" w:rsidP="00277E30">
      <w:pPr>
        <w:pStyle w:val="Caption"/>
      </w:pPr>
      <w:r w:rsidRPr="00277E30">
        <w:rPr>
          <w:rFonts w:ascii="Times New Roman" w:hAnsi="Times New Roman" w:cs="Times New Roman"/>
          <w:color w:val="auto"/>
          <w:sz w:val="20"/>
          <w:szCs w:val="20"/>
        </w:rPr>
        <w:t xml:space="preserve">Table </w:t>
      </w:r>
      <w:r w:rsidRPr="00277E30">
        <w:rPr>
          <w:rFonts w:ascii="Times New Roman" w:hAnsi="Times New Roman" w:cs="Times New Roman"/>
          <w:color w:val="auto"/>
          <w:sz w:val="20"/>
          <w:szCs w:val="20"/>
        </w:rPr>
        <w:fldChar w:fldCharType="begin"/>
      </w:r>
      <w:r w:rsidRPr="00277E30">
        <w:rPr>
          <w:rFonts w:ascii="Times New Roman" w:hAnsi="Times New Roman" w:cs="Times New Roman"/>
          <w:color w:val="auto"/>
          <w:sz w:val="20"/>
          <w:szCs w:val="20"/>
        </w:rPr>
        <w:instrText xml:space="preserve"> SEQ Table \* ARABIC </w:instrText>
      </w:r>
      <w:r w:rsidRPr="00277E30">
        <w:rPr>
          <w:rFonts w:ascii="Times New Roman" w:hAnsi="Times New Roman" w:cs="Times New Roman"/>
          <w:color w:val="auto"/>
          <w:sz w:val="20"/>
          <w:szCs w:val="20"/>
        </w:rPr>
        <w:fldChar w:fldCharType="separate"/>
      </w:r>
      <w:r w:rsidR="007E7E7B">
        <w:rPr>
          <w:rFonts w:ascii="Times New Roman" w:hAnsi="Times New Roman" w:cs="Times New Roman"/>
          <w:noProof/>
          <w:color w:val="auto"/>
          <w:sz w:val="20"/>
          <w:szCs w:val="20"/>
        </w:rPr>
        <w:t>3</w:t>
      </w:r>
      <w:r w:rsidRPr="00277E30">
        <w:rPr>
          <w:rFonts w:ascii="Times New Roman" w:hAnsi="Times New Roman" w:cs="Times New Roman"/>
          <w:color w:val="auto"/>
          <w:sz w:val="20"/>
          <w:szCs w:val="20"/>
        </w:rPr>
        <w:fldChar w:fldCharType="end"/>
      </w:r>
      <w:r w:rsidRPr="00277E30">
        <w:rPr>
          <w:rFonts w:ascii="Times New Roman" w:hAnsi="Times New Roman" w:cs="Times New Roman"/>
          <w:color w:val="auto"/>
          <w:sz w:val="20"/>
          <w:szCs w:val="20"/>
        </w:rPr>
        <w:t>.</w:t>
      </w:r>
      <w:r w:rsidRPr="00277E30">
        <w:rPr>
          <w:color w:val="auto"/>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objects A, B, and C in Experiment 3 before the </w:t>
      </w:r>
      <w:del w:id="600" w:author="Deon T. Benton" w:date="2018-11-28T15:12:00Z">
        <w:r w:rsidDel="00157918">
          <w:rPr>
            <w:rFonts w:ascii="Times New Roman" w:hAnsi="Times New Roman" w:cs="Times New Roman"/>
            <w:b w:val="0"/>
            <w:color w:val="000000" w:themeColor="text1"/>
            <w:sz w:val="20"/>
            <w:szCs w:val="20"/>
          </w:rPr>
          <w:delText>backwards-blocking</w:delText>
        </w:r>
      </w:del>
      <w:ins w:id="601" w:author="Deon T. Benton" w:date="2018-11-28T15:12:00Z">
        <w:r w:rsidR="00157918">
          <w:rPr>
            <w:rFonts w:ascii="Times New Roman" w:hAnsi="Times New Roman" w:cs="Times New Roman"/>
            <w:b w:val="0"/>
            <w:color w:val="000000" w:themeColor="text1"/>
            <w:sz w:val="20"/>
            <w:szCs w:val="20"/>
          </w:rPr>
          <w:t>BB</w:t>
        </w:r>
      </w:ins>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w:t>
      </w:r>
      <w:r>
        <w:rPr>
          <w:rFonts w:ascii="Times New Roman" w:hAnsi="Times New Roman" w:cs="Times New Roman"/>
          <w:b w:val="0"/>
          <w:color w:val="000000" w:themeColor="text1"/>
          <w:sz w:val="20"/>
          <w:szCs w:val="20"/>
        </w:rPr>
        <w:t xml:space="preserve"> of the 8</w:t>
      </w:r>
      <w:r w:rsidRPr="00E7176D">
        <w:rPr>
          <w:rFonts w:ascii="Times New Roman" w:hAnsi="Times New Roman" w:cs="Times New Roman"/>
          <w:b w:val="0"/>
          <w:color w:val="000000" w:themeColor="text1"/>
          <w:sz w:val="20"/>
          <w:szCs w:val="20"/>
        </w:rPr>
        <w:t xml:space="preserve"> graph</w:t>
      </w:r>
      <w:r>
        <w:rPr>
          <w:rFonts w:ascii="Times New Roman" w:hAnsi="Times New Roman" w:cs="Times New Roman"/>
          <w:b w:val="0"/>
          <w:color w:val="000000" w:themeColor="text1"/>
          <w:sz w:val="20"/>
          <w:szCs w:val="20"/>
        </w:rPr>
        <w:t>s</w:t>
      </w:r>
      <w:r w:rsidRPr="00E7176D">
        <w:rPr>
          <w:rFonts w:ascii="Times New Roman" w:hAnsi="Times New Roman" w:cs="Times New Roman"/>
          <w:b w:val="0"/>
          <w:color w:val="000000" w:themeColor="text1"/>
          <w:sz w:val="20"/>
          <w:szCs w:val="20"/>
        </w:rPr>
        <w:t xml:space="preserve"> before the </w:t>
      </w:r>
      <w:del w:id="602" w:author="Deon T. Benton" w:date="2018-11-28T15:12:00Z">
        <w:r w:rsidRPr="00E7176D" w:rsidDel="00157918">
          <w:rPr>
            <w:rFonts w:ascii="Times New Roman" w:hAnsi="Times New Roman" w:cs="Times New Roman"/>
            <w:b w:val="0"/>
            <w:color w:val="000000" w:themeColor="text1"/>
            <w:sz w:val="20"/>
            <w:szCs w:val="20"/>
          </w:rPr>
          <w:delText>backwards-blocking</w:delText>
        </w:r>
      </w:del>
      <w:ins w:id="603" w:author="Deon T. Benton" w:date="2018-11-28T15:12:00Z">
        <w:r w:rsidR="00157918">
          <w:rPr>
            <w:rFonts w:ascii="Times New Roman" w:hAnsi="Times New Roman" w:cs="Times New Roman"/>
            <w:b w:val="0"/>
            <w:color w:val="000000" w:themeColor="text1"/>
            <w:sz w:val="20"/>
            <w:szCs w:val="20"/>
          </w:rPr>
          <w:t>BB</w:t>
        </w:r>
      </w:ins>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for all three objects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1E30AFBB" w14:textId="6409360D" w:rsidR="00D42C30" w:rsidRDefault="00277E30" w:rsidP="00427BD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Because</w:t>
      </w:r>
      <w:r w:rsidR="00EF29C5">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EF29C5">
        <w:rPr>
          <w:rFonts w:ascii="Times New Roman" w:hAnsi="Times New Roman" w:cs="Times New Roman"/>
          <w:sz w:val="24"/>
          <w:szCs w:val="24"/>
        </w:rPr>
        <w:t xml:space="preserve"> </w:t>
      </w:r>
      <w:r>
        <w:rPr>
          <w:rFonts w:ascii="Times New Roman" w:hAnsi="Times New Roman" w:cs="Times New Roman"/>
          <w:sz w:val="24"/>
          <w:szCs w:val="24"/>
        </w:rPr>
        <w:t xml:space="preserve">in Experiment 5 </w:t>
      </w:r>
      <w:r w:rsidR="00EF29C5">
        <w:rPr>
          <w:rFonts w:ascii="Times New Roman" w:hAnsi="Times New Roman" w:cs="Times New Roman"/>
          <w:sz w:val="24"/>
          <w:szCs w:val="24"/>
        </w:rPr>
        <w:t>were</w:t>
      </w:r>
      <w:r w:rsidR="00427BD6">
        <w:rPr>
          <w:rFonts w:ascii="Times New Roman" w:hAnsi="Times New Roman" w:cs="Times New Roman"/>
          <w:sz w:val="24"/>
          <w:szCs w:val="24"/>
        </w:rPr>
        <w:t xml:space="preserve"> </w:t>
      </w:r>
      <w:r w:rsidR="00427BD6" w:rsidRPr="00427BD6">
        <w:rPr>
          <w:rFonts w:ascii="Times New Roman" w:hAnsi="Times New Roman" w:cs="Times New Roman"/>
          <w:sz w:val="24"/>
          <w:szCs w:val="24"/>
        </w:rPr>
        <w:t>asked to rate four test events that included the A+, A-, B+, and B- events</w:t>
      </w:r>
      <w:r>
        <w:rPr>
          <w:rFonts w:ascii="Times New Roman" w:hAnsi="Times New Roman" w:cs="Times New Roman"/>
          <w:sz w:val="24"/>
          <w:szCs w:val="24"/>
        </w:rPr>
        <w:t xml:space="preserve"> at each of three time points</w:t>
      </w:r>
      <w:r w:rsidR="00427BD6" w:rsidRPr="00427BD6">
        <w:rPr>
          <w:rFonts w:ascii="Times New Roman" w:hAnsi="Times New Roman" w:cs="Times New Roman"/>
          <w:sz w:val="24"/>
          <w:szCs w:val="24"/>
        </w:rPr>
        <w:t>,</w:t>
      </w:r>
      <w:r>
        <w:rPr>
          <w:rFonts w:ascii="Times New Roman" w:hAnsi="Times New Roman" w:cs="Times New Roman"/>
          <w:sz w:val="24"/>
          <w:szCs w:val="24"/>
        </w:rPr>
        <w:t xml:space="preserve"> the predictions for this experiment were similar, but not identical, to those for Experiment 2</w:t>
      </w:r>
      <w:r w:rsidR="00D84F16">
        <w:rPr>
          <w:rFonts w:ascii="Times New Roman" w:hAnsi="Times New Roman" w:cs="Times New Roman"/>
          <w:sz w:val="24"/>
          <w:szCs w:val="24"/>
        </w:rPr>
        <w:t xml:space="preserve">. In this experiment, </w:t>
      </w:r>
      <w:r w:rsidR="00D84F16" w:rsidRPr="00763587">
        <w:rPr>
          <w:rFonts w:ascii="Times New Roman" w:hAnsi="Times New Roman" w:cs="Times New Roman"/>
          <w:sz w:val="24"/>
          <w:szCs w:val="24"/>
        </w:rPr>
        <w:t>adults were</w:t>
      </w:r>
      <w:r w:rsidR="00D84F16">
        <w:rPr>
          <w:rFonts w:ascii="Times New Roman" w:hAnsi="Times New Roman" w:cs="Times New Roman"/>
          <w:sz w:val="24"/>
          <w:szCs w:val="24"/>
        </w:rPr>
        <w:t xml:space="preserve"> shown events in which one or </w:t>
      </w:r>
      <w:r w:rsidR="00D84F16" w:rsidRPr="00763587">
        <w:rPr>
          <w:rFonts w:ascii="Times New Roman" w:hAnsi="Times New Roman" w:cs="Times New Roman"/>
          <w:sz w:val="24"/>
          <w:szCs w:val="24"/>
        </w:rPr>
        <w:t>two objects</w:t>
      </w:r>
      <w:r w:rsidR="00D84F16">
        <w:rPr>
          <w:rFonts w:ascii="Times New Roman" w:hAnsi="Times New Roman" w:cs="Times New Roman"/>
          <w:sz w:val="24"/>
          <w:szCs w:val="24"/>
        </w:rPr>
        <w:t xml:space="preserve"> (A or B)</w:t>
      </w:r>
      <w:r w:rsidR="00D84F16" w:rsidRPr="00763587">
        <w:rPr>
          <w:rFonts w:ascii="Times New Roman" w:hAnsi="Times New Roman" w:cs="Times New Roman"/>
          <w:sz w:val="24"/>
          <w:szCs w:val="24"/>
        </w:rPr>
        <w:t xml:space="preserve"> caused a sun to rise from within a centrally located box when they conta</w:t>
      </w:r>
      <w:r w:rsidR="00D84F16">
        <w:rPr>
          <w:rFonts w:ascii="Times New Roman" w:hAnsi="Times New Roman" w:cs="Times New Roman"/>
          <w:sz w:val="24"/>
          <w:szCs w:val="24"/>
        </w:rPr>
        <w:t>cted it in the four conditions</w:t>
      </w:r>
      <w:r w:rsidR="00D84F16" w:rsidRPr="00763587">
        <w:rPr>
          <w:rFonts w:ascii="Times New Roman" w:hAnsi="Times New Roman" w:cs="Times New Roman"/>
          <w:sz w:val="24"/>
          <w:szCs w:val="24"/>
        </w:rPr>
        <w:t xml:space="preserve">. </w:t>
      </w:r>
      <w:r w:rsidR="00D84F16">
        <w:rPr>
          <w:rFonts w:ascii="Times New Roman" w:hAnsi="Times New Roman" w:cs="Times New Roman"/>
          <w:sz w:val="24"/>
          <w:szCs w:val="24"/>
        </w:rPr>
        <w:t>Subject</w:t>
      </w:r>
      <w:r w:rsidR="00D84F16" w:rsidRPr="00763587">
        <w:rPr>
          <w:rFonts w:ascii="Times New Roman" w:hAnsi="Times New Roman" w:cs="Times New Roman"/>
          <w:sz w:val="24"/>
          <w:szCs w:val="24"/>
        </w:rPr>
        <w:t>s were then asked to rate how likely each of four test e</w:t>
      </w:r>
      <w:r w:rsidR="00D84F16">
        <w:rPr>
          <w:rFonts w:ascii="Times New Roman" w:hAnsi="Times New Roman" w:cs="Times New Roman"/>
          <w:sz w:val="24"/>
          <w:szCs w:val="24"/>
        </w:rPr>
        <w:t xml:space="preserve">vents were to occur on a scale </w:t>
      </w:r>
      <w:r w:rsidR="00D84F16" w:rsidRPr="00763587">
        <w:rPr>
          <w:rFonts w:ascii="Times New Roman" w:hAnsi="Times New Roman" w:cs="Times New Roman"/>
          <w:sz w:val="24"/>
          <w:szCs w:val="24"/>
        </w:rPr>
        <w:t>between 0 (certainly unlikely) and 100 (certainly likely). These test events inclu</w:t>
      </w:r>
      <w:r w:rsidR="00D84F16">
        <w:rPr>
          <w:rFonts w:ascii="Times New Roman" w:hAnsi="Times New Roman" w:cs="Times New Roman"/>
          <w:sz w:val="24"/>
          <w:szCs w:val="24"/>
        </w:rPr>
        <w:t xml:space="preserve">ded an A+ test event (in which </w:t>
      </w:r>
      <w:r w:rsidR="00D84F16" w:rsidRPr="00763587">
        <w:rPr>
          <w:rFonts w:ascii="Times New Roman" w:hAnsi="Times New Roman" w:cs="Times New Roman"/>
          <w:sz w:val="24"/>
          <w:szCs w:val="24"/>
        </w:rPr>
        <w:t>individually A caused the sun to emerge), an A- test event (in which individuall</w:t>
      </w:r>
      <w:r w:rsidR="00D84F16">
        <w:rPr>
          <w:rFonts w:ascii="Times New Roman" w:hAnsi="Times New Roman" w:cs="Times New Roman"/>
          <w:sz w:val="24"/>
          <w:szCs w:val="24"/>
        </w:rPr>
        <w:t xml:space="preserve">y A failed to cause the sun to </w:t>
      </w:r>
      <w:r w:rsidR="00D84F16" w:rsidRPr="00763587">
        <w:rPr>
          <w:rFonts w:ascii="Times New Roman" w:hAnsi="Times New Roman" w:cs="Times New Roman"/>
          <w:sz w:val="24"/>
          <w:szCs w:val="24"/>
        </w:rPr>
        <w:t>emerge), a B+ test event (in which individually B caused the sun to emerge), and a</w:t>
      </w:r>
      <w:r w:rsidR="00D84F16">
        <w:rPr>
          <w:rFonts w:ascii="Times New Roman" w:hAnsi="Times New Roman" w:cs="Times New Roman"/>
          <w:sz w:val="24"/>
          <w:szCs w:val="24"/>
        </w:rPr>
        <w:t xml:space="preserve"> B- test event (in which </w:t>
      </w:r>
      <w:r w:rsidR="00D84F16" w:rsidRPr="00763587">
        <w:rPr>
          <w:rFonts w:ascii="Times New Roman" w:hAnsi="Times New Roman" w:cs="Times New Roman"/>
          <w:sz w:val="24"/>
          <w:szCs w:val="24"/>
        </w:rPr>
        <w:t>individually B failed to cause the sun to emerge)</w:t>
      </w:r>
      <w:r w:rsidR="00D84F16">
        <w:rPr>
          <w:rFonts w:ascii="Times New Roman" w:hAnsi="Times New Roman" w:cs="Times New Roman"/>
          <w:sz w:val="24"/>
          <w:szCs w:val="24"/>
        </w:rPr>
        <w:t xml:space="preserve"> (</w:t>
      </w:r>
      <w:r>
        <w:rPr>
          <w:rFonts w:ascii="Times New Roman" w:hAnsi="Times New Roman" w:cs="Times New Roman"/>
          <w:sz w:val="24"/>
          <w:szCs w:val="24"/>
        </w:rPr>
        <w:t xml:space="preserve">see Experiment 5 for </w:t>
      </w:r>
      <w:r w:rsidR="00D84F16">
        <w:rPr>
          <w:rFonts w:ascii="Times New Roman" w:hAnsi="Times New Roman" w:cs="Times New Roman"/>
          <w:sz w:val="24"/>
          <w:szCs w:val="24"/>
        </w:rPr>
        <w:t xml:space="preserve">full </w:t>
      </w:r>
      <w:r>
        <w:rPr>
          <w:rFonts w:ascii="Times New Roman" w:hAnsi="Times New Roman" w:cs="Times New Roman"/>
          <w:sz w:val="24"/>
          <w:szCs w:val="24"/>
        </w:rPr>
        <w:t>procedural details)</w:t>
      </w:r>
      <w:r w:rsidR="00D42C30">
        <w:rPr>
          <w:rFonts w:ascii="Times New Roman" w:hAnsi="Times New Roman" w:cs="Times New Roman"/>
          <w:sz w:val="24"/>
          <w:szCs w:val="24"/>
        </w:rPr>
        <w:t>.</w:t>
      </w:r>
      <w:r w:rsidR="00427BD6" w:rsidRPr="00427BD6">
        <w:rPr>
          <w:rFonts w:ascii="Times New Roman" w:hAnsi="Times New Roman" w:cs="Times New Roman"/>
          <w:sz w:val="24"/>
          <w:szCs w:val="24"/>
        </w:rPr>
        <w:t xml:space="preserve"> </w:t>
      </w:r>
      <w:r w:rsidR="00D84F16">
        <w:rPr>
          <w:rFonts w:ascii="Times New Roman" w:hAnsi="Times New Roman" w:cs="Times New Roman"/>
          <w:sz w:val="24"/>
          <w:szCs w:val="24"/>
        </w:rPr>
        <w:t>The</w:t>
      </w:r>
      <w:r w:rsidR="00D42C30">
        <w:rPr>
          <w:rFonts w:ascii="Times New Roman" w:hAnsi="Times New Roman" w:cs="Times New Roman"/>
          <w:sz w:val="24"/>
          <w:szCs w:val="24"/>
        </w:rPr>
        <w:t xml:space="preserve"> model</w:t>
      </w:r>
      <w:r w:rsidR="00D84F16">
        <w:rPr>
          <w:rFonts w:ascii="Times New Roman" w:hAnsi="Times New Roman" w:cs="Times New Roman"/>
          <w:sz w:val="24"/>
          <w:szCs w:val="24"/>
        </w:rPr>
        <w:t>’s</w:t>
      </w:r>
      <w:r w:rsidR="00D42C30">
        <w:rPr>
          <w:rFonts w:ascii="Times New Roman" w:hAnsi="Times New Roman" w:cs="Times New Roman"/>
          <w:sz w:val="24"/>
          <w:szCs w:val="24"/>
        </w:rPr>
        <w:t xml:space="preserve"> </w:t>
      </w:r>
      <w:r w:rsidR="00D84F16">
        <w:rPr>
          <w:rFonts w:ascii="Times New Roman" w:hAnsi="Times New Roman" w:cs="Times New Roman"/>
          <w:sz w:val="24"/>
          <w:szCs w:val="24"/>
        </w:rPr>
        <w:t xml:space="preserve">predictions for this experiment were thus </w:t>
      </w:r>
      <w:r w:rsidR="00D42C30">
        <w:rPr>
          <w:rFonts w:ascii="Times New Roman" w:hAnsi="Times New Roman" w:cs="Times New Roman"/>
          <w:sz w:val="24"/>
          <w:szCs w:val="24"/>
        </w:rPr>
        <w:t xml:space="preserve">that </w:t>
      </w:r>
      <w:r w:rsidR="00D84F16">
        <w:rPr>
          <w:rFonts w:ascii="Times New Roman" w:hAnsi="Times New Roman" w:cs="Times New Roman"/>
          <w:sz w:val="24"/>
          <w:szCs w:val="24"/>
        </w:rPr>
        <w:t xml:space="preserve">participants should provide higher </w:t>
      </w:r>
      <w:r w:rsidR="00D42C30" w:rsidRPr="00427BD6">
        <w:rPr>
          <w:rFonts w:ascii="Times New Roman" w:hAnsi="Times New Roman" w:cs="Times New Roman"/>
          <w:sz w:val="24"/>
          <w:szCs w:val="24"/>
        </w:rPr>
        <w:t>mid-ratings of the A+ and B+ test events than their pre-ratings of</w:t>
      </w:r>
      <w:r w:rsidR="00D42C30">
        <w:rPr>
          <w:rFonts w:ascii="Times New Roman" w:hAnsi="Times New Roman" w:cs="Times New Roman"/>
          <w:sz w:val="24"/>
          <w:szCs w:val="24"/>
        </w:rPr>
        <w:t xml:space="preserve"> the same events, whereas their </w:t>
      </w:r>
      <w:r w:rsidR="00D42C30" w:rsidRPr="00427BD6">
        <w:rPr>
          <w:rFonts w:ascii="Times New Roman" w:hAnsi="Times New Roman" w:cs="Times New Roman"/>
          <w:sz w:val="24"/>
          <w:szCs w:val="24"/>
        </w:rPr>
        <w:t>mid-ratings of the A- and B- event</w:t>
      </w:r>
      <w:r w:rsidR="00D84F16">
        <w:rPr>
          <w:rFonts w:ascii="Times New Roman" w:hAnsi="Times New Roman" w:cs="Times New Roman"/>
          <w:sz w:val="24"/>
          <w:szCs w:val="24"/>
        </w:rPr>
        <w:t>s were predicted to</w:t>
      </w:r>
      <w:r w:rsidR="00D42C30" w:rsidRPr="00427BD6">
        <w:rPr>
          <w:rFonts w:ascii="Times New Roman" w:hAnsi="Times New Roman" w:cs="Times New Roman"/>
          <w:sz w:val="24"/>
          <w:szCs w:val="24"/>
        </w:rPr>
        <w:t xml:space="preserve"> be lower than their pre-ratings of</w:t>
      </w:r>
      <w:r w:rsidR="00D42C30">
        <w:rPr>
          <w:rFonts w:ascii="Times New Roman" w:hAnsi="Times New Roman" w:cs="Times New Roman"/>
          <w:sz w:val="24"/>
          <w:szCs w:val="24"/>
        </w:rPr>
        <w:t xml:space="preserve"> the same events. In addition, the model predicts that participants</w:t>
      </w:r>
      <w:r w:rsidR="00D42C30" w:rsidRPr="00427BD6">
        <w:rPr>
          <w:rFonts w:ascii="Times New Roman" w:hAnsi="Times New Roman" w:cs="Times New Roman"/>
          <w:sz w:val="24"/>
          <w:szCs w:val="24"/>
        </w:rPr>
        <w:t>' post-ratings of the A+ and A- test events should be higher and lower</w:t>
      </w:r>
      <w:r w:rsidR="00D42C30">
        <w:rPr>
          <w:rFonts w:ascii="Times New Roman" w:hAnsi="Times New Roman" w:cs="Times New Roman"/>
          <w:sz w:val="24"/>
          <w:szCs w:val="24"/>
        </w:rPr>
        <w:t>, respectively, than their pre-</w:t>
      </w:r>
      <w:r w:rsidR="00D42C30" w:rsidRPr="00427BD6">
        <w:rPr>
          <w:rFonts w:ascii="Times New Roman" w:hAnsi="Times New Roman" w:cs="Times New Roman"/>
          <w:sz w:val="24"/>
          <w:szCs w:val="24"/>
        </w:rPr>
        <w:t xml:space="preserve">ratings of it. In contrast, </w:t>
      </w:r>
      <w:r w:rsidR="00D42C30">
        <w:rPr>
          <w:rFonts w:ascii="Times New Roman" w:hAnsi="Times New Roman" w:cs="Times New Roman"/>
          <w:sz w:val="24"/>
          <w:szCs w:val="24"/>
        </w:rPr>
        <w:t>participants</w:t>
      </w:r>
      <w:r w:rsidR="00D42C30" w:rsidRPr="00427BD6">
        <w:rPr>
          <w:rFonts w:ascii="Times New Roman" w:hAnsi="Times New Roman" w:cs="Times New Roman"/>
          <w:sz w:val="24"/>
          <w:szCs w:val="24"/>
        </w:rPr>
        <w:t xml:space="preserve"> should provide lower and higher post-ratings</w:t>
      </w:r>
      <w:r w:rsidR="00D42C30">
        <w:rPr>
          <w:rFonts w:ascii="Times New Roman" w:hAnsi="Times New Roman" w:cs="Times New Roman"/>
          <w:sz w:val="24"/>
          <w:szCs w:val="24"/>
        </w:rPr>
        <w:t xml:space="preserve"> of the B+ and B- test events, </w:t>
      </w:r>
      <w:r w:rsidR="00D42C30" w:rsidRPr="00427BD6">
        <w:rPr>
          <w:rFonts w:ascii="Times New Roman" w:hAnsi="Times New Roman" w:cs="Times New Roman"/>
          <w:sz w:val="24"/>
          <w:szCs w:val="24"/>
        </w:rPr>
        <w:t>respectively, than mid-ratings of the same two test events. These predictions from t</w:t>
      </w:r>
      <w:r w:rsidR="00D42C30">
        <w:rPr>
          <w:rFonts w:ascii="Times New Roman" w:hAnsi="Times New Roman" w:cs="Times New Roman"/>
          <w:sz w:val="24"/>
          <w:szCs w:val="24"/>
        </w:rPr>
        <w:t xml:space="preserve">his simple Bayesian model were </w:t>
      </w:r>
      <w:r w:rsidR="00D42C30" w:rsidRPr="00427BD6">
        <w:rPr>
          <w:rFonts w:ascii="Times New Roman" w:hAnsi="Times New Roman" w:cs="Times New Roman"/>
          <w:sz w:val="24"/>
          <w:szCs w:val="24"/>
        </w:rPr>
        <w:t>tested in Experiment 4.</w:t>
      </w:r>
      <w:r w:rsidR="00D42C30">
        <w:rPr>
          <w:rFonts w:ascii="Times New Roman" w:hAnsi="Times New Roman" w:cs="Times New Roman"/>
          <w:sz w:val="24"/>
          <w:szCs w:val="24"/>
        </w:rPr>
        <w:br/>
        <w:t xml:space="preserve">These qualitative </w:t>
      </w:r>
      <w:r w:rsidR="004700D4">
        <w:rPr>
          <w:rFonts w:ascii="Times New Roman" w:hAnsi="Times New Roman" w:cs="Times New Roman"/>
          <w:sz w:val="24"/>
          <w:szCs w:val="24"/>
        </w:rPr>
        <w:t>predictions</w:t>
      </w:r>
      <w:r w:rsidR="00D42C30">
        <w:rPr>
          <w:rFonts w:ascii="Times New Roman" w:hAnsi="Times New Roman" w:cs="Times New Roman"/>
          <w:sz w:val="24"/>
          <w:szCs w:val="24"/>
        </w:rPr>
        <w:t xml:space="preserve"> are shown below in Table 4. </w:t>
      </w:r>
    </w:p>
    <w:tbl>
      <w:tblPr>
        <w:tblStyle w:val="TableGrid"/>
        <w:tblW w:w="0" w:type="auto"/>
        <w:tblLayout w:type="fixed"/>
        <w:tblLook w:val="04A0" w:firstRow="1" w:lastRow="0" w:firstColumn="1" w:lastColumn="0" w:noHBand="0" w:noVBand="1"/>
      </w:tblPr>
      <w:tblGrid>
        <w:gridCol w:w="1165"/>
        <w:gridCol w:w="2363"/>
        <w:gridCol w:w="2734"/>
        <w:gridCol w:w="3132"/>
      </w:tblGrid>
      <w:tr w:rsidR="007E7E7B" w14:paraId="669B84F9" w14:textId="77777777" w:rsidTr="00157918">
        <w:trPr>
          <w:trHeight w:val="542"/>
        </w:trPr>
        <w:tc>
          <w:tcPr>
            <w:tcW w:w="9394" w:type="dxa"/>
            <w:gridSpan w:val="4"/>
            <w:shd w:val="clear" w:color="auto" w:fill="000000" w:themeFill="text1"/>
          </w:tcPr>
          <w:p w14:paraId="22D1D315" w14:textId="7FFD9041" w:rsidR="007E7E7B" w:rsidRPr="00B11D45" w:rsidRDefault="007E7E7B" w:rsidP="007878B9">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EXPERIMENT </w:t>
            </w:r>
            <w:r w:rsidR="007878B9">
              <w:rPr>
                <w:rFonts w:ascii="Times New Roman" w:hAnsi="Times New Roman" w:cs="Times New Roman"/>
                <w:b/>
                <w:color w:val="FFFFFF" w:themeColor="background1"/>
                <w:sz w:val="24"/>
                <w:szCs w:val="24"/>
              </w:rPr>
              <w:t xml:space="preserve">5 </w:t>
            </w:r>
            <w:r>
              <w:rPr>
                <w:rFonts w:ascii="Times New Roman" w:hAnsi="Times New Roman" w:cs="Times New Roman"/>
                <w:b/>
                <w:color w:val="FFFFFF" w:themeColor="background1"/>
                <w:sz w:val="24"/>
                <w:szCs w:val="24"/>
              </w:rPr>
              <w:t>BAYESIAN MODEL PREDICTIONS</w:t>
            </w:r>
          </w:p>
        </w:tc>
      </w:tr>
      <w:tr w:rsidR="007E7E7B" w14:paraId="5CB65EEB" w14:textId="77777777" w:rsidTr="00157918">
        <w:trPr>
          <w:trHeight w:val="542"/>
        </w:trPr>
        <w:tc>
          <w:tcPr>
            <w:tcW w:w="1165" w:type="dxa"/>
            <w:shd w:val="clear" w:color="auto" w:fill="808080" w:themeFill="background1" w:themeFillShade="80"/>
          </w:tcPr>
          <w:p w14:paraId="77493512"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85F3F7"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ED3150"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D8970BA" w14:textId="77777777" w:rsidR="007E7E7B" w:rsidRPr="00853656" w:rsidRDefault="007E7E7B" w:rsidP="00157918">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7E7E7B" w14:paraId="5E16104F" w14:textId="77777777" w:rsidTr="00157918">
        <w:trPr>
          <w:trHeight w:val="531"/>
        </w:trPr>
        <w:tc>
          <w:tcPr>
            <w:tcW w:w="1165" w:type="dxa"/>
            <w:shd w:val="clear" w:color="auto" w:fill="808080" w:themeFill="background1" w:themeFillShade="80"/>
          </w:tcPr>
          <w:p w14:paraId="5B6444EC"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0B4ECA0" w14:textId="77777777" w:rsidR="007E7E7B" w:rsidRPr="007F03EF" w:rsidRDefault="007E7E7B" w:rsidP="00157918">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27E6764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F53D4C3" w14:textId="77777777" w:rsidR="007E7E7B" w:rsidRPr="00AF5AD2"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3EC6850B" w14:textId="77777777" w:rsidTr="00157918">
        <w:trPr>
          <w:trHeight w:val="542"/>
        </w:trPr>
        <w:tc>
          <w:tcPr>
            <w:tcW w:w="1165" w:type="dxa"/>
            <w:shd w:val="clear" w:color="auto" w:fill="808080" w:themeFill="background1" w:themeFillShade="80"/>
          </w:tcPr>
          <w:p w14:paraId="0F7C8DE1"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85BA8C9"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F66FBC4" w14:textId="77777777" w:rsidR="007E7E7B" w:rsidRPr="00AF5AD2"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CD55264" w14:textId="77777777" w:rsidR="007E7E7B" w:rsidRPr="00B11D45"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7E7E7B" w14:paraId="407D34AF" w14:textId="77777777" w:rsidTr="00157918">
        <w:trPr>
          <w:trHeight w:val="542"/>
        </w:trPr>
        <w:tc>
          <w:tcPr>
            <w:tcW w:w="1165" w:type="dxa"/>
            <w:shd w:val="clear" w:color="auto" w:fill="808080" w:themeFill="background1" w:themeFillShade="80"/>
          </w:tcPr>
          <w:p w14:paraId="60EAD21B"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2B8B5138"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AB78B0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5DD33B"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0E0FF141" w14:textId="77777777" w:rsidTr="00157918">
        <w:trPr>
          <w:trHeight w:val="542"/>
        </w:trPr>
        <w:tc>
          <w:tcPr>
            <w:tcW w:w="1165" w:type="dxa"/>
            <w:shd w:val="clear" w:color="auto" w:fill="808080" w:themeFill="background1" w:themeFillShade="80"/>
          </w:tcPr>
          <w:p w14:paraId="1E5AE489" w14:textId="77777777" w:rsidR="007E7E7B" w:rsidRPr="00853656" w:rsidRDefault="007E7E7B" w:rsidP="00157918">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FFE0FC6" w14:textId="77777777" w:rsidR="007E7E7B" w:rsidRPr="007F03EF"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0AFD4A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47DED93"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7E7E7B" w14:paraId="65602AAC" w14:textId="77777777" w:rsidTr="00157918">
        <w:trPr>
          <w:trHeight w:val="531"/>
        </w:trPr>
        <w:tc>
          <w:tcPr>
            <w:tcW w:w="9394" w:type="dxa"/>
            <w:gridSpan w:val="4"/>
            <w:shd w:val="clear" w:color="auto" w:fill="808080" w:themeFill="background1" w:themeFillShade="80"/>
          </w:tcPr>
          <w:p w14:paraId="14A6FDB8" w14:textId="77777777" w:rsidR="007E7E7B" w:rsidRPr="00853656" w:rsidRDefault="007E7E7B" w:rsidP="00157918">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7E7E7B" w14:paraId="4D1FC7B9" w14:textId="77777777" w:rsidTr="00157918">
        <w:trPr>
          <w:trHeight w:val="542"/>
        </w:trPr>
        <w:tc>
          <w:tcPr>
            <w:tcW w:w="1165" w:type="dxa"/>
            <w:shd w:val="clear" w:color="auto" w:fill="808080" w:themeFill="background1" w:themeFillShade="80"/>
          </w:tcPr>
          <w:p w14:paraId="3551F67B" w14:textId="73D7E9F8"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2469990A"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220CBA2" w14:textId="77777777" w:rsidR="007E7E7B" w:rsidRPr="00B11D45"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F30C5C4"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7E7E7B" w14:paraId="6924415E" w14:textId="77777777" w:rsidTr="00157918">
        <w:trPr>
          <w:trHeight w:val="553"/>
        </w:trPr>
        <w:tc>
          <w:tcPr>
            <w:tcW w:w="1165" w:type="dxa"/>
            <w:shd w:val="clear" w:color="auto" w:fill="808080" w:themeFill="background1" w:themeFillShade="80"/>
          </w:tcPr>
          <w:p w14:paraId="573DD4AE" w14:textId="5F3A4600" w:rsidR="007E7E7B" w:rsidRPr="00853656" w:rsidRDefault="007E7E7B"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7A14F432" w14:textId="77777777" w:rsidR="007E7E7B" w:rsidRPr="007F03EF" w:rsidRDefault="007E7E7B" w:rsidP="00157918">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0E90BF7" w14:textId="77777777" w:rsidR="007E7E7B" w:rsidRDefault="007E7E7B"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7CC87D" w14:textId="77777777" w:rsidR="007E7E7B" w:rsidRPr="00E7176D" w:rsidRDefault="007E7E7B" w:rsidP="007E7E7B">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7E7E7B" w14:paraId="12E56FD5" w14:textId="77777777" w:rsidTr="00157918">
        <w:trPr>
          <w:trHeight w:val="553"/>
        </w:trPr>
        <w:tc>
          <w:tcPr>
            <w:tcW w:w="1165" w:type="dxa"/>
            <w:shd w:val="clear" w:color="auto" w:fill="808080" w:themeFill="background1" w:themeFillShade="80"/>
          </w:tcPr>
          <w:p w14:paraId="48D68B29" w14:textId="2D9584B2" w:rsidR="007E7E7B"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363" w:type="dxa"/>
          </w:tcPr>
          <w:p w14:paraId="69A571BE" w14:textId="7BC3205D" w:rsidR="007E7E7B"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B097BAA" w14:textId="6A3F70CD" w:rsidR="007E7E7B"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5D9E2FB" w14:textId="4E645AAF" w:rsidR="007E7E7B" w:rsidRPr="00FE44E8" w:rsidRDefault="00652927" w:rsidP="007E7E7B">
            <w:pPr>
              <w:keepNext/>
              <w:spacing w:line="480" w:lineRule="auto"/>
              <w:contextualSpacing/>
              <w:jc w:val="center"/>
              <w:rPr>
                <w:rFonts w:ascii="Times New Roman" w:hAnsi="Times New Roman" w:cs="Times New Roman"/>
                <w:sz w:val="24"/>
                <w:szCs w:val="24"/>
              </w:rPr>
            </w:pPr>
            <w:r w:rsidRPr="00FE44E8">
              <w:rPr>
                <w:rFonts w:ascii="Times New Roman" w:hAnsi="Times New Roman" w:cs="Times New Roman"/>
                <w:sz w:val="24"/>
                <w:szCs w:val="24"/>
              </w:rPr>
              <w:t>0</w:t>
            </w:r>
          </w:p>
        </w:tc>
      </w:tr>
      <w:tr w:rsidR="00652927" w14:paraId="0E2B48D3" w14:textId="77777777" w:rsidTr="00157918">
        <w:trPr>
          <w:trHeight w:val="553"/>
        </w:trPr>
        <w:tc>
          <w:tcPr>
            <w:tcW w:w="1165" w:type="dxa"/>
            <w:shd w:val="clear" w:color="auto" w:fill="808080" w:themeFill="background1" w:themeFillShade="80"/>
          </w:tcPr>
          <w:p w14:paraId="444BCBA1" w14:textId="5C10636C" w:rsidR="00652927" w:rsidRDefault="00652927" w:rsidP="007E7E7B">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363" w:type="dxa"/>
          </w:tcPr>
          <w:p w14:paraId="2ACFB8CE" w14:textId="1A31FB3D" w:rsidR="00652927" w:rsidRDefault="00652927" w:rsidP="00157918">
            <w:pPr>
              <w:spacing w:line="480" w:lineRule="auto"/>
              <w:contextualSpacing/>
              <w:jc w:val="center"/>
              <w:rPr>
                <w:rFonts w:ascii="Times New Roman" w:hAnsi="Times New Roman" w:cs="Times New Roman"/>
                <w:i/>
                <w:sz w:val="24"/>
                <w:szCs w:val="24"/>
              </w:rPr>
            </w:pPr>
            <w:r w:rsidRPr="00652927">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7DF17E17" w14:textId="74146B46" w:rsidR="00652927" w:rsidRDefault="00652927" w:rsidP="0015791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47F2E98" w14:textId="7AF7C7F5" w:rsidR="00652927" w:rsidRDefault="00652927" w:rsidP="007E7E7B">
            <w:pPr>
              <w:keepNext/>
              <w:spacing w:line="480" w:lineRule="auto"/>
              <w:contextualSpacing/>
              <w:jc w:val="center"/>
              <w:rPr>
                <w:rFonts w:ascii="Times New Roman" w:hAnsi="Times New Roman" w:cs="Times New Roman"/>
                <w:i/>
                <w:sz w:val="24"/>
                <w:szCs w:val="24"/>
              </w:rPr>
            </w:pPr>
            <w:r w:rsidRPr="00FE44E8">
              <w:rPr>
                <w:rFonts w:ascii="Times New Roman" w:hAnsi="Times New Roman" w:cs="Times New Roman"/>
                <w:sz w:val="24"/>
                <w:szCs w:val="24"/>
              </w:rPr>
              <w:t>1-</w:t>
            </w:r>
            <w:r>
              <w:rPr>
                <w:rFonts w:ascii="Times New Roman" w:hAnsi="Times New Roman" w:cs="Times New Roman"/>
                <w:i/>
                <w:sz w:val="24"/>
                <w:szCs w:val="24"/>
              </w:rPr>
              <w:t>p</w:t>
            </w:r>
          </w:p>
        </w:tc>
      </w:tr>
    </w:tbl>
    <w:p w14:paraId="36CAF2CF" w14:textId="23113DD7" w:rsidR="007E7E7B" w:rsidRDefault="007E7E7B" w:rsidP="007E7E7B">
      <w:pPr>
        <w:pStyle w:val="Caption"/>
        <w:rPr>
          <w:rFonts w:ascii="Times New Roman" w:hAnsi="Times New Roman" w:cs="Times New Roman"/>
          <w:sz w:val="24"/>
          <w:szCs w:val="24"/>
        </w:rPr>
      </w:pPr>
      <w:r w:rsidRPr="007E7E7B">
        <w:rPr>
          <w:rFonts w:ascii="Times New Roman" w:hAnsi="Times New Roman" w:cs="Times New Roman"/>
          <w:color w:val="auto"/>
          <w:sz w:val="20"/>
          <w:szCs w:val="20"/>
        </w:rPr>
        <w:t xml:space="preserve">Table </w:t>
      </w:r>
      <w:r w:rsidRPr="007E7E7B">
        <w:rPr>
          <w:rFonts w:ascii="Times New Roman" w:hAnsi="Times New Roman" w:cs="Times New Roman"/>
          <w:color w:val="auto"/>
          <w:sz w:val="20"/>
          <w:szCs w:val="20"/>
        </w:rPr>
        <w:fldChar w:fldCharType="begin"/>
      </w:r>
      <w:r w:rsidRPr="007E7E7B">
        <w:rPr>
          <w:rFonts w:ascii="Times New Roman" w:hAnsi="Times New Roman" w:cs="Times New Roman"/>
          <w:color w:val="auto"/>
          <w:sz w:val="20"/>
          <w:szCs w:val="20"/>
        </w:rPr>
        <w:instrText xml:space="preserve"> SEQ Table \* ARABIC </w:instrText>
      </w:r>
      <w:r w:rsidRPr="007E7E7B">
        <w:rPr>
          <w:rFonts w:ascii="Times New Roman" w:hAnsi="Times New Roman" w:cs="Times New Roman"/>
          <w:color w:val="auto"/>
          <w:sz w:val="20"/>
          <w:szCs w:val="20"/>
        </w:rPr>
        <w:fldChar w:fldCharType="separate"/>
      </w:r>
      <w:r w:rsidRPr="007E7E7B">
        <w:rPr>
          <w:rFonts w:ascii="Times New Roman" w:hAnsi="Times New Roman" w:cs="Times New Roman"/>
          <w:noProof/>
          <w:color w:val="auto"/>
          <w:sz w:val="20"/>
          <w:szCs w:val="20"/>
        </w:rPr>
        <w:t>4</w:t>
      </w:r>
      <w:r w:rsidRPr="007E7E7B">
        <w:rPr>
          <w:rFonts w:ascii="Times New Roman" w:hAnsi="Times New Roman" w:cs="Times New Roman"/>
          <w:color w:val="auto"/>
          <w:sz w:val="20"/>
          <w:szCs w:val="20"/>
        </w:rPr>
        <w:fldChar w:fldCharType="end"/>
      </w:r>
      <w:r w:rsidRPr="007E7E7B">
        <w:rPr>
          <w:rFonts w:ascii="Times New Roman" w:hAnsi="Times New Roman" w:cs="Times New Roman"/>
          <w:color w:val="auto"/>
          <w:sz w:val="20"/>
          <w:szCs w:val="20"/>
        </w:rPr>
        <w:t>.</w:t>
      </w:r>
      <w:r w:rsidRPr="007E7E7B">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 xml:space="preserve">This table displays the predictions of the Bayesian model for how adults should rate </w:t>
      </w:r>
      <w:r w:rsidR="00B42694">
        <w:rPr>
          <w:rFonts w:ascii="Times New Roman" w:hAnsi="Times New Roman" w:cs="Times New Roman"/>
          <w:b w:val="0"/>
          <w:color w:val="000000" w:themeColor="text1"/>
          <w:sz w:val="20"/>
          <w:szCs w:val="20"/>
        </w:rPr>
        <w:t>the A+, A-, B+, and B- test events in Experiment 5</w:t>
      </w:r>
      <w:r>
        <w:rPr>
          <w:rFonts w:ascii="Times New Roman" w:hAnsi="Times New Roman" w:cs="Times New Roman"/>
          <w:b w:val="0"/>
          <w:color w:val="000000" w:themeColor="text1"/>
          <w:sz w:val="20"/>
          <w:szCs w:val="20"/>
        </w:rPr>
        <w:t xml:space="preserve"> before the </w:t>
      </w:r>
      <w:r w:rsidR="00B42694">
        <w:rPr>
          <w:rFonts w:ascii="Times New Roman" w:hAnsi="Times New Roman" w:cs="Times New Roman"/>
          <w:b w:val="0"/>
          <w:color w:val="000000" w:themeColor="text1"/>
          <w:sz w:val="20"/>
          <w:szCs w:val="20"/>
        </w:rPr>
        <w:t>BB event</w:t>
      </w:r>
      <w:r>
        <w:rPr>
          <w:rFonts w:ascii="Times New Roman" w:hAnsi="Times New Roman" w:cs="Times New Roman"/>
          <w:b w:val="0"/>
          <w:color w:val="000000" w:themeColor="text1"/>
          <w:sz w:val="20"/>
          <w:szCs w:val="20"/>
        </w:rPr>
        <w: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sidR="00B42694">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w:t>
      </w:r>
      <w:r w:rsidR="00B42694">
        <w:rPr>
          <w:rFonts w:ascii="Times New Roman" w:hAnsi="Times New Roman" w:cs="Times New Roman"/>
          <w:b w:val="0"/>
          <w:color w:val="000000" w:themeColor="text1"/>
          <w:sz w:val="20"/>
          <w:szCs w:val="20"/>
        </w:rPr>
        <w:t xml:space="preserve">the four test events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491D530C" w14:textId="4CD25613" w:rsidR="00334E98" w:rsidRDefault="00C537E5">
      <w:pPr>
        <w:spacing w:line="480" w:lineRule="auto"/>
        <w:contextualSpacing/>
        <w:rPr>
          <w:rFonts w:ascii="Times New Roman" w:hAnsi="Times New Roman" w:cs="Times New Roman"/>
          <w:b/>
          <w:sz w:val="24"/>
          <w:szCs w:val="24"/>
        </w:rPr>
        <w:pPrChange w:id="604" w:author="Deon T. Benton" w:date="2018-11-28T11:19:00Z">
          <w:pPr>
            <w:spacing w:line="480" w:lineRule="auto"/>
            <w:ind w:firstLine="720"/>
            <w:contextualSpacing/>
          </w:pPr>
        </w:pPrChange>
      </w:pPr>
      <w:r w:rsidRPr="00C537E5">
        <w:rPr>
          <w:rFonts w:ascii="Times New Roman" w:hAnsi="Times New Roman" w:cs="Times New Roman"/>
          <w:b/>
          <w:sz w:val="24"/>
          <w:szCs w:val="24"/>
        </w:rPr>
        <w:t>Associative models</w:t>
      </w:r>
    </w:p>
    <w:p w14:paraId="0EB008DD" w14:textId="506B78CC" w:rsidR="00C537E5" w:rsidRDefault="00C537E5" w:rsidP="00C537E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In contrast to the Bayesian model that is presented above that uses Bayes</w:t>
      </w:r>
      <w:r>
        <w:rPr>
          <w:rFonts w:ascii="Times New Roman" w:hAnsi="Times New Roman" w:cs="Times New Roman"/>
          <w:sz w:val="24"/>
          <w:szCs w:val="24"/>
        </w:rPr>
        <w:t>’</w:t>
      </w:r>
      <w:r w:rsidRPr="00C537E5">
        <w:rPr>
          <w:rFonts w:ascii="Times New Roman" w:hAnsi="Times New Roman" w:cs="Times New Roman"/>
          <w:sz w:val="24"/>
          <w:szCs w:val="24"/>
        </w:rPr>
        <w:t xml:space="preserve"> rule to u</w:t>
      </w:r>
      <w:r>
        <w:rPr>
          <w:rFonts w:ascii="Times New Roman" w:hAnsi="Times New Roman" w:cs="Times New Roman"/>
          <w:sz w:val="24"/>
          <w:szCs w:val="24"/>
        </w:rPr>
        <w:t xml:space="preserve">pdate the posterior </w:t>
      </w:r>
      <w:r w:rsidRPr="00C537E5">
        <w:rPr>
          <w:rFonts w:ascii="Times New Roman" w:hAnsi="Times New Roman" w:cs="Times New Roman"/>
          <w:sz w:val="24"/>
          <w:szCs w:val="24"/>
        </w:rPr>
        <w:t>probabilities of each of the candidate causal graphs, the Rescorla-Wagner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sidR="002C322F">
        <w:rPr>
          <w:rFonts w:ascii="Times New Roman" w:hAnsi="Times New Roman" w:cs="Times New Roman"/>
          <w:sz w:val="24"/>
          <w:szCs w:val="24"/>
        </w:rPr>
        <w:t>. Error correction is computed according to the following equation</w:t>
      </w:r>
      <w:r w:rsidR="00D84F16">
        <w:rPr>
          <w:rFonts w:ascii="Times New Roman" w:hAnsi="Times New Roman" w:cs="Times New Roman"/>
          <w:sz w:val="24"/>
          <w:szCs w:val="24"/>
        </w:rPr>
        <w:t>s</w:t>
      </w:r>
      <w:ins w:id="605" w:author="Deon Benton" w:date="2018-11-26T20:46:00Z">
        <w:r w:rsidR="002C322F">
          <w:rPr>
            <w:rFonts w:ascii="Times New Roman" w:hAnsi="Times New Roman" w:cs="Times New Roman"/>
            <w:sz w:val="24"/>
            <w:szCs w:val="24"/>
          </w:rPr>
          <w:t>:</w:t>
        </w:r>
      </w:ins>
    </w:p>
    <w:p w14:paraId="1607A4D2" w14:textId="4509B35F"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ΣV</w:t>
      </w:r>
      <w:r>
        <w:rPr>
          <w:rFonts w:ascii="Times New Roman" w:eastAsia="Times New Roman" w:hAnsi="Times New Roman" w:cs="Times New Roman"/>
          <w:color w:val="222222"/>
          <w:sz w:val="24"/>
          <w:szCs w:val="24"/>
          <w:vertAlign w:val="subscript"/>
        </w:rPr>
        <w:t>k</w:t>
      </w:r>
      <w:r w:rsidRPr="00C537E5">
        <w:rPr>
          <w:rFonts w:ascii="Times New Roman" w:eastAsia="Times New Roman" w:hAnsi="Times New Roman" w:cs="Times New Roman"/>
          <w:color w:val="222222"/>
          <w:sz w:val="24"/>
          <w:szCs w:val="24"/>
        </w:rPr>
        <w:t>)</w:t>
      </w:r>
    </w:p>
    <w:p w14:paraId="3E4AD019" w14:textId="77777777" w:rsidR="00C537E5" w:rsidRPr="00C537E5" w:rsidRDefault="00C537E5" w:rsidP="00723ADF">
      <w:pPr>
        <w:shd w:val="clear" w:color="auto" w:fill="FFFFFF"/>
        <w:spacing w:after="0" w:line="240" w:lineRule="auto"/>
        <w:jc w:val="center"/>
        <w:rPr>
          <w:rFonts w:ascii="Arial" w:eastAsia="Times New Roman" w:hAnsi="Arial" w:cs="Arial"/>
          <w:color w:val="222222"/>
          <w:sz w:val="19"/>
          <w:szCs w:val="19"/>
        </w:rPr>
      </w:pPr>
    </w:p>
    <w:p w14:paraId="571E37A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3D4AFDEE" w14:textId="77777777" w:rsidR="00C537E5" w:rsidRP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p>
    <w:p w14:paraId="00FC66A3" w14:textId="235F3870" w:rsidR="00C537E5" w:rsidRDefault="00C537E5" w:rsidP="00723ADF">
      <w:pPr>
        <w:shd w:val="clear" w:color="auto" w:fill="FFFFFF"/>
        <w:spacing w:after="0" w:line="240" w:lineRule="auto"/>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r w:rsidRPr="00C537E5">
        <w:rPr>
          <w:rFonts w:ascii="Times New Roman" w:eastAsia="Times New Roman" w:hAnsi="Times New Roman" w:cs="Times New Roman"/>
          <w:i/>
          <w:color w:val="222222"/>
          <w:sz w:val="24"/>
          <w:szCs w:val="24"/>
        </w:rPr>
        <w:t>V</w:t>
      </w:r>
      <w:r w:rsidR="00A56718">
        <w:rPr>
          <w:rFonts w:ascii="Times New Roman" w:eastAsia="Times New Roman" w:hAnsi="Times New Roman" w:cs="Times New Roman"/>
          <w:i/>
          <w:color w:val="222222"/>
          <w:sz w:val="24"/>
          <w:szCs w:val="24"/>
          <w:vertAlign w:val="subscript"/>
        </w:rPr>
        <w:t>i</w:t>
      </w:r>
      <w:r w:rsidR="00A56718">
        <w:rPr>
          <w:rFonts w:ascii="Times New Roman" w:eastAsia="Times New Roman" w:hAnsi="Times New Roman" w:cs="Times New Roman"/>
          <w:color w:val="222222"/>
          <w:sz w:val="24"/>
          <w:szCs w:val="24"/>
        </w:rPr>
        <w:t xml:space="preserve"> ,</w:t>
      </w:r>
    </w:p>
    <w:p w14:paraId="5D44618D" w14:textId="77777777" w:rsidR="00A56718" w:rsidRDefault="00A56718" w:rsidP="00C537E5">
      <w:pPr>
        <w:shd w:val="clear" w:color="auto" w:fill="FFFFFF"/>
        <w:spacing w:after="0" w:line="240" w:lineRule="auto"/>
        <w:rPr>
          <w:rFonts w:ascii="Times New Roman" w:eastAsia="Times New Roman" w:hAnsi="Times New Roman" w:cs="Times New Roman"/>
          <w:color w:val="222222"/>
          <w:sz w:val="24"/>
          <w:szCs w:val="24"/>
        </w:rPr>
      </w:pPr>
    </w:p>
    <w:p w14:paraId="39900FFC" w14:textId="68FA0DD8" w:rsidR="00E47556" w:rsidRDefault="00A56718" w:rsidP="00914005">
      <w:pPr>
        <w:shd w:val="clear" w:color="auto" w:fill="FFFFFF"/>
        <w:spacing w:after="0" w:line="480" w:lineRule="auto"/>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i</w:t>
      </w:r>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r>
        <w:rPr>
          <w:rFonts w:ascii="Times New Roman" w:eastAsia="Times New Roman" w:hAnsi="Times New Roman" w:cs="Times New Roman"/>
          <w:i/>
          <w:color w:val="222222"/>
          <w:sz w:val="24"/>
          <w:szCs w:val="24"/>
        </w:rPr>
        <w:t xml:space="preserve">i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Unlike the Bayesian model presented above 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 we simulated Experiment</w:t>
      </w:r>
      <w:ins w:id="606" w:author="Deon T. Benton" w:date="2018-11-28T11:41:00Z">
        <w:r w:rsidR="00245D56">
          <w:rPr>
            <w:rFonts w:ascii="Times New Roman" w:eastAsia="Times New Roman" w:hAnsi="Times New Roman" w:cs="Times New Roman"/>
            <w:color w:val="222222"/>
            <w:sz w:val="24"/>
            <w:szCs w:val="24"/>
          </w:rPr>
          <w:t>s</w:t>
        </w:r>
      </w:ins>
      <w:r w:rsidRPr="00A56718">
        <w:rPr>
          <w:rFonts w:ascii="Times New Roman" w:eastAsia="Times New Roman" w:hAnsi="Times New Roman" w:cs="Times New Roman"/>
          <w:color w:val="222222"/>
          <w:sz w:val="24"/>
          <w:szCs w:val="24"/>
        </w:rPr>
        <w:t xml:space="preserve"> </w:t>
      </w:r>
      <w:ins w:id="607" w:author="Deon T. Benton" w:date="2018-11-28T11:31:00Z">
        <w:r w:rsidR="00D84F16">
          <w:rPr>
            <w:rFonts w:ascii="Times New Roman" w:eastAsia="Times New Roman" w:hAnsi="Times New Roman" w:cs="Times New Roman"/>
            <w:color w:val="222222"/>
            <w:sz w:val="24"/>
            <w:szCs w:val="24"/>
          </w:rPr>
          <w:t>2-5</w:t>
        </w:r>
        <w:r w:rsidR="00D84F16" w:rsidRPr="00A56718">
          <w:rPr>
            <w:rFonts w:ascii="Times New Roman" w:eastAsia="Times New Roman" w:hAnsi="Times New Roman" w:cs="Times New Roman"/>
            <w:color w:val="222222"/>
            <w:sz w:val="24"/>
            <w:szCs w:val="24"/>
          </w:rPr>
          <w:t xml:space="preserve"> </w:t>
        </w:r>
      </w:ins>
      <w:r w:rsidRPr="00A56718">
        <w:rPr>
          <w:rFonts w:ascii="Times New Roman" w:eastAsia="Times New Roman" w:hAnsi="Times New Roman" w:cs="Times New Roman"/>
          <w:color w:val="222222"/>
          <w:sz w:val="24"/>
          <w:szCs w:val="24"/>
        </w:rPr>
        <w:t xml:space="preserve">to examine what predictions the </w:t>
      </w:r>
      <w:ins w:id="608" w:author="Deon T. Benton" w:date="2018-11-28T11:42:00Z">
        <w:r w:rsidR="00262791">
          <w:rPr>
            <w:rFonts w:ascii="Times New Roman" w:eastAsia="Times New Roman" w:hAnsi="Times New Roman" w:cs="Times New Roman"/>
            <w:color w:val="222222"/>
            <w:sz w:val="24"/>
            <w:szCs w:val="24"/>
          </w:rPr>
          <w:t>RW</w:t>
        </w:r>
      </w:ins>
      <w:r>
        <w:rPr>
          <w:rFonts w:ascii="Times New Roman" w:eastAsia="Times New Roman" w:hAnsi="Times New Roman" w:cs="Times New Roman"/>
          <w:color w:val="222222"/>
          <w:sz w:val="24"/>
          <w:szCs w:val="24"/>
        </w:rPr>
        <w:t xml:space="preserve"> model generated and to determine whether</w:t>
      </w:r>
      <w:r w:rsidRPr="00A56718">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lastRenderedPageBreak/>
        <w:t>those predictions differed from those of the Bayesian m</w:t>
      </w:r>
      <w:r>
        <w:rPr>
          <w:rFonts w:ascii="Times New Roman" w:eastAsia="Times New Roman" w:hAnsi="Times New Roman" w:cs="Times New Roman"/>
          <w:color w:val="222222"/>
          <w:sz w:val="24"/>
          <w:szCs w:val="24"/>
        </w:rPr>
        <w:t>odel</w:t>
      </w:r>
      <w:ins w:id="609" w:author="Deon T. Benton" w:date="2018-11-28T11:32:00Z">
        <w:r w:rsidR="00D84F16">
          <w:rPr>
            <w:rFonts w:ascii="Times New Roman" w:eastAsia="Times New Roman" w:hAnsi="Times New Roman" w:cs="Times New Roman"/>
            <w:color w:val="222222"/>
            <w:sz w:val="24"/>
            <w:szCs w:val="24"/>
          </w:rPr>
          <w:t xml:space="preserve"> for these experiments</w:t>
        </w:r>
      </w:ins>
      <w:r>
        <w:rPr>
          <w:rFonts w:ascii="Times New Roman" w:eastAsia="Times New Roman" w:hAnsi="Times New Roman" w:cs="Times New Roman"/>
          <w:color w:val="222222"/>
          <w:sz w:val="24"/>
          <w:szCs w:val="24"/>
        </w:rPr>
        <w:t xml:space="preserve">. </w:t>
      </w:r>
      <w:ins w:id="610" w:author="Deon T. Benton" w:date="2018-11-28T11:43:00Z">
        <w:r w:rsidR="00262791">
          <w:rPr>
            <w:rFonts w:ascii="Times New Roman" w:eastAsia="Times New Roman" w:hAnsi="Times New Roman" w:cs="Times New Roman"/>
            <w:color w:val="222222"/>
            <w:sz w:val="24"/>
            <w:szCs w:val="24"/>
          </w:rPr>
          <w:t>Although w</w:t>
        </w:r>
      </w:ins>
      <w:ins w:id="611" w:author="Deon T. Benton" w:date="2018-11-28T11:42:00Z">
        <w:r w:rsidR="00262791">
          <w:rPr>
            <w:rFonts w:ascii="Times New Roman" w:eastAsia="Times New Roman" w:hAnsi="Times New Roman" w:cs="Times New Roman"/>
            <w:color w:val="222222"/>
            <w:sz w:val="24"/>
            <w:szCs w:val="24"/>
          </w:rPr>
          <w:t xml:space="preserve">e </w:t>
        </w:r>
      </w:ins>
      <w:r w:rsidRPr="00A56718">
        <w:rPr>
          <w:rFonts w:ascii="Times New Roman" w:eastAsia="Times New Roman" w:hAnsi="Times New Roman" w:cs="Times New Roman"/>
          <w:color w:val="222222"/>
          <w:sz w:val="24"/>
          <w:szCs w:val="24"/>
        </w:rPr>
        <w:t>set the weight for A and B each</w:t>
      </w:r>
      <w:ins w:id="612" w:author="Deon T. Benton" w:date="2018-11-28T11:43:00Z">
        <w:r w:rsidR="00262791">
          <w:rPr>
            <w:rFonts w:ascii="Times New Roman" w:eastAsia="Times New Roman" w:hAnsi="Times New Roman" w:cs="Times New Roman"/>
            <w:color w:val="222222"/>
            <w:sz w:val="24"/>
            <w:szCs w:val="24"/>
          </w:rPr>
          <w:t xml:space="preserve"> arbitrarily</w:t>
        </w:r>
      </w:ins>
      <w:r w:rsidRPr="00A56718">
        <w:rPr>
          <w:rFonts w:ascii="Times New Roman" w:eastAsia="Times New Roman" w:hAnsi="Times New Roman" w:cs="Times New Roman"/>
          <w:color w:val="222222"/>
          <w:sz w:val="24"/>
          <w:szCs w:val="24"/>
        </w:rPr>
        <w:t xml:space="preserve"> to equal .</w:t>
      </w:r>
      <w:r w:rsidR="00EE2B5A">
        <w:rPr>
          <w:rFonts w:ascii="Times New Roman" w:eastAsia="Times New Roman" w:hAnsi="Times New Roman" w:cs="Times New Roman"/>
          <w:color w:val="222222"/>
          <w:sz w:val="24"/>
          <w:szCs w:val="24"/>
        </w:rPr>
        <w:t>5</w:t>
      </w:r>
      <w:ins w:id="613" w:author="Deon T. Benton" w:date="2018-11-28T11:43:00Z">
        <w:r w:rsidR="00262791">
          <w:rPr>
            <w:rFonts w:ascii="Times New Roman" w:eastAsia="Times New Roman" w:hAnsi="Times New Roman" w:cs="Times New Roman"/>
            <w:color w:val="222222"/>
            <w:sz w:val="24"/>
            <w:szCs w:val="24"/>
          </w:rPr>
          <w:t xml:space="preserve">, it is </w:t>
        </w:r>
      </w:ins>
      <w:ins w:id="614" w:author="Deon T. Benton" w:date="2018-11-28T11:44:00Z">
        <w:r w:rsidR="00262791">
          <w:rPr>
            <w:rFonts w:ascii="Times New Roman" w:eastAsia="Times New Roman" w:hAnsi="Times New Roman" w:cs="Times New Roman"/>
            <w:color w:val="222222"/>
            <w:sz w:val="24"/>
            <w:szCs w:val="24"/>
          </w:rPr>
          <w:t>worth mentioning</w:t>
        </w:r>
      </w:ins>
      <w:ins w:id="615" w:author="Deon T. Benton" w:date="2018-11-28T11:43:00Z">
        <w:r w:rsidR="00262791" w:rsidRPr="005B1123">
          <w:rPr>
            <w:rFonts w:ascii="Times New Roman" w:eastAsia="Times New Roman" w:hAnsi="Times New Roman" w:cs="Times New Roman"/>
            <w:color w:val="222222"/>
            <w:sz w:val="24"/>
            <w:szCs w:val="24"/>
          </w:rPr>
          <w:t xml:space="preserve"> that the predictions discussed below </w:t>
        </w:r>
        <w:r w:rsidR="00262791">
          <w:rPr>
            <w:rFonts w:ascii="Times New Roman" w:eastAsia="Times New Roman" w:hAnsi="Times New Roman" w:cs="Times New Roman"/>
            <w:color w:val="222222"/>
            <w:sz w:val="24"/>
            <w:szCs w:val="24"/>
          </w:rPr>
          <w:t xml:space="preserve">held </w:t>
        </w:r>
      </w:ins>
      <w:ins w:id="616" w:author="Deon T. Benton" w:date="2018-11-28T12:39:00Z">
        <w:r w:rsidR="005E40EF">
          <w:rPr>
            <w:rFonts w:ascii="Times New Roman" w:eastAsia="Times New Roman" w:hAnsi="Times New Roman" w:cs="Times New Roman"/>
            <w:color w:val="222222"/>
            <w:sz w:val="24"/>
            <w:szCs w:val="24"/>
          </w:rPr>
          <w:t xml:space="preserve">to the extent that </w:t>
        </w:r>
      </w:ins>
      <w:ins w:id="617" w:author="Deon T. Benton" w:date="2018-11-28T12:41:00Z">
        <w:r w:rsidR="000B071E">
          <w:rPr>
            <w:rFonts w:ascii="Times New Roman" w:eastAsia="Times New Roman" w:hAnsi="Times New Roman" w:cs="Times New Roman"/>
            <w:color w:val="222222"/>
            <w:sz w:val="24"/>
            <w:szCs w:val="24"/>
          </w:rPr>
          <w:t>neither</w:t>
        </w:r>
      </w:ins>
      <w:ins w:id="618" w:author="Deon T. Benton" w:date="2018-11-28T12:39:00Z">
        <w:r w:rsidR="005E40EF">
          <w:rPr>
            <w:rFonts w:ascii="Times New Roman" w:eastAsia="Times New Roman" w:hAnsi="Times New Roman" w:cs="Times New Roman"/>
            <w:color w:val="222222"/>
            <w:sz w:val="24"/>
            <w:szCs w:val="24"/>
          </w:rPr>
          <w:t xml:space="preserve"> salience parameters </w:t>
        </w:r>
      </w:ins>
      <w:ins w:id="619" w:author="Deon T. Benton" w:date="2018-11-28T12:41:00Z">
        <w:r w:rsidR="000B071E">
          <w:rPr>
            <w:rFonts w:ascii="Times New Roman" w:eastAsia="Times New Roman" w:hAnsi="Times New Roman" w:cs="Times New Roman"/>
            <w:color w:val="222222"/>
            <w:sz w:val="24"/>
            <w:szCs w:val="24"/>
          </w:rPr>
          <w:t>nor</w:t>
        </w:r>
        <w:r w:rsidR="005F0E22">
          <w:rPr>
            <w:rFonts w:ascii="Times New Roman" w:eastAsia="Times New Roman" w:hAnsi="Times New Roman" w:cs="Times New Roman"/>
            <w:color w:val="222222"/>
            <w:sz w:val="24"/>
            <w:szCs w:val="24"/>
          </w:rPr>
          <w:t xml:space="preserve"> the</w:t>
        </w:r>
      </w:ins>
      <w:ins w:id="620" w:author="Deon T. Benton" w:date="2018-11-28T12:39:00Z">
        <w:r w:rsidR="005E40EF">
          <w:rPr>
            <w:rFonts w:ascii="Times New Roman" w:eastAsia="Times New Roman" w:hAnsi="Times New Roman" w:cs="Times New Roman"/>
            <w:color w:val="222222"/>
            <w:sz w:val="24"/>
            <w:szCs w:val="24"/>
          </w:rPr>
          <w:t xml:space="preserve"> weights were set to 0</w:t>
        </w:r>
      </w:ins>
      <w:r w:rsidRPr="00A56718">
        <w:rPr>
          <w:rFonts w:ascii="Times New Roman" w:eastAsia="Times New Roman" w:hAnsi="Times New Roman" w:cs="Times New Roman"/>
          <w:color w:val="222222"/>
          <w:sz w:val="24"/>
          <w:szCs w:val="24"/>
        </w:rPr>
        <w:t xml:space="preserve">. </w:t>
      </w:r>
      <w:ins w:id="621" w:author="Deon T. Benton" w:date="2018-11-28T11:41:00Z">
        <w:r w:rsidR="00262791">
          <w:rPr>
            <w:rFonts w:ascii="Times New Roman" w:eastAsia="Times New Roman" w:hAnsi="Times New Roman" w:cs="Times New Roman"/>
            <w:color w:val="222222"/>
            <w:sz w:val="24"/>
            <w:szCs w:val="24"/>
          </w:rPr>
          <w:t>Furthermore, given that the RW model does not inherently espouse a parameter that accounts for base rates (i.e., prior probabilities), we set the weight for A and B each to equal</w:t>
        </w:r>
      </w:ins>
      <w:r w:rsidRPr="00A56718">
        <w:rPr>
          <w:rFonts w:ascii="Times New Roman" w:eastAsia="Times New Roman" w:hAnsi="Times New Roman" w:cs="Times New Roman"/>
          <w:color w:val="222222"/>
          <w:sz w:val="24"/>
          <w:szCs w:val="24"/>
        </w:rPr>
        <w:t>.</w:t>
      </w:r>
      <w:r w:rsidR="00EE2B5A">
        <w:rPr>
          <w:rFonts w:ascii="Times New Roman" w:eastAsia="Times New Roman" w:hAnsi="Times New Roman" w:cs="Times New Roman"/>
          <w:color w:val="222222"/>
          <w:sz w:val="24"/>
          <w:szCs w:val="24"/>
        </w:rPr>
        <w:t>5</w:t>
      </w:r>
      <w:ins w:id="622" w:author="Deon T. Benton" w:date="2018-11-28T11:37:00Z">
        <w:r w:rsidR="005E3935">
          <w:rPr>
            <w:rFonts w:ascii="Times New Roman" w:eastAsia="Times New Roman" w:hAnsi="Times New Roman" w:cs="Times New Roman"/>
            <w:color w:val="222222"/>
            <w:sz w:val="24"/>
            <w:szCs w:val="24"/>
          </w:rPr>
          <w:t xml:space="preserve"> to reflect that fact that</w:t>
        </w:r>
      </w:ins>
      <w:ins w:id="623" w:author="Deon T. Benton" w:date="2018-11-28T12:55:00Z">
        <w:r w:rsidR="005B389B">
          <w:rPr>
            <w:rFonts w:ascii="Times New Roman" w:eastAsia="Times New Roman" w:hAnsi="Times New Roman" w:cs="Times New Roman"/>
            <w:color w:val="222222"/>
            <w:sz w:val="24"/>
            <w:szCs w:val="24"/>
          </w:rPr>
          <w:t>, averaged across both objects and all four conditions,</w:t>
        </w:r>
      </w:ins>
      <w:ins w:id="624" w:author="Deon T. Benton" w:date="2018-11-28T11:37:00Z">
        <w:r w:rsidR="005E3935">
          <w:rPr>
            <w:rFonts w:ascii="Times New Roman" w:eastAsia="Times New Roman" w:hAnsi="Times New Roman" w:cs="Times New Roman"/>
            <w:color w:val="222222"/>
            <w:sz w:val="24"/>
            <w:szCs w:val="24"/>
          </w:rPr>
          <w:t xml:space="preserve"> participants</w:t>
        </w:r>
      </w:ins>
      <w:ins w:id="625" w:author="Deon T. Benton" w:date="2018-11-28T11:38:00Z">
        <w:r w:rsidR="005E3935">
          <w:rPr>
            <w:rFonts w:ascii="Times New Roman" w:eastAsia="Times New Roman" w:hAnsi="Times New Roman" w:cs="Times New Roman"/>
            <w:color w:val="222222"/>
            <w:sz w:val="24"/>
            <w:szCs w:val="24"/>
          </w:rPr>
          <w:t>’ pre-ratings of A and B</w:t>
        </w:r>
      </w:ins>
      <w:ins w:id="626"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M </w:t>
        </w:r>
        <w:r w:rsidR="005B389B">
          <w:rPr>
            <w:rFonts w:ascii="Times New Roman" w:eastAsia="Times New Roman" w:hAnsi="Times New Roman" w:cs="Times New Roman"/>
            <w:color w:val="222222"/>
            <w:sz w:val="24"/>
            <w:szCs w:val="24"/>
          </w:rPr>
          <w:t>= 50.04)</w:t>
        </w:r>
      </w:ins>
      <w:ins w:id="627" w:author="Deon T. Benton" w:date="2018-11-28T11:38:00Z">
        <w:r w:rsidR="005E3935">
          <w:rPr>
            <w:rFonts w:ascii="Times New Roman" w:eastAsia="Times New Roman" w:hAnsi="Times New Roman" w:cs="Times New Roman"/>
            <w:color w:val="222222"/>
            <w:sz w:val="24"/>
            <w:szCs w:val="24"/>
          </w:rPr>
          <w:t xml:space="preserve"> did not differ reliably from 50%</w:t>
        </w:r>
      </w:ins>
      <w:ins w:id="628" w:author="Deon T. Benton" w:date="2018-11-28T12:50:00Z">
        <w:r w:rsidR="005B389B">
          <w:rPr>
            <w:rFonts w:ascii="Times New Roman" w:eastAsia="Times New Roman" w:hAnsi="Times New Roman" w:cs="Times New Roman"/>
            <w:color w:val="222222"/>
            <w:sz w:val="24"/>
            <w:szCs w:val="24"/>
          </w:rPr>
          <w:t xml:space="preserve">, </w:t>
        </w:r>
      </w:ins>
      <w:ins w:id="629" w:author="Deon T. Benton" w:date="2018-11-28T12:52:00Z">
        <w:r w:rsidR="005B389B" w:rsidRPr="005B389B">
          <w:rPr>
            <w:rFonts w:ascii="Times New Roman" w:eastAsia="Times New Roman" w:hAnsi="Times New Roman" w:cs="Times New Roman"/>
            <w:i/>
            <w:color w:val="222222"/>
            <w:sz w:val="24"/>
            <w:szCs w:val="24"/>
            <w:rPrChange w:id="630" w:author="Deon T. Benton" w:date="2018-11-28T12:52:00Z">
              <w:rPr>
                <w:rFonts w:ascii="Times New Roman" w:eastAsia="Times New Roman" w:hAnsi="Times New Roman" w:cs="Times New Roman"/>
                <w:color w:val="222222"/>
                <w:sz w:val="24"/>
                <w:szCs w:val="24"/>
              </w:rPr>
            </w:rPrChange>
          </w:rPr>
          <w:t>t</w:t>
        </w:r>
        <w:r w:rsidR="005B389B">
          <w:rPr>
            <w:rFonts w:ascii="Times New Roman" w:eastAsia="Times New Roman" w:hAnsi="Times New Roman" w:cs="Times New Roman"/>
            <w:color w:val="222222"/>
            <w:sz w:val="24"/>
            <w:szCs w:val="24"/>
          </w:rPr>
          <w:t xml:space="preserve">(479) = </w:t>
        </w:r>
      </w:ins>
      <w:ins w:id="631" w:author="Deon T. Benton" w:date="2018-11-28T12:54:00Z">
        <w:r w:rsidR="005B389B">
          <w:rPr>
            <w:rFonts w:ascii="Times New Roman" w:eastAsia="Times New Roman" w:hAnsi="Times New Roman" w:cs="Times New Roman"/>
            <w:color w:val="222222"/>
            <w:sz w:val="24"/>
            <w:szCs w:val="24"/>
          </w:rPr>
          <w:t>0</w:t>
        </w:r>
      </w:ins>
      <w:ins w:id="632" w:author="Deon T. Benton" w:date="2018-11-28T12:52:00Z">
        <w:r w:rsidR="005B389B">
          <w:rPr>
            <w:rFonts w:ascii="Times New Roman" w:eastAsia="Times New Roman" w:hAnsi="Times New Roman" w:cs="Times New Roman"/>
            <w:color w:val="222222"/>
            <w:sz w:val="24"/>
            <w:szCs w:val="24"/>
          </w:rPr>
          <w:t>.05</w:t>
        </w:r>
      </w:ins>
      <w:ins w:id="633" w:author="Deon T. Benton" w:date="2018-11-28T12:54:00Z">
        <w:r w:rsidR="005B389B">
          <w:rPr>
            <w:rFonts w:ascii="Times New Roman" w:eastAsia="Times New Roman" w:hAnsi="Times New Roman" w:cs="Times New Roman"/>
            <w:color w:val="222222"/>
            <w:sz w:val="24"/>
            <w:szCs w:val="24"/>
          </w:rPr>
          <w:t xml:space="preserve">, </w:t>
        </w:r>
        <w:r w:rsidR="005B389B">
          <w:rPr>
            <w:rFonts w:ascii="Times New Roman" w:eastAsia="Times New Roman" w:hAnsi="Times New Roman" w:cs="Times New Roman"/>
            <w:i/>
            <w:color w:val="222222"/>
            <w:sz w:val="24"/>
            <w:szCs w:val="24"/>
          </w:rPr>
          <w:t xml:space="preserve">p </w:t>
        </w:r>
        <w:r w:rsidR="005B389B">
          <w:rPr>
            <w:rFonts w:ascii="Times New Roman" w:eastAsia="Times New Roman" w:hAnsi="Times New Roman" w:cs="Times New Roman"/>
            <w:color w:val="222222"/>
            <w:sz w:val="24"/>
            <w:szCs w:val="24"/>
          </w:rPr>
          <w:t>= 0.48 (one-tailed)</w:t>
        </w:r>
      </w:ins>
      <w:ins w:id="634" w:author="Deon T. Benton" w:date="2018-11-28T11:38:00Z">
        <w:r w:rsidR="005E3935">
          <w:rPr>
            <w:rFonts w:ascii="Times New Roman" w:eastAsia="Times New Roman" w:hAnsi="Times New Roman" w:cs="Times New Roman"/>
            <w:color w:val="222222"/>
            <w:sz w:val="24"/>
            <w:szCs w:val="24"/>
          </w:rPr>
          <w:t>; that is</w:t>
        </w:r>
      </w:ins>
      <w:ins w:id="635" w:author="Deon T. Benton" w:date="2018-11-28T11:44:00Z">
        <w:r w:rsidR="00262791">
          <w:rPr>
            <w:rFonts w:ascii="Times New Roman" w:eastAsia="Times New Roman" w:hAnsi="Times New Roman" w:cs="Times New Roman"/>
            <w:color w:val="222222"/>
            <w:sz w:val="24"/>
            <w:szCs w:val="24"/>
          </w:rPr>
          <w:t xml:space="preserve">, participants </w:t>
        </w:r>
      </w:ins>
      <w:ins w:id="636" w:author="Deon T. Benton" w:date="2018-11-28T12:56:00Z">
        <w:r w:rsidR="005B389B">
          <w:rPr>
            <w:rFonts w:ascii="Times New Roman" w:eastAsia="Times New Roman" w:hAnsi="Times New Roman" w:cs="Times New Roman"/>
            <w:color w:val="222222"/>
            <w:sz w:val="24"/>
            <w:szCs w:val="24"/>
          </w:rPr>
          <w:t xml:space="preserve">seemed implicitly to assume uncertainty about the causal status of </w:t>
        </w:r>
      </w:ins>
      <w:ins w:id="637" w:author="Deon T. Benton" w:date="2018-11-28T14:36:00Z">
        <w:r w:rsidR="0073314C">
          <w:rPr>
            <w:rFonts w:ascii="Times New Roman" w:eastAsia="Times New Roman" w:hAnsi="Times New Roman" w:cs="Times New Roman"/>
            <w:color w:val="222222"/>
            <w:sz w:val="24"/>
            <w:szCs w:val="24"/>
          </w:rPr>
          <w:t xml:space="preserve">the </w:t>
        </w:r>
      </w:ins>
      <w:ins w:id="638" w:author="Deon T. Benton" w:date="2018-11-28T12:56:00Z">
        <w:r w:rsidR="005B389B">
          <w:rPr>
            <w:rFonts w:ascii="Times New Roman" w:eastAsia="Times New Roman" w:hAnsi="Times New Roman" w:cs="Times New Roman"/>
            <w:color w:val="222222"/>
            <w:sz w:val="24"/>
            <w:szCs w:val="24"/>
          </w:rPr>
          <w:t>objects prior to the presentation of any of the condition events</w:t>
        </w:r>
      </w:ins>
      <w:ins w:id="639" w:author="Deon T. Benton" w:date="2018-11-28T11:44:00Z">
        <w:r w:rsidR="00262791">
          <w:rPr>
            <w:rFonts w:ascii="Times New Roman" w:eastAsia="Times New Roman" w:hAnsi="Times New Roman" w:cs="Times New Roman"/>
            <w:color w:val="222222"/>
            <w:sz w:val="24"/>
            <w:szCs w:val="24"/>
          </w:rPr>
          <w:t xml:space="preserve">. </w:t>
        </w:r>
      </w:ins>
      <w:ins w:id="640" w:author="Deon T. Benton" w:date="2018-11-28T12:57:00Z">
        <w:r w:rsidR="005B389B">
          <w:rPr>
            <w:rFonts w:ascii="Times New Roman" w:eastAsia="Times New Roman" w:hAnsi="Times New Roman" w:cs="Times New Roman"/>
            <w:color w:val="222222"/>
            <w:sz w:val="24"/>
            <w:szCs w:val="24"/>
          </w:rPr>
          <w:t xml:space="preserve"> Finally,</w:t>
        </w:r>
      </w:ins>
      <w:r w:rsidRPr="00A56718">
        <w:rPr>
          <w:rFonts w:ascii="Times New Roman" w:eastAsia="Times New Roman" w:hAnsi="Times New Roman" w:cs="Times New Roman"/>
          <w:color w:val="222222"/>
          <w:sz w:val="24"/>
          <w:szCs w:val="24"/>
        </w:rPr>
        <w:t xml:space="preserve"> </w:t>
      </w:r>
      <w:ins w:id="641" w:author="Deon T. Benton" w:date="2018-11-28T12:57:00Z">
        <w:r w:rsidR="005B389B">
          <w:rPr>
            <w:rFonts w:ascii="Times New Roman" w:eastAsia="Times New Roman" w:hAnsi="Times New Roman" w:cs="Times New Roman"/>
            <w:color w:val="222222"/>
            <w:sz w:val="24"/>
            <w:szCs w:val="24"/>
          </w:rPr>
          <w:t xml:space="preserve">the model </w:t>
        </w:r>
      </w:ins>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Following these trials, A and B were presented alone and the model’s prediction about the causal status of </w:t>
      </w:r>
      <w:r w:rsidR="004C0CF8">
        <w:rPr>
          <w:rFonts w:ascii="Times New Roman" w:eastAsia="Times New Roman" w:hAnsi="Times New Roman" w:cs="Times New Roman"/>
          <w:color w:val="222222"/>
          <w:sz w:val="24"/>
          <w:szCs w:val="24"/>
        </w:rPr>
        <w:t>both objects</w:t>
      </w:r>
      <w:r>
        <w:rPr>
          <w:rFonts w:ascii="Times New Roman" w:eastAsia="Times New Roman" w:hAnsi="Times New Roman" w:cs="Times New Roman"/>
          <w:color w:val="222222"/>
          <w:sz w:val="24"/>
          <w:szCs w:val="24"/>
        </w:rPr>
        <w:t xml:space="preserve"> was assessed</w:t>
      </w:r>
      <w:r w:rsidR="00914005">
        <w:rPr>
          <w:rFonts w:ascii="Times New Roman" w:eastAsia="Times New Roman" w:hAnsi="Times New Roman" w:cs="Times New Roman"/>
          <w:color w:val="222222"/>
          <w:sz w:val="24"/>
          <w:szCs w:val="24"/>
        </w:rPr>
        <w:t xml:space="preserve">. </w:t>
      </w:r>
      <w:ins w:id="642" w:author="Deon T. Benton" w:date="2018-11-28T12:59:00Z">
        <w:r w:rsidR="0031284A">
          <w:rPr>
            <w:rFonts w:ascii="Times New Roman" w:eastAsia="Times New Roman" w:hAnsi="Times New Roman" w:cs="Times New Roman"/>
            <w:color w:val="222222"/>
            <w:sz w:val="24"/>
            <w:szCs w:val="24"/>
          </w:rPr>
          <w:t>Note that b</w:t>
        </w:r>
      </w:ins>
      <w:ins w:id="643" w:author="Deon T. Benton" w:date="2018-11-28T12:58:00Z">
        <w:r w:rsidR="0031284A">
          <w:rPr>
            <w:rFonts w:ascii="Times New Roman" w:eastAsia="Times New Roman" w:hAnsi="Times New Roman" w:cs="Times New Roman"/>
            <w:color w:val="222222"/>
            <w:sz w:val="24"/>
            <w:szCs w:val="24"/>
          </w:rPr>
          <w:t xml:space="preserve">ecause we were concerned with the qualitative predictions of the model rather than </w:t>
        </w:r>
      </w:ins>
      <w:r w:rsidR="00A1313E">
        <w:rPr>
          <w:rFonts w:ascii="Times New Roman" w:eastAsia="Times New Roman" w:hAnsi="Times New Roman" w:cs="Times New Roman"/>
          <w:color w:val="222222"/>
          <w:sz w:val="24"/>
          <w:szCs w:val="24"/>
        </w:rPr>
        <w:t>with the extent to which participants’ causal ratings matched the quantitative predictions of the model</w:t>
      </w:r>
      <w:r w:rsidR="00440BC2">
        <w:rPr>
          <w:rFonts w:ascii="Times New Roman" w:eastAsia="Times New Roman" w:hAnsi="Times New Roman" w:cs="Times New Roman"/>
          <w:color w:val="222222"/>
          <w:sz w:val="24"/>
          <w:szCs w:val="24"/>
        </w:rPr>
        <w:t xml:space="preserve"> and </w:t>
      </w:r>
      <w:ins w:id="644" w:author="Deon T. Benton" w:date="2018-11-28T13:01:00Z">
        <w:r w:rsidR="00E47556">
          <w:rPr>
            <w:rFonts w:ascii="Times New Roman" w:eastAsia="Times New Roman" w:hAnsi="Times New Roman" w:cs="Times New Roman"/>
            <w:color w:val="222222"/>
            <w:sz w:val="24"/>
            <w:szCs w:val="24"/>
          </w:rPr>
          <w:t xml:space="preserve">because </w:t>
        </w:r>
      </w:ins>
      <w:r w:rsidR="00201936">
        <w:rPr>
          <w:rFonts w:ascii="Times New Roman" w:eastAsia="Times New Roman" w:hAnsi="Times New Roman" w:cs="Times New Roman"/>
          <w:color w:val="222222"/>
          <w:sz w:val="24"/>
          <w:szCs w:val="24"/>
        </w:rPr>
        <w:t>only the</w:t>
      </w:r>
      <w:ins w:id="645" w:author="Deon T. Benton" w:date="2018-11-28T13:01:00Z">
        <w:r w:rsidR="00E47556">
          <w:rPr>
            <w:rFonts w:ascii="Times New Roman" w:eastAsia="Times New Roman" w:hAnsi="Times New Roman" w:cs="Times New Roman"/>
            <w:color w:val="222222"/>
            <w:sz w:val="24"/>
            <w:szCs w:val="24"/>
          </w:rPr>
          <w:t xml:space="preserve"> qualitative predictions</w:t>
        </w:r>
      </w:ins>
      <w:r w:rsidR="00201936">
        <w:rPr>
          <w:rFonts w:ascii="Times New Roman" w:eastAsia="Times New Roman" w:hAnsi="Times New Roman" w:cs="Times New Roman"/>
          <w:color w:val="222222"/>
          <w:sz w:val="24"/>
          <w:szCs w:val="24"/>
        </w:rPr>
        <w:t xml:space="preserve"> are presented for </w:t>
      </w:r>
      <w:ins w:id="646" w:author="Deon T. Benton" w:date="2018-11-28T13:01:00Z">
        <w:r w:rsidR="00E47556">
          <w:rPr>
            <w:rFonts w:ascii="Times New Roman" w:eastAsia="Times New Roman" w:hAnsi="Times New Roman" w:cs="Times New Roman"/>
            <w:color w:val="222222"/>
            <w:sz w:val="24"/>
            <w:szCs w:val="24"/>
          </w:rPr>
          <w:t>the Bayesian model</w:t>
        </w:r>
      </w:ins>
      <w:r w:rsidR="00440BC2">
        <w:rPr>
          <w:rFonts w:ascii="Times New Roman" w:eastAsia="Times New Roman" w:hAnsi="Times New Roman" w:cs="Times New Roman"/>
          <w:color w:val="222222"/>
          <w:sz w:val="24"/>
          <w:szCs w:val="24"/>
        </w:rPr>
        <w:t xml:space="preserve">, </w:t>
      </w:r>
      <w:ins w:id="647" w:author="Deon T. Benton" w:date="2018-11-28T12:58:00Z">
        <w:r w:rsidR="0031284A">
          <w:rPr>
            <w:rFonts w:ascii="Times New Roman" w:eastAsia="Times New Roman" w:hAnsi="Times New Roman" w:cs="Times New Roman"/>
            <w:color w:val="222222"/>
            <w:sz w:val="24"/>
            <w:szCs w:val="24"/>
          </w:rPr>
          <w:t xml:space="preserve">we only report </w:t>
        </w:r>
      </w:ins>
      <w:ins w:id="648" w:author="Deon T. Benton" w:date="2018-11-28T12:59:00Z">
        <w:r w:rsidR="0031284A">
          <w:rPr>
            <w:rFonts w:ascii="Times New Roman" w:eastAsia="Times New Roman" w:hAnsi="Times New Roman" w:cs="Times New Roman"/>
            <w:color w:val="222222"/>
            <w:sz w:val="24"/>
            <w:szCs w:val="24"/>
          </w:rPr>
          <w:t xml:space="preserve">below </w:t>
        </w:r>
      </w:ins>
      <w:r w:rsidR="00440BC2">
        <w:rPr>
          <w:rFonts w:ascii="Times New Roman" w:eastAsia="Times New Roman" w:hAnsi="Times New Roman" w:cs="Times New Roman"/>
          <w:color w:val="222222"/>
          <w:sz w:val="24"/>
          <w:szCs w:val="24"/>
        </w:rPr>
        <w:t>the qualitative predictions of the RW model for Experiments 2-5.</w:t>
      </w:r>
      <w:r w:rsidR="00A1313E">
        <w:rPr>
          <w:rFonts w:ascii="Times New Roman" w:eastAsia="Times New Roman" w:hAnsi="Times New Roman" w:cs="Times New Roman"/>
          <w:color w:val="222222"/>
          <w:sz w:val="24"/>
          <w:szCs w:val="24"/>
        </w:rPr>
        <w:t xml:space="preserve"> </w:t>
      </w:r>
      <w:ins w:id="649" w:author="Deon T. Benton" w:date="2018-11-28T13:11:00Z">
        <w:r w:rsidR="00A1313E">
          <w:rPr>
            <w:rFonts w:ascii="Times New Roman" w:eastAsia="Times New Roman" w:hAnsi="Times New Roman" w:cs="Times New Roman"/>
            <w:color w:val="222222"/>
            <w:sz w:val="24"/>
            <w:szCs w:val="24"/>
          </w:rPr>
          <w:t>This approach is also consistent with that taken in Griffith et al. (2011).</w:t>
        </w:r>
      </w:ins>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CF7B71" w14:paraId="671CB3A0" w14:textId="77777777" w:rsidTr="00CF7B71">
        <w:trPr>
          <w:trHeight w:val="576"/>
        </w:trPr>
        <w:tc>
          <w:tcPr>
            <w:tcW w:w="7556" w:type="dxa"/>
            <w:gridSpan w:val="4"/>
            <w:shd w:val="clear" w:color="auto" w:fill="000000" w:themeFill="text1"/>
          </w:tcPr>
          <w:p w14:paraId="51B9FC9B" w14:textId="0D33BF4B" w:rsidR="00CF7B71" w:rsidRPr="00693278" w:rsidRDefault="007F5076" w:rsidP="00693278">
            <w:pPr>
              <w:pStyle w:val="ListParagraph"/>
              <w:numPr>
                <w:ilvl w:val="0"/>
                <w:numId w:val="1"/>
              </w:numPr>
              <w:spacing w:line="480" w:lineRule="auto"/>
              <w:jc w:val="center"/>
              <w:rPr>
                <w:rFonts w:ascii="Times New Roman" w:hAnsi="Times New Roman" w:cs="Times New Roman"/>
                <w:b/>
              </w:rPr>
            </w:pPr>
            <w:r w:rsidRPr="00693278">
              <w:rPr>
                <w:rFonts w:ascii="Times New Roman" w:hAnsi="Times New Roman" w:cs="Times New Roman"/>
                <w:b/>
                <w:color w:val="FFFFFF" w:themeColor="background1"/>
              </w:rPr>
              <w:t xml:space="preserve">EXPERIMENT 2 </w:t>
            </w:r>
            <w:r w:rsidR="00CF7B71" w:rsidRPr="00693278">
              <w:rPr>
                <w:rFonts w:ascii="Times New Roman" w:hAnsi="Times New Roman" w:cs="Times New Roman"/>
                <w:b/>
                <w:color w:val="FFFFFF" w:themeColor="background1"/>
              </w:rPr>
              <w:t>RESCORLA-WAGNER MODEL PREDICTIONS</w:t>
            </w:r>
          </w:p>
        </w:tc>
      </w:tr>
      <w:tr w:rsidR="00CF7B71" w14:paraId="602813DB" w14:textId="77777777" w:rsidTr="00CF7B71">
        <w:trPr>
          <w:trHeight w:val="563"/>
        </w:trPr>
        <w:tc>
          <w:tcPr>
            <w:tcW w:w="1889" w:type="dxa"/>
            <w:shd w:val="clear" w:color="auto" w:fill="808080" w:themeFill="background1" w:themeFillShade="80"/>
          </w:tcPr>
          <w:p w14:paraId="532401DA" w14:textId="77777777" w:rsidR="00CF7B71" w:rsidRPr="00853656" w:rsidRDefault="00CF7B71" w:rsidP="00CF7B71">
            <w:pPr>
              <w:spacing w:line="480" w:lineRule="auto"/>
              <w:rPr>
                <w:rFonts w:ascii="Times New Roman" w:hAnsi="Times New Roman" w:cs="Times New Roman"/>
                <w:color w:val="FFFFFF" w:themeColor="background1"/>
                <w:sz w:val="24"/>
                <w:szCs w:val="24"/>
              </w:rPr>
            </w:pPr>
          </w:p>
        </w:tc>
        <w:tc>
          <w:tcPr>
            <w:tcW w:w="1889" w:type="dxa"/>
          </w:tcPr>
          <w:p w14:paraId="2767E44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57AD810F"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63D13A9" w14:textId="77777777" w:rsidR="00CF7B71" w:rsidRDefault="00CF7B71"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After A+</w:t>
            </w:r>
          </w:p>
        </w:tc>
      </w:tr>
      <w:tr w:rsidR="00CF7B71" w14:paraId="641B7204" w14:textId="77777777" w:rsidTr="00CF7B71">
        <w:trPr>
          <w:trHeight w:val="576"/>
        </w:trPr>
        <w:tc>
          <w:tcPr>
            <w:tcW w:w="1889" w:type="dxa"/>
            <w:shd w:val="clear" w:color="auto" w:fill="808080" w:themeFill="background1" w:themeFillShade="80"/>
          </w:tcPr>
          <w:p w14:paraId="7C8EB41D"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9A0AA89" w14:textId="40E7EA7F"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BAEFC1" w14:textId="1C1BE195"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58CC2D6" w14:textId="6257F911" w:rsidR="00CF7B71" w:rsidRDefault="001629E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7B71" w14:paraId="7BE7CE69" w14:textId="77777777" w:rsidTr="00CF7B71">
        <w:trPr>
          <w:trHeight w:val="587"/>
        </w:trPr>
        <w:tc>
          <w:tcPr>
            <w:tcW w:w="1889" w:type="dxa"/>
            <w:shd w:val="clear" w:color="auto" w:fill="808080" w:themeFill="background1" w:themeFillShade="80"/>
          </w:tcPr>
          <w:p w14:paraId="0BF20156" w14:textId="77777777" w:rsidR="00CF7B71" w:rsidRPr="00853656" w:rsidRDefault="00CF7B71" w:rsidP="00CF7B71">
            <w:pPr>
              <w:spacing w:line="480" w:lineRule="auto"/>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E29F9B6" w14:textId="074D70AA" w:rsidR="00CF7B71" w:rsidRPr="008F0349" w:rsidRDefault="00593321"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5DA12C" w14:textId="4970CBF6" w:rsidR="00CF7B71" w:rsidRPr="008F0349" w:rsidRDefault="001629E3" w:rsidP="00CF7B71">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CD799" w14:textId="56A66B57" w:rsidR="00CF7B71" w:rsidRPr="008F0349" w:rsidRDefault="001629E3" w:rsidP="00CF7B71">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693278" w14:paraId="16A1735A" w14:textId="77777777" w:rsidTr="00693278">
        <w:trPr>
          <w:trHeight w:val="587"/>
        </w:trPr>
        <w:tc>
          <w:tcPr>
            <w:tcW w:w="7556" w:type="dxa"/>
            <w:gridSpan w:val="4"/>
            <w:shd w:val="clear" w:color="auto" w:fill="000000" w:themeFill="text1"/>
          </w:tcPr>
          <w:p w14:paraId="4EA121FB" w14:textId="50A8CBF8" w:rsidR="00693278" w:rsidRPr="00E25831" w:rsidRDefault="00693278" w:rsidP="00E25831">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3 RESCORLA-WAGNER MODEL PREDICTIONS</w:t>
            </w:r>
          </w:p>
        </w:tc>
      </w:tr>
      <w:tr w:rsidR="00093742" w14:paraId="2720D37F" w14:textId="77777777" w:rsidTr="00CF7B71">
        <w:trPr>
          <w:trHeight w:val="587"/>
        </w:trPr>
        <w:tc>
          <w:tcPr>
            <w:tcW w:w="1889" w:type="dxa"/>
            <w:shd w:val="clear" w:color="auto" w:fill="808080" w:themeFill="background1" w:themeFillShade="80"/>
          </w:tcPr>
          <w:p w14:paraId="758E8E5C" w14:textId="29A2E695"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78F85774" w14:textId="20ECEE6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A3FFCE4" w14:textId="3C8382BF"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3D5AB7E" w14:textId="1C3BA73D"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4BE46A2C" w14:textId="77777777" w:rsidTr="00CF7B71">
        <w:trPr>
          <w:trHeight w:val="587"/>
        </w:trPr>
        <w:tc>
          <w:tcPr>
            <w:tcW w:w="1889" w:type="dxa"/>
            <w:shd w:val="clear" w:color="auto" w:fill="808080" w:themeFill="background1" w:themeFillShade="80"/>
          </w:tcPr>
          <w:p w14:paraId="4D14D03D" w14:textId="6974A7E3"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B</w:t>
            </w:r>
          </w:p>
        </w:tc>
        <w:tc>
          <w:tcPr>
            <w:tcW w:w="1889" w:type="dxa"/>
          </w:tcPr>
          <w:p w14:paraId="3285A2E8" w14:textId="39F033A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C76397" w14:textId="4EFB430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B44725F" w14:textId="1847FCFA"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F178405" w14:textId="77777777" w:rsidTr="00CF7B71">
        <w:trPr>
          <w:trHeight w:val="587"/>
        </w:trPr>
        <w:tc>
          <w:tcPr>
            <w:tcW w:w="1889" w:type="dxa"/>
            <w:shd w:val="clear" w:color="auto" w:fill="808080" w:themeFill="background1" w:themeFillShade="80"/>
          </w:tcPr>
          <w:p w14:paraId="14C9F4A7" w14:textId="3B598D6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22BB55E7" w14:textId="7D2F82BC"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DB5158" w14:textId="22B750C6"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CC48F5" w14:textId="6DA273C0"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6DBAFB" w14:textId="77777777" w:rsidTr="00157918">
        <w:trPr>
          <w:trHeight w:val="587"/>
        </w:trPr>
        <w:tc>
          <w:tcPr>
            <w:tcW w:w="7556" w:type="dxa"/>
            <w:gridSpan w:val="4"/>
            <w:shd w:val="clear" w:color="auto" w:fill="000000" w:themeFill="text1"/>
          </w:tcPr>
          <w:p w14:paraId="032F6CCE" w14:textId="39118BF3" w:rsidR="00093742" w:rsidRPr="00E25831" w:rsidRDefault="00093742" w:rsidP="00093742">
            <w:pPr>
              <w:pStyle w:val="ListParagraph"/>
              <w:keepNext/>
              <w:numPr>
                <w:ilvl w:val="0"/>
                <w:numId w:val="1"/>
              </w:numPr>
              <w:spacing w:line="480" w:lineRule="auto"/>
              <w:jc w:val="center"/>
              <w:rPr>
                <w:rFonts w:ascii="Times New Roman" w:hAnsi="Times New Roman" w:cs="Times New Roman"/>
                <w:i/>
              </w:rPr>
            </w:pPr>
            <w:r w:rsidRPr="00E25831">
              <w:rPr>
                <w:rFonts w:ascii="Times New Roman" w:hAnsi="Times New Roman" w:cs="Times New Roman"/>
                <w:b/>
              </w:rPr>
              <w:t>EXPERIMENT 4 RESCORLA-WAGNER MODEL PREDICTIONS</w:t>
            </w:r>
          </w:p>
        </w:tc>
      </w:tr>
      <w:tr w:rsidR="00093742" w14:paraId="375B7575" w14:textId="77777777" w:rsidTr="00CF7B71">
        <w:trPr>
          <w:trHeight w:val="587"/>
        </w:trPr>
        <w:tc>
          <w:tcPr>
            <w:tcW w:w="1889" w:type="dxa"/>
            <w:shd w:val="clear" w:color="auto" w:fill="808080" w:themeFill="background1" w:themeFillShade="80"/>
          </w:tcPr>
          <w:p w14:paraId="05AB061B" w14:textId="75935FE4"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D15F8E7" w14:textId="223F42E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FA6726" w14:textId="6FF60A0E"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753DD3F" w14:textId="4CECA4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sz w:val="24"/>
                <w:szCs w:val="24"/>
              </w:rPr>
              <w:t>1</w:t>
            </w:r>
          </w:p>
        </w:tc>
      </w:tr>
      <w:tr w:rsidR="00093742" w14:paraId="3EAABA00" w14:textId="77777777" w:rsidTr="00CF7B71">
        <w:trPr>
          <w:trHeight w:val="587"/>
        </w:trPr>
        <w:tc>
          <w:tcPr>
            <w:tcW w:w="1889" w:type="dxa"/>
            <w:shd w:val="clear" w:color="auto" w:fill="808080" w:themeFill="background1" w:themeFillShade="80"/>
          </w:tcPr>
          <w:p w14:paraId="4AB5CC7D" w14:textId="31D2B11B"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B72C016" w14:textId="60528CB1"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FDC51" w14:textId="59EC54D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8F3DE79" w14:textId="5A809812"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DD3F9A5" w14:textId="77777777" w:rsidTr="00CF7B71">
        <w:trPr>
          <w:trHeight w:val="587"/>
        </w:trPr>
        <w:tc>
          <w:tcPr>
            <w:tcW w:w="1889" w:type="dxa"/>
            <w:shd w:val="clear" w:color="auto" w:fill="808080" w:themeFill="background1" w:themeFillShade="80"/>
          </w:tcPr>
          <w:p w14:paraId="36AE5703" w14:textId="7AE11546"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94CCCBB" w14:textId="1256D91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256F613" w14:textId="28D1EB38"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2B366F" w14:textId="183983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5E4ABC63" w14:textId="77777777" w:rsidTr="00CF7B71">
        <w:trPr>
          <w:trHeight w:val="587"/>
        </w:trPr>
        <w:tc>
          <w:tcPr>
            <w:tcW w:w="1889" w:type="dxa"/>
            <w:shd w:val="clear" w:color="auto" w:fill="808080" w:themeFill="background1" w:themeFillShade="80"/>
          </w:tcPr>
          <w:p w14:paraId="631D987E" w14:textId="27FA0EAD"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016FFED2" w14:textId="6DB9491D"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8F5C69" w14:textId="7836CDA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D902BC" w14:textId="697B6923"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07C24E10" w14:textId="77777777" w:rsidTr="00693278">
        <w:trPr>
          <w:trHeight w:val="587"/>
        </w:trPr>
        <w:tc>
          <w:tcPr>
            <w:tcW w:w="7556" w:type="dxa"/>
            <w:gridSpan w:val="4"/>
            <w:shd w:val="clear" w:color="auto" w:fill="000000" w:themeFill="text1"/>
          </w:tcPr>
          <w:p w14:paraId="02FB8FA5" w14:textId="2CFDAC24" w:rsidR="00093742" w:rsidRPr="00E25831" w:rsidRDefault="00093742" w:rsidP="00093742">
            <w:pPr>
              <w:pStyle w:val="ListParagraph"/>
              <w:keepNext/>
              <w:numPr>
                <w:ilvl w:val="0"/>
                <w:numId w:val="1"/>
              </w:numPr>
              <w:spacing w:line="480" w:lineRule="auto"/>
              <w:jc w:val="center"/>
              <w:rPr>
                <w:rFonts w:ascii="Times New Roman" w:hAnsi="Times New Roman" w:cs="Times New Roman"/>
                <w:b/>
              </w:rPr>
            </w:pPr>
            <w:r w:rsidRPr="00E25831">
              <w:rPr>
                <w:rFonts w:ascii="Times New Roman" w:hAnsi="Times New Roman" w:cs="Times New Roman"/>
                <w:b/>
              </w:rPr>
              <w:t>EXPERIMENT 5 RESCORLA-WAGNER MODEL PREDICTIONS</w:t>
            </w:r>
          </w:p>
        </w:tc>
      </w:tr>
      <w:tr w:rsidR="00093742" w14:paraId="2FBA0080" w14:textId="77777777" w:rsidTr="00CF7B71">
        <w:trPr>
          <w:trHeight w:val="587"/>
        </w:trPr>
        <w:tc>
          <w:tcPr>
            <w:tcW w:w="1889" w:type="dxa"/>
            <w:shd w:val="clear" w:color="auto" w:fill="808080" w:themeFill="background1" w:themeFillShade="80"/>
          </w:tcPr>
          <w:p w14:paraId="44397A3B" w14:textId="3F11BA12"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C12FFAA" w14:textId="3BDFEA20"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FE7104C" w14:textId="1825AC43"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6910E5" w14:textId="4C958386"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093742" w14:paraId="6D7C6695" w14:textId="77777777" w:rsidTr="00CF7B71">
        <w:trPr>
          <w:trHeight w:val="587"/>
        </w:trPr>
        <w:tc>
          <w:tcPr>
            <w:tcW w:w="1889" w:type="dxa"/>
            <w:shd w:val="clear" w:color="auto" w:fill="808080" w:themeFill="background1" w:themeFillShade="80"/>
          </w:tcPr>
          <w:p w14:paraId="0DB20A24" w14:textId="261C195C"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023BC02D" w14:textId="6E6B5D4F"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4948418F" w14:textId="27E785FA"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7407E22A" w14:textId="3C34B1CB" w:rsidR="00093742" w:rsidRPr="00093742" w:rsidRDefault="00093742" w:rsidP="00093742">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093742" w14:paraId="4186C70C" w14:textId="77777777" w:rsidTr="00CF7B71">
        <w:trPr>
          <w:trHeight w:val="587"/>
        </w:trPr>
        <w:tc>
          <w:tcPr>
            <w:tcW w:w="1889" w:type="dxa"/>
            <w:shd w:val="clear" w:color="auto" w:fill="808080" w:themeFill="background1" w:themeFillShade="80"/>
          </w:tcPr>
          <w:p w14:paraId="58784F99" w14:textId="456F9DE9"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1A9288F6" w14:textId="77788C2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29CF9D2" w14:textId="66A564A5" w:rsidR="00093742" w:rsidRDefault="00093742" w:rsidP="00093742">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B28A675" w14:textId="7212FBDC" w:rsidR="00093742" w:rsidRDefault="00093742" w:rsidP="00093742">
            <w:pPr>
              <w:keepNext/>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r>
      <w:tr w:rsidR="00093742" w14:paraId="428E1EFF" w14:textId="77777777" w:rsidTr="00CF7B71">
        <w:trPr>
          <w:trHeight w:val="587"/>
        </w:trPr>
        <w:tc>
          <w:tcPr>
            <w:tcW w:w="1889" w:type="dxa"/>
            <w:shd w:val="clear" w:color="auto" w:fill="808080" w:themeFill="background1" w:themeFillShade="80"/>
          </w:tcPr>
          <w:p w14:paraId="48494D7B" w14:textId="6609C52A" w:rsidR="00093742" w:rsidRPr="00853656" w:rsidRDefault="00093742" w:rsidP="00093742">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3F2E4BCA" w14:textId="6A6677DE"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6E1E51A2" w14:textId="0B6CF048" w:rsidR="00093742" w:rsidRDefault="00093742" w:rsidP="00093742">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1889" w:type="dxa"/>
          </w:tcPr>
          <w:p w14:paraId="1C2E981C" w14:textId="66F0BAA1" w:rsidR="00093742" w:rsidRDefault="00093742" w:rsidP="00093742">
            <w:pPr>
              <w:keepNext/>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r>
    </w:tbl>
    <w:p w14:paraId="1CB36063" w14:textId="5BB4A037" w:rsidR="00914005" w:rsidRDefault="00CC5591" w:rsidP="001D02C6">
      <w:pPr>
        <w:pStyle w:val="Caption"/>
        <w:rPr>
          <w:rFonts w:ascii="Times New Roman" w:hAnsi="Times New Roman" w:cs="Times New Roman"/>
          <w:b w:val="0"/>
          <w:color w:val="000000" w:themeColor="text1"/>
        </w:rPr>
      </w:pPr>
      <w:r>
        <w:rPr>
          <w:rFonts w:ascii="Times New Roman" w:hAnsi="Times New Roman" w:cs="Times New Roman"/>
          <w:color w:val="000000" w:themeColor="text1"/>
        </w:rPr>
        <w:br w:type="textWrapping" w:clear="all"/>
      </w:r>
      <w:r w:rsidRPr="00CC5591">
        <w:rPr>
          <w:rFonts w:ascii="Times New Roman" w:hAnsi="Times New Roman" w:cs="Times New Roman"/>
          <w:color w:val="000000" w:themeColor="text1"/>
        </w:rPr>
        <w:t xml:space="preserve">Table </w:t>
      </w:r>
      <w:r w:rsidR="00D73507">
        <w:rPr>
          <w:rFonts w:ascii="Times New Roman" w:hAnsi="Times New Roman" w:cs="Times New Roman"/>
          <w:color w:val="000000" w:themeColor="text1"/>
        </w:rPr>
        <w:fldChar w:fldCharType="begin"/>
      </w:r>
      <w:r w:rsidR="00D73507">
        <w:rPr>
          <w:rFonts w:ascii="Times New Roman" w:hAnsi="Times New Roman" w:cs="Times New Roman"/>
          <w:color w:val="000000" w:themeColor="text1"/>
        </w:rPr>
        <w:instrText xml:space="preserve"> SEQ Table \* ARABIC </w:instrText>
      </w:r>
      <w:r w:rsidR="00D73507">
        <w:rPr>
          <w:rFonts w:ascii="Times New Roman" w:hAnsi="Times New Roman" w:cs="Times New Roman"/>
          <w:color w:val="000000" w:themeColor="text1"/>
        </w:rPr>
        <w:fldChar w:fldCharType="separate"/>
      </w:r>
      <w:r w:rsidR="007E7E7B">
        <w:rPr>
          <w:rFonts w:ascii="Times New Roman" w:hAnsi="Times New Roman" w:cs="Times New Roman"/>
          <w:noProof/>
          <w:color w:val="000000" w:themeColor="text1"/>
        </w:rPr>
        <w:t>5</w:t>
      </w:r>
      <w:r w:rsidR="00D73507">
        <w:rPr>
          <w:rFonts w:ascii="Times New Roman" w:hAnsi="Times New Roman" w:cs="Times New Roman"/>
          <w:color w:val="000000" w:themeColor="text1"/>
        </w:rPr>
        <w:fldChar w:fldCharType="end"/>
      </w:r>
      <w:r w:rsidR="004304B0">
        <w:rPr>
          <w:rFonts w:ascii="Times New Roman" w:hAnsi="Times New Roman" w:cs="Times New Roman"/>
          <w:color w:val="000000" w:themeColor="text1"/>
        </w:rPr>
        <w:t>A-D</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This table displays the Rescorla-Wagner model’s predictions of the causal ratings for </w:t>
      </w:r>
      <w:r w:rsidR="004304B0">
        <w:rPr>
          <w:rFonts w:ascii="Times New Roman" w:hAnsi="Times New Roman" w:cs="Times New Roman"/>
          <w:b w:val="0"/>
          <w:color w:val="000000" w:themeColor="text1"/>
        </w:rPr>
        <w:t xml:space="preserve">Experiments 2 (A), 3 (B), 4 (C), and 5 (D) </w:t>
      </w:r>
      <w:r>
        <w:rPr>
          <w:rFonts w:ascii="Times New Roman" w:hAnsi="Times New Roman" w:cs="Times New Roman"/>
          <w:b w:val="0"/>
          <w:color w:val="000000" w:themeColor="text1"/>
        </w:rPr>
        <w:t xml:space="preserve">before the </w:t>
      </w:r>
      <w:ins w:id="650" w:author="Deon T. Benton" w:date="2018-11-28T14:03:00Z">
        <w:r w:rsidR="004304B0">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w:t>
      </w:r>
      <w:r w:rsidR="006C23F1">
        <w:rPr>
          <w:rFonts w:ascii="Times New Roman" w:hAnsi="Times New Roman" w:cs="Times New Roman"/>
          <w:b w:val="0"/>
          <w:color w:val="000000" w:themeColor="text1"/>
        </w:rPr>
        <w:t xml:space="preserve">The ratings in each cell can be thought to represent confidence that a particular object is a cause.. </w:t>
      </w:r>
    </w:p>
    <w:p w14:paraId="7FA6ECBC" w14:textId="57B05C53" w:rsidR="006C23F1" w:rsidRPr="00853656" w:rsidRDefault="006C23F1" w:rsidP="00853656">
      <w:pPr>
        <w:spacing w:line="480" w:lineRule="auto"/>
        <w:contextualSpacing/>
        <w:rPr>
          <w:rFonts w:ascii="Times New Roman" w:hAnsi="Times New Roman" w:cs="Times New Roman"/>
          <w:sz w:val="24"/>
          <w:szCs w:val="24"/>
        </w:rPr>
      </w:pPr>
      <w:r>
        <w:tab/>
      </w:r>
      <w:r w:rsidR="00853656">
        <w:rPr>
          <w:rFonts w:ascii="Times New Roman" w:hAnsi="Times New Roman" w:cs="Times New Roman"/>
          <w:sz w:val="24"/>
          <w:szCs w:val="24"/>
        </w:rPr>
        <w:t xml:space="preserve">As can be seen from the </w:t>
      </w:r>
      <w:r w:rsidR="00B15D9C">
        <w:rPr>
          <w:rFonts w:ascii="Times New Roman" w:hAnsi="Times New Roman" w:cs="Times New Roman"/>
          <w:sz w:val="24"/>
          <w:szCs w:val="24"/>
        </w:rPr>
        <w:t>Table</w:t>
      </w:r>
      <w:ins w:id="651" w:author="Deon T. Benton" w:date="2018-11-28T14:03:00Z">
        <w:r w:rsidR="004304B0">
          <w:rPr>
            <w:rFonts w:ascii="Times New Roman" w:hAnsi="Times New Roman" w:cs="Times New Roman"/>
            <w:sz w:val="24"/>
            <w:szCs w:val="24"/>
          </w:rPr>
          <w:t xml:space="preserve"> 5</w:t>
        </w:r>
      </w:ins>
      <w:ins w:id="652" w:author="Deon T. Benton" w:date="2018-11-28T14:17:00Z">
        <w:r w:rsidR="0085324A">
          <w:rPr>
            <w:rFonts w:ascii="Times New Roman" w:hAnsi="Times New Roman" w:cs="Times New Roman"/>
            <w:sz w:val="24"/>
            <w:szCs w:val="24"/>
          </w:rPr>
          <w:t xml:space="preserve"> </w:t>
        </w:r>
      </w:ins>
      <w:r w:rsidR="00853656">
        <w:rPr>
          <w:rFonts w:ascii="Times New Roman" w:hAnsi="Times New Roman" w:cs="Times New Roman"/>
          <w:sz w:val="24"/>
          <w:szCs w:val="24"/>
        </w:rPr>
        <w:t>above, t</w:t>
      </w:r>
      <w:r w:rsidR="00853656" w:rsidRPr="00853656">
        <w:rPr>
          <w:rFonts w:ascii="Times New Roman" w:hAnsi="Times New Roman" w:cs="Times New Roman"/>
          <w:sz w:val="24"/>
          <w:szCs w:val="24"/>
        </w:rPr>
        <w:t>his model predicts that</w:t>
      </w:r>
      <w:ins w:id="653" w:author="Deon T. Benton" w:date="2018-11-28T14:04:00Z">
        <w:r w:rsidR="004304B0">
          <w:rPr>
            <w:rFonts w:ascii="Times New Roman" w:hAnsi="Times New Roman" w:cs="Times New Roman"/>
            <w:sz w:val="24"/>
            <w:szCs w:val="24"/>
          </w:rPr>
          <w:t xml:space="preserve"> the ratings of object A and B in Experiment 2 (Table 5A), A, B and C in Experiment 3 (Table 5B), A, B, C, D in Experiment 4 (Table 5C)</w:t>
        </w:r>
      </w:ins>
      <w:ins w:id="654" w:author="Deon T. Benton" w:date="2018-11-28T14:05:00Z">
        <w:r w:rsidR="004304B0">
          <w:rPr>
            <w:rFonts w:ascii="Times New Roman" w:hAnsi="Times New Roman" w:cs="Times New Roman"/>
            <w:sz w:val="24"/>
            <w:szCs w:val="24"/>
          </w:rPr>
          <w:t xml:space="preserve">, and the A+, A-, B+, and B- test events in Experiment 5 (Table 5D) should not differ between the mid-rating and post-rating phases. In addition, </w:t>
        </w:r>
      </w:ins>
      <w:ins w:id="655" w:author="Deon T. Benton" w:date="2018-11-28T14:06:00Z">
        <w:r w:rsidR="004304B0">
          <w:rPr>
            <w:rFonts w:ascii="Times New Roman" w:hAnsi="Times New Roman" w:cs="Times New Roman"/>
            <w:sz w:val="24"/>
            <w:szCs w:val="24"/>
          </w:rPr>
          <w:t>the</w:t>
        </w:r>
      </w:ins>
      <w:ins w:id="656" w:author="Deon T. Benton" w:date="2018-11-28T14:05:00Z">
        <w:r w:rsidR="004304B0">
          <w:rPr>
            <w:rFonts w:ascii="Times New Roman" w:hAnsi="Times New Roman" w:cs="Times New Roman"/>
            <w:sz w:val="24"/>
            <w:szCs w:val="24"/>
          </w:rPr>
          <w:t xml:space="preserve"> </w:t>
        </w:r>
      </w:ins>
      <w:ins w:id="657" w:author="Deon T. Benton" w:date="2018-11-28T14:06:00Z">
        <w:r w:rsidR="004304B0">
          <w:rPr>
            <w:rFonts w:ascii="Times New Roman" w:hAnsi="Times New Roman" w:cs="Times New Roman"/>
            <w:sz w:val="24"/>
            <w:szCs w:val="24"/>
          </w:rPr>
          <w:t>model predicts that the ratings</w:t>
        </w:r>
      </w:ins>
      <w:ins w:id="658" w:author="Deon T. Benton" w:date="2018-11-28T14:07:00Z">
        <w:r w:rsidR="004304B0">
          <w:rPr>
            <w:rFonts w:ascii="Times New Roman" w:hAnsi="Times New Roman" w:cs="Times New Roman"/>
            <w:sz w:val="24"/>
            <w:szCs w:val="24"/>
          </w:rPr>
          <w:t xml:space="preserve"> of the B, C, and D objects as well as the ratings of the B+ and B- test events should not change across the three rating phases. However, the model predicts</w:t>
        </w:r>
      </w:ins>
      <w:ins w:id="659" w:author="Deon T. Benton" w:date="2018-11-28T14:09:00Z">
        <w:r w:rsidR="004304B0">
          <w:rPr>
            <w:rFonts w:ascii="Times New Roman" w:hAnsi="Times New Roman" w:cs="Times New Roman"/>
            <w:sz w:val="24"/>
            <w:szCs w:val="24"/>
          </w:rPr>
          <w:t xml:space="preserve"> increases in the ratings of object A and the A+ test event and decreases in the rating of the A- event</w:t>
        </w:r>
      </w:ins>
      <w:ins w:id="660" w:author="Deon T. Benton" w:date="2018-11-28T14:07:00Z">
        <w:r w:rsidR="004304B0">
          <w:rPr>
            <w:rFonts w:ascii="Times New Roman" w:hAnsi="Times New Roman" w:cs="Times New Roman"/>
            <w:sz w:val="24"/>
            <w:szCs w:val="24"/>
          </w:rPr>
          <w:t xml:space="preserve"> between the mid- and post-rating phases</w:t>
        </w:r>
      </w:ins>
      <w:ins w:id="661" w:author="Deon T. Benton" w:date="2018-11-28T14:08:00Z">
        <w:r w:rsidR="004304B0">
          <w:rPr>
            <w:rFonts w:ascii="Times New Roman" w:hAnsi="Times New Roman" w:cs="Times New Roman"/>
            <w:sz w:val="24"/>
            <w:szCs w:val="24"/>
          </w:rPr>
          <w:t>.</w:t>
        </w:r>
      </w:ins>
      <w:r w:rsidR="00853656" w:rsidRPr="00853656">
        <w:rPr>
          <w:rFonts w:ascii="Times New Roman" w:hAnsi="Times New Roman" w:cs="Times New Roman"/>
          <w:sz w:val="24"/>
          <w:szCs w:val="24"/>
        </w:rPr>
        <w:t xml:space="preserve"> The reason </w:t>
      </w:r>
      <w:r w:rsidR="000E7155">
        <w:rPr>
          <w:rFonts w:ascii="Times New Roman" w:hAnsi="Times New Roman" w:cs="Times New Roman"/>
          <w:sz w:val="24"/>
          <w:szCs w:val="24"/>
        </w:rPr>
        <w:t>the model</w:t>
      </w:r>
      <w:r w:rsidR="00853656" w:rsidRPr="00853656">
        <w:rPr>
          <w:rFonts w:ascii="Times New Roman" w:hAnsi="Times New Roman" w:cs="Times New Roman"/>
          <w:sz w:val="24"/>
          <w:szCs w:val="24"/>
        </w:rPr>
        <w:t xml:space="preserve"> </w:t>
      </w:r>
      <w:ins w:id="662" w:author="Deon T. Benton" w:date="2018-11-28T14:10:00Z">
        <w:r w:rsidR="004304B0">
          <w:rPr>
            <w:rFonts w:ascii="Times New Roman" w:hAnsi="Times New Roman" w:cs="Times New Roman"/>
            <w:sz w:val="24"/>
            <w:szCs w:val="24"/>
          </w:rPr>
          <w:t xml:space="preserve">predicts that the </w:t>
        </w:r>
      </w:ins>
      <w:ins w:id="663" w:author="Deon T. Benton" w:date="2018-11-28T14:11:00Z">
        <w:r w:rsidR="0085324A">
          <w:rPr>
            <w:rFonts w:ascii="Times New Roman" w:hAnsi="Times New Roman" w:cs="Times New Roman"/>
            <w:sz w:val="24"/>
            <w:szCs w:val="24"/>
          </w:rPr>
          <w:t xml:space="preserve">causal ratings of the </w:t>
        </w:r>
      </w:ins>
      <w:ins w:id="664" w:author="Deon T. Benton" w:date="2018-11-28T14:10:00Z">
        <w:r w:rsidR="004304B0">
          <w:rPr>
            <w:rFonts w:ascii="Times New Roman" w:hAnsi="Times New Roman" w:cs="Times New Roman"/>
            <w:sz w:val="24"/>
            <w:szCs w:val="24"/>
          </w:rPr>
          <w:t>causally redundant objects and events (i.e., objects B, C, D, and the B+ and B- test events)</w:t>
        </w:r>
      </w:ins>
      <w:ins w:id="665" w:author="Deon T. Benton" w:date="2018-11-28T14:11:00Z">
        <w:r w:rsidR="0085324A">
          <w:rPr>
            <w:rFonts w:ascii="Times New Roman" w:hAnsi="Times New Roman" w:cs="Times New Roman"/>
            <w:sz w:val="24"/>
            <w:szCs w:val="24"/>
          </w:rPr>
          <w:t xml:space="preserve"> should remain </w:t>
        </w:r>
        <w:r w:rsidR="0085324A">
          <w:rPr>
            <w:rFonts w:ascii="Times New Roman" w:hAnsi="Times New Roman" w:cs="Times New Roman"/>
            <w:sz w:val="24"/>
            <w:szCs w:val="24"/>
          </w:rPr>
          <w:lastRenderedPageBreak/>
          <w:t xml:space="preserve">unchanged across the three rating phases of the BB condition </w:t>
        </w:r>
      </w:ins>
      <w:ins w:id="666" w:author="Deon T. Benton" w:date="2018-11-28T14:12:00Z">
        <w:r w:rsidR="0085324A">
          <w:rPr>
            <w:rFonts w:ascii="Times New Roman" w:hAnsi="Times New Roman" w:cs="Times New Roman"/>
            <w:sz w:val="24"/>
            <w:szCs w:val="24"/>
          </w:rPr>
          <w:t>is because these objects were never presented in isolation</w:t>
        </w:r>
      </w:ins>
      <w:ins w:id="667" w:author="Deon Benton" w:date="2018-11-26T21:30:00Z">
        <w:r w:rsidR="00032737">
          <w:rPr>
            <w:rFonts w:ascii="Times New Roman" w:hAnsi="Times New Roman" w:cs="Times New Roman"/>
            <w:sz w:val="24"/>
            <w:szCs w:val="24"/>
          </w:rPr>
          <w:t xml:space="preserve"> and, as such, the</w:t>
        </w:r>
      </w:ins>
      <w:ins w:id="668" w:author="Deon T. Benton" w:date="2018-11-28T14:14:00Z">
        <w:r w:rsidR="0085324A">
          <w:rPr>
            <w:rFonts w:ascii="Times New Roman" w:hAnsi="Times New Roman" w:cs="Times New Roman"/>
            <w:sz w:val="24"/>
            <w:szCs w:val="24"/>
          </w:rPr>
          <w:t xml:space="preserve"> salience</w:t>
        </w:r>
      </w:ins>
      <w:ins w:id="669" w:author="Deon Benton" w:date="2018-11-26T21:30:00Z">
        <w:r w:rsidR="00032737">
          <w:rPr>
            <w:rFonts w:ascii="Times New Roman" w:hAnsi="Times New Roman" w:cs="Times New Roman"/>
            <w:sz w:val="24"/>
            <w:szCs w:val="24"/>
          </w:rPr>
          <w:t xml:space="preserve"> parameter</w:t>
        </w:r>
      </w:ins>
      <w:ins w:id="670" w:author="Deon T. Benton" w:date="2018-11-28T14:14:00Z">
        <w:r w:rsidR="0085324A">
          <w:rPr>
            <w:rFonts w:ascii="Times New Roman" w:hAnsi="Times New Roman" w:cs="Times New Roman"/>
            <w:sz w:val="24"/>
            <w:szCs w:val="24"/>
          </w:rPr>
          <w:t>s associated with each causally redundant object and test events</w:t>
        </w:r>
      </w:ins>
      <w:ins w:id="671" w:author="Deon Benton" w:date="2018-11-26T21:30:00Z">
        <w:r w:rsidR="00032737">
          <w:rPr>
            <w:rFonts w:ascii="Times New Roman" w:hAnsi="Times New Roman" w:cs="Times New Roman"/>
            <w:sz w:val="24"/>
            <w:szCs w:val="24"/>
          </w:rPr>
          <w:t xml:space="preserve"> </w:t>
        </w:r>
      </w:ins>
      <w:ins w:id="672" w:author="Deon T. Benton" w:date="2018-11-28T14:14:00Z">
        <w:r w:rsidR="0085324A">
          <w:rPr>
            <w:rFonts w:ascii="Times New Roman" w:hAnsi="Times New Roman" w:cs="Times New Roman"/>
            <w:sz w:val="24"/>
            <w:szCs w:val="24"/>
          </w:rPr>
          <w:t>equal</w:t>
        </w:r>
      </w:ins>
      <w:ins w:id="673" w:author="Deon Benton" w:date="2018-11-26T21:30:00Z">
        <w:r w:rsidR="00032737">
          <w:rPr>
            <w:rFonts w:ascii="Times New Roman" w:hAnsi="Times New Roman" w:cs="Times New Roman"/>
            <w:sz w:val="24"/>
            <w:szCs w:val="24"/>
          </w:rPr>
          <w:t xml:space="preserve"> 0</w:t>
        </w:r>
      </w:ins>
      <w:ins w:id="674" w:author="Deon T. Benton" w:date="2018-11-28T14:14:00Z">
        <w:r w:rsidR="0085324A">
          <w:rPr>
            <w:rFonts w:ascii="Times New Roman" w:hAnsi="Times New Roman" w:cs="Times New Roman"/>
            <w:sz w:val="24"/>
            <w:szCs w:val="24"/>
          </w:rPr>
          <w:t xml:space="preserve">; that is, the weights </w:t>
        </w:r>
      </w:ins>
      <w:ins w:id="675" w:author="Deon T. Benton" w:date="2018-11-28T14:15:00Z">
        <w:r w:rsidR="0085324A">
          <w:rPr>
            <w:rFonts w:ascii="Times New Roman" w:hAnsi="Times New Roman" w:cs="Times New Roman"/>
            <w:sz w:val="24"/>
            <w:szCs w:val="24"/>
          </w:rPr>
          <w:t>associated</w:t>
        </w:r>
      </w:ins>
      <w:ins w:id="676" w:author="Deon T. Benton" w:date="2018-11-28T14:14:00Z">
        <w:r w:rsidR="0085324A">
          <w:rPr>
            <w:rFonts w:ascii="Times New Roman" w:hAnsi="Times New Roman" w:cs="Times New Roman"/>
            <w:sz w:val="24"/>
            <w:szCs w:val="24"/>
          </w:rPr>
          <w:t xml:space="preserve"> </w:t>
        </w:r>
      </w:ins>
      <w:ins w:id="677" w:author="Deon T. Benton" w:date="2018-11-28T14:15:00Z">
        <w:r w:rsidR="0085324A">
          <w:rPr>
            <w:rFonts w:ascii="Times New Roman" w:hAnsi="Times New Roman" w:cs="Times New Roman"/>
            <w:sz w:val="24"/>
            <w:szCs w:val="24"/>
          </w:rPr>
          <w:t>with these objects and test events are not updated for this trial</w:t>
        </w:r>
      </w:ins>
      <w:r w:rsidR="00853656" w:rsidRPr="00853656">
        <w:rPr>
          <w:rFonts w:ascii="Times New Roman" w:hAnsi="Times New Roman" w:cs="Times New Roman"/>
          <w:sz w:val="24"/>
          <w:szCs w:val="24"/>
        </w:rPr>
        <w:t xml:space="preserve">. </w:t>
      </w:r>
      <w:ins w:id="678" w:author="Deon T. Benton" w:date="2018-11-28T14:15:00Z">
        <w:r w:rsidR="0085324A">
          <w:rPr>
            <w:rFonts w:ascii="Times New Roman" w:hAnsi="Times New Roman" w:cs="Times New Roman"/>
            <w:sz w:val="24"/>
            <w:szCs w:val="24"/>
          </w:rPr>
          <w:t>Indeed, this</w:t>
        </w:r>
      </w:ins>
      <w:r w:rsidR="00853656" w:rsidRPr="00853656">
        <w:rPr>
          <w:rFonts w:ascii="Times New Roman" w:hAnsi="Times New Roman" w:cs="Times New Roman"/>
          <w:sz w:val="24"/>
          <w:szCs w:val="24"/>
        </w:rPr>
        <w:t xml:space="preserve"> model requires that </w:t>
      </w:r>
      <w:ins w:id="679" w:author="Deon T. Benton" w:date="2018-11-28T14:15:00Z">
        <w:r w:rsidR="0085324A">
          <w:rPr>
            <w:rFonts w:ascii="Times New Roman" w:hAnsi="Times New Roman" w:cs="Times New Roman"/>
            <w:sz w:val="24"/>
            <w:szCs w:val="24"/>
          </w:rPr>
          <w:t>cues</w:t>
        </w:r>
      </w:ins>
      <w:r w:rsidR="00853656" w:rsidRPr="00853656">
        <w:rPr>
          <w:rFonts w:ascii="Times New Roman" w:hAnsi="Times New Roman" w:cs="Times New Roman"/>
          <w:sz w:val="24"/>
          <w:szCs w:val="24"/>
        </w:rPr>
        <w:t xml:space="preserve"> be present</w:t>
      </w:r>
      <w:r w:rsidR="006D1B9F">
        <w:rPr>
          <w:rFonts w:ascii="Times New Roman" w:hAnsi="Times New Roman" w:cs="Times New Roman"/>
          <w:sz w:val="24"/>
          <w:szCs w:val="24"/>
        </w:rPr>
        <w:t>—</w:t>
      </w:r>
      <w:r w:rsidR="00853656" w:rsidRPr="00853656">
        <w:rPr>
          <w:rFonts w:ascii="Times New Roman" w:hAnsi="Times New Roman" w:cs="Times New Roman"/>
          <w:sz w:val="24"/>
          <w:szCs w:val="24"/>
        </w:rPr>
        <w:t xml:space="preserve">which </w:t>
      </w:r>
      <w:del w:id="680" w:author="Deon T. Benton" w:date="2018-11-28T14:16:00Z">
        <w:r w:rsidR="00853656" w:rsidRPr="00853656" w:rsidDel="0085324A">
          <w:rPr>
            <w:rFonts w:ascii="Times New Roman" w:hAnsi="Times New Roman" w:cs="Times New Roman"/>
            <w:sz w:val="24"/>
            <w:szCs w:val="24"/>
          </w:rPr>
          <w:delText xml:space="preserve">B </w:delText>
        </w:r>
      </w:del>
      <w:ins w:id="681" w:author="Deon T. Benton" w:date="2018-11-28T14:16:00Z">
        <w:r w:rsidR="0085324A">
          <w:rPr>
            <w:rFonts w:ascii="Times New Roman" w:hAnsi="Times New Roman" w:cs="Times New Roman"/>
            <w:sz w:val="24"/>
            <w:szCs w:val="24"/>
          </w:rPr>
          <w:t>none of the causally redundant objects or test events are</w:t>
        </w:r>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 xml:space="preserve">during the A+ phase of the </w:t>
      </w:r>
      <w:ins w:id="682" w:author="Deon T. Benton" w:date="2018-11-28T14:16:00Z">
        <w:r w:rsidR="0085324A">
          <w:rPr>
            <w:rFonts w:ascii="Times New Roman" w:hAnsi="Times New Roman" w:cs="Times New Roman"/>
            <w:sz w:val="24"/>
            <w:szCs w:val="24"/>
          </w:rPr>
          <w:t>BB</w:t>
        </w:r>
      </w:ins>
      <w:r w:rsidR="00853656" w:rsidRPr="00853656">
        <w:rPr>
          <w:rFonts w:ascii="Times New Roman" w:hAnsi="Times New Roman" w:cs="Times New Roman"/>
          <w:sz w:val="24"/>
          <w:szCs w:val="24"/>
        </w:rPr>
        <w:t xml:space="preserve"> event</w:t>
      </w:r>
      <w:r w:rsidR="006D1B9F">
        <w:rPr>
          <w:rFonts w:ascii="Times New Roman" w:hAnsi="Times New Roman" w:cs="Times New Roman"/>
          <w:sz w:val="24"/>
          <w:szCs w:val="24"/>
        </w:rPr>
        <w:t xml:space="preserve">—in order </w:t>
      </w:r>
      <w:r w:rsidR="00853656" w:rsidRPr="00853656">
        <w:rPr>
          <w:rFonts w:ascii="Times New Roman" w:hAnsi="Times New Roman" w:cs="Times New Roman"/>
          <w:sz w:val="24"/>
          <w:szCs w:val="24"/>
        </w:rPr>
        <w:t xml:space="preserve">for the associative weight between </w:t>
      </w:r>
      <w:ins w:id="683" w:author="Deon T. Benton" w:date="2018-11-28T14:16:00Z">
        <w:r w:rsidR="0085324A">
          <w:rPr>
            <w:rFonts w:ascii="Times New Roman" w:hAnsi="Times New Roman" w:cs="Times New Roman"/>
            <w:sz w:val="24"/>
            <w:szCs w:val="24"/>
          </w:rPr>
          <w:t>them</w:t>
        </w:r>
        <w:r w:rsidR="0085324A" w:rsidRPr="00853656">
          <w:rPr>
            <w:rFonts w:ascii="Times New Roman" w:hAnsi="Times New Roman" w:cs="Times New Roman"/>
            <w:sz w:val="24"/>
            <w:szCs w:val="24"/>
          </w:rPr>
          <w:t xml:space="preserve"> </w:t>
        </w:r>
      </w:ins>
      <w:r w:rsidR="00853656" w:rsidRPr="00853656">
        <w:rPr>
          <w:rFonts w:ascii="Times New Roman" w:hAnsi="Times New Roman" w:cs="Times New Roman"/>
          <w:sz w:val="24"/>
          <w:szCs w:val="24"/>
        </w:rPr>
        <w:t>and the outcome to be modified.</w:t>
      </w:r>
    </w:p>
    <w:p w14:paraId="7C056FEB" w14:textId="331A75F8" w:rsidR="007B77D9" w:rsidRDefault="00174491" w:rsidP="00604706">
      <w:pPr>
        <w:shd w:val="clear" w:color="auto" w:fill="FFFFFF"/>
        <w:spacing w:after="0" w:line="480" w:lineRule="auto"/>
        <w:ind w:firstLine="720"/>
        <w:rPr>
          <w:rFonts w:ascii="Times New Roman" w:hAnsi="Times New Roman" w:cs="Times New Roman"/>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w:t>
      </w:r>
      <w:ins w:id="684"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w:t>
      </w:r>
      <w:r w:rsidR="006E44A2">
        <w:rPr>
          <w:rFonts w:ascii="Times New Roman" w:hAnsi="Times New Roman" w:cs="Times New Roman"/>
          <w:sz w:val="24"/>
          <w:szCs w:val="24"/>
        </w:rPr>
        <w:t>model</w:t>
      </w:r>
      <w:r w:rsidR="00604706">
        <w:rPr>
          <w:rFonts w:ascii="Times New Roman" w:hAnsi="Times New Roman" w:cs="Times New Roman"/>
          <w:sz w:val="24"/>
          <w:szCs w:val="24"/>
        </w:rPr>
        <w:t xml:space="preserve"> and the</w:t>
      </w:r>
      <w:r>
        <w:rPr>
          <w:rFonts w:ascii="Times New Roman" w:hAnsi="Times New Roman" w:cs="Times New Roman"/>
          <w:sz w:val="24"/>
          <w:szCs w:val="24"/>
        </w:rPr>
        <w:t xml:space="preserve"> modified </w:t>
      </w:r>
      <w:ins w:id="685" w:author="Deon T. Benton" w:date="2018-11-28T14:17:00Z">
        <w:r w:rsidR="00A1087D">
          <w:rPr>
            <w:rFonts w:ascii="Times New Roman" w:hAnsi="Times New Roman" w:cs="Times New Roman"/>
            <w:sz w:val="24"/>
            <w:szCs w:val="24"/>
          </w:rPr>
          <w:t>RW</w:t>
        </w:r>
      </w:ins>
      <w:r>
        <w:rPr>
          <w:rFonts w:ascii="Times New Roman" w:hAnsi="Times New Roman" w:cs="Times New Roman"/>
          <w:sz w:val="24"/>
          <w:szCs w:val="24"/>
        </w:rPr>
        <w:t xml:space="preserve"> model is identical</w:t>
      </w:r>
      <w:r w:rsidR="00604706">
        <w:rPr>
          <w:rFonts w:ascii="Times New Roman" w:hAnsi="Times New Roman" w:cs="Times New Roman"/>
          <w:sz w:val="24"/>
          <w:szCs w:val="24"/>
        </w:rPr>
        <w:t xml:space="preserve"> (i.e., </w:t>
      </w:r>
      <w:r w:rsidR="00604706" w:rsidRPr="00C537E5">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i/>
          <w:color w:val="222222"/>
          <w:sz w:val="24"/>
          <w:szCs w:val="24"/>
        </w:rPr>
        <w:t>V</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 xml:space="preserve"> = α</w:t>
      </w:r>
      <w:r w:rsidR="00604706">
        <w:rPr>
          <w:rFonts w:ascii="Times New Roman" w:eastAsia="Times New Roman" w:hAnsi="Times New Roman" w:cs="Times New Roman"/>
          <w:i/>
          <w:color w:val="222222"/>
          <w:sz w:val="24"/>
          <w:szCs w:val="24"/>
          <w:vertAlign w:val="subscript"/>
        </w:rPr>
        <w:t>i</w:t>
      </w:r>
      <w:r w:rsidR="00604706" w:rsidRPr="00C537E5">
        <w:rPr>
          <w:rFonts w:ascii="Times New Roman" w:eastAsia="Times New Roman" w:hAnsi="Times New Roman" w:cs="Times New Roman"/>
          <w:color w:val="222222"/>
          <w:sz w:val="24"/>
          <w:szCs w:val="24"/>
        </w:rPr>
        <w:t>β</w:t>
      </w:r>
      <w:r w:rsidR="00604706">
        <w:rPr>
          <w:rFonts w:ascii="Times New Roman" w:eastAsia="Times New Roman" w:hAnsi="Times New Roman" w:cs="Times New Roman"/>
          <w:color w:val="222222"/>
          <w:sz w:val="24"/>
          <w:szCs w:val="24"/>
          <w:vertAlign w:val="subscript"/>
        </w:rPr>
        <w:t>1</w:t>
      </w:r>
      <w:r w:rsidR="00604706" w:rsidRPr="00C537E5">
        <w:rPr>
          <w:rFonts w:ascii="Times New Roman" w:eastAsia="Times New Roman" w:hAnsi="Times New Roman" w:cs="Times New Roman"/>
          <w:color w:val="222222"/>
          <w:sz w:val="24"/>
          <w:szCs w:val="24"/>
        </w:rPr>
        <w:t xml:space="preserve">(λ </w:t>
      </w:r>
      <w:r w:rsidR="00604706">
        <w:rPr>
          <w:rFonts w:ascii="Times New Roman" w:eastAsia="Times New Roman" w:hAnsi="Times New Roman" w:cs="Times New Roman"/>
          <w:color w:val="222222"/>
          <w:sz w:val="24"/>
          <w:szCs w:val="24"/>
        </w:rPr>
        <w:t>–</w:t>
      </w:r>
      <w:r w:rsidR="00604706" w:rsidRPr="00C537E5">
        <w:rPr>
          <w:rFonts w:ascii="Times New Roman" w:eastAsia="Times New Roman" w:hAnsi="Times New Roman" w:cs="Times New Roman"/>
          <w:color w:val="222222"/>
          <w:sz w:val="24"/>
          <w:szCs w:val="24"/>
        </w:rPr>
        <w:t xml:space="preserve"> ΣV</w:t>
      </w:r>
      <w:r w:rsidR="00604706">
        <w:rPr>
          <w:rFonts w:ascii="Times New Roman" w:eastAsia="Times New Roman" w:hAnsi="Times New Roman" w:cs="Times New Roman"/>
          <w:color w:val="222222"/>
          <w:sz w:val="24"/>
          <w:szCs w:val="24"/>
          <w:vertAlign w:val="subscript"/>
        </w:rPr>
        <w:t>k</w:t>
      </w:r>
      <w:r w:rsidR="00604706"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terms of </w:t>
      </w:r>
      <w:ins w:id="686" w:author="Deon T. Benton" w:date="2018-11-28T14:17:00Z">
        <w:r w:rsidR="00A1087D">
          <w:rPr>
            <w:rFonts w:ascii="Times New Roman" w:hAnsi="Times New Roman" w:cs="Times New Roman"/>
            <w:sz w:val="24"/>
            <w:szCs w:val="24"/>
          </w:rPr>
          <w:t xml:space="preserve">how the salience parameter, </w:t>
        </w:r>
      </w:ins>
      <w:r w:rsidRPr="00C537E5">
        <w:rPr>
          <w:rFonts w:ascii="Times New Roman" w:eastAsia="Times New Roman" w:hAnsi="Times New Roman" w:cs="Times New Roman"/>
          <w:color w:val="222222"/>
          <w:sz w:val="24"/>
          <w:szCs w:val="24"/>
        </w:rPr>
        <w:t>α</w:t>
      </w:r>
      <w:ins w:id="687" w:author="Deon T. Benton" w:date="2018-11-28T14:17:00Z">
        <w:r w:rsidR="00A1087D">
          <w:rPr>
            <w:rFonts w:ascii="Times New Roman" w:eastAsia="Times New Roman" w:hAnsi="Times New Roman" w:cs="Times New Roman"/>
            <w:color w:val="222222"/>
            <w:sz w:val="24"/>
            <w:szCs w:val="24"/>
          </w:rPr>
          <w:t>, is treated</w:t>
        </w:r>
      </w:ins>
      <w:r>
        <w:rPr>
          <w:rFonts w:ascii="Times New Roman" w:hAnsi="Times New Roman" w:cs="Times New Roman"/>
          <w:sz w:val="24"/>
          <w:szCs w:val="24"/>
        </w:rPr>
        <w:t xml:space="preserve">. </w:t>
      </w:r>
      <w:ins w:id="688" w:author="Deon T. Benton" w:date="2018-11-28T14:19:00Z">
        <w:r w:rsidR="00A1087D">
          <w:rPr>
            <w:rFonts w:ascii="Times New Roman" w:hAnsi="Times New Roman" w:cs="Times New Roman"/>
            <w:sz w:val="24"/>
            <w:szCs w:val="24"/>
          </w:rPr>
          <w:t>Whereas</w:t>
        </w:r>
      </w:ins>
      <w:r w:rsidR="00604706">
        <w:rPr>
          <w:rFonts w:ascii="Times New Roman" w:hAnsi="Times New Roman" w:cs="Times New Roman"/>
          <w:sz w:val="24"/>
          <w:szCs w:val="24"/>
        </w:rPr>
        <w:t xml:space="preserve"> </w:t>
      </w:r>
      <w:r w:rsidR="00604706" w:rsidRPr="00C537E5">
        <w:rPr>
          <w:rFonts w:ascii="Times New Roman" w:eastAsia="Times New Roman" w:hAnsi="Times New Roman" w:cs="Times New Roman"/>
          <w:color w:val="222222"/>
          <w:sz w:val="24"/>
          <w:szCs w:val="24"/>
        </w:rPr>
        <w:t>α</w:t>
      </w:r>
      <w:r w:rsidR="00604706">
        <w:rPr>
          <w:rFonts w:ascii="Times New Roman" w:eastAsia="Times New Roman" w:hAnsi="Times New Roman" w:cs="Times New Roman"/>
          <w:color w:val="222222"/>
          <w:sz w:val="24"/>
          <w:szCs w:val="24"/>
        </w:rPr>
        <w:t xml:space="preserve"> is set to 0 for</w:t>
      </w:r>
      <w:r w:rsidR="00604706">
        <w:rPr>
          <w:rFonts w:ascii="Times New Roman" w:hAnsi="Times New Roman" w:cs="Times New Roman"/>
          <w:sz w:val="24"/>
          <w:szCs w:val="24"/>
        </w:rPr>
        <w:t xml:space="preserve"> </w:t>
      </w:r>
      <w:r>
        <w:rPr>
          <w:rFonts w:ascii="Times New Roman" w:hAnsi="Times New Roman" w:cs="Times New Roman"/>
          <w:sz w:val="24"/>
          <w:szCs w:val="24"/>
        </w:rPr>
        <w:t xml:space="preserve"> absent cues</w:t>
      </w:r>
      <w:r w:rsidR="00604706">
        <w:rPr>
          <w:rFonts w:ascii="Times New Roman" w:hAnsi="Times New Roman" w:cs="Times New Roman"/>
          <w:sz w:val="24"/>
          <w:szCs w:val="24"/>
        </w:rPr>
        <w:t xml:space="preserve"> in </w:t>
      </w:r>
      <w:r w:rsidR="00604706" w:rsidRPr="00174491">
        <w:rPr>
          <w:rFonts w:ascii="Times New Roman" w:hAnsi="Times New Roman" w:cs="Times New Roman"/>
          <w:sz w:val="24"/>
          <w:szCs w:val="24"/>
        </w:rPr>
        <w:t xml:space="preserve">the traditional </w:t>
      </w:r>
      <w:r w:rsidR="00604706">
        <w:rPr>
          <w:rFonts w:ascii="Times New Roman" w:hAnsi="Times New Roman" w:cs="Times New Roman"/>
          <w:sz w:val="24"/>
          <w:szCs w:val="24"/>
        </w:rPr>
        <w:t>Rescorla-Wagner</w:t>
      </w:r>
      <w:r w:rsidR="00604706" w:rsidRPr="00174491">
        <w:rPr>
          <w:rFonts w:ascii="Times New Roman" w:hAnsi="Times New Roman" w:cs="Times New Roman"/>
          <w:sz w:val="24"/>
          <w:szCs w:val="24"/>
        </w:rPr>
        <w:t xml:space="preserve"> model</w:t>
      </w:r>
      <w:r w:rsidR="00604706">
        <w:rPr>
          <w:rFonts w:ascii="Times New Roman" w:hAnsi="Times New Roman" w:cs="Times New Roman"/>
          <w:sz w:val="24"/>
          <w:szCs w:val="24"/>
        </w:rPr>
        <w:t xml:space="preserve"> because </w:t>
      </w:r>
      <w:ins w:id="689" w:author="Deon T. Benton" w:date="2018-11-28T14:19:00Z">
        <w:r w:rsidR="00A1087D">
          <w:rPr>
            <w:rFonts w:ascii="Times New Roman" w:hAnsi="Times New Roman" w:cs="Times New Roman"/>
            <w:sz w:val="24"/>
            <w:szCs w:val="24"/>
          </w:rPr>
          <w:t>such cues are</w:t>
        </w:r>
      </w:ins>
      <w:r>
        <w:rPr>
          <w:rFonts w:ascii="Times New Roman" w:hAnsi="Times New Roman" w:cs="Times New Roman"/>
          <w:sz w:val="24"/>
          <w:szCs w:val="24"/>
        </w:rPr>
        <w:t xml:space="preserve"> </w:t>
      </w:r>
      <w:r w:rsidRPr="00174491">
        <w:rPr>
          <w:rFonts w:ascii="Times New Roman" w:hAnsi="Times New Roman" w:cs="Times New Roman"/>
          <w:sz w:val="24"/>
          <w:szCs w:val="24"/>
        </w:rPr>
        <w:t xml:space="preserve">assumed to have no salience, </w:t>
      </w:r>
      <w:r w:rsidR="00604706" w:rsidRPr="00C537E5">
        <w:rPr>
          <w:rFonts w:ascii="Times New Roman" w:eastAsia="Times New Roman" w:hAnsi="Times New Roman" w:cs="Times New Roman"/>
          <w:color w:val="222222"/>
          <w:sz w:val="24"/>
          <w:szCs w:val="24"/>
        </w:rPr>
        <w:t>α</w:t>
      </w:r>
      <w:r w:rsidR="00604706" w:rsidRPr="00174491">
        <w:rPr>
          <w:rFonts w:ascii="Times New Roman" w:hAnsi="Times New Roman" w:cs="Times New Roman"/>
          <w:sz w:val="24"/>
          <w:szCs w:val="24"/>
        </w:rPr>
        <w:t xml:space="preserve"> is set to a nonzero (negative) </w:t>
      </w:r>
      <w:r w:rsidR="00604706">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sidR="00604706">
        <w:rPr>
          <w:rFonts w:ascii="Times New Roman" w:hAnsi="Times New Roman" w:cs="Times New Roman"/>
          <w:sz w:val="24"/>
          <w:szCs w:val="24"/>
        </w:rPr>
        <w:t xml:space="preserve">in the modified </w:t>
      </w:r>
      <w:ins w:id="690" w:author="Deon T. Benton" w:date="2018-11-28T14:19:00Z">
        <w:r w:rsidR="007A23AE">
          <w:rPr>
            <w:rFonts w:ascii="Times New Roman" w:hAnsi="Times New Roman" w:cs="Times New Roman"/>
            <w:sz w:val="24"/>
            <w:szCs w:val="24"/>
          </w:rPr>
          <w:t>RW</w:t>
        </w:r>
      </w:ins>
      <w:r w:rsidR="00604706">
        <w:rPr>
          <w:rFonts w:ascii="Times New Roman" w:hAnsi="Times New Roman" w:cs="Times New Roman"/>
          <w:sz w:val="24"/>
          <w:szCs w:val="24"/>
        </w:rPr>
        <w:t xml:space="preserve"> model</w:t>
      </w:r>
      <w:r w:rsidRPr="00174491">
        <w:rPr>
          <w:rFonts w:ascii="Times New Roman" w:hAnsi="Times New Roman" w:cs="Times New Roman"/>
          <w:sz w:val="24"/>
          <w:szCs w:val="24"/>
        </w:rPr>
        <w:t xml:space="preserve">. </w:t>
      </w:r>
      <w:ins w:id="691" w:author="Deon T. Benton" w:date="2018-11-28T14:21:00Z">
        <w:r w:rsidR="007A23AE">
          <w:rPr>
            <w:rFonts w:ascii="Times New Roman" w:hAnsi="Times New Roman" w:cs="Times New Roman"/>
            <w:sz w:val="24"/>
            <w:szCs w:val="24"/>
          </w:rPr>
          <w:t xml:space="preserve">Besides the difference in how both models treat </w:t>
        </w:r>
        <w:r w:rsidR="007A23AE" w:rsidRPr="00C537E5">
          <w:rPr>
            <w:rFonts w:ascii="Times New Roman" w:eastAsia="Times New Roman" w:hAnsi="Times New Roman" w:cs="Times New Roman"/>
            <w:color w:val="222222"/>
            <w:sz w:val="24"/>
            <w:szCs w:val="24"/>
          </w:rPr>
          <w:t>α</w:t>
        </w:r>
        <w:r w:rsidR="007A23AE">
          <w:rPr>
            <w:rFonts w:ascii="Times New Roman" w:eastAsia="Times New Roman" w:hAnsi="Times New Roman" w:cs="Times New Roman"/>
            <w:color w:val="222222"/>
            <w:sz w:val="24"/>
            <w:szCs w:val="24"/>
          </w:rPr>
          <w:t>, the training procedure used for the modified RW model was identical to that used for the traditional RW model</w:t>
        </w:r>
      </w:ins>
      <w:r w:rsidR="007B77D9">
        <w:rPr>
          <w:rFonts w:ascii="Times New Roman" w:hAnsi="Times New Roman" w:cs="Times New Roman"/>
          <w:sz w:val="24"/>
          <w:szCs w:val="24"/>
        </w:rPr>
        <w:t xml:space="preserve"> (Table </w:t>
      </w:r>
      <w:ins w:id="692" w:author="Deon T. Benton" w:date="2018-11-28T14:22:00Z">
        <w:r w:rsidR="00AA6AD7">
          <w:rPr>
            <w:rFonts w:ascii="Times New Roman" w:hAnsi="Times New Roman" w:cs="Times New Roman"/>
            <w:sz w:val="24"/>
            <w:szCs w:val="24"/>
          </w:rPr>
          <w:t>6</w:t>
        </w:r>
      </w:ins>
      <w:r w:rsidR="007B77D9">
        <w:rPr>
          <w:rFonts w:ascii="Times New Roman" w:hAnsi="Times New Roman" w:cs="Times New Roman"/>
          <w:sz w:val="24"/>
          <w:szCs w:val="24"/>
        </w:rPr>
        <w:t>)</w:t>
      </w:r>
      <w:r w:rsidRPr="00174491">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06"/>
        <w:gridCol w:w="2106"/>
        <w:gridCol w:w="2106"/>
        <w:gridCol w:w="2106"/>
      </w:tblGrid>
      <w:tr w:rsidR="00AA6AD7" w14:paraId="4A703A4C" w14:textId="77777777" w:rsidTr="00AA6AD7">
        <w:trPr>
          <w:trHeight w:val="547"/>
        </w:trPr>
        <w:tc>
          <w:tcPr>
            <w:tcW w:w="8424" w:type="dxa"/>
            <w:gridSpan w:val="4"/>
            <w:shd w:val="clear" w:color="auto" w:fill="000000" w:themeFill="text1"/>
          </w:tcPr>
          <w:p w14:paraId="653C03F2" w14:textId="7DB7FE9C" w:rsidR="00AA6AD7" w:rsidRPr="00993B20" w:rsidRDefault="00AA6AD7" w:rsidP="00993B20">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2 MODIFIED RESCORLA-WAGNER MODEL PREDICTIONS</w:t>
            </w:r>
          </w:p>
        </w:tc>
      </w:tr>
      <w:tr w:rsidR="00EE2B5A" w14:paraId="77B7DED4" w14:textId="77777777" w:rsidTr="00CF7B71">
        <w:trPr>
          <w:trHeight w:val="547"/>
        </w:trPr>
        <w:tc>
          <w:tcPr>
            <w:tcW w:w="2106" w:type="dxa"/>
            <w:shd w:val="clear" w:color="auto" w:fill="808080" w:themeFill="background1" w:themeFillShade="80"/>
          </w:tcPr>
          <w:p w14:paraId="4E795837" w14:textId="77777777" w:rsidR="00EE2B5A" w:rsidRPr="00EE2B5A" w:rsidRDefault="00EE2B5A" w:rsidP="00604706">
            <w:pPr>
              <w:spacing w:line="480" w:lineRule="auto"/>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203A1152" w14:textId="6F161AAD"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6EB73A5F" w14:textId="3E0A59BB"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06474893" w14:textId="2E213094"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EE2B5A" w14:paraId="4D921E5B" w14:textId="77777777" w:rsidTr="00CF7B71">
        <w:trPr>
          <w:trHeight w:val="535"/>
        </w:trPr>
        <w:tc>
          <w:tcPr>
            <w:tcW w:w="2106" w:type="dxa"/>
            <w:shd w:val="clear" w:color="auto" w:fill="808080" w:themeFill="background1" w:themeFillShade="80"/>
          </w:tcPr>
          <w:p w14:paraId="63EC6A64" w14:textId="4A5168D8"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7FBA766F" w14:textId="64370A86"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2F5E870C" w14:textId="7E54D301" w:rsidR="00EE2B5A" w:rsidRDefault="00F812A3"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586FA176" w14:textId="175AF382" w:rsidR="00EE2B5A" w:rsidRDefault="00F812A3" w:rsidP="00CF7B71">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EE2B5A" w14:paraId="4B2E25CA" w14:textId="77777777" w:rsidTr="00CF7B71">
        <w:trPr>
          <w:trHeight w:val="558"/>
        </w:trPr>
        <w:tc>
          <w:tcPr>
            <w:tcW w:w="2106" w:type="dxa"/>
            <w:shd w:val="clear" w:color="auto" w:fill="808080" w:themeFill="background1" w:themeFillShade="80"/>
          </w:tcPr>
          <w:p w14:paraId="79A377E0" w14:textId="30300075" w:rsidR="00EE2B5A" w:rsidRPr="00EE2B5A" w:rsidRDefault="00EE2B5A" w:rsidP="00EE2B5A">
            <w:pPr>
              <w:spacing w:line="480" w:lineRule="auto"/>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0F3ABF05" w14:textId="1E169AA2" w:rsidR="00EE2B5A" w:rsidRPr="002B3196" w:rsidRDefault="00450A26" w:rsidP="00CF7B71">
            <w:pPr>
              <w:spacing w:line="480" w:lineRule="auto"/>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5BBED2D8" w14:textId="172FC148" w:rsidR="00EE2B5A" w:rsidRDefault="00450A26" w:rsidP="00CF7B71">
            <w:pPr>
              <w:spacing w:line="480" w:lineRule="auto"/>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42AB92DE" w14:textId="07C3D1D0" w:rsidR="00EE2B5A" w:rsidRDefault="00F812A3"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A6AD7" w14:paraId="5B4EAC7B" w14:textId="77777777" w:rsidTr="00AA6AD7">
        <w:trPr>
          <w:trHeight w:val="558"/>
        </w:trPr>
        <w:tc>
          <w:tcPr>
            <w:tcW w:w="8424" w:type="dxa"/>
            <w:gridSpan w:val="4"/>
            <w:shd w:val="clear" w:color="auto" w:fill="000000" w:themeFill="text1"/>
          </w:tcPr>
          <w:p w14:paraId="6AA51CCC" w14:textId="61F78EAE" w:rsidR="00AA6AD7" w:rsidRPr="00993B20" w:rsidRDefault="00AA6AD7"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3 MODIFIED RESCORLA-WAGNER MODEL PREDICTIONS</w:t>
            </w:r>
          </w:p>
        </w:tc>
      </w:tr>
      <w:tr w:rsidR="002B3196" w14:paraId="1F103C87" w14:textId="77777777" w:rsidTr="00CF7B71">
        <w:trPr>
          <w:trHeight w:val="558"/>
        </w:trPr>
        <w:tc>
          <w:tcPr>
            <w:tcW w:w="2106" w:type="dxa"/>
            <w:shd w:val="clear" w:color="auto" w:fill="808080" w:themeFill="background1" w:themeFillShade="80"/>
          </w:tcPr>
          <w:p w14:paraId="0734F79F" w14:textId="45C90C0C"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160C3594" w14:textId="0EC3451E"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6D7025B0" w14:textId="743F3EF3"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62B040" w14:textId="24A0BEEB" w:rsidR="002B3196" w:rsidRDefault="002B3196"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0E7BA919" w14:textId="77777777" w:rsidTr="00CF7B71">
        <w:trPr>
          <w:trHeight w:val="558"/>
        </w:trPr>
        <w:tc>
          <w:tcPr>
            <w:tcW w:w="2106" w:type="dxa"/>
            <w:shd w:val="clear" w:color="auto" w:fill="808080" w:themeFill="background1" w:themeFillShade="80"/>
          </w:tcPr>
          <w:p w14:paraId="6D0C3F12" w14:textId="4CDFF78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09DC984B" w14:textId="395EF32E"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ECB275F" w14:textId="0AA3EBC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2B25536" w14:textId="7C48B5C9"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4D15A137" w14:textId="77777777" w:rsidTr="00CF7B71">
        <w:trPr>
          <w:trHeight w:val="558"/>
        </w:trPr>
        <w:tc>
          <w:tcPr>
            <w:tcW w:w="2106" w:type="dxa"/>
            <w:shd w:val="clear" w:color="auto" w:fill="808080" w:themeFill="background1" w:themeFillShade="80"/>
          </w:tcPr>
          <w:p w14:paraId="3912EB91" w14:textId="47290290"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25E3EF19" w14:textId="6695D65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34584842" w14:textId="1D4D117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9D8CBF7" w14:textId="0C72D91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A3FD70" w14:textId="77777777" w:rsidTr="00AA6AD7">
        <w:trPr>
          <w:trHeight w:val="558"/>
        </w:trPr>
        <w:tc>
          <w:tcPr>
            <w:tcW w:w="8424" w:type="dxa"/>
            <w:gridSpan w:val="4"/>
            <w:shd w:val="clear" w:color="auto" w:fill="000000" w:themeFill="text1"/>
          </w:tcPr>
          <w:p w14:paraId="27FF13B6" w14:textId="3FB7F680"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lastRenderedPageBreak/>
              <w:t>EXPERIMENT 4 MODIFIED RESCORLA-WAGNER MODEL PREDICITONS</w:t>
            </w:r>
          </w:p>
        </w:tc>
      </w:tr>
      <w:tr w:rsidR="002B3196" w14:paraId="056970E9" w14:textId="77777777" w:rsidTr="00CF7B71">
        <w:trPr>
          <w:trHeight w:val="558"/>
        </w:trPr>
        <w:tc>
          <w:tcPr>
            <w:tcW w:w="2106" w:type="dxa"/>
            <w:shd w:val="clear" w:color="auto" w:fill="808080" w:themeFill="background1" w:themeFillShade="80"/>
          </w:tcPr>
          <w:p w14:paraId="513EA719" w14:textId="0B543172"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6B9D5C32" w14:textId="3836DEDB" w:rsidR="002B3196" w:rsidRPr="00AA6AD7" w:rsidRDefault="002B3196" w:rsidP="00CF7B71">
            <w:pPr>
              <w:spacing w:line="480" w:lineRule="auto"/>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0EE6DC82" w14:textId="2C1036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49A621BF" w14:textId="2CFFA8AB"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B3196" w14:paraId="53E07257" w14:textId="77777777" w:rsidTr="00CF7B71">
        <w:trPr>
          <w:trHeight w:val="558"/>
        </w:trPr>
        <w:tc>
          <w:tcPr>
            <w:tcW w:w="2106" w:type="dxa"/>
            <w:shd w:val="clear" w:color="auto" w:fill="808080" w:themeFill="background1" w:themeFillShade="80"/>
          </w:tcPr>
          <w:p w14:paraId="391D49ED" w14:textId="37F9A1CE"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3A9D42D" w14:textId="0507962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53D9C57" w14:textId="0F184537"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7A36ED9" w14:textId="66F66303"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7FF3DE6D" w14:textId="77777777" w:rsidTr="00CF7B71">
        <w:trPr>
          <w:trHeight w:val="558"/>
        </w:trPr>
        <w:tc>
          <w:tcPr>
            <w:tcW w:w="2106" w:type="dxa"/>
            <w:shd w:val="clear" w:color="auto" w:fill="808080" w:themeFill="background1" w:themeFillShade="80"/>
          </w:tcPr>
          <w:p w14:paraId="648F6904" w14:textId="7EC128EF"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CBCB07E" w14:textId="312409CD"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1DCBBD26" w14:textId="4E98C780"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241985" w14:textId="15416174"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66E15236" w14:textId="77777777" w:rsidTr="00CF7B71">
        <w:trPr>
          <w:trHeight w:val="558"/>
        </w:trPr>
        <w:tc>
          <w:tcPr>
            <w:tcW w:w="2106" w:type="dxa"/>
            <w:shd w:val="clear" w:color="auto" w:fill="808080" w:themeFill="background1" w:themeFillShade="80"/>
          </w:tcPr>
          <w:p w14:paraId="33CFD4A6" w14:textId="534C5581" w:rsidR="002B3196" w:rsidRPr="00EE2B5A" w:rsidRDefault="002B3196" w:rsidP="00EE2B5A">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471DBB25" w14:textId="31191BF9" w:rsidR="002B3196" w:rsidRPr="00AA6AD7" w:rsidRDefault="002B3196" w:rsidP="00CF7B71">
            <w:pPr>
              <w:spacing w:line="480" w:lineRule="auto"/>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5AA16849" w14:textId="2B52DACD" w:rsidR="002B3196" w:rsidRPr="00AA6AD7" w:rsidRDefault="002B3196" w:rsidP="00CF7B71">
            <w:pPr>
              <w:spacing w:line="480" w:lineRule="auto"/>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D2A9D4B" w14:textId="0844602F" w:rsidR="002B3196" w:rsidRDefault="00B84107" w:rsidP="00CF7B71">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2B3196" w14:paraId="0787A9C9" w14:textId="77777777" w:rsidTr="00AA6AD7">
        <w:trPr>
          <w:trHeight w:val="558"/>
        </w:trPr>
        <w:tc>
          <w:tcPr>
            <w:tcW w:w="8424" w:type="dxa"/>
            <w:gridSpan w:val="4"/>
            <w:shd w:val="clear" w:color="auto" w:fill="000000" w:themeFill="text1"/>
          </w:tcPr>
          <w:p w14:paraId="221B2C85" w14:textId="5A39D012" w:rsidR="002B3196" w:rsidRPr="00993B20" w:rsidRDefault="002B3196" w:rsidP="00993B20">
            <w:pPr>
              <w:pStyle w:val="ListParagraph"/>
              <w:keepNext/>
              <w:numPr>
                <w:ilvl w:val="0"/>
                <w:numId w:val="2"/>
              </w:numPr>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EXPERIMENT 5 MODIFIED RESCORLA-WAGNER MODEL PREDICTIONS</w:t>
            </w:r>
          </w:p>
        </w:tc>
      </w:tr>
      <w:tr w:rsidR="00CF310C" w14:paraId="66F738BA" w14:textId="77777777" w:rsidTr="00CF7B71">
        <w:trPr>
          <w:trHeight w:val="558"/>
        </w:trPr>
        <w:tc>
          <w:tcPr>
            <w:tcW w:w="2106" w:type="dxa"/>
            <w:shd w:val="clear" w:color="auto" w:fill="808080" w:themeFill="background1" w:themeFillShade="80"/>
          </w:tcPr>
          <w:p w14:paraId="7A8931B9" w14:textId="3279194B"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C457EC3" w14:textId="36DB6352"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111D0916" w14:textId="197E14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21F2496A" w14:textId="422A91AA"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F310C" w14:paraId="41CEC229" w14:textId="77777777" w:rsidTr="00CF7B71">
        <w:trPr>
          <w:trHeight w:val="558"/>
        </w:trPr>
        <w:tc>
          <w:tcPr>
            <w:tcW w:w="2106" w:type="dxa"/>
            <w:shd w:val="clear" w:color="auto" w:fill="808080" w:themeFill="background1" w:themeFillShade="80"/>
          </w:tcPr>
          <w:p w14:paraId="354833E1" w14:textId="6ACC2D82"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2DFAFF54" w14:textId="14D64F6A"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11220306" w14:textId="7CB155C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0DAB7EC" w14:textId="7622EF2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1ADB97A3" w14:textId="77777777" w:rsidTr="00AA6AD7">
        <w:trPr>
          <w:trHeight w:val="638"/>
        </w:trPr>
        <w:tc>
          <w:tcPr>
            <w:tcW w:w="2106" w:type="dxa"/>
            <w:shd w:val="clear" w:color="auto" w:fill="808080" w:themeFill="background1" w:themeFillShade="80"/>
          </w:tcPr>
          <w:p w14:paraId="33FB682D" w14:textId="35FAB735"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ED8528D" w14:textId="3A35471B" w:rsidR="00CF310C" w:rsidRPr="00AA6AD7" w:rsidRDefault="00CF310C" w:rsidP="00CF310C">
            <w:pPr>
              <w:spacing w:line="480" w:lineRule="auto"/>
              <w:jc w:val="center"/>
              <w:rPr>
                <w:rFonts w:ascii="Times New Roman" w:hAnsi="Times New Roman" w:cs="Times New Roman"/>
                <w:i/>
                <w:sz w:val="24"/>
                <w:szCs w:val="24"/>
                <w:u w:val="single"/>
              </w:rPr>
            </w:pPr>
            <w:r>
              <w:rPr>
                <w:rFonts w:ascii="Times New Roman" w:hAnsi="Times New Roman" w:cs="Times New Roman"/>
                <w:i/>
                <w:sz w:val="24"/>
                <w:szCs w:val="24"/>
              </w:rPr>
              <w:t>p</w:t>
            </w:r>
          </w:p>
        </w:tc>
        <w:tc>
          <w:tcPr>
            <w:tcW w:w="2106" w:type="dxa"/>
          </w:tcPr>
          <w:p w14:paraId="5BE3BAA5" w14:textId="28F5A21D" w:rsidR="00CF310C" w:rsidRPr="00AA6AD7" w:rsidRDefault="00CF310C" w:rsidP="00CF310C">
            <w:pPr>
              <w:spacing w:line="480" w:lineRule="auto"/>
              <w:jc w:val="center"/>
              <w:rPr>
                <w:rFonts w:ascii="Times New Roman" w:hAnsi="Times New Roman" w:cs="Times New Roman"/>
                <w:i/>
                <w:sz w:val="24"/>
                <w:szCs w:val="24"/>
              </w:rPr>
            </w:pPr>
            <w:r>
              <w:rPr>
                <w:rFonts w:ascii="Times New Roman" w:hAnsi="Times New Roman" w:cs="Times New Roman"/>
                <w:i/>
                <w:sz w:val="24"/>
                <w:szCs w:val="24"/>
              </w:rPr>
              <w:t>p</w:t>
            </w:r>
          </w:p>
        </w:tc>
        <w:tc>
          <w:tcPr>
            <w:tcW w:w="2106" w:type="dxa"/>
          </w:tcPr>
          <w:p w14:paraId="4A7C3A76" w14:textId="7FD1998D"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CF310C" w14:paraId="03EC6369" w14:textId="77777777" w:rsidTr="00CF7B71">
        <w:trPr>
          <w:trHeight w:val="558"/>
        </w:trPr>
        <w:tc>
          <w:tcPr>
            <w:tcW w:w="2106" w:type="dxa"/>
            <w:shd w:val="clear" w:color="auto" w:fill="808080" w:themeFill="background1" w:themeFillShade="80"/>
          </w:tcPr>
          <w:p w14:paraId="755508BA" w14:textId="6E534424" w:rsidR="00CF310C" w:rsidRPr="00EE2B5A" w:rsidRDefault="00CF310C" w:rsidP="00CF310C">
            <w:pPr>
              <w:spacing w:line="48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5A3CB078" w14:textId="7258FB10" w:rsidR="00CF310C" w:rsidRPr="00AA6AD7" w:rsidRDefault="00CF310C" w:rsidP="00CF310C">
            <w:pPr>
              <w:spacing w:line="480" w:lineRule="auto"/>
              <w:jc w:val="center"/>
              <w:rPr>
                <w:rFonts w:ascii="Times New Roman" w:hAnsi="Times New Roman" w:cs="Times New Roman"/>
                <w:i/>
                <w:sz w:val="24"/>
                <w:szCs w:val="24"/>
                <w:u w:val="single"/>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654AD0D2" w14:textId="5AA48E6B" w:rsidR="00CF310C" w:rsidRPr="00AA6AD7" w:rsidRDefault="00CF310C" w:rsidP="00CF310C">
            <w:pPr>
              <w:spacing w:line="480" w:lineRule="auto"/>
              <w:jc w:val="center"/>
              <w:rPr>
                <w:rFonts w:ascii="Times New Roman" w:hAnsi="Times New Roman" w:cs="Times New Roman"/>
                <w:i/>
                <w:sz w:val="24"/>
                <w:szCs w:val="24"/>
              </w:rPr>
            </w:pPr>
            <w:r w:rsidRPr="00093742">
              <w:rPr>
                <w:rFonts w:ascii="Times New Roman" w:hAnsi="Times New Roman" w:cs="Times New Roman"/>
                <w:sz w:val="24"/>
                <w:szCs w:val="24"/>
              </w:rPr>
              <w:t>1-</w:t>
            </w:r>
            <w:r>
              <w:rPr>
                <w:rFonts w:ascii="Times New Roman" w:hAnsi="Times New Roman" w:cs="Times New Roman"/>
                <w:i/>
                <w:sz w:val="24"/>
                <w:szCs w:val="24"/>
              </w:rPr>
              <w:t>p</w:t>
            </w:r>
          </w:p>
        </w:tc>
        <w:tc>
          <w:tcPr>
            <w:tcW w:w="2106" w:type="dxa"/>
          </w:tcPr>
          <w:p w14:paraId="0239F158" w14:textId="353CFD63" w:rsidR="00CF310C" w:rsidRDefault="00B84107" w:rsidP="00CF310C">
            <w:pPr>
              <w:keepNext/>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bl>
    <w:p w14:paraId="59B447CE" w14:textId="586CA9A2" w:rsidR="007B77D9" w:rsidRDefault="00CF7B71" w:rsidP="00CF7B71">
      <w:pPr>
        <w:pStyle w:val="Caption"/>
        <w:rPr>
          <w:rFonts w:ascii="Times New Roman" w:hAnsi="Times New Roman" w:cs="Times New Roman"/>
          <w:sz w:val="24"/>
          <w:szCs w:val="24"/>
        </w:rPr>
      </w:pPr>
      <w:r w:rsidRPr="00CF7B71">
        <w:rPr>
          <w:color w:val="000000" w:themeColor="text1"/>
        </w:rPr>
        <w:t xml:space="preserve">Table </w:t>
      </w:r>
      <w:r w:rsidR="00D73507">
        <w:rPr>
          <w:color w:val="000000" w:themeColor="text1"/>
        </w:rPr>
        <w:fldChar w:fldCharType="begin"/>
      </w:r>
      <w:r w:rsidR="00D73507">
        <w:rPr>
          <w:color w:val="000000" w:themeColor="text1"/>
        </w:rPr>
        <w:instrText xml:space="preserve"> SEQ Table \* ARABIC </w:instrText>
      </w:r>
      <w:r w:rsidR="00D73507">
        <w:rPr>
          <w:color w:val="000000" w:themeColor="text1"/>
        </w:rPr>
        <w:fldChar w:fldCharType="separate"/>
      </w:r>
      <w:r w:rsidR="007E7E7B">
        <w:rPr>
          <w:noProof/>
          <w:color w:val="000000" w:themeColor="text1"/>
        </w:rPr>
        <w:t>6</w:t>
      </w:r>
      <w:r w:rsidR="00D73507">
        <w:rPr>
          <w:color w:val="000000" w:themeColor="text1"/>
        </w:rPr>
        <w:fldChar w:fldCharType="end"/>
      </w:r>
      <w:r w:rsidR="00993B20">
        <w:rPr>
          <w:color w:val="000000" w:themeColor="text1"/>
        </w:rPr>
        <w:t>A-D</w:t>
      </w:r>
      <w:r w:rsidRPr="00CF7B71">
        <w:rPr>
          <w:color w:val="000000" w:themeColor="text1"/>
        </w:rPr>
        <w:t xml:space="preserve">. </w:t>
      </w:r>
      <w:r>
        <w:rPr>
          <w:rFonts w:ascii="Times New Roman" w:hAnsi="Times New Roman" w:cs="Times New Roman"/>
          <w:b w:val="0"/>
          <w:color w:val="000000" w:themeColor="text1"/>
        </w:rPr>
        <w:t xml:space="preserve">This table displays the modified Rescorla-Wagner model’s predictions of the causal ratings for objects A and B before the </w:t>
      </w:r>
      <w:del w:id="693" w:author="Deon T. Benton" w:date="2018-11-28T15:12:00Z">
        <w:r w:rsidDel="00157918">
          <w:rPr>
            <w:rFonts w:ascii="Times New Roman" w:hAnsi="Times New Roman" w:cs="Times New Roman"/>
            <w:b w:val="0"/>
            <w:color w:val="000000" w:themeColor="text1"/>
          </w:rPr>
          <w:delText>backwards-blocking</w:delText>
        </w:r>
      </w:del>
      <w:ins w:id="694" w:author="Deon T. Benton" w:date="2018-11-28T15:12:00Z">
        <w:r w:rsidR="00157918">
          <w:rPr>
            <w:rFonts w:ascii="Times New Roman" w:hAnsi="Times New Roman" w:cs="Times New Roman"/>
            <w:b w:val="0"/>
            <w:color w:val="000000" w:themeColor="text1"/>
          </w:rPr>
          <w:t>BB</w:t>
        </w:r>
      </w:ins>
      <w:r>
        <w:rPr>
          <w:rFonts w:ascii="Times New Roman" w:hAnsi="Times New Roman" w:cs="Times New Roman"/>
          <w:b w:val="0"/>
          <w:color w:val="000000" w:themeColor="text1"/>
        </w:rPr>
        <w:t xml:space="preserve"> event, after the AB+ event, and then after the A+ event.  The ratings in each cell can be thought to represent confidence that a particular object is a cause. Thus, a rating of 0 indicates absolute certainty that a particular object is not a cause, a 50% indicates uncertainty about a particular object’s causal status, and a rating of 100% indicates absolute certainty about the object’s causal status.</w:t>
      </w:r>
    </w:p>
    <w:p w14:paraId="190F52DE" w14:textId="663707F5" w:rsidR="00174491" w:rsidRPr="007606D7" w:rsidRDefault="00604706" w:rsidP="007606D7">
      <w:pPr>
        <w:shd w:val="clear" w:color="auto" w:fill="FFFFFF"/>
        <w:spacing w:after="0" w:line="480" w:lineRule="auto"/>
        <w:ind w:firstLine="720"/>
        <w:rPr>
          <w:rFonts w:ascii="Times New Roman" w:eastAsia="Times New Roman" w:hAnsi="Times New Roman" w:cs="Times New Roman"/>
          <w:color w:val="222222"/>
          <w:sz w:val="24"/>
          <w:szCs w:val="24"/>
        </w:rPr>
      </w:pPr>
      <w:r w:rsidRPr="00604706">
        <w:rPr>
          <w:rFonts w:ascii="Times New Roman" w:hAnsi="Times New Roman" w:cs="Times New Roman"/>
          <w:sz w:val="24"/>
          <w:szCs w:val="24"/>
        </w:rPr>
        <w:t xml:space="preserve">As can be seen in Table </w:t>
      </w:r>
      <w:del w:id="695" w:author="Deon T. Benton" w:date="2018-11-28T14:50:00Z">
        <w:r w:rsidRPr="00604706" w:rsidDel="000F423F">
          <w:rPr>
            <w:rFonts w:ascii="Times New Roman" w:hAnsi="Times New Roman" w:cs="Times New Roman"/>
            <w:sz w:val="24"/>
            <w:szCs w:val="24"/>
          </w:rPr>
          <w:delText xml:space="preserve">3 </w:delText>
        </w:r>
      </w:del>
      <w:ins w:id="696" w:author="Deon T. Benton" w:date="2018-11-28T14:50:00Z">
        <w:r w:rsidR="000F423F">
          <w:rPr>
            <w:rFonts w:ascii="Times New Roman" w:hAnsi="Times New Roman" w:cs="Times New Roman"/>
            <w:sz w:val="24"/>
            <w:szCs w:val="24"/>
          </w:rPr>
          <w:t>6</w:t>
        </w:r>
        <w:r w:rsidR="000F423F" w:rsidRPr="00604706">
          <w:rPr>
            <w:rFonts w:ascii="Times New Roman" w:hAnsi="Times New Roman" w:cs="Times New Roman"/>
            <w:sz w:val="24"/>
            <w:szCs w:val="24"/>
          </w:rPr>
          <w:t xml:space="preserve"> </w:t>
        </w:r>
      </w:ins>
      <w:r w:rsidRPr="00604706">
        <w:rPr>
          <w:rFonts w:ascii="Times New Roman" w:hAnsi="Times New Roman" w:cs="Times New Roman"/>
          <w:sz w:val="24"/>
          <w:szCs w:val="24"/>
        </w:rPr>
        <w:t>above, the modified RW model, like the traditional mode</w:t>
      </w:r>
      <w:r>
        <w:rPr>
          <w:rFonts w:ascii="Times New Roman" w:hAnsi="Times New Roman" w:cs="Times New Roman"/>
          <w:sz w:val="24"/>
          <w:szCs w:val="24"/>
        </w:rPr>
        <w:t xml:space="preserve">l, predicts that </w:t>
      </w:r>
      <w:ins w:id="697" w:author="Deon T. Benton" w:date="2018-11-28T15:02:00Z">
        <w:r w:rsidR="000661E4">
          <w:rPr>
            <w:rFonts w:ascii="Times New Roman" w:hAnsi="Times New Roman" w:cs="Times New Roman"/>
            <w:sz w:val="24"/>
            <w:szCs w:val="24"/>
          </w:rPr>
          <w:t xml:space="preserve">ratings of the four objects and test events should remain unchanged between the pre- and mid-rating phases. </w:t>
        </w:r>
      </w:ins>
      <w:ins w:id="698" w:author="Deon T. Benton" w:date="2018-11-28T15:09:00Z">
        <w:r w:rsidR="000661E4">
          <w:rPr>
            <w:rFonts w:ascii="Times New Roman" w:hAnsi="Times New Roman" w:cs="Times New Roman"/>
            <w:sz w:val="24"/>
            <w:szCs w:val="24"/>
          </w:rPr>
          <w:t xml:space="preserve">The reason for this prediction is identical to that listed for the traditional RW model. </w:t>
        </w:r>
        <w:r w:rsidR="000661E4" w:rsidRPr="00604706">
          <w:rPr>
            <w:rFonts w:ascii="Times New Roman" w:hAnsi="Times New Roman" w:cs="Times New Roman"/>
            <w:sz w:val="24"/>
            <w:szCs w:val="24"/>
          </w:rPr>
          <w:t xml:space="preserve">That is, </w:t>
        </w:r>
        <w:r w:rsidR="000661E4" w:rsidRPr="00853656">
          <w:rPr>
            <w:rFonts w:ascii="Times New Roman" w:hAnsi="Times New Roman" w:cs="Times New Roman"/>
            <w:sz w:val="24"/>
            <w:szCs w:val="24"/>
          </w:rPr>
          <w:t xml:space="preserve">because </w:t>
        </w:r>
        <w:r w:rsidR="000661E4" w:rsidRPr="00C537E5">
          <w:rPr>
            <w:rFonts w:ascii="Times New Roman" w:eastAsia="Times New Roman" w:hAnsi="Times New Roman" w:cs="Times New Roman"/>
            <w:color w:val="222222"/>
            <w:sz w:val="24"/>
            <w:szCs w:val="24"/>
          </w:rPr>
          <w:t>ΣV</w:t>
        </w:r>
        <w:r w:rsidR="000661E4">
          <w:rPr>
            <w:rFonts w:ascii="Times New Roman" w:eastAsia="Times New Roman" w:hAnsi="Times New Roman" w:cs="Times New Roman"/>
            <w:color w:val="222222"/>
            <w:sz w:val="24"/>
            <w:szCs w:val="24"/>
            <w:vertAlign w:val="subscript"/>
          </w:rPr>
          <w:t>A+B</w:t>
        </w:r>
        <w:r w:rsidR="000661E4" w:rsidRPr="00853656">
          <w:rPr>
            <w:rFonts w:ascii="Times New Roman" w:hAnsi="Times New Roman" w:cs="Times New Roman"/>
            <w:sz w:val="24"/>
            <w:szCs w:val="24"/>
          </w:rPr>
          <w:t xml:space="preserve"> equals</w:t>
        </w:r>
        <w:r w:rsidR="000661E4">
          <w:rPr>
            <w:rFonts w:ascii="Times New Roman" w:hAnsi="Times New Roman" w:cs="Times New Roman"/>
            <w:sz w:val="24"/>
            <w:szCs w:val="24"/>
          </w:rPr>
          <w:t xml:space="preserve"> </w:t>
        </w:r>
        <w:r w:rsidR="000661E4" w:rsidRPr="00C537E5">
          <w:rPr>
            <w:rFonts w:ascii="Times New Roman" w:eastAsia="Times New Roman" w:hAnsi="Times New Roman" w:cs="Times New Roman"/>
            <w:color w:val="222222"/>
            <w:sz w:val="24"/>
            <w:szCs w:val="24"/>
          </w:rPr>
          <w:t>λ</w:t>
        </w:r>
        <w:r w:rsidR="000661E4">
          <w:rPr>
            <w:rFonts w:ascii="Times New Roman" w:hAnsi="Times New Roman" w:cs="Times New Roman"/>
            <w:sz w:val="24"/>
            <w:szCs w:val="24"/>
          </w:rPr>
          <w:t xml:space="preserve">, the associative weights for A and B should remain unchanged between the pre- and post-rating phases. </w:t>
        </w:r>
      </w:ins>
      <w:ins w:id="699" w:author="Deon T. Benton" w:date="2018-11-28T15:02:00Z">
        <w:r w:rsidR="000661E4">
          <w:rPr>
            <w:rFonts w:ascii="Times New Roman" w:hAnsi="Times New Roman" w:cs="Times New Roman"/>
            <w:sz w:val="24"/>
            <w:szCs w:val="24"/>
          </w:rPr>
          <w:t xml:space="preserve">However, unlike the Bayesian </w:t>
        </w:r>
      </w:ins>
      <w:ins w:id="700" w:author="Deon T. Benton" w:date="2018-11-28T15:04:00Z">
        <w:r w:rsidR="000661E4">
          <w:rPr>
            <w:rFonts w:ascii="Times New Roman" w:hAnsi="Times New Roman" w:cs="Times New Roman"/>
            <w:sz w:val="24"/>
            <w:szCs w:val="24"/>
          </w:rPr>
          <w:t>or the</w:t>
        </w:r>
      </w:ins>
      <w:ins w:id="701" w:author="Deon T. Benton" w:date="2018-11-28T15:02:00Z">
        <w:r w:rsidR="000661E4">
          <w:rPr>
            <w:rFonts w:ascii="Times New Roman" w:hAnsi="Times New Roman" w:cs="Times New Roman"/>
            <w:sz w:val="24"/>
            <w:szCs w:val="24"/>
          </w:rPr>
          <w:t xml:space="preserve"> RW model</w:t>
        </w:r>
      </w:ins>
      <w:ins w:id="702" w:author="Deon T. Benton" w:date="2018-11-28T15:04:00Z">
        <w:r w:rsidR="000661E4">
          <w:rPr>
            <w:rFonts w:ascii="Times New Roman" w:hAnsi="Times New Roman" w:cs="Times New Roman"/>
            <w:sz w:val="24"/>
            <w:szCs w:val="24"/>
          </w:rPr>
          <w:t>s</w:t>
        </w:r>
      </w:ins>
      <w:ins w:id="703" w:author="Deon T. Benton" w:date="2018-11-28T15:02:00Z">
        <w:r w:rsidR="000661E4">
          <w:rPr>
            <w:rFonts w:ascii="Times New Roman" w:hAnsi="Times New Roman" w:cs="Times New Roman"/>
            <w:sz w:val="24"/>
            <w:szCs w:val="24"/>
          </w:rPr>
          <w:t xml:space="preserve">, </w:t>
        </w:r>
      </w:ins>
      <w:ins w:id="704" w:author="Deon T. Benton" w:date="2018-11-28T15:04:00Z">
        <w:r w:rsidR="000661E4">
          <w:rPr>
            <w:rFonts w:ascii="Times New Roman" w:hAnsi="Times New Roman" w:cs="Times New Roman"/>
            <w:sz w:val="24"/>
            <w:szCs w:val="24"/>
          </w:rPr>
          <w:t xml:space="preserve">the modified RW model </w:t>
        </w:r>
      </w:ins>
      <w:ins w:id="705" w:author="Deon T. Benton" w:date="2018-11-28T15:05:00Z">
        <w:r w:rsidR="000661E4">
          <w:rPr>
            <w:rFonts w:ascii="Times New Roman" w:hAnsi="Times New Roman" w:cs="Times New Roman"/>
            <w:sz w:val="24"/>
            <w:szCs w:val="24"/>
          </w:rPr>
          <w:t xml:space="preserve">predicts that the ratings of the causally redundant objects </w:t>
        </w:r>
      </w:ins>
      <w:ins w:id="706" w:author="Deon T. Benton" w:date="2018-11-28T15:06:00Z">
        <w:r w:rsidR="000661E4">
          <w:rPr>
            <w:rFonts w:ascii="Times New Roman" w:hAnsi="Times New Roman" w:cs="Times New Roman"/>
            <w:sz w:val="24"/>
            <w:szCs w:val="24"/>
          </w:rPr>
          <w:t>in Experiments 2-4. In Experiment 5, the model predicts that the ratings of the B+</w:t>
        </w:r>
      </w:ins>
      <w:ins w:id="707" w:author="Deon T. Benton" w:date="2018-11-28T15:07:00Z">
        <w:r w:rsidR="000661E4">
          <w:rPr>
            <w:rFonts w:ascii="Times New Roman" w:hAnsi="Times New Roman" w:cs="Times New Roman"/>
            <w:sz w:val="24"/>
            <w:szCs w:val="24"/>
          </w:rPr>
          <w:t xml:space="preserve"> and B- test</w:t>
        </w:r>
      </w:ins>
      <w:ins w:id="708" w:author="Deon T. Benton" w:date="2018-11-28T15:06:00Z">
        <w:r w:rsidR="000661E4">
          <w:rPr>
            <w:rFonts w:ascii="Times New Roman" w:hAnsi="Times New Roman" w:cs="Times New Roman"/>
            <w:sz w:val="24"/>
            <w:szCs w:val="24"/>
          </w:rPr>
          <w:t xml:space="preserve"> event</w:t>
        </w:r>
      </w:ins>
      <w:ins w:id="709" w:author="Deon T. Benton" w:date="2018-11-28T15:07:00Z">
        <w:r w:rsidR="000661E4">
          <w:rPr>
            <w:rFonts w:ascii="Times New Roman" w:hAnsi="Times New Roman" w:cs="Times New Roman"/>
            <w:sz w:val="24"/>
            <w:szCs w:val="24"/>
          </w:rPr>
          <w:t>s</w:t>
        </w:r>
      </w:ins>
      <w:ins w:id="710" w:author="Deon T. Benton" w:date="2018-11-28T15:06:00Z">
        <w:r w:rsidR="000661E4">
          <w:rPr>
            <w:rFonts w:ascii="Times New Roman" w:hAnsi="Times New Roman" w:cs="Times New Roman"/>
            <w:sz w:val="24"/>
            <w:szCs w:val="24"/>
          </w:rPr>
          <w:t xml:space="preserve"> </w:t>
        </w:r>
      </w:ins>
      <w:ins w:id="711" w:author="Deon T. Benton" w:date="2018-11-28T15:07:00Z">
        <w:r w:rsidR="000661E4">
          <w:rPr>
            <w:rFonts w:ascii="Times New Roman" w:hAnsi="Times New Roman" w:cs="Times New Roman"/>
            <w:sz w:val="24"/>
            <w:szCs w:val="24"/>
          </w:rPr>
          <w:t>should undergo a drop and increase, respectively.</w:t>
        </w:r>
      </w:ins>
      <w:ins w:id="712" w:author="Deon T. Benton" w:date="2018-11-28T15:06:00Z">
        <w:r w:rsidR="000661E4">
          <w:rPr>
            <w:rFonts w:ascii="Times New Roman" w:hAnsi="Times New Roman" w:cs="Times New Roman"/>
            <w:sz w:val="24"/>
            <w:szCs w:val="24"/>
          </w:rPr>
          <w:t xml:space="preserve">, whereas </w:t>
        </w:r>
      </w:ins>
      <w:ins w:id="713" w:author="Deon T. Benton" w:date="2018-11-28T15:05:00Z">
        <w:r w:rsidR="000661E4">
          <w:rPr>
            <w:rFonts w:ascii="Times New Roman" w:hAnsi="Times New Roman" w:cs="Times New Roman"/>
            <w:sz w:val="24"/>
            <w:szCs w:val="24"/>
          </w:rPr>
          <w:t>and test events should drop between the mid- and post-rating phases</w:t>
        </w:r>
      </w:ins>
      <w:ins w:id="714" w:author="Deon T. Benton" w:date="2018-11-28T15:09:00Z">
        <w:r w:rsidR="000661E4">
          <w:rPr>
            <w:rFonts w:ascii="Times New Roman" w:hAnsi="Times New Roman" w:cs="Times New Roman"/>
            <w:sz w:val="24"/>
            <w:szCs w:val="24"/>
          </w:rPr>
          <w:t>.</w:t>
        </w:r>
      </w:ins>
      <w:ins w:id="715" w:author="Deon T. Benton" w:date="2018-11-28T15:06:00Z">
        <w:r w:rsidR="000661E4">
          <w:rPr>
            <w:rFonts w:ascii="Times New Roman" w:hAnsi="Times New Roman" w:cs="Times New Roman"/>
            <w:sz w:val="24"/>
            <w:szCs w:val="24"/>
          </w:rPr>
          <w:t xml:space="preserve"> </w:t>
        </w:r>
      </w:ins>
      <w:ins w:id="716" w:author="Deon T. Benton" w:date="2018-11-28T15:10:00Z">
        <w:r w:rsidR="004E7CB2">
          <w:rPr>
            <w:rFonts w:ascii="Times New Roman" w:hAnsi="Times New Roman" w:cs="Times New Roman"/>
            <w:sz w:val="24"/>
            <w:szCs w:val="24"/>
          </w:rPr>
          <w:t xml:space="preserve">As should be clear from the foregoing discussion, </w:t>
        </w:r>
      </w:ins>
      <w:r w:rsidR="00174491" w:rsidRPr="00174491">
        <w:rPr>
          <w:rFonts w:ascii="Times New Roman" w:hAnsi="Times New Roman" w:cs="Times New Roman"/>
          <w:sz w:val="24"/>
          <w:szCs w:val="24"/>
        </w:rPr>
        <w:t xml:space="preserve">all three models make different </w:t>
      </w:r>
      <w:ins w:id="717" w:author="Deon T. Benton" w:date="2018-11-28T15:10:00Z">
        <w:r w:rsidR="004E7CB2" w:rsidRPr="00174491">
          <w:rPr>
            <w:rFonts w:ascii="Times New Roman" w:hAnsi="Times New Roman" w:cs="Times New Roman"/>
            <w:sz w:val="24"/>
            <w:szCs w:val="24"/>
          </w:rPr>
          <w:t>qualitative</w:t>
        </w:r>
      </w:ins>
      <w:r w:rsidR="00174491" w:rsidRPr="00174491">
        <w:rPr>
          <w:rFonts w:ascii="Times New Roman" w:hAnsi="Times New Roman" w:cs="Times New Roman"/>
          <w:sz w:val="24"/>
          <w:szCs w:val="24"/>
        </w:rPr>
        <w:t xml:space="preserve"> predictions about how </w:t>
      </w:r>
      <w:r w:rsidR="00033D24">
        <w:rPr>
          <w:rFonts w:ascii="Times New Roman" w:hAnsi="Times New Roman" w:cs="Times New Roman"/>
          <w:sz w:val="24"/>
          <w:szCs w:val="24"/>
        </w:rPr>
        <w:t>participants</w:t>
      </w:r>
      <w:r w:rsidR="00174491" w:rsidRPr="00174491">
        <w:rPr>
          <w:rFonts w:ascii="Times New Roman" w:hAnsi="Times New Roman" w:cs="Times New Roman"/>
          <w:sz w:val="24"/>
          <w:szCs w:val="24"/>
        </w:rPr>
        <w:t xml:space="preserve"> should rate </w:t>
      </w:r>
      <w:ins w:id="718" w:author="Deon T. Benton" w:date="2018-11-28T15:10:00Z">
        <w:r w:rsidR="004E7CB2">
          <w:rPr>
            <w:rFonts w:ascii="Times New Roman" w:hAnsi="Times New Roman" w:cs="Times New Roman"/>
            <w:sz w:val="24"/>
            <w:szCs w:val="24"/>
          </w:rPr>
          <w:t>the causally redundant cues</w:t>
        </w:r>
        <w:r w:rsidR="004E7CB2">
          <w:rPr>
            <w:rFonts w:ascii="Times New Roman" w:hAnsi="Times New Roman" w:cs="Times New Roman"/>
            <w:i/>
            <w:sz w:val="24"/>
            <w:szCs w:val="24"/>
          </w:rPr>
          <w:t xml:space="preserve"> </w:t>
        </w:r>
      </w:ins>
      <w:r w:rsidR="00174491" w:rsidRPr="00174491">
        <w:rPr>
          <w:rFonts w:ascii="Times New Roman" w:hAnsi="Times New Roman" w:cs="Times New Roman"/>
          <w:sz w:val="24"/>
          <w:szCs w:val="24"/>
        </w:rPr>
        <w:t xml:space="preserve">across the pre-, mid-, </w:t>
      </w:r>
      <w:ins w:id="719" w:author="Deon T. Benton" w:date="2018-11-28T15:10:00Z">
        <w:r w:rsidR="004E7CB2">
          <w:rPr>
            <w:rFonts w:ascii="Times New Roman" w:hAnsi="Times New Roman" w:cs="Times New Roman"/>
            <w:sz w:val="24"/>
            <w:szCs w:val="24"/>
          </w:rPr>
          <w:t>and</w:t>
        </w:r>
        <w:r w:rsidR="004E7CB2" w:rsidRPr="00174491">
          <w:rPr>
            <w:rFonts w:ascii="Times New Roman" w:hAnsi="Times New Roman" w:cs="Times New Roman"/>
            <w:sz w:val="24"/>
            <w:szCs w:val="24"/>
          </w:rPr>
          <w:t xml:space="preserve"> </w:t>
        </w:r>
      </w:ins>
      <w:r w:rsidR="00174491" w:rsidRPr="00174491">
        <w:rPr>
          <w:rFonts w:ascii="Times New Roman" w:hAnsi="Times New Roman" w:cs="Times New Roman"/>
          <w:sz w:val="24"/>
          <w:szCs w:val="24"/>
        </w:rPr>
        <w:t>post-rating phases</w:t>
      </w:r>
      <w:ins w:id="720" w:author="Deon T. Benton" w:date="2018-11-28T15:10:00Z">
        <w:r w:rsidR="004E7CB2">
          <w:rPr>
            <w:rFonts w:ascii="Times New Roman" w:hAnsi="Times New Roman" w:cs="Times New Roman"/>
            <w:sz w:val="24"/>
            <w:szCs w:val="24"/>
          </w:rPr>
          <w:t xml:space="preserve"> across the four experiments</w:t>
        </w:r>
      </w:ins>
      <w:r w:rsidR="00174491" w:rsidRPr="00174491">
        <w:rPr>
          <w:rFonts w:ascii="Times New Roman" w:hAnsi="Times New Roman" w:cs="Times New Roman"/>
          <w:sz w:val="24"/>
          <w:szCs w:val="24"/>
        </w:rPr>
        <w:t>.</w:t>
      </w:r>
    </w:p>
    <w:p w14:paraId="7BEAE0FE" w14:textId="276131B3" w:rsidR="00174491" w:rsidRPr="007606D7" w:rsidRDefault="007606D7" w:rsidP="007606D7">
      <w:pPr>
        <w:spacing w:line="480" w:lineRule="auto"/>
        <w:contextualSpacing/>
        <w:rPr>
          <w:rFonts w:ascii="Times New Roman" w:hAnsi="Times New Roman" w:cs="Times New Roman"/>
          <w:b/>
          <w:sz w:val="24"/>
          <w:szCs w:val="24"/>
        </w:rPr>
      </w:pPr>
      <w:r w:rsidRPr="007606D7">
        <w:rPr>
          <w:rFonts w:ascii="Times New Roman" w:hAnsi="Times New Roman" w:cs="Times New Roman"/>
          <w:b/>
          <w:sz w:val="24"/>
          <w:szCs w:val="24"/>
        </w:rPr>
        <w:lastRenderedPageBreak/>
        <w:t>Discussion</w:t>
      </w:r>
    </w:p>
    <w:p w14:paraId="7BC34BE8" w14:textId="71D48CD7" w:rsidR="00B959EF" w:rsidRDefault="00993B20" w:rsidP="00993B20">
      <w:pPr>
        <w:spacing w:line="480" w:lineRule="auto"/>
        <w:ind w:firstLine="720"/>
        <w:contextualSpacing/>
        <w:rPr>
          <w:ins w:id="721" w:author="Deon T. Benton" w:date="2018-11-28T15:23:00Z"/>
          <w:rFonts w:ascii="Times New Roman" w:hAnsi="Times New Roman" w:cs="Times New Roman"/>
          <w:sz w:val="24"/>
          <w:szCs w:val="24"/>
        </w:rPr>
      </w:pPr>
      <w:ins w:id="722" w:author="Deon T. Benton" w:date="2018-11-28T15:15:00Z">
        <w:r>
          <w:rPr>
            <w:rFonts w:ascii="Times New Roman" w:hAnsi="Times New Roman" w:cs="Times New Roman"/>
            <w:sz w:val="24"/>
            <w:szCs w:val="24"/>
          </w:rPr>
          <w:t xml:space="preserve">The goal of Experiment 2 was to test the predictions of the Bayesian model and the </w:t>
        </w:r>
      </w:ins>
      <w:ins w:id="723" w:author="Deon T. Benton" w:date="2018-11-28T15:16:00Z">
        <w:r>
          <w:rPr>
            <w:rFonts w:ascii="Times New Roman" w:hAnsi="Times New Roman" w:cs="Times New Roman"/>
            <w:sz w:val="24"/>
            <w:szCs w:val="24"/>
          </w:rPr>
          <w:t>traditional and modified RW models for two objects. Because Experiment 2 was identical to Experiment 1 in all respects except that participants were asked to provide three sets of ratings, it is possible to use the results of Experiment 2 to clarify those in Experiment 1; that is, to clarify on what basis adults</w:t>
        </w:r>
      </w:ins>
      <w:ins w:id="724" w:author="Deon T. Benton" w:date="2018-11-28T15:17:00Z">
        <w:r>
          <w:rPr>
            <w:rFonts w:ascii="Times New Roman" w:hAnsi="Times New Roman" w:cs="Times New Roman"/>
            <w:sz w:val="24"/>
            <w:szCs w:val="24"/>
          </w:rPr>
          <w:t xml:space="preserve">’ processed the BB event. </w:t>
        </w:r>
      </w:ins>
      <w:ins w:id="725" w:author="Deon T. Benton" w:date="2018-11-28T15:18:00Z">
        <w:r>
          <w:rPr>
            <w:rFonts w:ascii="Times New Roman" w:hAnsi="Times New Roman" w:cs="Times New Roman"/>
            <w:sz w:val="24"/>
            <w:szCs w:val="24"/>
          </w:rPr>
          <w:t>In line with the predictions outlined above, we predicted</w:t>
        </w:r>
      </w:ins>
      <w:r w:rsidR="007606D7">
        <w:rPr>
          <w:rFonts w:ascii="Times New Roman" w:hAnsi="Times New Roman" w:cs="Times New Roman"/>
          <w:sz w:val="24"/>
          <w:szCs w:val="24"/>
        </w:rPr>
        <w:t xml:space="preserve"> that if </w:t>
      </w:r>
      <w:r w:rsidR="00033D24">
        <w:rPr>
          <w:rFonts w:ascii="Times New Roman" w:hAnsi="Times New Roman" w:cs="Times New Roman"/>
          <w:sz w:val="24"/>
          <w:szCs w:val="24"/>
        </w:rPr>
        <w:t>participants</w:t>
      </w:r>
      <w:r w:rsidR="00DA2953">
        <w:rPr>
          <w:rFonts w:ascii="Times New Roman" w:hAnsi="Times New Roman" w:cs="Times New Roman"/>
          <w:sz w:val="24"/>
          <w:szCs w:val="24"/>
        </w:rPr>
        <w:t xml:space="preserve"> engaged in </w:t>
      </w:r>
      <w:ins w:id="726" w:author="Deon T. Benton" w:date="2018-11-28T15:12:00Z">
        <w:r w:rsidR="00157918">
          <w:rPr>
            <w:rFonts w:ascii="Times New Roman" w:hAnsi="Times New Roman" w:cs="Times New Roman"/>
            <w:sz w:val="24"/>
            <w:szCs w:val="24"/>
          </w:rPr>
          <w:t>BB</w:t>
        </w:r>
      </w:ins>
      <w:ins w:id="727" w:author="Deon T. Benton" w:date="2018-11-28T15:18:00Z">
        <w:r>
          <w:rPr>
            <w:rFonts w:ascii="Times New Roman" w:hAnsi="Times New Roman" w:cs="Times New Roman"/>
            <w:sz w:val="24"/>
            <w:szCs w:val="24"/>
          </w:rPr>
          <w:t xml:space="preserve"> reasoning</w:t>
        </w:r>
      </w:ins>
      <w:r w:rsidR="00DA2953">
        <w:rPr>
          <w:rFonts w:ascii="Times New Roman" w:hAnsi="Times New Roman" w:cs="Times New Roman"/>
          <w:sz w:val="24"/>
          <w:szCs w:val="24"/>
        </w:rPr>
        <w:t xml:space="preserve"> </w:t>
      </w:r>
      <w:ins w:id="728" w:author="Deon T. Benton" w:date="2018-11-28T15:30:00Z">
        <w:r w:rsidR="00AF14FD">
          <w:rPr>
            <w:rFonts w:ascii="Times New Roman" w:hAnsi="Times New Roman" w:cs="Times New Roman"/>
            <w:sz w:val="24"/>
            <w:szCs w:val="24"/>
          </w:rPr>
          <w:t>vis-</w:t>
        </w:r>
      </w:ins>
      <w:ins w:id="729" w:author="Deon T. Benton" w:date="2018-11-28T15:31:00Z">
        <w:r w:rsidR="00AF14FD">
          <w:rPr>
            <w:rFonts w:ascii="Times New Roman" w:hAnsi="Times New Roman" w:cs="Times New Roman"/>
            <w:sz w:val="24"/>
            <w:szCs w:val="24"/>
          </w:rPr>
          <w:t>à</w:t>
        </w:r>
      </w:ins>
      <w:ins w:id="730" w:author="Deon T. Benton" w:date="2018-11-28T15:30:00Z">
        <w:r w:rsidR="00AF14FD">
          <w:rPr>
            <w:rFonts w:ascii="Times New Roman" w:hAnsi="Times New Roman" w:cs="Times New Roman"/>
            <w:sz w:val="24"/>
            <w:szCs w:val="24"/>
          </w:rPr>
          <w:t>-vis</w:t>
        </w:r>
      </w:ins>
      <w:r w:rsidR="00DA2953">
        <w:rPr>
          <w:rFonts w:ascii="Times New Roman" w:hAnsi="Times New Roman" w:cs="Times New Roman"/>
          <w:sz w:val="24"/>
          <w:szCs w:val="24"/>
        </w:rPr>
        <w:t xml:space="preserve"> the predictions of the Bayesian model</w:t>
      </w:r>
      <w:r w:rsidR="007606D7">
        <w:rPr>
          <w:rFonts w:ascii="Times New Roman" w:hAnsi="Times New Roman" w:cs="Times New Roman"/>
          <w:sz w:val="24"/>
          <w:szCs w:val="24"/>
        </w:rPr>
        <w:t xml:space="preserve">, </w:t>
      </w:r>
      <w:r w:rsidR="00A3120A">
        <w:rPr>
          <w:rFonts w:ascii="Times New Roman" w:hAnsi="Times New Roman" w:cs="Times New Roman"/>
          <w:sz w:val="24"/>
          <w:szCs w:val="24"/>
        </w:rPr>
        <w:t xml:space="preserve">then </w:t>
      </w:r>
      <w:ins w:id="731" w:author="Deon T. Benton" w:date="2018-11-28T15:20:00Z">
        <w:r>
          <w:rPr>
            <w:rFonts w:ascii="Times New Roman" w:hAnsi="Times New Roman" w:cs="Times New Roman"/>
            <w:sz w:val="24"/>
            <w:szCs w:val="24"/>
          </w:rPr>
          <w:t xml:space="preserve">(a) their </w:t>
        </w:r>
      </w:ins>
      <w:ins w:id="732" w:author="Deon T. Benton" w:date="2018-11-28T15:19:00Z">
        <w:r>
          <w:rPr>
            <w:rFonts w:ascii="Times New Roman" w:hAnsi="Times New Roman" w:cs="Times New Roman"/>
            <w:sz w:val="24"/>
            <w:szCs w:val="24"/>
          </w:rPr>
          <w:t>mid-ratings of object B would be higher than their pre-ratings of it</w:t>
        </w:r>
      </w:ins>
      <w:ins w:id="733" w:author="Deon T. Benton" w:date="2018-11-28T15:20:00Z">
        <w:r>
          <w:rPr>
            <w:rFonts w:ascii="Times New Roman" w:hAnsi="Times New Roman" w:cs="Times New Roman"/>
            <w:sz w:val="24"/>
            <w:szCs w:val="24"/>
          </w:rPr>
          <w:t>, (b) their mid-ratings of B would be higher than their post-ratings of it, and (C) their pre- and post-ratings of B would not differ</w:t>
        </w:r>
      </w:ins>
      <w:ins w:id="734" w:author="Deon T. Benton" w:date="2018-11-28T15:19:00Z">
        <w:r>
          <w:rPr>
            <w:rFonts w:ascii="Times New Roman" w:hAnsi="Times New Roman" w:cs="Times New Roman"/>
            <w:sz w:val="24"/>
            <w:szCs w:val="24"/>
          </w:rPr>
          <w:t xml:space="preserve">. </w:t>
        </w:r>
      </w:ins>
      <w:ins w:id="735" w:author="Deon T. Benton" w:date="2018-11-28T15:21:00Z">
        <w:r>
          <w:rPr>
            <w:rFonts w:ascii="Times New Roman" w:hAnsi="Times New Roman" w:cs="Times New Roman"/>
            <w:sz w:val="24"/>
            <w:szCs w:val="24"/>
          </w:rPr>
          <w:t xml:space="preserve">However, </w:t>
        </w:r>
      </w:ins>
      <w:r w:rsidR="00036A6E">
        <w:rPr>
          <w:rFonts w:ascii="Times New Roman" w:hAnsi="Times New Roman" w:cs="Times New Roman"/>
          <w:sz w:val="24"/>
          <w:szCs w:val="24"/>
        </w:rPr>
        <w:t xml:space="preserve">if </w:t>
      </w:r>
      <w:r w:rsidR="00033D24">
        <w:rPr>
          <w:rFonts w:ascii="Times New Roman" w:hAnsi="Times New Roman" w:cs="Times New Roman"/>
          <w:sz w:val="24"/>
          <w:szCs w:val="24"/>
        </w:rPr>
        <w:t>participants</w:t>
      </w:r>
      <w:r w:rsidR="00036A6E">
        <w:rPr>
          <w:rFonts w:ascii="Times New Roman" w:hAnsi="Times New Roman" w:cs="Times New Roman"/>
          <w:sz w:val="24"/>
          <w:szCs w:val="24"/>
        </w:rPr>
        <w:t xml:space="preserve"> used a rule similar to the </w:t>
      </w:r>
      <w:ins w:id="736" w:author="Deon T. Benton" w:date="2018-11-28T15:21:00Z">
        <w:r>
          <w:rPr>
            <w:rFonts w:ascii="Times New Roman" w:hAnsi="Times New Roman" w:cs="Times New Roman"/>
            <w:sz w:val="24"/>
            <w:szCs w:val="24"/>
          </w:rPr>
          <w:t>RW</w:t>
        </w:r>
      </w:ins>
      <w:r w:rsidR="00036A6E">
        <w:rPr>
          <w:rFonts w:ascii="Times New Roman" w:hAnsi="Times New Roman" w:cs="Times New Roman"/>
          <w:sz w:val="24"/>
          <w:szCs w:val="24"/>
        </w:rPr>
        <w:t xml:space="preserve"> rule to reason about causal events, it was predicted that their pre-</w:t>
      </w:r>
      <w:r w:rsidR="00DA2953">
        <w:rPr>
          <w:rFonts w:ascii="Times New Roman" w:hAnsi="Times New Roman" w:cs="Times New Roman"/>
          <w:sz w:val="24"/>
          <w:szCs w:val="24"/>
        </w:rPr>
        <w:t>, mid-, and post-ratings</w:t>
      </w:r>
      <w:r w:rsidR="00036A6E">
        <w:rPr>
          <w:rFonts w:ascii="Times New Roman" w:hAnsi="Times New Roman" w:cs="Times New Roman"/>
          <w:sz w:val="24"/>
          <w:szCs w:val="24"/>
        </w:rPr>
        <w:t xml:space="preserve"> </w:t>
      </w:r>
      <w:r w:rsidR="00DA2953">
        <w:rPr>
          <w:rFonts w:ascii="Times New Roman" w:hAnsi="Times New Roman" w:cs="Times New Roman"/>
          <w:sz w:val="24"/>
          <w:szCs w:val="24"/>
        </w:rPr>
        <w:t xml:space="preserve">of </w:t>
      </w:r>
      <w:ins w:id="737" w:author="Deon T. Benton" w:date="2018-11-28T15:22:00Z">
        <w:r>
          <w:rPr>
            <w:rFonts w:ascii="Times New Roman" w:hAnsi="Times New Roman" w:cs="Times New Roman"/>
            <w:sz w:val="24"/>
            <w:szCs w:val="24"/>
          </w:rPr>
          <w:t>object B should not differ</w:t>
        </w:r>
      </w:ins>
      <w:r w:rsidR="00036A6E">
        <w:rPr>
          <w:rFonts w:ascii="Times New Roman" w:hAnsi="Times New Roman" w:cs="Times New Roman"/>
          <w:sz w:val="24"/>
          <w:szCs w:val="24"/>
        </w:rPr>
        <w:t xml:space="preserve">. </w:t>
      </w:r>
      <w:r w:rsidR="00DA195D">
        <w:rPr>
          <w:rFonts w:ascii="Times New Roman" w:hAnsi="Times New Roman" w:cs="Times New Roman"/>
          <w:sz w:val="24"/>
          <w:szCs w:val="24"/>
        </w:rPr>
        <w:t xml:space="preserve"> </w:t>
      </w:r>
      <w:r w:rsidR="00B959EF">
        <w:rPr>
          <w:rFonts w:ascii="Times New Roman" w:hAnsi="Times New Roman" w:cs="Times New Roman"/>
          <w:sz w:val="24"/>
          <w:szCs w:val="24"/>
        </w:rPr>
        <w:t>Finally, if adults used the modified Rescorla-Wagner learning rule to reason about causal events, their ratings of the test events should be similar to those that are predicted by the tra</w:t>
      </w:r>
      <w:r w:rsidR="009B1CA7">
        <w:rPr>
          <w:rFonts w:ascii="Times New Roman" w:hAnsi="Times New Roman" w:cs="Times New Roman"/>
          <w:sz w:val="24"/>
          <w:szCs w:val="24"/>
        </w:rPr>
        <w:t xml:space="preserve">ditional </w:t>
      </w:r>
      <w:r w:rsidR="004D59E0">
        <w:rPr>
          <w:rFonts w:ascii="Times New Roman" w:hAnsi="Times New Roman" w:cs="Times New Roman"/>
          <w:sz w:val="24"/>
          <w:szCs w:val="24"/>
        </w:rPr>
        <w:t>RW</w:t>
      </w:r>
      <w:r w:rsidR="009B1CA7">
        <w:rPr>
          <w:rFonts w:ascii="Times New Roman" w:hAnsi="Times New Roman" w:cs="Times New Roman"/>
          <w:sz w:val="24"/>
          <w:szCs w:val="24"/>
        </w:rPr>
        <w:t xml:space="preserve"> model</w:t>
      </w:r>
      <w:r w:rsidR="001F4910">
        <w:rPr>
          <w:rFonts w:ascii="Times New Roman" w:hAnsi="Times New Roman" w:cs="Times New Roman"/>
          <w:sz w:val="24"/>
          <w:szCs w:val="24"/>
        </w:rPr>
        <w:t xml:space="preserve"> with one</w:t>
      </w:r>
      <w:r w:rsidR="004D59E0">
        <w:rPr>
          <w:rFonts w:ascii="Times New Roman" w:hAnsi="Times New Roman" w:cs="Times New Roman"/>
          <w:sz w:val="24"/>
          <w:szCs w:val="24"/>
        </w:rPr>
        <w:t xml:space="preserve"> key</w:t>
      </w:r>
      <w:r w:rsidR="001F4910">
        <w:rPr>
          <w:rFonts w:ascii="Times New Roman" w:hAnsi="Times New Roman" w:cs="Times New Roman"/>
          <w:sz w:val="24"/>
          <w:szCs w:val="24"/>
        </w:rPr>
        <w:t xml:space="preserve"> exception</w:t>
      </w:r>
      <w:r w:rsidR="00DA2953">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provide lower post-ratings of </w:t>
      </w:r>
      <w:del w:id="738" w:author="Deon T. Benton" w:date="2018-11-28T15:23:00Z">
        <w:r w:rsidR="001F4910" w:rsidDel="004D59E0">
          <w:rPr>
            <w:rFonts w:ascii="Times New Roman" w:hAnsi="Times New Roman" w:cs="Times New Roman"/>
            <w:sz w:val="24"/>
            <w:szCs w:val="24"/>
          </w:rPr>
          <w:delText>the B+</w:delText>
        </w:r>
      </w:del>
      <w:ins w:id="739" w:author="Deon T. Benton" w:date="2018-11-28T15:23:00Z">
        <w:r w:rsidR="004D59E0">
          <w:rPr>
            <w:rFonts w:ascii="Times New Roman" w:hAnsi="Times New Roman" w:cs="Times New Roman"/>
            <w:sz w:val="24"/>
            <w:szCs w:val="24"/>
          </w:rPr>
          <w:t>object B</w:t>
        </w:r>
      </w:ins>
      <w:r w:rsidR="001F4910">
        <w:rPr>
          <w:rFonts w:ascii="Times New Roman" w:hAnsi="Times New Roman" w:cs="Times New Roman"/>
          <w:sz w:val="24"/>
          <w:szCs w:val="24"/>
        </w:rPr>
        <w:t xml:space="preserve"> than either their pre- </w:t>
      </w:r>
      <w:ins w:id="740" w:author="Deon T. Benton" w:date="2018-11-28T15:23:00Z">
        <w:r w:rsidR="004D59E0">
          <w:rPr>
            <w:rFonts w:ascii="Times New Roman" w:hAnsi="Times New Roman" w:cs="Times New Roman"/>
            <w:sz w:val="24"/>
            <w:szCs w:val="24"/>
          </w:rPr>
          <w:t>or mid-ratings of it</w:t>
        </w:r>
      </w:ins>
      <w:r w:rsidR="001F4910">
        <w:rPr>
          <w:rFonts w:ascii="Times New Roman" w:hAnsi="Times New Roman" w:cs="Times New Roman"/>
          <w:sz w:val="24"/>
          <w:szCs w:val="24"/>
        </w:rPr>
        <w:t xml:space="preserve">. In addition,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pre- and mid-ratings of the B+ (and B-) test event were not expected to differ. Thus, unlike the Rescorla-Wagner model but similar to the Bayesian model, the modified model predicts that </w:t>
      </w:r>
      <w:r w:rsidR="00033D24">
        <w:rPr>
          <w:rFonts w:ascii="Times New Roman" w:hAnsi="Times New Roman" w:cs="Times New Roman"/>
          <w:sz w:val="24"/>
          <w:szCs w:val="24"/>
        </w:rPr>
        <w:t>participants</w:t>
      </w:r>
      <w:r w:rsidR="001F4910">
        <w:rPr>
          <w:rFonts w:ascii="Times New Roman" w:hAnsi="Times New Roman" w:cs="Times New Roman"/>
          <w:sz w:val="24"/>
          <w:szCs w:val="24"/>
        </w:rPr>
        <w:t xml:space="preserve"> should block B following the A+ </w:t>
      </w:r>
      <w:r w:rsidR="00E514AA">
        <w:rPr>
          <w:rFonts w:ascii="Times New Roman" w:hAnsi="Times New Roman" w:cs="Times New Roman"/>
          <w:sz w:val="24"/>
          <w:szCs w:val="24"/>
        </w:rPr>
        <w:t>training event</w:t>
      </w:r>
      <w:r w:rsidR="00DA2953">
        <w:rPr>
          <w:rFonts w:ascii="Times New Roman" w:hAnsi="Times New Roman" w:cs="Times New Roman"/>
          <w:sz w:val="24"/>
          <w:szCs w:val="24"/>
        </w:rPr>
        <w:t xml:space="preserve"> but not before</w:t>
      </w:r>
      <w:r w:rsidR="001F4910">
        <w:rPr>
          <w:rFonts w:ascii="Times New Roman" w:hAnsi="Times New Roman" w:cs="Times New Roman"/>
          <w:sz w:val="24"/>
          <w:szCs w:val="24"/>
        </w:rPr>
        <w:t xml:space="preserve">. </w:t>
      </w:r>
      <w:r w:rsidR="005148E0">
        <w:rPr>
          <w:rFonts w:ascii="Times New Roman" w:hAnsi="Times New Roman" w:cs="Times New Roman"/>
          <w:sz w:val="24"/>
          <w:szCs w:val="24"/>
        </w:rPr>
        <w:t>We test</w:t>
      </w:r>
      <w:r w:rsidR="00C92186">
        <w:rPr>
          <w:rFonts w:ascii="Times New Roman" w:hAnsi="Times New Roman" w:cs="Times New Roman"/>
          <w:sz w:val="24"/>
          <w:szCs w:val="24"/>
        </w:rPr>
        <w:t>ed</w:t>
      </w:r>
      <w:r w:rsidR="005148E0">
        <w:rPr>
          <w:rFonts w:ascii="Times New Roman" w:hAnsi="Times New Roman" w:cs="Times New Roman"/>
          <w:sz w:val="24"/>
          <w:szCs w:val="24"/>
        </w:rPr>
        <w:t xml:space="preserve"> these predictions below in Experiment 4. </w:t>
      </w:r>
    </w:p>
    <w:p w14:paraId="7CD4DF29" w14:textId="0D82313E" w:rsidR="00DA6FA6" w:rsidRDefault="00DA6FA6">
      <w:pPr>
        <w:spacing w:line="480" w:lineRule="auto"/>
        <w:ind w:firstLine="720"/>
        <w:contextualSpacing/>
        <w:jc w:val="center"/>
        <w:rPr>
          <w:ins w:id="741" w:author="Deon T. Benton" w:date="2018-11-28T15:24:00Z"/>
          <w:rFonts w:ascii="Times New Roman" w:hAnsi="Times New Roman" w:cs="Times New Roman"/>
          <w:b/>
          <w:sz w:val="24"/>
          <w:szCs w:val="24"/>
        </w:rPr>
        <w:pPrChange w:id="742" w:author="Deon T. Benton" w:date="2018-11-28T15:24:00Z">
          <w:pPr>
            <w:spacing w:line="480" w:lineRule="auto"/>
            <w:ind w:firstLine="720"/>
            <w:contextualSpacing/>
          </w:pPr>
        </w:pPrChange>
      </w:pPr>
      <w:ins w:id="743" w:author="Deon T. Benton" w:date="2018-11-28T15:24:00Z">
        <w:r>
          <w:rPr>
            <w:rFonts w:ascii="Times New Roman" w:hAnsi="Times New Roman" w:cs="Times New Roman"/>
            <w:b/>
            <w:sz w:val="24"/>
            <w:szCs w:val="24"/>
          </w:rPr>
          <w:t>Experiment 2</w:t>
        </w:r>
      </w:ins>
    </w:p>
    <w:p w14:paraId="45DC5D4C" w14:textId="70D7C9AD" w:rsidR="00843B9A" w:rsidRPr="00843B9A" w:rsidRDefault="00843B9A" w:rsidP="00843B9A">
      <w:pPr>
        <w:spacing w:line="480" w:lineRule="auto"/>
        <w:ind w:firstLine="720"/>
        <w:contextualSpacing/>
        <w:rPr>
          <w:rFonts w:ascii="Times New Roman" w:hAnsi="Times New Roman" w:cs="Times New Roman"/>
          <w:sz w:val="24"/>
          <w:szCs w:val="24"/>
        </w:rPr>
      </w:pPr>
      <w:ins w:id="744" w:author="Deon T. Benton" w:date="2018-11-28T15:24:00Z">
        <w:r>
          <w:rPr>
            <w:rFonts w:ascii="Times New Roman" w:hAnsi="Times New Roman" w:cs="Times New Roman"/>
            <w:sz w:val="24"/>
            <w:szCs w:val="24"/>
          </w:rPr>
          <w:t>Experiment 2 was identical to the first experiment in all respects except that participants were asked to provide pre-, mid-, and post-ratings of objects A and B. This manipulation enabled us to assess how participants</w:t>
        </w:r>
      </w:ins>
      <w:ins w:id="745" w:author="Deon T. Benton" w:date="2018-11-28T15:25:00Z">
        <w:r>
          <w:rPr>
            <w:rFonts w:ascii="Times New Roman" w:hAnsi="Times New Roman" w:cs="Times New Roman"/>
            <w:sz w:val="24"/>
            <w:szCs w:val="24"/>
          </w:rPr>
          <w:t xml:space="preserve">’ ratings of the two objects changed across the three rating phases </w:t>
        </w:r>
        <w:r>
          <w:rPr>
            <w:rFonts w:ascii="Times New Roman" w:hAnsi="Times New Roman" w:cs="Times New Roman"/>
            <w:sz w:val="24"/>
            <w:szCs w:val="24"/>
          </w:rPr>
          <w:lastRenderedPageBreak/>
          <w:t xml:space="preserve">and to determine on what basis adults reasoned about the events. </w:t>
        </w:r>
      </w:ins>
      <w:ins w:id="746" w:author="Deon T. Benton" w:date="2018-11-28T15:26:00Z">
        <w:r>
          <w:rPr>
            <w:rFonts w:ascii="Times New Roman" w:hAnsi="Times New Roman" w:cs="Times New Roman"/>
            <w:sz w:val="24"/>
            <w:szCs w:val="24"/>
          </w:rPr>
          <w:t>That is, t</w:t>
        </w:r>
      </w:ins>
      <w:ins w:id="747" w:author="Deon T. Benton" w:date="2018-11-28T15:25:00Z">
        <w:r>
          <w:rPr>
            <w:rFonts w:ascii="Times New Roman" w:hAnsi="Times New Roman" w:cs="Times New Roman"/>
            <w:sz w:val="24"/>
            <w:szCs w:val="24"/>
          </w:rPr>
          <w:t xml:space="preserve">o the extent that </w:t>
        </w:r>
      </w:ins>
      <w:ins w:id="748" w:author="Deon T. Benton" w:date="2018-11-28T15:26:00Z">
        <w:r>
          <w:rPr>
            <w:rFonts w:ascii="Times New Roman" w:hAnsi="Times New Roman" w:cs="Times New Roman"/>
            <w:sz w:val="24"/>
            <w:szCs w:val="24"/>
          </w:rPr>
          <w:t>the</w:t>
        </w:r>
      </w:ins>
      <w:ins w:id="749" w:author="Deon T. Benton" w:date="2018-11-28T15:25:00Z">
        <w:r>
          <w:rPr>
            <w:rFonts w:ascii="Times New Roman" w:hAnsi="Times New Roman" w:cs="Times New Roman"/>
            <w:sz w:val="24"/>
            <w:szCs w:val="24"/>
          </w:rPr>
          <w:t xml:space="preserve"> </w:t>
        </w:r>
      </w:ins>
      <w:ins w:id="750" w:author="Deon T. Benton" w:date="2018-11-28T15:26:00Z">
        <w:r>
          <w:rPr>
            <w:rFonts w:ascii="Times New Roman" w:hAnsi="Times New Roman" w:cs="Times New Roman"/>
            <w:sz w:val="24"/>
            <w:szCs w:val="24"/>
          </w:rPr>
          <w:t>pre- and post-ratings of adults in Experiment 2 replicate those in Experiment 1, it was possible to determine whether adults overall pattern of ratings for objects A and B were consistent with the predictions of the Bayesian model or</w:t>
        </w:r>
      </w:ins>
      <w:ins w:id="751" w:author="Deon T. Benton" w:date="2018-11-28T15:41:00Z">
        <w:r w:rsidR="00863D50">
          <w:rPr>
            <w:rFonts w:ascii="Times New Roman" w:hAnsi="Times New Roman" w:cs="Times New Roman"/>
            <w:sz w:val="24"/>
            <w:szCs w:val="24"/>
          </w:rPr>
          <w:t xml:space="preserve"> with</w:t>
        </w:r>
      </w:ins>
      <w:ins w:id="752" w:author="Deon T. Benton" w:date="2018-11-28T15:26:00Z">
        <w:r>
          <w:rPr>
            <w:rFonts w:ascii="Times New Roman" w:hAnsi="Times New Roman" w:cs="Times New Roman"/>
            <w:sz w:val="24"/>
            <w:szCs w:val="24"/>
          </w:rPr>
          <w:t xml:space="preserve"> either of the two associative models</w:t>
        </w:r>
      </w:ins>
      <w:ins w:id="753" w:author="Deon T. Benton" w:date="2018-11-28T15:27:00Z">
        <w:r w:rsidR="00C00207">
          <w:rPr>
            <w:rFonts w:ascii="Times New Roman" w:hAnsi="Times New Roman" w:cs="Times New Roman"/>
            <w:sz w:val="24"/>
            <w:szCs w:val="24"/>
          </w:rPr>
          <w:t xml:space="preserve"> and thus </w:t>
        </w:r>
      </w:ins>
      <w:ins w:id="754" w:author="Deon T. Benton" w:date="2018-11-28T15:41:00Z">
        <w:r w:rsidR="002D7995">
          <w:rPr>
            <w:rFonts w:ascii="Times New Roman" w:hAnsi="Times New Roman" w:cs="Times New Roman"/>
            <w:sz w:val="24"/>
            <w:szCs w:val="24"/>
          </w:rPr>
          <w:t xml:space="preserve">to determine </w:t>
        </w:r>
      </w:ins>
      <w:ins w:id="755" w:author="Deon T. Benton" w:date="2018-11-28T15:27:00Z">
        <w:r w:rsidR="00C00207">
          <w:rPr>
            <w:rFonts w:ascii="Times New Roman" w:hAnsi="Times New Roman" w:cs="Times New Roman"/>
            <w:sz w:val="24"/>
            <w:szCs w:val="24"/>
          </w:rPr>
          <w:t>whether adults used Bayesian inference or associative processing to evaluate the test events</w:t>
        </w:r>
      </w:ins>
      <w:ins w:id="756" w:author="Deon T. Benton" w:date="2018-11-28T15:26:00Z">
        <w:r w:rsidR="00780A23">
          <w:rPr>
            <w:rFonts w:ascii="Times New Roman" w:hAnsi="Times New Roman" w:cs="Times New Roman"/>
            <w:sz w:val="24"/>
            <w:szCs w:val="24"/>
          </w:rPr>
          <w:t xml:space="preserve">. </w:t>
        </w:r>
      </w:ins>
    </w:p>
    <w:p w14:paraId="1FB1688E" w14:textId="192C7E31" w:rsidR="00E51062" w:rsidRDefault="00E51062" w:rsidP="00E5106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ins w:id="757" w:author="Deon T. Benton" w:date="2018-11-28T09:23:00Z">
        <w:r w:rsidR="00A351C4">
          <w:rPr>
            <w:rFonts w:ascii="Times New Roman" w:hAnsi="Times New Roman" w:cs="Times New Roman"/>
            <w:b/>
            <w:sz w:val="24"/>
            <w:szCs w:val="24"/>
          </w:rPr>
          <w:t>5</w:t>
        </w:r>
      </w:ins>
    </w:p>
    <w:p w14:paraId="7404CC93" w14:textId="68149C66" w:rsidR="00E51062" w:rsidRDefault="00E51062" w:rsidP="00E51062">
      <w:pPr>
        <w:spacing w:line="480" w:lineRule="auto"/>
        <w:ind w:firstLine="720"/>
        <w:contextualSpacing/>
        <w:rPr>
          <w:rFonts w:ascii="Times New Roman" w:hAnsi="Times New Roman" w:cs="Times New Roman"/>
          <w:sz w:val="24"/>
          <w:szCs w:val="24"/>
        </w:rPr>
      </w:pPr>
      <w:r w:rsidRPr="00E51062">
        <w:rPr>
          <w:rFonts w:ascii="Times New Roman" w:hAnsi="Times New Roman" w:cs="Times New Roman"/>
          <w:sz w:val="24"/>
          <w:szCs w:val="24"/>
        </w:rPr>
        <w:t>The aim</w:t>
      </w:r>
      <w:r w:rsidR="004E7B2E">
        <w:rPr>
          <w:rFonts w:ascii="Times New Roman" w:hAnsi="Times New Roman" w:cs="Times New Roman"/>
          <w:sz w:val="24"/>
          <w:szCs w:val="24"/>
        </w:rPr>
        <w:t>s</w:t>
      </w:r>
      <w:r w:rsidRPr="00E51062">
        <w:rPr>
          <w:rFonts w:ascii="Times New Roman" w:hAnsi="Times New Roman" w:cs="Times New Roman"/>
          <w:sz w:val="24"/>
          <w:szCs w:val="24"/>
        </w:rPr>
        <w:t xml:space="preserve"> of Experiment 4</w:t>
      </w:r>
      <w:r>
        <w:rPr>
          <w:rFonts w:ascii="Times New Roman" w:hAnsi="Times New Roman" w:cs="Times New Roman"/>
          <w:sz w:val="24"/>
          <w:szCs w:val="24"/>
        </w:rPr>
        <w:t xml:space="preserve"> </w:t>
      </w:r>
      <w:r w:rsidR="004E7B2E">
        <w:rPr>
          <w:rFonts w:ascii="Times New Roman" w:hAnsi="Times New Roman" w:cs="Times New Roman"/>
          <w:sz w:val="24"/>
          <w:szCs w:val="24"/>
        </w:rPr>
        <w:t xml:space="preserve">were </w:t>
      </w:r>
      <w:r w:rsidR="003B1B00">
        <w:rPr>
          <w:rFonts w:ascii="Times New Roman" w:hAnsi="Times New Roman" w:cs="Times New Roman"/>
          <w:sz w:val="24"/>
          <w:szCs w:val="24"/>
        </w:rPr>
        <w:t>three</w:t>
      </w:r>
      <w:r>
        <w:rPr>
          <w:rFonts w:ascii="Times New Roman" w:hAnsi="Times New Roman" w:cs="Times New Roman"/>
          <w:sz w:val="24"/>
          <w:szCs w:val="24"/>
        </w:rPr>
        <w:t>fold. First,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we examined </w:t>
      </w:r>
      <w:r w:rsidRPr="00E51062">
        <w:rPr>
          <w:rFonts w:ascii="Times New Roman" w:hAnsi="Times New Roman" w:cs="Times New Roman"/>
          <w:sz w:val="24"/>
          <w:szCs w:val="24"/>
        </w:rPr>
        <w:t>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adults engaged in </w:t>
      </w:r>
      <w:del w:id="758" w:author="Deon T. Benton" w:date="2018-11-28T09:20:00Z">
        <w:r w:rsidR="00341569" w:rsidDel="00AC3A52">
          <w:rPr>
            <w:rFonts w:ascii="Times New Roman" w:hAnsi="Times New Roman" w:cs="Times New Roman"/>
            <w:sz w:val="24"/>
            <w:szCs w:val="24"/>
          </w:rPr>
          <w:delText>backwards blocking</w:delText>
        </w:r>
      </w:del>
      <w:ins w:id="759" w:author="Deon T. Benton" w:date="2018-11-28T09:20:00Z">
        <w:r w:rsidR="00AC3A52">
          <w:rPr>
            <w:rFonts w:ascii="Times New Roman" w:hAnsi="Times New Roman" w:cs="Times New Roman"/>
            <w:sz w:val="24"/>
            <w:szCs w:val="24"/>
          </w:rPr>
          <w:t>BB</w:t>
        </w:r>
      </w:ins>
      <w:r w:rsidRPr="00E51062">
        <w:rPr>
          <w:rFonts w:ascii="Times New Roman" w:hAnsi="Times New Roman" w:cs="Times New Roman"/>
          <w:sz w:val="24"/>
          <w:szCs w:val="24"/>
        </w:rPr>
        <w:t xml:space="preserve"> reasoning </w:t>
      </w:r>
      <w:r>
        <w:rPr>
          <w:rFonts w:ascii="Times New Roman" w:hAnsi="Times New Roman" w:cs="Times New Roman"/>
          <w:sz w:val="24"/>
          <w:szCs w:val="24"/>
        </w:rPr>
        <w:t>across a pre-, mid-, and post-</w:t>
      </w:r>
      <w:r w:rsidRPr="00E51062">
        <w:rPr>
          <w:rFonts w:ascii="Times New Roman" w:hAnsi="Times New Roman" w:cs="Times New Roman"/>
          <w:sz w:val="24"/>
          <w:szCs w:val="24"/>
        </w:rPr>
        <w:t>rating phase</w:t>
      </w:r>
      <w:r>
        <w:rPr>
          <w:rFonts w:ascii="Times New Roman" w:hAnsi="Times New Roman" w:cs="Times New Roman"/>
          <w:sz w:val="24"/>
          <w:szCs w:val="24"/>
        </w:rPr>
        <w:t>. Second, we examined</w:t>
      </w:r>
      <w:r w:rsidRPr="00E51062">
        <w:rPr>
          <w:rFonts w:ascii="Times New Roman" w:hAnsi="Times New Roman" w:cs="Times New Roman"/>
          <w:sz w:val="24"/>
          <w:szCs w:val="24"/>
        </w:rPr>
        <w:t xml:space="preserve"> whether</w:t>
      </w:r>
      <w:r>
        <w:rPr>
          <w:rFonts w:ascii="Times New Roman" w:hAnsi="Times New Roman" w:cs="Times New Roman"/>
          <w:sz w:val="24"/>
          <w:szCs w:val="24"/>
        </w:rPr>
        <w:t>, and to what extent,</w:t>
      </w:r>
      <w:r w:rsidRPr="00E51062">
        <w:rPr>
          <w:rFonts w:ascii="Times New Roman" w:hAnsi="Times New Roman" w:cs="Times New Roman"/>
          <w:sz w:val="24"/>
          <w:szCs w:val="24"/>
        </w:rPr>
        <w:t xml:space="preserve"> </w:t>
      </w:r>
      <w:r>
        <w:rPr>
          <w:rFonts w:ascii="Times New Roman" w:hAnsi="Times New Roman" w:cs="Times New Roman"/>
          <w:sz w:val="24"/>
          <w:szCs w:val="24"/>
        </w:rPr>
        <w:t xml:space="preserve">adults engaged in </w:t>
      </w:r>
      <w:del w:id="760" w:author="Deon T. Benton" w:date="2018-11-28T09:20:00Z">
        <w:r w:rsidR="00341569" w:rsidDel="00AC3A52">
          <w:rPr>
            <w:rFonts w:ascii="Times New Roman" w:hAnsi="Times New Roman" w:cs="Times New Roman"/>
            <w:sz w:val="24"/>
            <w:szCs w:val="24"/>
          </w:rPr>
          <w:delText>backwards blocking</w:delText>
        </w:r>
      </w:del>
      <w:ins w:id="761"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reasoning in a novel task that used video sequences</w:t>
      </w:r>
      <w:r w:rsidR="00095286">
        <w:rPr>
          <w:rFonts w:ascii="Times New Roman" w:hAnsi="Times New Roman" w:cs="Times New Roman"/>
          <w:sz w:val="24"/>
          <w:szCs w:val="24"/>
        </w:rPr>
        <w:t xml:space="preserve"> as opposed to the physical blicket detector</w:t>
      </w:r>
      <w:r w:rsidR="003B1B00">
        <w:rPr>
          <w:rFonts w:ascii="Times New Roman" w:hAnsi="Times New Roman" w:cs="Times New Roman"/>
          <w:sz w:val="24"/>
          <w:szCs w:val="24"/>
        </w:rPr>
        <w:t xml:space="preserve"> and that required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to rate four different test events</w:t>
      </w:r>
      <w:r>
        <w:rPr>
          <w:rFonts w:ascii="Times New Roman" w:hAnsi="Times New Roman" w:cs="Times New Roman"/>
          <w:sz w:val="24"/>
          <w:szCs w:val="24"/>
        </w:rPr>
        <w:t xml:space="preserve">. </w:t>
      </w:r>
      <w:r w:rsidR="003B1B00">
        <w:rPr>
          <w:rFonts w:ascii="Times New Roman" w:hAnsi="Times New Roman" w:cs="Times New Roman"/>
          <w:sz w:val="24"/>
          <w:szCs w:val="24"/>
        </w:rPr>
        <w:t xml:space="preserve">Third, Experiment 4 was designed to test the predictions of the models described above to determine on what basis adults reason about causal events and to clarify the results from Experiments 1 to 3. </w:t>
      </w:r>
    </w:p>
    <w:p w14:paraId="77291E0F" w14:textId="77777777" w:rsidR="00E51062" w:rsidRDefault="00E51062" w:rsidP="00E5106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Method</w:t>
      </w:r>
    </w:p>
    <w:p w14:paraId="7F730C9F" w14:textId="62E31EDF" w:rsidR="00E51062" w:rsidRDefault="00E51062" w:rsidP="00E5106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33D24">
        <w:rPr>
          <w:rFonts w:ascii="Times New Roman" w:hAnsi="Times New Roman" w:cs="Times New Roman"/>
          <w:b/>
          <w:sz w:val="24"/>
          <w:szCs w:val="24"/>
        </w:rPr>
        <w:t>Participants</w:t>
      </w:r>
      <w:r w:rsidRPr="00E51062">
        <w:rPr>
          <w:rFonts w:ascii="Times New Roman" w:hAnsi="Times New Roman" w:cs="Times New Roman"/>
          <w:b/>
          <w:sz w:val="24"/>
          <w:szCs w:val="24"/>
        </w:rPr>
        <w:t>.</w:t>
      </w:r>
      <w:r w:rsidRPr="00E51062">
        <w:rPr>
          <w:rFonts w:ascii="Times New Roman" w:hAnsi="Times New Roman" w:cs="Times New Roman"/>
          <w:sz w:val="24"/>
          <w:szCs w:val="24"/>
        </w:rPr>
        <w:t xml:space="preserve"> </w:t>
      </w:r>
      <w:r w:rsidR="002F6C75">
        <w:rPr>
          <w:rFonts w:ascii="Times New Roman" w:hAnsi="Times New Roman" w:cs="Times New Roman"/>
          <w:sz w:val="24"/>
          <w:szCs w:val="24"/>
        </w:rPr>
        <w:t>Sixty</w:t>
      </w:r>
      <w:r w:rsidRPr="00E51062">
        <w:rPr>
          <w:rFonts w:ascii="Times New Roman" w:hAnsi="Times New Roman" w:cs="Times New Roman"/>
          <w:sz w:val="24"/>
          <w:szCs w:val="24"/>
        </w:rPr>
        <w:t xml:space="preserve"> college students were recruited for Experiment 4 and were given course credit for their participation.</w:t>
      </w:r>
      <w:r w:rsidR="00F179F1">
        <w:rPr>
          <w:rFonts w:ascii="Times New Roman" w:hAnsi="Times New Roman" w:cs="Times New Roman"/>
          <w:sz w:val="24"/>
          <w:szCs w:val="24"/>
        </w:rPr>
        <w:t xml:space="preserve"> There were approximately equal numbers of males and females in the final sample.</w:t>
      </w:r>
    </w:p>
    <w:p w14:paraId="7BB8349B" w14:textId="0F4FDF0E"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Stimuli and Design.</w:t>
      </w:r>
      <w:r w:rsidRPr="0058138F">
        <w:rPr>
          <w:rFonts w:ascii="Times New Roman" w:hAnsi="Times New Roman" w:cs="Times New Roman"/>
          <w:sz w:val="24"/>
          <w:szCs w:val="24"/>
        </w:rPr>
        <w:t xml:space="preserve"> The </w:t>
      </w:r>
      <w:r w:rsidR="003B1B00">
        <w:rPr>
          <w:rFonts w:ascii="Times New Roman" w:hAnsi="Times New Roman" w:cs="Times New Roman"/>
          <w:sz w:val="24"/>
          <w:szCs w:val="24"/>
        </w:rPr>
        <w:t>training</w:t>
      </w:r>
      <w:r w:rsidRPr="0058138F">
        <w:rPr>
          <w:rFonts w:ascii="Times New Roman" w:hAnsi="Times New Roman" w:cs="Times New Roman"/>
          <w:sz w:val="24"/>
          <w:szCs w:val="24"/>
        </w:rPr>
        <w:t xml:space="preserve"> and test</w:t>
      </w:r>
      <w:r>
        <w:rPr>
          <w:rFonts w:ascii="Times New Roman" w:hAnsi="Times New Roman" w:cs="Times New Roman"/>
          <w:sz w:val="24"/>
          <w:szCs w:val="24"/>
        </w:rPr>
        <w:t xml:space="preserve"> events</w:t>
      </w:r>
      <w:r w:rsidRPr="0058138F">
        <w:rPr>
          <w:rFonts w:ascii="Times New Roman" w:hAnsi="Times New Roman" w:cs="Times New Roman"/>
          <w:sz w:val="24"/>
          <w:szCs w:val="24"/>
        </w:rPr>
        <w:t xml:space="preserve"> were computer-animated e</w:t>
      </w:r>
      <w:r>
        <w:rPr>
          <w:rFonts w:ascii="Times New Roman" w:hAnsi="Times New Roman" w:cs="Times New Roman"/>
          <w:sz w:val="24"/>
          <w:szCs w:val="24"/>
        </w:rPr>
        <w:t xml:space="preserve">vents that were created on the </w:t>
      </w:r>
      <w:r w:rsidRPr="0058138F">
        <w:rPr>
          <w:rFonts w:ascii="Times New Roman" w:hAnsi="Times New Roman" w:cs="Times New Roman"/>
          <w:sz w:val="24"/>
          <w:szCs w:val="24"/>
        </w:rPr>
        <w:t>personal computer (PC) with Macromedia Director 8.0. The movies were presented on a co</w:t>
      </w:r>
      <w:r>
        <w:rPr>
          <w:rFonts w:ascii="Times New Roman" w:hAnsi="Times New Roman" w:cs="Times New Roman"/>
          <w:sz w:val="24"/>
          <w:szCs w:val="24"/>
        </w:rPr>
        <w:t xml:space="preserve">mputer-generated orange stage </w:t>
      </w:r>
      <w:r w:rsidRPr="0058138F">
        <w:rPr>
          <w:rFonts w:ascii="Times New Roman" w:hAnsi="Times New Roman" w:cs="Times New Roman"/>
          <w:sz w:val="24"/>
          <w:szCs w:val="24"/>
        </w:rPr>
        <w:t xml:space="preserve">with a light purple background. The four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movies each consisted of</w:t>
      </w:r>
      <w:r>
        <w:rPr>
          <w:rFonts w:ascii="Times New Roman" w:hAnsi="Times New Roman" w:cs="Times New Roman"/>
          <w:sz w:val="24"/>
          <w:szCs w:val="24"/>
        </w:rPr>
        <w:t xml:space="preserve"> a red and green circle, each </w:t>
      </w:r>
      <w:r w:rsidRPr="0058138F">
        <w:rPr>
          <w:rFonts w:ascii="Times New Roman" w:hAnsi="Times New Roman" w:cs="Times New Roman"/>
          <w:sz w:val="24"/>
          <w:szCs w:val="24"/>
        </w:rPr>
        <w:t>approximately 86 pixels in circumference, and square box, approximately 173 pixels wide by 103 pixels i</w:t>
      </w:r>
      <w:r>
        <w:rPr>
          <w:rFonts w:ascii="Times New Roman" w:hAnsi="Times New Roman" w:cs="Times New Roman"/>
          <w:sz w:val="24"/>
          <w:szCs w:val="24"/>
        </w:rPr>
        <w:t xml:space="preserve">n height, </w:t>
      </w:r>
      <w:r w:rsidRPr="0058138F">
        <w:rPr>
          <w:rFonts w:ascii="Times New Roman" w:hAnsi="Times New Roman" w:cs="Times New Roman"/>
          <w:sz w:val="24"/>
          <w:szCs w:val="24"/>
        </w:rPr>
        <w:t xml:space="preserve">with a </w:t>
      </w:r>
      <w:r w:rsidRPr="0058138F">
        <w:rPr>
          <w:rFonts w:ascii="Times New Roman" w:hAnsi="Times New Roman" w:cs="Times New Roman"/>
          <w:sz w:val="24"/>
          <w:szCs w:val="24"/>
        </w:rPr>
        <w:lastRenderedPageBreak/>
        <w:t>yellow star drawn in the middle of the box. The purpose of the star in the mi</w:t>
      </w:r>
      <w:r>
        <w:rPr>
          <w:rFonts w:ascii="Times New Roman" w:hAnsi="Times New Roman" w:cs="Times New Roman"/>
          <w:sz w:val="24"/>
          <w:szCs w:val="24"/>
        </w:rPr>
        <w:t xml:space="preserve">ddle of the square was to make </w:t>
      </w:r>
      <w:r w:rsidRPr="0058138F">
        <w:rPr>
          <w:rFonts w:ascii="Times New Roman" w:hAnsi="Times New Roman" w:cs="Times New Roman"/>
          <w:sz w:val="24"/>
          <w:szCs w:val="24"/>
        </w:rPr>
        <w:t xml:space="preserve">the object more perceptually 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64C72075" w14:textId="79C0F015"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b/>
          <w:sz w:val="24"/>
          <w:szCs w:val="24"/>
        </w:rPr>
        <w:t>Procedure.</w:t>
      </w:r>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tested in a quiet room on the campus of Carnegie Mellon</w:t>
      </w:r>
      <w:r>
        <w:rPr>
          <w:rFonts w:ascii="Times New Roman" w:hAnsi="Times New Roman" w:cs="Times New Roman"/>
          <w:sz w:val="24"/>
          <w:szCs w:val="24"/>
        </w:rPr>
        <w:t xml:space="preserve"> University. At the beginning </w:t>
      </w:r>
      <w:r w:rsidRPr="0058138F">
        <w:rPr>
          <w:rFonts w:ascii="Times New Roman" w:hAnsi="Times New Roman" w:cs="Times New Roman"/>
          <w:sz w:val="24"/>
          <w:szCs w:val="24"/>
        </w:rPr>
        <w:t xml:space="preserve">of the experiment,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told first that they would be shown f</w:t>
      </w:r>
      <w:r>
        <w:rPr>
          <w:rFonts w:ascii="Times New Roman" w:hAnsi="Times New Roman" w:cs="Times New Roman"/>
          <w:sz w:val="24"/>
          <w:szCs w:val="24"/>
        </w:rPr>
        <w:t xml:space="preserve">our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sequences</w:t>
      </w:r>
      <w:r w:rsidR="004E7B2E">
        <w:rPr>
          <w:rFonts w:ascii="Times New Roman" w:hAnsi="Times New Roman" w:cs="Times New Roman"/>
          <w:sz w:val="24"/>
          <w:szCs w:val="24"/>
        </w:rPr>
        <w:t xml:space="preserve">; these events </w:t>
      </w:r>
      <w:r w:rsidRPr="0058138F">
        <w:rPr>
          <w:rFonts w:ascii="Times New Roman" w:hAnsi="Times New Roman" w:cs="Times New Roman"/>
          <w:sz w:val="24"/>
          <w:szCs w:val="24"/>
        </w:rPr>
        <w:t xml:space="preserve">corresponded to the </w:t>
      </w:r>
      <w:del w:id="762" w:author="Deon T. Benton" w:date="2018-11-28T09:20:00Z">
        <w:r w:rsidR="00341569" w:rsidDel="00AC3A52">
          <w:rPr>
            <w:rFonts w:ascii="Times New Roman" w:hAnsi="Times New Roman" w:cs="Times New Roman"/>
            <w:sz w:val="24"/>
            <w:szCs w:val="24"/>
          </w:rPr>
          <w:delText>backwards blocking</w:delText>
        </w:r>
      </w:del>
      <w:ins w:id="763"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IS, 1C, and 2C conditions</w:t>
      </w:r>
      <w:r w:rsidR="003B1B00">
        <w:rPr>
          <w:rFonts w:ascii="Times New Roman" w:hAnsi="Times New Roman" w:cs="Times New Roman"/>
          <w:sz w:val="24"/>
          <w:szCs w:val="24"/>
        </w:rPr>
        <w:t>.</w:t>
      </w:r>
      <w:r w:rsidR="00B4291C">
        <w:rPr>
          <w:rFonts w:ascii="Times New Roman" w:hAnsi="Times New Roman" w:cs="Times New Roman"/>
          <w:sz w:val="24"/>
          <w:szCs w:val="24"/>
        </w:rPr>
        <w:t xml:space="preserve"> Note that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merely told that they would be shown four test events and thus did not receive information about the kinds of events that they were to be shown.</w:t>
      </w:r>
      <w:r w:rsidR="003B1B00">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3B1B00">
        <w:rPr>
          <w:rFonts w:ascii="Times New Roman" w:hAnsi="Times New Roman" w:cs="Times New Roman"/>
          <w:sz w:val="24"/>
          <w:szCs w:val="24"/>
        </w:rPr>
        <w:t xml:space="preserve"> were then</w:t>
      </w:r>
      <w:r w:rsidRPr="0058138F">
        <w:rPr>
          <w:rFonts w:ascii="Times New Roman" w:hAnsi="Times New Roman" w:cs="Times New Roman"/>
          <w:sz w:val="24"/>
          <w:szCs w:val="24"/>
        </w:rPr>
        <w:t xml:space="preserve"> instructed to rat</w:t>
      </w:r>
      <w:r>
        <w:rPr>
          <w:rFonts w:ascii="Times New Roman" w:hAnsi="Times New Roman" w:cs="Times New Roman"/>
          <w:sz w:val="24"/>
          <w:szCs w:val="24"/>
        </w:rPr>
        <w:t xml:space="preserve">e </w:t>
      </w:r>
      <w:r w:rsidR="004E7B2E" w:rsidRPr="0058138F">
        <w:rPr>
          <w:rFonts w:ascii="Times New Roman" w:hAnsi="Times New Roman" w:cs="Times New Roman"/>
          <w:sz w:val="24"/>
          <w:szCs w:val="24"/>
        </w:rPr>
        <w:t>at th</w:t>
      </w:r>
      <w:r w:rsidR="004E7B2E">
        <w:rPr>
          <w:rFonts w:ascii="Times New Roman" w:hAnsi="Times New Roman" w:cs="Times New Roman"/>
          <w:sz w:val="24"/>
          <w:szCs w:val="24"/>
        </w:rPr>
        <w:t xml:space="preserve">ree different points—before a </w:t>
      </w:r>
      <w:r w:rsidR="004E7B2E" w:rsidRPr="0058138F">
        <w:rPr>
          <w:rFonts w:ascii="Times New Roman" w:hAnsi="Times New Roman" w:cs="Times New Roman"/>
          <w:sz w:val="24"/>
          <w:szCs w:val="24"/>
        </w:rPr>
        <w:t xml:space="preserve">particular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midway through the </w:t>
      </w:r>
      <w:r w:rsidR="00B4291C">
        <w:rPr>
          <w:rFonts w:ascii="Times New Roman" w:hAnsi="Times New Roman" w:cs="Times New Roman"/>
          <w:sz w:val="24"/>
          <w:szCs w:val="24"/>
        </w:rPr>
        <w:t>training event</w:t>
      </w:r>
      <w:r w:rsidR="004E7B2E" w:rsidRPr="0058138F">
        <w:rPr>
          <w:rFonts w:ascii="Times New Roman" w:hAnsi="Times New Roman" w:cs="Times New Roman"/>
          <w:sz w:val="24"/>
          <w:szCs w:val="24"/>
        </w:rPr>
        <w:t xml:space="preserve">, and following the full </w:t>
      </w:r>
      <w:r w:rsidR="00B4291C">
        <w:rPr>
          <w:rFonts w:ascii="Times New Roman" w:hAnsi="Times New Roman" w:cs="Times New Roman"/>
          <w:sz w:val="24"/>
          <w:szCs w:val="24"/>
        </w:rPr>
        <w:t>training event</w:t>
      </w:r>
      <w:r w:rsidR="004E7B2E">
        <w:rPr>
          <w:rFonts w:ascii="Times New Roman" w:hAnsi="Times New Roman" w:cs="Times New Roman"/>
          <w:sz w:val="24"/>
          <w:szCs w:val="24"/>
        </w:rPr>
        <w:t>—</w:t>
      </w:r>
      <w:r>
        <w:rPr>
          <w:rFonts w:ascii="Times New Roman" w:hAnsi="Times New Roman" w:cs="Times New Roman"/>
          <w:sz w:val="24"/>
          <w:szCs w:val="24"/>
        </w:rPr>
        <w:t xml:space="preserve">how likely each of four test </w:t>
      </w:r>
      <w:r w:rsidRPr="0058138F">
        <w:rPr>
          <w:rFonts w:ascii="Times New Roman" w:hAnsi="Times New Roman" w:cs="Times New Roman"/>
          <w:sz w:val="24"/>
          <w:szCs w:val="24"/>
        </w:rPr>
        <w:t xml:space="preserve">events were to occur following the presentation of a particular </w:t>
      </w:r>
      <w:r w:rsidR="00E514AA">
        <w:rPr>
          <w:rFonts w:ascii="Times New Roman" w:hAnsi="Times New Roman" w:cs="Times New Roman"/>
          <w:sz w:val="24"/>
          <w:szCs w:val="24"/>
        </w:rPr>
        <w:t>training event</w:t>
      </w:r>
      <w:r w:rsidR="00B4291C">
        <w:rPr>
          <w:rFonts w:ascii="Times New Roman" w:hAnsi="Times New Roman" w:cs="Times New Roman"/>
          <w:sz w:val="24"/>
          <w:szCs w:val="24"/>
        </w:rPr>
        <w:t xml:space="preserve">. In particular, </w:t>
      </w:r>
      <w:r w:rsidR="00033D24">
        <w:rPr>
          <w:rFonts w:ascii="Times New Roman" w:hAnsi="Times New Roman" w:cs="Times New Roman"/>
          <w:sz w:val="24"/>
          <w:szCs w:val="24"/>
        </w:rPr>
        <w:t>participants</w:t>
      </w:r>
      <w:r w:rsidR="00B4291C" w:rsidRPr="00763587">
        <w:rPr>
          <w:rFonts w:ascii="Times New Roman" w:hAnsi="Times New Roman" w:cs="Times New Roman"/>
          <w:sz w:val="24"/>
          <w:szCs w:val="24"/>
        </w:rPr>
        <w:t xml:space="preserve"> were then asked to rate how likely each of four test e</w:t>
      </w:r>
      <w:r w:rsidR="00B4291C">
        <w:rPr>
          <w:rFonts w:ascii="Times New Roman" w:hAnsi="Times New Roman" w:cs="Times New Roman"/>
          <w:sz w:val="24"/>
          <w:szCs w:val="24"/>
        </w:rPr>
        <w:t xml:space="preserve">vents were to occur on a scale </w:t>
      </w:r>
      <w:r w:rsidR="00B4291C" w:rsidRPr="00763587">
        <w:rPr>
          <w:rFonts w:ascii="Times New Roman" w:hAnsi="Times New Roman" w:cs="Times New Roman"/>
          <w:sz w:val="24"/>
          <w:szCs w:val="24"/>
        </w:rPr>
        <w:t>between 0 (certainly unlikely) and 100 (certainly likely).</w:t>
      </w:r>
      <w:r w:rsidR="00B4291C">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00B4291C">
        <w:rPr>
          <w:rFonts w:ascii="Times New Roman" w:hAnsi="Times New Roman" w:cs="Times New Roman"/>
          <w:sz w:val="24"/>
          <w:szCs w:val="24"/>
        </w:rPr>
        <w:t xml:space="preserve"> were encouraged to use the entire range. </w:t>
      </w:r>
    </w:p>
    <w:p w14:paraId="463515F9" w14:textId="4DBAA055"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The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and test stimuli were computer-animated </w:t>
      </w:r>
      <w:r w:rsidR="00B4291C">
        <w:rPr>
          <w:rFonts w:ascii="Times New Roman" w:hAnsi="Times New Roman" w:cs="Times New Roman"/>
          <w:sz w:val="24"/>
          <w:szCs w:val="24"/>
        </w:rPr>
        <w:t>and</w:t>
      </w:r>
      <w:r w:rsidRPr="0058138F">
        <w:rPr>
          <w:rFonts w:ascii="Times New Roman" w:hAnsi="Times New Roman" w:cs="Times New Roman"/>
          <w:sz w:val="24"/>
          <w:szCs w:val="24"/>
        </w:rPr>
        <w:t xml:space="preserve"> were created on th</w:t>
      </w:r>
      <w:r>
        <w:rPr>
          <w:rFonts w:ascii="Times New Roman" w:hAnsi="Times New Roman" w:cs="Times New Roman"/>
          <w:sz w:val="24"/>
          <w:szCs w:val="24"/>
        </w:rPr>
        <w:t xml:space="preserve">e personal computer (PC) with </w:t>
      </w:r>
      <w:r w:rsidRPr="0058138F">
        <w:rPr>
          <w:rFonts w:ascii="Times New Roman" w:hAnsi="Times New Roman" w:cs="Times New Roman"/>
          <w:sz w:val="24"/>
          <w:szCs w:val="24"/>
        </w:rPr>
        <w:t>Macromedia Director 8.0. The movies were presented on a computer-generated or</w:t>
      </w:r>
      <w:r>
        <w:rPr>
          <w:rFonts w:ascii="Times New Roman" w:hAnsi="Times New Roman" w:cs="Times New Roman"/>
          <w:sz w:val="24"/>
          <w:szCs w:val="24"/>
        </w:rPr>
        <w:t xml:space="preserve">ange stage with a light purple </w:t>
      </w:r>
      <w:r w:rsidRPr="0058138F">
        <w:rPr>
          <w:rFonts w:ascii="Times New Roman" w:hAnsi="Times New Roman" w:cs="Times New Roman"/>
          <w:sz w:val="24"/>
          <w:szCs w:val="24"/>
        </w:rPr>
        <w:t xml:space="preserve">background. The four </w:t>
      </w:r>
      <w:r w:rsidR="00B4291C">
        <w:rPr>
          <w:rFonts w:ascii="Times New Roman" w:hAnsi="Times New Roman" w:cs="Times New Roman"/>
          <w:sz w:val="24"/>
          <w:szCs w:val="24"/>
        </w:rPr>
        <w:t>training</w:t>
      </w:r>
      <w:r w:rsidRPr="0058138F">
        <w:rPr>
          <w:rFonts w:ascii="Times New Roman" w:hAnsi="Times New Roman" w:cs="Times New Roman"/>
          <w:sz w:val="24"/>
          <w:szCs w:val="24"/>
        </w:rPr>
        <w:t xml:space="preserve"> movies each consisted of a red and blue circle, e</w:t>
      </w:r>
      <w:r>
        <w:rPr>
          <w:rFonts w:ascii="Times New Roman" w:hAnsi="Times New Roman" w:cs="Times New Roman"/>
          <w:sz w:val="24"/>
          <w:szCs w:val="24"/>
        </w:rPr>
        <w:t xml:space="preserve">ach approximately 86 pixels in </w:t>
      </w:r>
      <w:r w:rsidRPr="0058138F">
        <w:rPr>
          <w:rFonts w:ascii="Times New Roman" w:hAnsi="Times New Roman" w:cs="Times New Roman"/>
          <w:sz w:val="24"/>
          <w:szCs w:val="24"/>
        </w:rPr>
        <w:t>circumference, and square box, approximately 173 pixels wide by 103 pixels in heigh</w:t>
      </w:r>
      <w:r>
        <w:rPr>
          <w:rFonts w:ascii="Times New Roman" w:hAnsi="Times New Roman" w:cs="Times New Roman"/>
          <w:sz w:val="24"/>
          <w:szCs w:val="24"/>
        </w:rPr>
        <w:t xml:space="preserve">t, with a yellow star drawn in </w:t>
      </w:r>
      <w:r w:rsidRPr="0058138F">
        <w:rPr>
          <w:rFonts w:ascii="Times New Roman" w:hAnsi="Times New Roman" w:cs="Times New Roman"/>
          <w:sz w:val="24"/>
          <w:szCs w:val="24"/>
        </w:rPr>
        <w:t>the middle of the box. The purpose of the star in the middle of the square was to mak</w:t>
      </w:r>
      <w:r>
        <w:rPr>
          <w:rFonts w:ascii="Times New Roman" w:hAnsi="Times New Roman" w:cs="Times New Roman"/>
          <w:sz w:val="24"/>
          <w:szCs w:val="24"/>
        </w:rPr>
        <w:t xml:space="preserve">e the object more perceptually </w:t>
      </w:r>
      <w:r w:rsidRPr="0058138F">
        <w:rPr>
          <w:rFonts w:ascii="Times New Roman" w:hAnsi="Times New Roman" w:cs="Times New Roman"/>
          <w:sz w:val="24"/>
          <w:szCs w:val="24"/>
        </w:rPr>
        <w:t xml:space="preserve">salient and thereby to increase </w:t>
      </w:r>
      <w:r w:rsidR="00033D24">
        <w:rPr>
          <w:rFonts w:ascii="Times New Roman" w:hAnsi="Times New Roman" w:cs="Times New Roman"/>
          <w:sz w:val="24"/>
          <w:szCs w:val="24"/>
        </w:rPr>
        <w:t>participants</w:t>
      </w:r>
      <w:r w:rsidRPr="0058138F">
        <w:rPr>
          <w:rFonts w:ascii="Times New Roman" w:hAnsi="Times New Roman" w:cs="Times New Roman"/>
          <w:sz w:val="24"/>
          <w:szCs w:val="24"/>
        </w:rPr>
        <w:t>' interest in the box.</w:t>
      </w:r>
    </w:p>
    <w:p w14:paraId="7D98D9C1" w14:textId="70AA4D5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In the </w:t>
      </w:r>
      <w:del w:id="764" w:author="Deon T. Benton" w:date="2018-11-28T09:20:00Z">
        <w:r w:rsidR="00341569" w:rsidDel="00AC3A52">
          <w:rPr>
            <w:rFonts w:ascii="Times New Roman" w:hAnsi="Times New Roman" w:cs="Times New Roman"/>
            <w:sz w:val="24"/>
            <w:szCs w:val="24"/>
          </w:rPr>
          <w:delText>backwards blocking</w:delText>
        </w:r>
      </w:del>
      <w:ins w:id="765" w:author="Deon T. Benton" w:date="2018-11-28T09:20:00Z">
        <w:r w:rsidR="00AC3A52">
          <w:rPr>
            <w:rFonts w:ascii="Times New Roman" w:hAnsi="Times New Roman" w:cs="Times New Roman"/>
            <w:sz w:val="24"/>
            <w:szCs w:val="24"/>
          </w:rPr>
          <w:t>BB</w:t>
        </w:r>
      </w:ins>
      <w:r w:rsidRPr="0058138F">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a red and blue circle entered the stage from the right and </w:t>
      </w:r>
      <w:r>
        <w:rPr>
          <w:rFonts w:ascii="Times New Roman" w:hAnsi="Times New Roman" w:cs="Times New Roman"/>
          <w:sz w:val="24"/>
          <w:szCs w:val="24"/>
        </w:rPr>
        <w:t xml:space="preserve">left (counterbalanced), moved </w:t>
      </w:r>
      <w:r w:rsidRPr="0058138F">
        <w:rPr>
          <w:rFonts w:ascii="Times New Roman" w:hAnsi="Times New Roman" w:cs="Times New Roman"/>
          <w:sz w:val="24"/>
          <w:szCs w:val="24"/>
        </w:rPr>
        <w:t xml:space="preserve">horizontally across the stage (at a rate of </w:t>
      </w:r>
      <w:r w:rsidRPr="0058138F">
        <w:rPr>
          <w:rFonts w:ascii="Times New Roman" w:hAnsi="Times New Roman" w:cs="Times New Roman"/>
          <w:sz w:val="24"/>
          <w:szCs w:val="24"/>
        </w:rPr>
        <w:lastRenderedPageBreak/>
        <w:t xml:space="preserve">approximately 30 fps) for approximately </w:t>
      </w:r>
      <w:r>
        <w:rPr>
          <w:rFonts w:ascii="Times New Roman" w:hAnsi="Times New Roman" w:cs="Times New Roman"/>
          <w:sz w:val="24"/>
          <w:szCs w:val="24"/>
        </w:rPr>
        <w:t xml:space="preserve">172 pixels, at which point the </w:t>
      </w:r>
      <w:r w:rsidRPr="0058138F">
        <w:rPr>
          <w:rFonts w:ascii="Times New Roman" w:hAnsi="Times New Roman" w:cs="Times New Roman"/>
          <w:sz w:val="24"/>
          <w:szCs w:val="24"/>
        </w:rPr>
        <w:t>red and green circles became adjoined with the square that was located in the m</w:t>
      </w:r>
      <w:r>
        <w:rPr>
          <w:rFonts w:ascii="Times New Roman" w:hAnsi="Times New Roman" w:cs="Times New Roman"/>
          <w:sz w:val="24"/>
          <w:szCs w:val="24"/>
        </w:rPr>
        <w:t xml:space="preserve">iddle of the screen. When both </w:t>
      </w:r>
      <w:r w:rsidRPr="0058138F">
        <w:rPr>
          <w:rFonts w:ascii="Times New Roman" w:hAnsi="Times New Roman" w:cs="Times New Roman"/>
          <w:sz w:val="24"/>
          <w:szCs w:val="24"/>
        </w:rPr>
        <w:t xml:space="preserve">objects were adjoined with the box, a sun popped out of the box and ascended upwards </w:t>
      </w:r>
      <w:r>
        <w:rPr>
          <w:rFonts w:ascii="Times New Roman" w:hAnsi="Times New Roman" w:cs="Times New Roman"/>
          <w:sz w:val="24"/>
          <w:szCs w:val="24"/>
        </w:rPr>
        <w:t xml:space="preserve">for 297 pixels, at which point </w:t>
      </w:r>
      <w:r w:rsidRPr="0058138F">
        <w:rPr>
          <w:rFonts w:ascii="Times New Roman" w:hAnsi="Times New Roman" w:cs="Times New Roman"/>
          <w:sz w:val="24"/>
          <w:szCs w:val="24"/>
        </w:rPr>
        <w:t>the sun engaged in a bouncing motion for 1 s before stopping while suspen</w:t>
      </w:r>
      <w:r>
        <w:rPr>
          <w:rFonts w:ascii="Times New Roman" w:hAnsi="Times New Roman" w:cs="Times New Roman"/>
          <w:sz w:val="24"/>
          <w:szCs w:val="24"/>
        </w:rPr>
        <w:t xml:space="preserve">ded above the box. The sun was </w:t>
      </w:r>
      <w:r w:rsidRPr="0058138F">
        <w:rPr>
          <w:rFonts w:ascii="Times New Roman" w:hAnsi="Times New Roman" w:cs="Times New Roman"/>
          <w:sz w:val="24"/>
          <w:szCs w:val="24"/>
        </w:rPr>
        <w:t xml:space="preserve">approximately 192 pixels wide by 123 pixels in height.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then show</w:t>
      </w:r>
      <w:r>
        <w:rPr>
          <w:rFonts w:ascii="Times New Roman" w:hAnsi="Times New Roman" w:cs="Times New Roman"/>
          <w:sz w:val="24"/>
          <w:szCs w:val="24"/>
        </w:rPr>
        <w:t>n that one of the two objects—</w:t>
      </w:r>
      <w:r w:rsidRPr="0058138F">
        <w:rPr>
          <w:rFonts w:ascii="Times New Roman" w:hAnsi="Times New Roman" w:cs="Times New Roman"/>
          <w:sz w:val="24"/>
          <w:szCs w:val="24"/>
        </w:rPr>
        <w:t>which represented object A (counterbalanced)</w:t>
      </w:r>
      <w:r>
        <w:rPr>
          <w:rFonts w:ascii="Times New Roman" w:hAnsi="Times New Roman" w:cs="Times New Roman"/>
          <w:sz w:val="24"/>
          <w:szCs w:val="24"/>
        </w:rPr>
        <w:t>—</w:t>
      </w:r>
      <w:r w:rsidRPr="0058138F">
        <w:rPr>
          <w:rFonts w:ascii="Times New Roman" w:hAnsi="Times New Roman" w:cs="Times New Roman"/>
          <w:sz w:val="24"/>
          <w:szCs w:val="24"/>
        </w:rPr>
        <w:t>caused the sun to emerge when it m</w:t>
      </w:r>
      <w:r>
        <w:rPr>
          <w:rFonts w:ascii="Times New Roman" w:hAnsi="Times New Roman" w:cs="Times New Roman"/>
          <w:sz w:val="24"/>
          <w:szCs w:val="24"/>
        </w:rPr>
        <w:t xml:space="preserve">ade contact with the centrally </w:t>
      </w:r>
      <w:r w:rsidRPr="0058138F">
        <w:rPr>
          <w:rFonts w:ascii="Times New Roman" w:hAnsi="Times New Roman" w:cs="Times New Roman"/>
          <w:sz w:val="24"/>
          <w:szCs w:val="24"/>
        </w:rPr>
        <w:t xml:space="preserve">located square. For notation purposes,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 event, where A and B denote the objects and the "+" refers to the presence of the effect (i.e., the sun). The IS </w:t>
      </w:r>
      <w:r w:rsidR="00E514AA">
        <w:rPr>
          <w:rFonts w:ascii="Times New Roman" w:hAnsi="Times New Roman" w:cs="Times New Roman"/>
          <w:sz w:val="24"/>
          <w:szCs w:val="24"/>
        </w:rPr>
        <w:t>training event</w:t>
      </w:r>
      <w:r>
        <w:rPr>
          <w:rFonts w:ascii="Times New Roman" w:hAnsi="Times New Roman" w:cs="Times New Roman"/>
          <w:sz w:val="24"/>
          <w:szCs w:val="24"/>
        </w:rPr>
        <w:t xml:space="preserve"> was identical to the </w:t>
      </w:r>
      <w:del w:id="766" w:author="Deon T. Benton" w:date="2018-11-28T09:20:00Z">
        <w:r w:rsidR="00341569" w:rsidDel="00AC3A52">
          <w:rPr>
            <w:rFonts w:ascii="Times New Roman" w:hAnsi="Times New Roman" w:cs="Times New Roman"/>
            <w:sz w:val="24"/>
            <w:szCs w:val="24"/>
          </w:rPr>
          <w:delText>backwards blocking</w:delText>
        </w:r>
      </w:del>
      <w:ins w:id="767" w:author="Deon T. Benton" w:date="2018-11-28T09:20:00Z">
        <w:r w:rsidR="00AC3A52">
          <w:rPr>
            <w:rFonts w:ascii="Times New Roman" w:hAnsi="Times New Roman" w:cs="Times New Roman"/>
            <w:sz w:val="24"/>
            <w:szCs w:val="24"/>
          </w:rPr>
          <w:t>BB</w:t>
        </w:r>
      </w:ins>
      <w:r>
        <w:rPr>
          <w:rFonts w:ascii="Times New Roman" w:hAnsi="Times New Roman" w:cs="Times New Roman"/>
          <w:sz w:val="24"/>
          <w:szCs w:val="24"/>
        </w:rPr>
        <w:t xml:space="preserv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except that A failed to make the sun emerge when alone it contacted the box. </w:t>
      </w:r>
      <w:r>
        <w:rPr>
          <w:rFonts w:ascii="Times New Roman" w:hAnsi="Times New Roman" w:cs="Times New Roman"/>
          <w:sz w:val="24"/>
          <w:szCs w:val="24"/>
        </w:rPr>
        <w:t xml:space="preserve">This event </w:t>
      </w:r>
      <w:r w:rsidR="00743077">
        <w:rPr>
          <w:rFonts w:ascii="Times New Roman" w:hAnsi="Times New Roman" w:cs="Times New Roman"/>
          <w:sz w:val="24"/>
          <w:szCs w:val="24"/>
        </w:rPr>
        <w:t xml:space="preserve">was </w:t>
      </w:r>
      <w:r>
        <w:rPr>
          <w:rFonts w:ascii="Times New Roman" w:hAnsi="Times New Roman" w:cs="Times New Roman"/>
          <w:sz w:val="24"/>
          <w:szCs w:val="24"/>
        </w:rPr>
        <w:t>labeled the "AB+</w:t>
      </w:r>
      <w:r w:rsidR="00E514AA">
        <w:rPr>
          <w:rFonts w:ascii="Times New Roman" w:hAnsi="Times New Roman" w:cs="Times New Roman"/>
          <w:sz w:val="24"/>
          <w:szCs w:val="24"/>
        </w:rPr>
        <w:t>;</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A-" event. In the 1C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the sun emerge by itself, whereas </w:t>
      </w:r>
      <w:r>
        <w:rPr>
          <w:rFonts w:ascii="Times New Roman" w:hAnsi="Times New Roman" w:cs="Times New Roman"/>
          <w:sz w:val="24"/>
          <w:szCs w:val="24"/>
        </w:rPr>
        <w:t xml:space="preserve">object B did not. Both objects </w:t>
      </w:r>
      <w:r w:rsidRPr="0058138F">
        <w:rPr>
          <w:rFonts w:ascii="Times New Roman" w:hAnsi="Times New Roman" w:cs="Times New Roman"/>
          <w:sz w:val="24"/>
          <w:szCs w:val="24"/>
        </w:rPr>
        <w:t>then made the sun emerge twice when they made contact with the box from the right a</w:t>
      </w:r>
      <w:r>
        <w:rPr>
          <w:rFonts w:ascii="Times New Roman" w:hAnsi="Times New Roman" w:cs="Times New Roman"/>
          <w:sz w:val="24"/>
          <w:szCs w:val="24"/>
        </w:rPr>
        <w:t xml:space="preserve">nd left both times.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 B-</w:t>
      </w:r>
      <w:r w:rsidR="00E514AA">
        <w:rPr>
          <w:rFonts w:ascii="Times New Roman" w:hAnsi="Times New Roman" w:cs="Times New Roman"/>
          <w:sz w:val="24"/>
          <w:szCs w:val="24"/>
        </w:rPr>
        <w:t>;</w:t>
      </w:r>
      <w:r w:rsidRPr="0058138F">
        <w:rPr>
          <w:rFonts w:ascii="Times New Roman" w:hAnsi="Times New Roman" w:cs="Times New Roman"/>
          <w:sz w:val="24"/>
          <w:szCs w:val="24"/>
        </w:rPr>
        <w:t xml:space="preserve"> AB+" event. Finally, in the 2C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object A made </w:t>
      </w:r>
      <w:r>
        <w:rPr>
          <w:rFonts w:ascii="Times New Roman" w:hAnsi="Times New Roman" w:cs="Times New Roman"/>
          <w:sz w:val="24"/>
          <w:szCs w:val="24"/>
        </w:rPr>
        <w:t xml:space="preserve">the sun emerge by itself three </w:t>
      </w:r>
      <w:r w:rsidRPr="0058138F">
        <w:rPr>
          <w:rFonts w:ascii="Times New Roman" w:hAnsi="Times New Roman" w:cs="Times New Roman"/>
          <w:sz w:val="24"/>
          <w:szCs w:val="24"/>
        </w:rPr>
        <w:t xml:space="preserve">times, whereas object B failed to make the sun emerge the first time but then made the sun emerge when it made contact with the box on two additional occasions. This event </w:t>
      </w:r>
      <w:r w:rsidR="00743077">
        <w:rPr>
          <w:rFonts w:ascii="Times New Roman" w:hAnsi="Times New Roman" w:cs="Times New Roman"/>
          <w:sz w:val="24"/>
          <w:szCs w:val="24"/>
        </w:rPr>
        <w:t>was</w:t>
      </w:r>
      <w:r w:rsidR="00743077" w:rsidRPr="0058138F">
        <w:rPr>
          <w:rFonts w:ascii="Times New Roman" w:hAnsi="Times New Roman" w:cs="Times New Roman"/>
          <w:sz w:val="24"/>
          <w:szCs w:val="24"/>
        </w:rPr>
        <w:t xml:space="preserve"> </w:t>
      </w:r>
      <w:r w:rsidRPr="0058138F">
        <w:rPr>
          <w:rFonts w:ascii="Times New Roman" w:hAnsi="Times New Roman" w:cs="Times New Roman"/>
          <w:sz w:val="24"/>
          <w:szCs w:val="24"/>
        </w:rPr>
        <w:t>labeled the "A+</w:t>
      </w:r>
      <w:r>
        <w:rPr>
          <w:rFonts w:ascii="Times New Roman" w:hAnsi="Times New Roman" w:cs="Times New Roman"/>
          <w:sz w:val="24"/>
          <w:szCs w:val="24"/>
        </w:rPr>
        <w:t>++</w:t>
      </w:r>
      <w:r w:rsidR="00E514AA">
        <w:rPr>
          <w:rFonts w:ascii="Times New Roman" w:hAnsi="Times New Roman" w:cs="Times New Roman"/>
          <w:sz w:val="24"/>
          <w:szCs w:val="24"/>
        </w:rPr>
        <w:t>;</w:t>
      </w:r>
      <w:r>
        <w:rPr>
          <w:rFonts w:ascii="Times New Roman" w:hAnsi="Times New Roman" w:cs="Times New Roman"/>
          <w:sz w:val="24"/>
          <w:szCs w:val="24"/>
        </w:rPr>
        <w:t xml:space="preserve"> B-</w:t>
      </w:r>
      <w:r w:rsidR="00E514AA">
        <w:rPr>
          <w:rFonts w:ascii="Times New Roman" w:hAnsi="Times New Roman" w:cs="Times New Roman"/>
          <w:sz w:val="24"/>
          <w:szCs w:val="24"/>
        </w:rPr>
        <w:t>;</w:t>
      </w:r>
      <w:r>
        <w:rPr>
          <w:rFonts w:ascii="Times New Roman" w:hAnsi="Times New Roman" w:cs="Times New Roman"/>
          <w:sz w:val="24"/>
          <w:szCs w:val="24"/>
        </w:rPr>
        <w:t xml:space="preserve"> B++" event.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were shown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three times to ensure sufficient encoding of the events.</w:t>
      </w:r>
    </w:p>
    <w:p w14:paraId="6BE6BB52" w14:textId="78729C80" w:rsidR="0058138F" w:rsidRDefault="0058138F" w:rsidP="0058138F">
      <w:pPr>
        <w:spacing w:line="480" w:lineRule="auto"/>
        <w:ind w:firstLine="720"/>
        <w:contextualSpacing/>
        <w:rPr>
          <w:rFonts w:ascii="Times New Roman" w:hAnsi="Times New Roman" w:cs="Times New Roman"/>
          <w:sz w:val="24"/>
          <w:szCs w:val="24"/>
        </w:rPr>
      </w:pPr>
      <w:r w:rsidRPr="0058138F">
        <w:rPr>
          <w:rFonts w:ascii="Times New Roman" w:hAnsi="Times New Roman" w:cs="Times New Roman"/>
          <w:sz w:val="24"/>
          <w:szCs w:val="24"/>
        </w:rPr>
        <w:t xml:space="preserve">Following each </w:t>
      </w:r>
      <w:r w:rsidR="00E514AA">
        <w:rPr>
          <w:rFonts w:ascii="Times New Roman" w:hAnsi="Times New Roman" w:cs="Times New Roman"/>
          <w:sz w:val="24"/>
          <w:szCs w:val="24"/>
        </w:rPr>
        <w:t>training event</w:t>
      </w:r>
      <w:r w:rsidRPr="0058138F">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138F">
        <w:rPr>
          <w:rFonts w:ascii="Times New Roman" w:hAnsi="Times New Roman" w:cs="Times New Roman"/>
          <w:sz w:val="24"/>
          <w:szCs w:val="24"/>
        </w:rPr>
        <w:t xml:space="preserve"> were shown four test events: A+, A-, B+, B-. I</w:t>
      </w:r>
      <w:r>
        <w:rPr>
          <w:rFonts w:ascii="Times New Roman" w:hAnsi="Times New Roman" w:cs="Times New Roman"/>
          <w:sz w:val="24"/>
          <w:szCs w:val="24"/>
        </w:rPr>
        <w:t xml:space="preserve">n the A+ event, A made the </w:t>
      </w:r>
      <w:r w:rsidRPr="0058138F">
        <w:rPr>
          <w:rFonts w:ascii="Times New Roman" w:hAnsi="Times New Roman" w:cs="Times New Roman"/>
          <w:sz w:val="24"/>
          <w:szCs w:val="24"/>
        </w:rPr>
        <w:t xml:space="preserve">sun emerge when alone it contacted the box. </w:t>
      </w:r>
      <w:r w:rsidR="00E514AA">
        <w:rPr>
          <w:rFonts w:ascii="Times New Roman" w:hAnsi="Times New Roman" w:cs="Times New Roman"/>
          <w:sz w:val="24"/>
          <w:szCs w:val="24"/>
        </w:rPr>
        <w:t xml:space="preserve"> T</w:t>
      </w:r>
      <w:r w:rsidR="00E514AA" w:rsidRPr="0058138F">
        <w:rPr>
          <w:rFonts w:ascii="Times New Roman" w:hAnsi="Times New Roman" w:cs="Times New Roman"/>
          <w:sz w:val="24"/>
          <w:szCs w:val="24"/>
        </w:rPr>
        <w:t>he B+ test event was similar to the A+ test event, except that object B, but n</w:t>
      </w:r>
      <w:r w:rsidR="00E514AA">
        <w:rPr>
          <w:rFonts w:ascii="Times New Roman" w:hAnsi="Times New Roman" w:cs="Times New Roman"/>
          <w:sz w:val="24"/>
          <w:szCs w:val="24"/>
        </w:rPr>
        <w:t xml:space="preserve">ot object A, caused the sun to </w:t>
      </w:r>
      <w:r w:rsidR="00E514AA" w:rsidRPr="0058138F">
        <w:rPr>
          <w:rFonts w:ascii="Times New Roman" w:hAnsi="Times New Roman" w:cs="Times New Roman"/>
          <w:sz w:val="24"/>
          <w:szCs w:val="24"/>
        </w:rPr>
        <w:t>appear when it became adjoined with the box.</w:t>
      </w:r>
      <w:r w:rsidR="00E514AA">
        <w:rPr>
          <w:rFonts w:ascii="Times New Roman" w:hAnsi="Times New Roman" w:cs="Times New Roman"/>
          <w:sz w:val="24"/>
          <w:szCs w:val="24"/>
        </w:rPr>
        <w:t xml:space="preserve"> Finally, t</w:t>
      </w:r>
      <w:r w:rsidRPr="0058138F">
        <w:rPr>
          <w:rFonts w:ascii="Times New Roman" w:hAnsi="Times New Roman" w:cs="Times New Roman"/>
          <w:sz w:val="24"/>
          <w:szCs w:val="24"/>
        </w:rPr>
        <w:t xml:space="preserve">he A- and B- events were similar to </w:t>
      </w:r>
      <w:r>
        <w:rPr>
          <w:rFonts w:ascii="Times New Roman" w:hAnsi="Times New Roman" w:cs="Times New Roman"/>
          <w:sz w:val="24"/>
          <w:szCs w:val="24"/>
        </w:rPr>
        <w:t xml:space="preserve">the A+ event, </w:t>
      </w:r>
      <w:r>
        <w:rPr>
          <w:rFonts w:ascii="Times New Roman" w:hAnsi="Times New Roman" w:cs="Times New Roman"/>
          <w:sz w:val="24"/>
          <w:szCs w:val="24"/>
        </w:rPr>
        <w:lastRenderedPageBreak/>
        <w:t xml:space="preserve">except that when </w:t>
      </w:r>
      <w:r w:rsidRPr="0058138F">
        <w:rPr>
          <w:rFonts w:ascii="Times New Roman" w:hAnsi="Times New Roman" w:cs="Times New Roman"/>
          <w:sz w:val="24"/>
          <w:szCs w:val="24"/>
        </w:rPr>
        <w:t>objects A (in the A- event) and B (in the B- event) became adjoined with the box, the sun did not appear. Finally</w:t>
      </w:r>
      <w:r>
        <w:rPr>
          <w:rFonts w:ascii="Times New Roman" w:hAnsi="Times New Roman" w:cs="Times New Roman"/>
          <w:sz w:val="24"/>
          <w:szCs w:val="24"/>
        </w:rPr>
        <w:t xml:space="preserve">, </w:t>
      </w:r>
      <w:r w:rsidRPr="0058138F">
        <w:rPr>
          <w:rFonts w:ascii="Times New Roman" w:hAnsi="Times New Roman" w:cs="Times New Roman"/>
          <w:sz w:val="24"/>
          <w:szCs w:val="24"/>
        </w:rPr>
        <w:t xml:space="preserve">The </w:t>
      </w:r>
      <w:r w:rsidR="00E514AA">
        <w:rPr>
          <w:rFonts w:ascii="Times New Roman" w:hAnsi="Times New Roman" w:cs="Times New Roman"/>
          <w:sz w:val="24"/>
          <w:szCs w:val="24"/>
        </w:rPr>
        <w:t>training event</w:t>
      </w:r>
      <w:r w:rsidRPr="0058138F">
        <w:rPr>
          <w:rFonts w:ascii="Times New Roman" w:hAnsi="Times New Roman" w:cs="Times New Roman"/>
          <w:sz w:val="24"/>
          <w:szCs w:val="24"/>
        </w:rPr>
        <w:t>s and test events each lasted 6 s.</w:t>
      </w:r>
    </w:p>
    <w:p w14:paraId="0DAD1C86" w14:textId="77777777" w:rsidR="0058138F" w:rsidRDefault="009C549E" w:rsidP="009C549E">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452BEB2A" w14:textId="339A7827" w:rsidR="00AA325B" w:rsidRDefault="00AA325B" w:rsidP="00AA325B">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A325B">
        <w:rPr>
          <w:rFonts w:ascii="Times New Roman" w:hAnsi="Times New Roman" w:cs="Times New Roman"/>
          <w:b/>
          <w:sz w:val="24"/>
          <w:szCs w:val="24"/>
        </w:rPr>
        <w:t xml:space="preserve">Control condition: 1C. </w:t>
      </w:r>
      <w:r w:rsidRPr="00AA325B">
        <w:rPr>
          <w:rFonts w:ascii="Times New Roman" w:hAnsi="Times New Roman" w:cs="Times New Roman"/>
          <w:sz w:val="24"/>
          <w:szCs w:val="24"/>
        </w:rPr>
        <w:t xml:space="preserve">The first analysis examined whether adults engaged in </w:t>
      </w:r>
      <w:r w:rsidR="00F15615">
        <w:rPr>
          <w:rFonts w:ascii="Times New Roman" w:hAnsi="Times New Roman" w:cs="Times New Roman"/>
          <w:sz w:val="24"/>
          <w:szCs w:val="24"/>
        </w:rPr>
        <w:t>1C</w:t>
      </w:r>
      <w:r w:rsidRPr="00AA325B">
        <w:rPr>
          <w:rFonts w:ascii="Times New Roman" w:hAnsi="Times New Roman" w:cs="Times New Roman"/>
          <w:sz w:val="24"/>
          <w:szCs w:val="24"/>
        </w:rPr>
        <w:t xml:space="preserve"> and </w:t>
      </w:r>
      <w:r w:rsidR="00F15615">
        <w:rPr>
          <w:rFonts w:ascii="Times New Roman" w:hAnsi="Times New Roman" w:cs="Times New Roman"/>
          <w:sz w:val="24"/>
          <w:szCs w:val="24"/>
        </w:rPr>
        <w:t>2C</w:t>
      </w:r>
      <w:r w:rsidRPr="00AA325B">
        <w:rPr>
          <w:rFonts w:ascii="Times New Roman" w:hAnsi="Times New Roman" w:cs="Times New Roman"/>
          <w:sz w:val="24"/>
          <w:szCs w:val="24"/>
        </w:rPr>
        <w:t xml:space="preserve"> reasoning. Similar to the previous experiments reported here</w:t>
      </w:r>
      <w:r w:rsidR="00F15615">
        <w:rPr>
          <w:rFonts w:ascii="Times New Roman" w:hAnsi="Times New Roman" w:cs="Times New Roman"/>
          <w:sz w:val="24"/>
          <w:szCs w:val="24"/>
        </w:rPr>
        <w:t>,</w:t>
      </w:r>
      <w:r w:rsidRPr="00AA325B">
        <w:rPr>
          <w:rFonts w:ascii="Times New Roman" w:hAnsi="Times New Roman" w:cs="Times New Roman"/>
          <w:sz w:val="24"/>
          <w:szCs w:val="24"/>
        </w:rPr>
        <w:t xml:space="preserve"> these two conditions served as the control</w:t>
      </w:r>
      <w:r w:rsidR="00F15615">
        <w:rPr>
          <w:rFonts w:ascii="Times New Roman" w:hAnsi="Times New Roman" w:cs="Times New Roman"/>
          <w:sz w:val="24"/>
          <w:szCs w:val="24"/>
        </w:rPr>
        <w:t xml:space="preserve"> conditions</w:t>
      </w:r>
      <w:r w:rsidRPr="00AA325B">
        <w:rPr>
          <w:rFonts w:ascii="Times New Roman" w:hAnsi="Times New Roman" w:cs="Times New Roman"/>
          <w:sz w:val="24"/>
          <w:szCs w:val="24"/>
        </w:rPr>
        <w:t>. We first examined whether adults' ratings of the A+ event differed across the pre-, mid-, and post-rating phases. Note that if adults engaged in 1C reasoning, they should provide higher mid- and post-ratings of the A+ event than pre-ratings of it and higher post-ratings of the same event th</w:t>
      </w:r>
      <w:r>
        <w:rPr>
          <w:rFonts w:ascii="Times New Roman" w:hAnsi="Times New Roman" w:cs="Times New Roman"/>
          <w:sz w:val="24"/>
          <w:szCs w:val="24"/>
        </w:rPr>
        <w:t>an</w:t>
      </w:r>
      <w:r w:rsidRPr="00AA325B">
        <w:rPr>
          <w:rFonts w:ascii="Times New Roman" w:hAnsi="Times New Roman" w:cs="Times New Roman"/>
          <w:sz w:val="24"/>
          <w:szCs w:val="24"/>
        </w:rPr>
        <w:t xml:space="preserve"> mid-ratings of it. A mixed-effects model was thus fit to determine whether </w:t>
      </w:r>
      <w:r w:rsidR="00033D24">
        <w:rPr>
          <w:rFonts w:ascii="Times New Roman" w:hAnsi="Times New Roman" w:cs="Times New Roman"/>
          <w:sz w:val="24"/>
          <w:szCs w:val="24"/>
        </w:rPr>
        <w:t>participants</w:t>
      </w:r>
      <w:r w:rsidRPr="00AA325B">
        <w:rPr>
          <w:rFonts w:ascii="Times New Roman" w:hAnsi="Times New Roman" w:cs="Times New Roman"/>
          <w:sz w:val="24"/>
          <w:szCs w:val="24"/>
        </w:rPr>
        <w:t xml:space="preserve">' ratings of the A+ event changed across the three rating phases. This analysis revealed a significant main effect of Causal Rating, Type III </w:t>
      </w:r>
      <w:r w:rsidRPr="00AA325B">
        <w:rPr>
          <w:rFonts w:ascii="Times New Roman" w:hAnsi="Times New Roman" w:cs="Times New Roman"/>
          <w:i/>
          <w:sz w:val="24"/>
          <w:szCs w:val="24"/>
        </w:rPr>
        <w:t>F</w:t>
      </w:r>
      <w:r w:rsidRPr="00AA325B">
        <w:rPr>
          <w:rFonts w:ascii="Times New Roman" w:hAnsi="Times New Roman" w:cs="Times New Roman"/>
          <w:sz w:val="24"/>
          <w:szCs w:val="24"/>
        </w:rPr>
        <w:t>(</w:t>
      </w:r>
      <w:r w:rsidR="006B1534">
        <w:rPr>
          <w:rFonts w:ascii="Times New Roman" w:hAnsi="Times New Roman" w:cs="Times New Roman"/>
          <w:sz w:val="24"/>
          <w:szCs w:val="24"/>
        </w:rPr>
        <w:t>2</w:t>
      </w:r>
      <w:r w:rsidRPr="00AA325B">
        <w:rPr>
          <w:rFonts w:ascii="Times New Roman" w:hAnsi="Times New Roman" w:cs="Times New Roman"/>
          <w:sz w:val="24"/>
          <w:szCs w:val="24"/>
        </w:rPr>
        <w:t>,</w:t>
      </w:r>
      <w:r w:rsidR="00B45B80">
        <w:rPr>
          <w:rFonts w:ascii="Times New Roman" w:hAnsi="Times New Roman" w:cs="Times New Roman"/>
          <w:sz w:val="24"/>
          <w:szCs w:val="24"/>
        </w:rPr>
        <w:t>59</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65.03</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w:t>
      </w:r>
      <w:r w:rsidR="006B1534" w:rsidRPr="00AA325B">
        <w:rPr>
          <w:rFonts w:ascii="Times New Roman" w:hAnsi="Times New Roman" w:cs="Times New Roman"/>
          <w:sz w:val="24"/>
          <w:szCs w:val="24"/>
        </w:rPr>
        <w:t>00</w:t>
      </w:r>
      <w:r w:rsidR="006B1534">
        <w:rPr>
          <w:rFonts w:ascii="Times New Roman" w:hAnsi="Times New Roman" w:cs="Times New Roman"/>
          <w:sz w:val="24"/>
          <w:szCs w:val="24"/>
        </w:rPr>
        <w:t>1</w:t>
      </w:r>
      <w:r w:rsidRPr="00AA325B">
        <w:rPr>
          <w:rFonts w:ascii="Times New Roman" w:hAnsi="Times New Roman" w:cs="Times New Roman"/>
          <w:sz w:val="24"/>
          <w:szCs w:val="24"/>
        </w:rPr>
        <w:t xml:space="preserve">. Planned comparisons using non-parametric permutation tests and bootstrapping revealed that </w:t>
      </w:r>
      <w:r w:rsidR="00033D24">
        <w:rPr>
          <w:rFonts w:ascii="Times New Roman" w:hAnsi="Times New Roman" w:cs="Times New Roman"/>
          <w:sz w:val="24"/>
          <w:szCs w:val="24"/>
        </w:rPr>
        <w:t>participants</w:t>
      </w:r>
      <w:r w:rsidRPr="00AA325B">
        <w:rPr>
          <w:rFonts w:ascii="Times New Roman" w:hAnsi="Times New Roman" w:cs="Times New Roman"/>
          <w:sz w:val="24"/>
          <w:szCs w:val="24"/>
        </w:rPr>
        <w:t>' provided higher mid-ratings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90.33</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85.53, 95.13</w:t>
      </w:r>
      <w:r w:rsidRPr="00AA325B">
        <w:rPr>
          <w:rFonts w:ascii="Times New Roman" w:hAnsi="Times New Roman" w:cs="Times New Roman"/>
          <w:sz w:val="24"/>
          <w:szCs w:val="24"/>
        </w:rPr>
        <w:t>]) than pre-ratings of it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61.58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56.52, 66.64</w:t>
      </w:r>
      <w:r w:rsidRPr="00AA325B">
        <w:rPr>
          <w:rFonts w:ascii="Times New Roman" w:hAnsi="Times New Roman" w:cs="Times New Roman"/>
          <w:sz w:val="24"/>
          <w:szCs w:val="24"/>
        </w:rPr>
        <w:t xml:space="preserve">]),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&lt; .0</w:t>
      </w:r>
      <w:r w:rsidR="000752F8">
        <w:rPr>
          <w:rFonts w:ascii="Times New Roman" w:hAnsi="Times New Roman" w:cs="Times New Roman"/>
          <w:sz w:val="24"/>
          <w:szCs w:val="24"/>
        </w:rPr>
        <w:t>0</w:t>
      </w:r>
      <w:r w:rsidRPr="00AA325B">
        <w:rPr>
          <w:rFonts w:ascii="Times New Roman" w:hAnsi="Times New Roman" w:cs="Times New Roman"/>
          <w:sz w:val="24"/>
          <w:szCs w:val="24"/>
        </w:rPr>
        <w:t xml:space="preserve">1, although </w:t>
      </w:r>
      <w:r w:rsidR="00033D24">
        <w:rPr>
          <w:rFonts w:ascii="Times New Roman" w:hAnsi="Times New Roman" w:cs="Times New Roman"/>
          <w:sz w:val="24"/>
          <w:szCs w:val="24"/>
        </w:rPr>
        <w:t>participants</w:t>
      </w:r>
      <w:r w:rsidRPr="00AA325B">
        <w:rPr>
          <w:rFonts w:ascii="Times New Roman" w:hAnsi="Times New Roman" w:cs="Times New Roman"/>
          <w:sz w:val="24"/>
          <w:szCs w:val="24"/>
        </w:rPr>
        <w:t>' post-ratings of A+ (</w:t>
      </w:r>
      <w:r w:rsidRPr="00AA325B">
        <w:rPr>
          <w:rFonts w:ascii="Times New Roman" w:hAnsi="Times New Roman" w:cs="Times New Roman"/>
          <w:i/>
          <w:sz w:val="24"/>
          <w:szCs w:val="24"/>
        </w:rPr>
        <w:t>M</w:t>
      </w:r>
      <w:r w:rsidRPr="00AA325B">
        <w:rPr>
          <w:rFonts w:ascii="Times New Roman" w:hAnsi="Times New Roman" w:cs="Times New Roman"/>
          <w:sz w:val="24"/>
          <w:szCs w:val="24"/>
        </w:rPr>
        <w:t xml:space="preserve"> = </w:t>
      </w:r>
      <w:r w:rsidR="006B1534">
        <w:rPr>
          <w:rFonts w:ascii="Times New Roman" w:hAnsi="Times New Roman" w:cs="Times New Roman"/>
          <w:sz w:val="24"/>
          <w:szCs w:val="24"/>
        </w:rPr>
        <w:t>92.08</w:t>
      </w:r>
      <w:r w:rsidRPr="00AA325B">
        <w:rPr>
          <w:rFonts w:ascii="Times New Roman" w:hAnsi="Times New Roman" w:cs="Times New Roman"/>
          <w:sz w:val="24"/>
          <w:szCs w:val="24"/>
        </w:rPr>
        <w:t>, Bootstrapped 95% CI[</w:t>
      </w:r>
      <w:r w:rsidR="006B1534">
        <w:rPr>
          <w:rFonts w:ascii="Times New Roman" w:hAnsi="Times New Roman" w:cs="Times New Roman"/>
          <w:sz w:val="24"/>
          <w:szCs w:val="24"/>
        </w:rPr>
        <w:t>88.33, 95.84</w:t>
      </w:r>
      <w:r w:rsidRPr="00AA325B">
        <w:rPr>
          <w:rFonts w:ascii="Times New Roman" w:hAnsi="Times New Roman" w:cs="Times New Roman"/>
          <w:sz w:val="24"/>
          <w:szCs w:val="24"/>
        </w:rPr>
        <w:t xml:space="preserve">]) did not differ significantly from their mid-ratings of it, </w:t>
      </w:r>
      <w:r w:rsidRPr="00AA325B">
        <w:rPr>
          <w:rFonts w:ascii="Times New Roman" w:hAnsi="Times New Roman" w:cs="Times New Roman"/>
          <w:i/>
          <w:sz w:val="24"/>
          <w:szCs w:val="24"/>
        </w:rPr>
        <w:t>p</w:t>
      </w:r>
      <w:r w:rsidRPr="00AA325B">
        <w:rPr>
          <w:rFonts w:ascii="Times New Roman" w:hAnsi="Times New Roman" w:cs="Times New Roman"/>
          <w:sz w:val="24"/>
          <w:szCs w:val="24"/>
        </w:rPr>
        <w:t xml:space="preserve"> = .</w:t>
      </w:r>
      <w:r w:rsidR="000752F8">
        <w:rPr>
          <w:rFonts w:ascii="Times New Roman" w:hAnsi="Times New Roman" w:cs="Times New Roman"/>
          <w:sz w:val="24"/>
          <w:szCs w:val="24"/>
        </w:rPr>
        <w:t>43</w:t>
      </w:r>
      <w:r w:rsidRPr="00AA325B">
        <w:rPr>
          <w:rFonts w:ascii="Times New Roman" w:hAnsi="Times New Roman" w:cs="Times New Roman"/>
          <w:sz w:val="24"/>
          <w:szCs w:val="24"/>
        </w:rPr>
        <w:t>.</w:t>
      </w:r>
    </w:p>
    <w:p w14:paraId="40E983B9" w14:textId="3BC6C017" w:rsidR="00C75966" w:rsidRDefault="00C75966" w:rsidP="00C7596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C75966">
        <w:rPr>
          <w:rFonts w:ascii="Times New Roman" w:hAnsi="Times New Roman" w:cs="Times New Roman"/>
          <w:sz w:val="24"/>
          <w:szCs w:val="24"/>
        </w:rPr>
        <w:t xml:space="preserve">We next entered </w:t>
      </w:r>
      <w:r w:rsidR="00033D24">
        <w:rPr>
          <w:rFonts w:ascii="Times New Roman" w:hAnsi="Times New Roman" w:cs="Times New Roman"/>
          <w:sz w:val="24"/>
          <w:szCs w:val="24"/>
        </w:rPr>
        <w:t>participants</w:t>
      </w:r>
      <w:r w:rsidRPr="00C75966">
        <w:rPr>
          <w:rFonts w:ascii="Times New Roman" w:hAnsi="Times New Roman" w:cs="Times New Roman"/>
          <w:sz w:val="24"/>
          <w:szCs w:val="24"/>
        </w:rPr>
        <w:t>' ratings of the A- event into a mixed-effects model, whic</w:t>
      </w:r>
      <w:r>
        <w:rPr>
          <w:rFonts w:ascii="Times New Roman" w:hAnsi="Times New Roman" w:cs="Times New Roman"/>
          <w:sz w:val="24"/>
          <w:szCs w:val="24"/>
        </w:rPr>
        <w:t xml:space="preserve">h revealed a significant main </w:t>
      </w:r>
      <w:r w:rsidRPr="00C75966">
        <w:rPr>
          <w:rFonts w:ascii="Times New Roman" w:hAnsi="Times New Roman" w:cs="Times New Roman"/>
          <w:sz w:val="24"/>
          <w:szCs w:val="24"/>
        </w:rPr>
        <w:t xml:space="preserve">effect of Causal Rating, Type III </w:t>
      </w:r>
      <w:r w:rsidRPr="00C75966">
        <w:rPr>
          <w:rFonts w:ascii="Times New Roman" w:hAnsi="Times New Roman" w:cs="Times New Roman"/>
          <w:i/>
          <w:sz w:val="24"/>
          <w:szCs w:val="24"/>
        </w:rPr>
        <w:t>F</w:t>
      </w:r>
      <w:r w:rsidRPr="00C75966">
        <w:rPr>
          <w:rFonts w:ascii="Times New Roman" w:hAnsi="Times New Roman" w:cs="Times New Roman"/>
          <w:sz w:val="24"/>
          <w:szCs w:val="24"/>
        </w:rPr>
        <w:t>(</w:t>
      </w:r>
      <w:r w:rsidR="000752F8">
        <w:rPr>
          <w:rFonts w:ascii="Times New Roman" w:hAnsi="Times New Roman" w:cs="Times New Roman"/>
          <w:sz w:val="24"/>
          <w:szCs w:val="24"/>
        </w:rPr>
        <w:t>2, 5</w:t>
      </w:r>
      <w:r w:rsidR="00B45B80">
        <w:rPr>
          <w:rFonts w:ascii="Times New Roman" w:hAnsi="Times New Roman" w:cs="Times New Roman"/>
          <w:sz w:val="24"/>
          <w:szCs w:val="24"/>
        </w:rPr>
        <w:t>9</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81.65</w:t>
      </w:r>
      <w:r w:rsidR="000752F8"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&lt; .00</w:t>
      </w:r>
      <w:r w:rsidR="000752F8">
        <w:rPr>
          <w:rFonts w:ascii="Times New Roman" w:hAnsi="Times New Roman" w:cs="Times New Roman"/>
          <w:sz w:val="24"/>
          <w:szCs w:val="24"/>
        </w:rPr>
        <w:t>0</w:t>
      </w:r>
      <w:r w:rsidRPr="00C75966">
        <w:rPr>
          <w:rFonts w:ascii="Times New Roman" w:hAnsi="Times New Roman" w:cs="Times New Roman"/>
          <w:sz w:val="24"/>
          <w:szCs w:val="24"/>
        </w:rPr>
        <w:t xml:space="preserve">1. Note that adults' ratings </w:t>
      </w:r>
      <w:r>
        <w:rPr>
          <w:rFonts w:ascii="Times New Roman" w:hAnsi="Times New Roman" w:cs="Times New Roman"/>
          <w:sz w:val="24"/>
          <w:szCs w:val="24"/>
        </w:rPr>
        <w:t xml:space="preserve">of the A- event should be the </w:t>
      </w:r>
      <w:r w:rsidRPr="00C75966">
        <w:rPr>
          <w:rFonts w:ascii="Times New Roman" w:hAnsi="Times New Roman" w:cs="Times New Roman"/>
          <w:sz w:val="24"/>
          <w:szCs w:val="24"/>
        </w:rPr>
        <w:t>inverse of their ratings of the A+ event and, in particular, should show a monoto</w:t>
      </w:r>
      <w:r>
        <w:rPr>
          <w:rFonts w:ascii="Times New Roman" w:hAnsi="Times New Roman" w:cs="Times New Roman"/>
          <w:sz w:val="24"/>
          <w:szCs w:val="24"/>
        </w:rPr>
        <w:t xml:space="preserve">nic decrease across the three </w:t>
      </w:r>
      <w:r w:rsidRPr="00C75966">
        <w:rPr>
          <w:rFonts w:ascii="Times New Roman" w:hAnsi="Times New Roman" w:cs="Times New Roman"/>
          <w:sz w:val="24"/>
          <w:szCs w:val="24"/>
        </w:rPr>
        <w:t>rating phases. Planned comparisons</w:t>
      </w:r>
      <w:r>
        <w:rPr>
          <w:rFonts w:ascii="Times New Roman" w:hAnsi="Times New Roman" w:cs="Times New Roman"/>
          <w:sz w:val="24"/>
          <w:szCs w:val="24"/>
        </w:rPr>
        <w:t xml:space="preserve"> corroborated this conclusion and</w:t>
      </w:r>
      <w:r w:rsidRPr="00C75966">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C75966">
        <w:rPr>
          <w:rFonts w:ascii="Times New Roman" w:hAnsi="Times New Roman" w:cs="Times New Roman"/>
          <w:sz w:val="24"/>
          <w:szCs w:val="24"/>
        </w:rPr>
        <w:t xml:space="preserve"> provided lower mid</w:t>
      </w:r>
      <w:r>
        <w:rPr>
          <w:rFonts w:ascii="Times New Roman" w:hAnsi="Times New Roman" w:cs="Times New Roman"/>
          <w:sz w:val="24"/>
          <w:szCs w:val="24"/>
        </w:rPr>
        <w:t>-ratings of the A- event (</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0752F8">
        <w:rPr>
          <w:rFonts w:ascii="Times New Roman" w:hAnsi="Times New Roman" w:cs="Times New Roman"/>
          <w:sz w:val="24"/>
          <w:szCs w:val="24"/>
        </w:rPr>
        <w:t>16.67</w:t>
      </w:r>
      <w:r w:rsidRPr="00C75966">
        <w:rPr>
          <w:rFonts w:ascii="Times New Roman" w:hAnsi="Times New Roman" w:cs="Times New Roman"/>
          <w:sz w:val="24"/>
          <w:szCs w:val="24"/>
        </w:rPr>
        <w:t>, Bootstrapped 95% CI[</w:t>
      </w:r>
      <w:r w:rsidR="000752F8">
        <w:rPr>
          <w:rFonts w:ascii="Times New Roman" w:hAnsi="Times New Roman" w:cs="Times New Roman"/>
          <w:sz w:val="24"/>
          <w:szCs w:val="24"/>
        </w:rPr>
        <w:t>9.93</w:t>
      </w:r>
      <w:r w:rsidRPr="00C75966">
        <w:rPr>
          <w:rFonts w:ascii="Times New Roman" w:hAnsi="Times New Roman" w:cs="Times New Roman"/>
          <w:sz w:val="24"/>
          <w:szCs w:val="24"/>
        </w:rPr>
        <w:t>,</w:t>
      </w:r>
      <w:r>
        <w:rPr>
          <w:rFonts w:ascii="Times New Roman" w:hAnsi="Times New Roman" w:cs="Times New Roman"/>
          <w:sz w:val="24"/>
          <w:szCs w:val="24"/>
        </w:rPr>
        <w:t xml:space="preserve"> </w:t>
      </w:r>
      <w:r w:rsidR="000752F8">
        <w:rPr>
          <w:rFonts w:ascii="Times New Roman" w:hAnsi="Times New Roman" w:cs="Times New Roman"/>
          <w:sz w:val="24"/>
          <w:szCs w:val="24"/>
        </w:rPr>
        <w:t>23.4</w:t>
      </w:r>
      <w:r w:rsidRPr="00C75966">
        <w:rPr>
          <w:rFonts w:ascii="Times New Roman" w:hAnsi="Times New Roman" w:cs="Times New Roman"/>
          <w:sz w:val="24"/>
          <w:szCs w:val="24"/>
        </w:rPr>
        <w:t>]) than pre-ratings of it (</w:t>
      </w:r>
      <w:r w:rsidRPr="00C75966">
        <w:rPr>
          <w:rFonts w:ascii="Times New Roman" w:hAnsi="Times New Roman" w:cs="Times New Roman"/>
          <w:i/>
          <w:sz w:val="24"/>
          <w:szCs w:val="24"/>
        </w:rPr>
        <w:t>M</w:t>
      </w:r>
      <w:r w:rsidRPr="00C75966">
        <w:rPr>
          <w:rFonts w:ascii="Times New Roman" w:hAnsi="Times New Roman" w:cs="Times New Roman"/>
          <w:sz w:val="24"/>
          <w:szCs w:val="24"/>
        </w:rPr>
        <w:t xml:space="preserve"> = </w:t>
      </w:r>
      <w:r w:rsidR="000752F8">
        <w:rPr>
          <w:rFonts w:ascii="Times New Roman" w:hAnsi="Times New Roman" w:cs="Times New Roman"/>
          <w:sz w:val="24"/>
          <w:szCs w:val="24"/>
        </w:rPr>
        <w:t>48.58</w:t>
      </w:r>
      <w:r w:rsidRPr="00C75966">
        <w:rPr>
          <w:rFonts w:ascii="Times New Roman" w:hAnsi="Times New Roman" w:cs="Times New Roman"/>
          <w:sz w:val="24"/>
          <w:szCs w:val="24"/>
        </w:rPr>
        <w:t>, Bootstrap</w:t>
      </w:r>
      <w:r>
        <w:rPr>
          <w:rFonts w:ascii="Times New Roman" w:hAnsi="Times New Roman" w:cs="Times New Roman"/>
          <w:sz w:val="24"/>
          <w:szCs w:val="24"/>
        </w:rPr>
        <w:t>ped 95% CI[</w:t>
      </w:r>
      <w:r w:rsidR="000752F8">
        <w:rPr>
          <w:rFonts w:ascii="Times New Roman" w:hAnsi="Times New Roman" w:cs="Times New Roman"/>
          <w:sz w:val="24"/>
          <w:szCs w:val="24"/>
        </w:rPr>
        <w:t>46.11, 51.06</w:t>
      </w:r>
      <w:r>
        <w:rPr>
          <w:rFonts w:ascii="Times New Roman" w:hAnsi="Times New Roman" w:cs="Times New Roman"/>
          <w:sz w:val="24"/>
          <w:szCs w:val="24"/>
        </w:rPr>
        <w:t xml:space="preserve">]), </w:t>
      </w:r>
      <w:r w:rsidRPr="00C75966">
        <w:rPr>
          <w:rFonts w:ascii="Times New Roman" w:hAnsi="Times New Roman" w:cs="Times New Roman"/>
          <w:i/>
          <w:sz w:val="24"/>
          <w:szCs w:val="24"/>
        </w:rPr>
        <w:t>p</w:t>
      </w:r>
      <w:r>
        <w:rPr>
          <w:rFonts w:ascii="Times New Roman" w:hAnsi="Times New Roman" w:cs="Times New Roman"/>
          <w:sz w:val="24"/>
          <w:szCs w:val="24"/>
        </w:rPr>
        <w:t xml:space="preserve"> &lt; </w:t>
      </w:r>
      <w:r w:rsidRPr="00C75966">
        <w:rPr>
          <w:rFonts w:ascii="Times New Roman" w:hAnsi="Times New Roman" w:cs="Times New Roman"/>
          <w:sz w:val="24"/>
          <w:szCs w:val="24"/>
        </w:rPr>
        <w:t>.0001</w:t>
      </w:r>
      <w:r w:rsidR="00962B55">
        <w:rPr>
          <w:rFonts w:ascii="Times New Roman" w:hAnsi="Times New Roman" w:cs="Times New Roman"/>
          <w:sz w:val="24"/>
          <w:szCs w:val="24"/>
        </w:rPr>
        <w:t xml:space="preserve">. Likewise, participants provided lower </w:t>
      </w:r>
      <w:r w:rsidR="00962B55">
        <w:rPr>
          <w:rFonts w:ascii="Times New Roman" w:hAnsi="Times New Roman" w:cs="Times New Roman"/>
          <w:sz w:val="24"/>
          <w:szCs w:val="24"/>
        </w:rPr>
        <w:lastRenderedPageBreak/>
        <w:t>post-ratings of the A- event</w:t>
      </w:r>
      <w:r w:rsidR="00962B55" w:rsidRPr="00C75966">
        <w:rPr>
          <w:rFonts w:ascii="Times New Roman" w:hAnsi="Times New Roman" w:cs="Times New Roman"/>
          <w:sz w:val="24"/>
          <w:szCs w:val="24"/>
        </w:rPr>
        <w:t xml:space="preserve"> </w:t>
      </w:r>
      <w:r>
        <w:rPr>
          <w:rFonts w:ascii="Times New Roman" w:hAnsi="Times New Roman" w:cs="Times New Roman"/>
          <w:sz w:val="24"/>
          <w:szCs w:val="24"/>
        </w:rPr>
        <w:t>(</w:t>
      </w:r>
      <w:r w:rsidRPr="00C75966">
        <w:rPr>
          <w:rFonts w:ascii="Times New Roman" w:hAnsi="Times New Roman" w:cs="Times New Roman"/>
          <w:i/>
          <w:sz w:val="24"/>
          <w:szCs w:val="24"/>
        </w:rPr>
        <w:t>M</w:t>
      </w:r>
      <w:r>
        <w:rPr>
          <w:rFonts w:ascii="Times New Roman" w:hAnsi="Times New Roman" w:cs="Times New Roman"/>
          <w:sz w:val="24"/>
          <w:szCs w:val="24"/>
        </w:rPr>
        <w:t xml:space="preserve"> = </w:t>
      </w:r>
      <w:r w:rsidR="00F50895">
        <w:rPr>
          <w:rFonts w:ascii="Times New Roman" w:hAnsi="Times New Roman" w:cs="Times New Roman"/>
          <w:sz w:val="24"/>
          <w:szCs w:val="24"/>
        </w:rPr>
        <w:t>12.08</w:t>
      </w:r>
      <w:r>
        <w:rPr>
          <w:rFonts w:ascii="Times New Roman" w:hAnsi="Times New Roman" w:cs="Times New Roman"/>
          <w:sz w:val="24"/>
          <w:szCs w:val="24"/>
        </w:rPr>
        <w:t xml:space="preserve">, </w:t>
      </w:r>
      <w:r w:rsidRPr="00C75966">
        <w:rPr>
          <w:rFonts w:ascii="Times New Roman" w:hAnsi="Times New Roman" w:cs="Times New Roman"/>
          <w:sz w:val="24"/>
          <w:szCs w:val="24"/>
        </w:rPr>
        <w:t>Bootstrapped 95% CI[</w:t>
      </w:r>
      <w:r w:rsidR="00F50895">
        <w:rPr>
          <w:rFonts w:ascii="Times New Roman" w:hAnsi="Times New Roman" w:cs="Times New Roman"/>
          <w:sz w:val="24"/>
          <w:szCs w:val="24"/>
        </w:rPr>
        <w:t>6.83, 17.33</w:t>
      </w:r>
      <w:r w:rsidRPr="00C75966">
        <w:rPr>
          <w:rFonts w:ascii="Times New Roman" w:hAnsi="Times New Roman" w:cs="Times New Roman"/>
          <w:sz w:val="24"/>
          <w:szCs w:val="24"/>
        </w:rPr>
        <w:t>])</w:t>
      </w:r>
      <w:r w:rsidR="00962B55">
        <w:rPr>
          <w:rFonts w:ascii="Times New Roman" w:hAnsi="Times New Roman" w:cs="Times New Roman"/>
          <w:sz w:val="24"/>
          <w:szCs w:val="24"/>
        </w:rPr>
        <w:t xml:space="preserve"> than mid-ratings of it</w:t>
      </w:r>
      <w:r w:rsidRPr="00C75966">
        <w:rPr>
          <w:rFonts w:ascii="Times New Roman" w:hAnsi="Times New Roman" w:cs="Times New Roman"/>
          <w:sz w:val="24"/>
          <w:szCs w:val="24"/>
        </w:rPr>
        <w:t xml:space="preserve">, </w:t>
      </w:r>
      <w:r w:rsidRPr="00C75966">
        <w:rPr>
          <w:rFonts w:ascii="Times New Roman" w:hAnsi="Times New Roman" w:cs="Times New Roman"/>
          <w:i/>
          <w:sz w:val="24"/>
          <w:szCs w:val="24"/>
        </w:rPr>
        <w:t>p</w:t>
      </w:r>
      <w:r w:rsidRPr="00C75966">
        <w:rPr>
          <w:rFonts w:ascii="Times New Roman" w:hAnsi="Times New Roman" w:cs="Times New Roman"/>
          <w:sz w:val="24"/>
          <w:szCs w:val="24"/>
        </w:rPr>
        <w:t xml:space="preserve"> </w:t>
      </w:r>
      <w:r w:rsidR="00962B55">
        <w:rPr>
          <w:rFonts w:ascii="Times New Roman" w:hAnsi="Times New Roman" w:cs="Times New Roman"/>
          <w:sz w:val="24"/>
          <w:szCs w:val="24"/>
        </w:rPr>
        <w:t>&lt; .001.</w:t>
      </w:r>
    </w:p>
    <w:p w14:paraId="596F2566" w14:textId="5A5F5592" w:rsidR="00562372" w:rsidRDefault="00562372" w:rsidP="0056237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33D24">
        <w:rPr>
          <w:rFonts w:ascii="Times New Roman" w:hAnsi="Times New Roman" w:cs="Times New Roman"/>
          <w:sz w:val="24"/>
          <w:szCs w:val="24"/>
        </w:rPr>
        <w:t>Participants</w:t>
      </w:r>
      <w:r w:rsidRPr="00562372">
        <w:rPr>
          <w:rFonts w:ascii="Times New Roman" w:hAnsi="Times New Roman" w:cs="Times New Roman"/>
          <w:sz w:val="24"/>
          <w:szCs w:val="24"/>
        </w:rPr>
        <w:t>' ratings of the B+ event</w:t>
      </w:r>
      <w:r>
        <w:rPr>
          <w:rFonts w:ascii="Times New Roman" w:hAnsi="Times New Roman" w:cs="Times New Roman"/>
          <w:sz w:val="24"/>
          <w:szCs w:val="24"/>
        </w:rPr>
        <w:t xml:space="preserve"> were entered</w:t>
      </w:r>
      <w:r w:rsidRPr="00562372">
        <w:rPr>
          <w:rFonts w:ascii="Times New Roman" w:hAnsi="Times New Roman" w:cs="Times New Roman"/>
          <w:sz w:val="24"/>
          <w:szCs w:val="24"/>
        </w:rPr>
        <w:t xml:space="preserve"> into a mixed-eff</w:t>
      </w:r>
      <w:r>
        <w:rPr>
          <w:rFonts w:ascii="Times New Roman" w:hAnsi="Times New Roman" w:cs="Times New Roman"/>
          <w:sz w:val="24"/>
          <w:szCs w:val="24"/>
        </w:rPr>
        <w:t xml:space="preserve">ects model, which revealed a </w:t>
      </w:r>
      <w:r w:rsidRPr="00562372">
        <w:rPr>
          <w:rFonts w:ascii="Times New Roman" w:hAnsi="Times New Roman" w:cs="Times New Roman"/>
          <w:sz w:val="24"/>
          <w:szCs w:val="24"/>
        </w:rPr>
        <w:t xml:space="preserve">significant main effect of Causal Rating, Type III </w:t>
      </w:r>
      <w:r w:rsidRPr="00562372">
        <w:rPr>
          <w:rFonts w:ascii="Times New Roman" w:hAnsi="Times New Roman" w:cs="Times New Roman"/>
          <w:i/>
          <w:sz w:val="24"/>
          <w:szCs w:val="24"/>
        </w:rPr>
        <w:t>F</w:t>
      </w:r>
      <w:r w:rsidRPr="00562372">
        <w:rPr>
          <w:rFonts w:ascii="Times New Roman" w:hAnsi="Times New Roman" w:cs="Times New Roman"/>
          <w:sz w:val="24"/>
          <w:szCs w:val="24"/>
        </w:rPr>
        <w:t>(</w:t>
      </w:r>
      <w:r w:rsidR="00962B55">
        <w:rPr>
          <w:rFonts w:ascii="Times New Roman" w:hAnsi="Times New Roman" w:cs="Times New Roman"/>
          <w:sz w:val="24"/>
          <w:szCs w:val="24"/>
        </w:rPr>
        <w:t>2, 5</w:t>
      </w:r>
      <w:r w:rsidR="00B45B80">
        <w:rPr>
          <w:rFonts w:ascii="Times New Roman" w:hAnsi="Times New Roman" w:cs="Times New Roman"/>
          <w:sz w:val="24"/>
          <w:szCs w:val="24"/>
        </w:rPr>
        <w:t>9</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157.97</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&lt; .0001. Sim</w:t>
      </w:r>
      <w:r>
        <w:rPr>
          <w:rFonts w:ascii="Times New Roman" w:hAnsi="Times New Roman" w:cs="Times New Roman"/>
          <w:sz w:val="24"/>
          <w:szCs w:val="24"/>
        </w:rPr>
        <w:t xml:space="preserve">ilar to the ratings of the A- </w:t>
      </w:r>
      <w:r w:rsidRPr="00562372">
        <w:rPr>
          <w:rFonts w:ascii="Times New Roman" w:hAnsi="Times New Roman" w:cs="Times New Roman"/>
          <w:sz w:val="24"/>
          <w:szCs w:val="24"/>
        </w:rPr>
        <w:t>event across the three rating phases, adults' ratings of the B+ event should show a</w:t>
      </w:r>
      <w:r>
        <w:rPr>
          <w:rFonts w:ascii="Times New Roman" w:hAnsi="Times New Roman" w:cs="Times New Roman"/>
          <w:sz w:val="24"/>
          <w:szCs w:val="24"/>
        </w:rPr>
        <w:t xml:space="preserve"> monotonic decrease across the </w:t>
      </w:r>
      <w:r w:rsidRPr="00562372">
        <w:rPr>
          <w:rFonts w:ascii="Times New Roman" w:hAnsi="Times New Roman" w:cs="Times New Roman"/>
          <w:sz w:val="24"/>
          <w:szCs w:val="24"/>
        </w:rPr>
        <w:t>three rating phases. Planned comparisons</w:t>
      </w:r>
      <w:r>
        <w:rPr>
          <w:rFonts w:ascii="Times New Roman" w:hAnsi="Times New Roman" w:cs="Times New Roman"/>
          <w:sz w:val="24"/>
          <w:szCs w:val="24"/>
        </w:rPr>
        <w:t xml:space="preserve"> </w:t>
      </w:r>
      <w:r w:rsidR="00355416">
        <w:rPr>
          <w:rFonts w:ascii="Times New Roman" w:hAnsi="Times New Roman" w:cs="Times New Roman"/>
          <w:sz w:val="24"/>
          <w:szCs w:val="24"/>
        </w:rPr>
        <w:t xml:space="preserve">confirmed </w:t>
      </w:r>
      <w:r>
        <w:rPr>
          <w:rFonts w:ascii="Times New Roman" w:hAnsi="Times New Roman" w:cs="Times New Roman"/>
          <w:sz w:val="24"/>
          <w:szCs w:val="24"/>
        </w:rPr>
        <w:t>this</w:t>
      </w:r>
      <w:r w:rsidR="00355416">
        <w:rPr>
          <w:rFonts w:ascii="Times New Roman" w:hAnsi="Times New Roman" w:cs="Times New Roman"/>
          <w:sz w:val="24"/>
          <w:szCs w:val="24"/>
        </w:rPr>
        <w:t xml:space="preserve"> prediction</w:t>
      </w:r>
      <w:r>
        <w:rPr>
          <w:rFonts w:ascii="Times New Roman" w:hAnsi="Times New Roman" w:cs="Times New Roman"/>
          <w:sz w:val="24"/>
          <w:szCs w:val="24"/>
        </w:rPr>
        <w:t xml:space="preserve"> and</w:t>
      </w:r>
      <w:r w:rsidRPr="00562372">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562372">
        <w:rPr>
          <w:rFonts w:ascii="Times New Roman" w:hAnsi="Times New Roman" w:cs="Times New Roman"/>
          <w:sz w:val="24"/>
          <w:szCs w:val="24"/>
        </w:rPr>
        <w:t xml:space="preserve"> provided lower mi</w:t>
      </w:r>
      <w:r>
        <w:rPr>
          <w:rFonts w:ascii="Times New Roman" w:hAnsi="Times New Roman" w:cs="Times New Roman"/>
          <w:sz w:val="24"/>
          <w:szCs w:val="24"/>
        </w:rPr>
        <w:t>d-ratings of the B+ event (</w:t>
      </w:r>
      <w:r w:rsidRPr="00562372">
        <w:rPr>
          <w:rFonts w:ascii="Times New Roman" w:hAnsi="Times New Roman" w:cs="Times New Roman"/>
          <w:i/>
          <w:sz w:val="24"/>
          <w:szCs w:val="24"/>
        </w:rPr>
        <w:t>M</w:t>
      </w:r>
      <w:r>
        <w:rPr>
          <w:rFonts w:ascii="Times New Roman" w:hAnsi="Times New Roman" w:cs="Times New Roman"/>
          <w:sz w:val="24"/>
          <w:szCs w:val="24"/>
        </w:rPr>
        <w:t xml:space="preserve"> = </w:t>
      </w:r>
      <w:r w:rsidR="00962B55">
        <w:rPr>
          <w:rFonts w:ascii="Times New Roman" w:hAnsi="Times New Roman" w:cs="Times New Roman"/>
          <w:sz w:val="24"/>
          <w:szCs w:val="24"/>
        </w:rPr>
        <w:t>15.07</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9.19, 20.95</w:t>
      </w:r>
      <w:r w:rsidRPr="00562372">
        <w:rPr>
          <w:rFonts w:ascii="Times New Roman" w:hAnsi="Times New Roman" w:cs="Times New Roman"/>
          <w:sz w:val="24"/>
          <w:szCs w:val="24"/>
        </w:rPr>
        <w:t>]) than pre-ratings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 </w:t>
      </w:r>
      <w:r w:rsidR="00962B55">
        <w:rPr>
          <w:rFonts w:ascii="Times New Roman" w:hAnsi="Times New Roman" w:cs="Times New Roman"/>
          <w:sz w:val="24"/>
          <w:szCs w:val="24"/>
        </w:rPr>
        <w:t>62</w:t>
      </w:r>
      <w:r w:rsidRPr="00562372">
        <w:rPr>
          <w:rFonts w:ascii="Times New Roman" w:hAnsi="Times New Roman" w:cs="Times New Roman"/>
          <w:sz w:val="24"/>
          <w:szCs w:val="24"/>
        </w:rPr>
        <w:t>, Bootstrapped 95% CI[</w:t>
      </w:r>
      <w:r w:rsidR="00962B55">
        <w:rPr>
          <w:rFonts w:ascii="Times New Roman" w:hAnsi="Times New Roman" w:cs="Times New Roman"/>
          <w:sz w:val="24"/>
          <w:szCs w:val="24"/>
        </w:rPr>
        <w:t>56.9, 67.09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Pr>
          <w:rFonts w:ascii="Times New Roman" w:hAnsi="Times New Roman" w:cs="Times New Roman"/>
          <w:sz w:val="24"/>
          <w:szCs w:val="24"/>
        </w:rPr>
        <w:t xml:space="preserve"> &lt; </w:t>
      </w:r>
      <w:r w:rsidRPr="00562372">
        <w:rPr>
          <w:rFonts w:ascii="Times New Roman" w:hAnsi="Times New Roman" w:cs="Times New Roman"/>
          <w:sz w:val="24"/>
          <w:szCs w:val="24"/>
        </w:rPr>
        <w:t>.0001, although their mid-ratings of that event did not differ from their post-ratings of it (</w:t>
      </w:r>
      <w:r w:rsidRPr="00562372">
        <w:rPr>
          <w:rFonts w:ascii="Times New Roman" w:hAnsi="Times New Roman" w:cs="Times New Roman"/>
          <w:i/>
          <w:sz w:val="24"/>
          <w:szCs w:val="24"/>
        </w:rPr>
        <w:t>M</w:t>
      </w:r>
      <w:r w:rsidRPr="00562372">
        <w:rPr>
          <w:rFonts w:ascii="Times New Roman" w:hAnsi="Times New Roman" w:cs="Times New Roman"/>
          <w:sz w:val="24"/>
          <w:szCs w:val="24"/>
        </w:rPr>
        <w:t xml:space="preserve"> =</w:t>
      </w:r>
      <w:r>
        <w:rPr>
          <w:rFonts w:ascii="Times New Roman" w:hAnsi="Times New Roman" w:cs="Times New Roman"/>
          <w:sz w:val="24"/>
          <w:szCs w:val="24"/>
        </w:rPr>
        <w:t xml:space="preserve"> </w:t>
      </w:r>
      <w:r w:rsidR="00962B55">
        <w:rPr>
          <w:rFonts w:ascii="Times New Roman" w:hAnsi="Times New Roman" w:cs="Times New Roman"/>
          <w:sz w:val="24"/>
          <w:szCs w:val="24"/>
        </w:rPr>
        <w:t>14.5</w:t>
      </w:r>
      <w:r>
        <w:rPr>
          <w:rFonts w:ascii="Times New Roman" w:hAnsi="Times New Roman" w:cs="Times New Roman"/>
          <w:sz w:val="24"/>
          <w:szCs w:val="24"/>
        </w:rPr>
        <w:t xml:space="preserve">, </w:t>
      </w:r>
      <w:r w:rsidRPr="00562372">
        <w:rPr>
          <w:rFonts w:ascii="Times New Roman" w:hAnsi="Times New Roman" w:cs="Times New Roman"/>
          <w:sz w:val="24"/>
          <w:szCs w:val="24"/>
        </w:rPr>
        <w:t>Bootstrapped 95% CI[</w:t>
      </w:r>
      <w:r w:rsidR="00962B55">
        <w:rPr>
          <w:rFonts w:ascii="Times New Roman" w:hAnsi="Times New Roman" w:cs="Times New Roman"/>
          <w:sz w:val="24"/>
          <w:szCs w:val="24"/>
        </w:rPr>
        <w:t>9.31, 19.69</w:t>
      </w:r>
      <w:r w:rsidRPr="00562372">
        <w:rPr>
          <w:rFonts w:ascii="Times New Roman" w:hAnsi="Times New Roman" w:cs="Times New Roman"/>
          <w:sz w:val="24"/>
          <w:szCs w:val="24"/>
        </w:rPr>
        <w:t xml:space="preserve">]), </w:t>
      </w:r>
      <w:r w:rsidRPr="00562372">
        <w:rPr>
          <w:rFonts w:ascii="Times New Roman" w:hAnsi="Times New Roman" w:cs="Times New Roman"/>
          <w:i/>
          <w:sz w:val="24"/>
          <w:szCs w:val="24"/>
        </w:rPr>
        <w:t>p</w:t>
      </w:r>
      <w:r w:rsidRPr="00562372">
        <w:rPr>
          <w:rFonts w:ascii="Times New Roman" w:hAnsi="Times New Roman" w:cs="Times New Roman"/>
          <w:sz w:val="24"/>
          <w:szCs w:val="24"/>
        </w:rPr>
        <w:t xml:space="preserve"> = 1.</w:t>
      </w:r>
    </w:p>
    <w:p w14:paraId="17FAA80D" w14:textId="548610F1" w:rsidR="00550D9E" w:rsidRDefault="00550D9E" w:rsidP="00550D9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550D9E">
        <w:rPr>
          <w:rFonts w:ascii="Times New Roman" w:hAnsi="Times New Roman" w:cs="Times New Roman"/>
          <w:sz w:val="24"/>
          <w:szCs w:val="24"/>
        </w:rPr>
        <w:t xml:space="preserve">Finally, we entered </w:t>
      </w:r>
      <w:r w:rsidR="00033D24">
        <w:rPr>
          <w:rFonts w:ascii="Times New Roman" w:hAnsi="Times New Roman" w:cs="Times New Roman"/>
          <w:sz w:val="24"/>
          <w:szCs w:val="24"/>
        </w:rPr>
        <w:t>participants</w:t>
      </w:r>
      <w:r w:rsidRPr="00550D9E">
        <w:rPr>
          <w:rFonts w:ascii="Times New Roman" w:hAnsi="Times New Roman" w:cs="Times New Roman"/>
          <w:sz w:val="24"/>
          <w:szCs w:val="24"/>
        </w:rPr>
        <w:t>' ratings of the B- event into a mixed-effects mo</w:t>
      </w:r>
      <w:r>
        <w:rPr>
          <w:rFonts w:ascii="Times New Roman" w:hAnsi="Times New Roman" w:cs="Times New Roman"/>
          <w:sz w:val="24"/>
          <w:szCs w:val="24"/>
        </w:rPr>
        <w:t xml:space="preserve">del. Note that adults' causal </w:t>
      </w:r>
      <w:r w:rsidRPr="00550D9E">
        <w:rPr>
          <w:rFonts w:ascii="Times New Roman" w:hAnsi="Times New Roman" w:cs="Times New Roman"/>
          <w:sz w:val="24"/>
          <w:szCs w:val="24"/>
        </w:rPr>
        <w:t>ratings of this event, similar to the A+ event, should show a monotonic increase ac</w:t>
      </w:r>
      <w:r>
        <w:rPr>
          <w:rFonts w:ascii="Times New Roman" w:hAnsi="Times New Roman" w:cs="Times New Roman"/>
          <w:sz w:val="24"/>
          <w:szCs w:val="24"/>
        </w:rPr>
        <w:t>ross the pre-, mid-, and post-</w:t>
      </w:r>
      <w:r w:rsidRPr="00550D9E">
        <w:rPr>
          <w:rFonts w:ascii="Times New Roman" w:hAnsi="Times New Roman" w:cs="Times New Roman"/>
          <w:sz w:val="24"/>
          <w:szCs w:val="24"/>
        </w:rPr>
        <w:t xml:space="preserve">rating phases. This </w:t>
      </w:r>
      <w:r>
        <w:rPr>
          <w:rFonts w:ascii="Times New Roman" w:hAnsi="Times New Roman" w:cs="Times New Roman"/>
          <w:sz w:val="24"/>
          <w:szCs w:val="24"/>
        </w:rPr>
        <w:t>was confirmed by a</w:t>
      </w:r>
      <w:r w:rsidRPr="00550D9E">
        <w:rPr>
          <w:rFonts w:ascii="Times New Roman" w:hAnsi="Times New Roman" w:cs="Times New Roman"/>
          <w:sz w:val="24"/>
          <w:szCs w:val="24"/>
        </w:rPr>
        <w:t xml:space="preserve"> significant main effect of Causal Rating, Type II</w:t>
      </w:r>
      <w:r>
        <w:rPr>
          <w:rFonts w:ascii="Times New Roman" w:hAnsi="Times New Roman" w:cs="Times New Roman"/>
          <w:sz w:val="24"/>
          <w:szCs w:val="24"/>
        </w:rPr>
        <w:t xml:space="preserve">I </w:t>
      </w:r>
      <w:r w:rsidRPr="00550D9E">
        <w:rPr>
          <w:rFonts w:ascii="Times New Roman" w:hAnsi="Times New Roman" w:cs="Times New Roman"/>
          <w:i/>
          <w:sz w:val="24"/>
          <w:szCs w:val="24"/>
        </w:rPr>
        <w:t>F</w:t>
      </w:r>
      <w:r>
        <w:rPr>
          <w:rFonts w:ascii="Times New Roman" w:hAnsi="Times New Roman" w:cs="Times New Roman"/>
          <w:sz w:val="24"/>
          <w:szCs w:val="24"/>
        </w:rPr>
        <w:t>(</w:t>
      </w:r>
      <w:r w:rsidR="00EF2F3A">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 </w:t>
      </w:r>
      <w:r w:rsidR="00EF2F3A">
        <w:rPr>
          <w:rFonts w:ascii="Times New Roman" w:hAnsi="Times New Roman" w:cs="Times New Roman"/>
          <w:sz w:val="24"/>
          <w:szCs w:val="24"/>
        </w:rPr>
        <w:t>113.74</w:t>
      </w:r>
      <w:r>
        <w:rPr>
          <w:rFonts w:ascii="Times New Roman" w:hAnsi="Times New Roman" w:cs="Times New Roman"/>
          <w:sz w:val="24"/>
          <w:szCs w:val="24"/>
        </w:rPr>
        <w:t xml:space="preserve">, </w:t>
      </w:r>
      <w:r w:rsidRPr="00550D9E">
        <w:rPr>
          <w:rFonts w:ascii="Times New Roman" w:hAnsi="Times New Roman" w:cs="Times New Roman"/>
          <w:i/>
          <w:sz w:val="24"/>
          <w:szCs w:val="24"/>
        </w:rPr>
        <w:t>p</w:t>
      </w:r>
      <w:r>
        <w:rPr>
          <w:rFonts w:ascii="Times New Roman" w:hAnsi="Times New Roman" w:cs="Times New Roman"/>
          <w:sz w:val="24"/>
          <w:szCs w:val="24"/>
        </w:rPr>
        <w:t xml:space="preserve"> &lt; .0001. </w:t>
      </w:r>
      <w:r w:rsidRPr="00550D9E">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550D9E">
        <w:rPr>
          <w:rFonts w:ascii="Times New Roman" w:hAnsi="Times New Roman" w:cs="Times New Roman"/>
          <w:sz w:val="24"/>
          <w:szCs w:val="24"/>
        </w:rPr>
        <w:t xml:space="preserve"> provided higher mid-ratings of the B- e</w:t>
      </w:r>
      <w:r>
        <w:rPr>
          <w:rFonts w:ascii="Times New Roman" w:hAnsi="Times New Roman" w:cs="Times New Roman"/>
          <w:sz w:val="24"/>
          <w:szCs w:val="24"/>
        </w:rPr>
        <w:t>vent (</w:t>
      </w:r>
      <w:r w:rsidRPr="00550D9E">
        <w:rPr>
          <w:rFonts w:ascii="Times New Roman" w:hAnsi="Times New Roman" w:cs="Times New Roman"/>
          <w:i/>
          <w:sz w:val="24"/>
          <w:szCs w:val="24"/>
        </w:rPr>
        <w:t>M</w:t>
      </w:r>
      <w:r>
        <w:rPr>
          <w:rFonts w:ascii="Times New Roman" w:hAnsi="Times New Roman" w:cs="Times New Roman"/>
          <w:sz w:val="24"/>
          <w:szCs w:val="24"/>
        </w:rPr>
        <w:t xml:space="preserve"> = </w:t>
      </w:r>
      <w:r w:rsidR="00EF2F3A">
        <w:rPr>
          <w:rFonts w:ascii="Times New Roman" w:hAnsi="Times New Roman" w:cs="Times New Roman"/>
          <w:sz w:val="24"/>
          <w:szCs w:val="24"/>
        </w:rPr>
        <w:t>84.28</w:t>
      </w:r>
      <w:r>
        <w:rPr>
          <w:rFonts w:ascii="Times New Roman" w:hAnsi="Times New Roman" w:cs="Times New Roman"/>
          <w:sz w:val="24"/>
          <w:szCs w:val="24"/>
        </w:rPr>
        <w:t xml:space="preserve">, Bootstrapped </w:t>
      </w:r>
      <w:r w:rsidRPr="00550D9E">
        <w:rPr>
          <w:rFonts w:ascii="Times New Roman" w:hAnsi="Times New Roman" w:cs="Times New Roman"/>
          <w:sz w:val="24"/>
          <w:szCs w:val="24"/>
        </w:rPr>
        <w:t>95% CI[</w:t>
      </w:r>
      <w:r w:rsidR="00EF2F3A">
        <w:rPr>
          <w:rFonts w:ascii="Times New Roman" w:hAnsi="Times New Roman" w:cs="Times New Roman"/>
          <w:sz w:val="24"/>
          <w:szCs w:val="24"/>
        </w:rPr>
        <w:t>77.67, 90.89</w:t>
      </w:r>
      <w:r w:rsidRPr="00550D9E">
        <w:rPr>
          <w:rFonts w:ascii="Times New Roman" w:hAnsi="Times New Roman" w:cs="Times New Roman"/>
          <w:sz w:val="24"/>
          <w:szCs w:val="24"/>
        </w:rPr>
        <w:t>]) than pre-ratings of it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48.08</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45.88, 50.28</w:t>
      </w:r>
      <w:r w:rsidRPr="00550D9E">
        <w:rPr>
          <w:rFonts w:ascii="Times New Roman" w:hAnsi="Times New Roman" w:cs="Times New Roman"/>
          <w:sz w:val="24"/>
          <w:szCs w:val="24"/>
        </w:rPr>
        <w:t xml:space="preserve">]),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&lt; .0001. Howe</w:t>
      </w:r>
      <w:r>
        <w:rPr>
          <w:rFonts w:ascii="Times New Roman" w:hAnsi="Times New Roman" w:cs="Times New Roman"/>
          <w:sz w:val="24"/>
          <w:szCs w:val="24"/>
        </w:rPr>
        <w:t xml:space="preserve">ver, </w:t>
      </w:r>
      <w:r w:rsidR="00033D24">
        <w:rPr>
          <w:rFonts w:ascii="Times New Roman" w:hAnsi="Times New Roman" w:cs="Times New Roman"/>
          <w:sz w:val="24"/>
          <w:szCs w:val="24"/>
        </w:rPr>
        <w:t>participants</w:t>
      </w:r>
      <w:r w:rsidRPr="00550D9E">
        <w:rPr>
          <w:rFonts w:ascii="Times New Roman" w:hAnsi="Times New Roman" w:cs="Times New Roman"/>
          <w:sz w:val="24"/>
          <w:szCs w:val="24"/>
        </w:rPr>
        <w:t>' post-ratings of the B- event (</w:t>
      </w:r>
      <w:r w:rsidRPr="00550D9E">
        <w:rPr>
          <w:rFonts w:ascii="Times New Roman" w:hAnsi="Times New Roman" w:cs="Times New Roman"/>
          <w:i/>
          <w:sz w:val="24"/>
          <w:szCs w:val="24"/>
        </w:rPr>
        <w:t>M</w:t>
      </w:r>
      <w:r w:rsidRPr="00550D9E">
        <w:rPr>
          <w:rFonts w:ascii="Times New Roman" w:hAnsi="Times New Roman" w:cs="Times New Roman"/>
          <w:sz w:val="24"/>
          <w:szCs w:val="24"/>
        </w:rPr>
        <w:t xml:space="preserve"> = </w:t>
      </w:r>
      <w:r w:rsidR="00EF2F3A">
        <w:rPr>
          <w:rFonts w:ascii="Times New Roman" w:hAnsi="Times New Roman" w:cs="Times New Roman"/>
          <w:sz w:val="24"/>
          <w:szCs w:val="24"/>
        </w:rPr>
        <w:t>84.07</w:t>
      </w:r>
      <w:r w:rsidRPr="00550D9E">
        <w:rPr>
          <w:rFonts w:ascii="Times New Roman" w:hAnsi="Times New Roman" w:cs="Times New Roman"/>
          <w:sz w:val="24"/>
          <w:szCs w:val="24"/>
        </w:rPr>
        <w:t>, Bootstrapped 95% CI[</w:t>
      </w:r>
      <w:r w:rsidR="00EF2F3A">
        <w:rPr>
          <w:rFonts w:ascii="Times New Roman" w:hAnsi="Times New Roman" w:cs="Times New Roman"/>
          <w:sz w:val="24"/>
          <w:szCs w:val="24"/>
        </w:rPr>
        <w:t>77.79, 90.34</w:t>
      </w:r>
      <w:r>
        <w:rPr>
          <w:rFonts w:ascii="Times New Roman" w:hAnsi="Times New Roman" w:cs="Times New Roman"/>
          <w:sz w:val="24"/>
          <w:szCs w:val="24"/>
        </w:rPr>
        <w:t xml:space="preserve">]) did not differ from their </w:t>
      </w:r>
      <w:r w:rsidRPr="00550D9E">
        <w:rPr>
          <w:rFonts w:ascii="Times New Roman" w:hAnsi="Times New Roman" w:cs="Times New Roman"/>
          <w:sz w:val="24"/>
          <w:szCs w:val="24"/>
        </w:rPr>
        <w:t xml:space="preserve">mid-ratings of that event, </w:t>
      </w:r>
      <w:r w:rsidRPr="00550D9E">
        <w:rPr>
          <w:rFonts w:ascii="Times New Roman" w:hAnsi="Times New Roman" w:cs="Times New Roman"/>
          <w:i/>
          <w:sz w:val="24"/>
          <w:szCs w:val="24"/>
        </w:rPr>
        <w:t>p</w:t>
      </w:r>
      <w:r w:rsidRPr="00550D9E">
        <w:rPr>
          <w:rFonts w:ascii="Times New Roman" w:hAnsi="Times New Roman" w:cs="Times New Roman"/>
          <w:sz w:val="24"/>
          <w:szCs w:val="24"/>
        </w:rPr>
        <w:t xml:space="preserve"> = 1.</w:t>
      </w:r>
    </w:p>
    <w:p w14:paraId="060DC714" w14:textId="280ABC0D" w:rsidR="00D54E3B" w:rsidRDefault="003E2807" w:rsidP="00D54E3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3E2807">
        <w:rPr>
          <w:rFonts w:ascii="Times New Roman" w:hAnsi="Times New Roman" w:cs="Times New Roman"/>
          <w:b/>
          <w:sz w:val="24"/>
          <w:szCs w:val="24"/>
        </w:rPr>
        <w:t>Control condition: 2C.</w:t>
      </w:r>
      <w:r w:rsidRPr="003E2807">
        <w:rPr>
          <w:rFonts w:ascii="Times New Roman" w:hAnsi="Times New Roman" w:cs="Times New Roman"/>
          <w:sz w:val="24"/>
          <w:szCs w:val="24"/>
        </w:rPr>
        <w:t xml:space="preserve"> The second analysis examined whether, and to what extent, adults' ratings o</w:t>
      </w:r>
      <w:r>
        <w:rPr>
          <w:rFonts w:ascii="Times New Roman" w:hAnsi="Times New Roman" w:cs="Times New Roman"/>
          <w:sz w:val="24"/>
          <w:szCs w:val="24"/>
        </w:rPr>
        <w:t xml:space="preserve">f the four test </w:t>
      </w:r>
      <w:r w:rsidRPr="003E2807">
        <w:rPr>
          <w:rFonts w:ascii="Times New Roman" w:hAnsi="Times New Roman" w:cs="Times New Roman"/>
          <w:sz w:val="24"/>
          <w:szCs w:val="24"/>
        </w:rPr>
        <w:t>events</w:t>
      </w:r>
      <w:r w:rsidR="00355416">
        <w:rPr>
          <w:rFonts w:ascii="Times New Roman" w:hAnsi="Times New Roman" w:cs="Times New Roman"/>
          <w:sz w:val="24"/>
          <w:szCs w:val="24"/>
        </w:rPr>
        <w:t xml:space="preserve"> changed</w:t>
      </w:r>
      <w:r w:rsidRPr="003E2807">
        <w:rPr>
          <w:rFonts w:ascii="Times New Roman" w:hAnsi="Times New Roman" w:cs="Times New Roman"/>
          <w:sz w:val="24"/>
          <w:szCs w:val="24"/>
        </w:rPr>
        <w:t xml:space="preserve"> across the pre-, mid-, and post-rating phases in the 2C condition. We first ent</w:t>
      </w:r>
      <w:r>
        <w:rPr>
          <w:rFonts w:ascii="Times New Roman" w:hAnsi="Times New Roman" w:cs="Times New Roman"/>
          <w:sz w:val="24"/>
          <w:szCs w:val="24"/>
        </w:rPr>
        <w:t xml:space="preserve">ered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3E2807">
        <w:rPr>
          <w:rFonts w:ascii="Times New Roman" w:hAnsi="Times New Roman" w:cs="Times New Roman"/>
          <w:sz w:val="24"/>
          <w:szCs w:val="24"/>
        </w:rPr>
        <w:t>the A+ into a mixed-effects model.</w:t>
      </w:r>
      <w:r w:rsidR="00D34BED">
        <w:rPr>
          <w:rFonts w:ascii="Times New Roman" w:hAnsi="Times New Roman" w:cs="Times New Roman"/>
          <w:sz w:val="24"/>
          <w:szCs w:val="24"/>
        </w:rPr>
        <w:t xml:space="preserve"> This analysis revealed a </w:t>
      </w:r>
      <w:r w:rsidR="00D34BED" w:rsidRPr="003E2807">
        <w:rPr>
          <w:rFonts w:ascii="Times New Roman" w:hAnsi="Times New Roman" w:cs="Times New Roman"/>
          <w:sz w:val="24"/>
          <w:szCs w:val="24"/>
        </w:rPr>
        <w:t>significant main effect of Causal Rating, Type III F(</w:t>
      </w:r>
      <w:r w:rsidR="006076E2">
        <w:rPr>
          <w:rFonts w:ascii="Times New Roman" w:hAnsi="Times New Roman" w:cs="Times New Roman"/>
          <w:sz w:val="24"/>
          <w:szCs w:val="24"/>
        </w:rPr>
        <w:t>2, 5</w:t>
      </w:r>
      <w:r w:rsidR="00B45B80">
        <w:rPr>
          <w:rFonts w:ascii="Times New Roman" w:hAnsi="Times New Roman" w:cs="Times New Roman"/>
          <w:sz w:val="24"/>
          <w:szCs w:val="24"/>
        </w:rPr>
        <w:t>9</w:t>
      </w:r>
      <w:r w:rsidR="00D34BED" w:rsidRPr="003E2807">
        <w:rPr>
          <w:rFonts w:ascii="Times New Roman" w:hAnsi="Times New Roman" w:cs="Times New Roman"/>
          <w:sz w:val="24"/>
          <w:szCs w:val="24"/>
        </w:rPr>
        <w:t xml:space="preserve">) = </w:t>
      </w:r>
      <w:r w:rsidR="006076E2">
        <w:rPr>
          <w:rFonts w:ascii="Times New Roman" w:hAnsi="Times New Roman" w:cs="Times New Roman"/>
          <w:sz w:val="24"/>
          <w:szCs w:val="24"/>
        </w:rPr>
        <w:t>120.05</w:t>
      </w:r>
      <w:r w:rsidR="00D34BED" w:rsidRPr="003E2807">
        <w:rPr>
          <w:rFonts w:ascii="Times New Roman" w:hAnsi="Times New Roman" w:cs="Times New Roman"/>
          <w:sz w:val="24"/>
          <w:szCs w:val="24"/>
        </w:rPr>
        <w:t xml:space="preserve">, p &lt; .0001. </w:t>
      </w:r>
      <w:r>
        <w:rPr>
          <w:rFonts w:ascii="Times New Roman" w:hAnsi="Times New Roman" w:cs="Times New Roman"/>
          <w:sz w:val="24"/>
          <w:szCs w:val="24"/>
        </w:rPr>
        <w:t xml:space="preserve"> Because A produces the effect each time it is presented in the A+, it was predicted that if </w:t>
      </w:r>
      <w:r w:rsidR="00033D24">
        <w:rPr>
          <w:rFonts w:ascii="Times New Roman" w:hAnsi="Times New Roman" w:cs="Times New Roman"/>
          <w:sz w:val="24"/>
          <w:szCs w:val="24"/>
        </w:rPr>
        <w:lastRenderedPageBreak/>
        <w:t>participants</w:t>
      </w:r>
      <w:r>
        <w:rPr>
          <w:rFonts w:ascii="Times New Roman" w:hAnsi="Times New Roman" w:cs="Times New Roman"/>
          <w:sz w:val="24"/>
          <w:szCs w:val="24"/>
        </w:rPr>
        <w:t xml:space="preserve"> engaged in 2C reasoning their causal ratings of this event would undergo a </w:t>
      </w:r>
      <w:r w:rsidRPr="003E2807">
        <w:rPr>
          <w:rFonts w:ascii="Times New Roman" w:hAnsi="Times New Roman" w:cs="Times New Roman"/>
          <w:sz w:val="24"/>
          <w:szCs w:val="24"/>
        </w:rPr>
        <w:t>monotonic increase across the three rating phases</w:t>
      </w:r>
      <w:r>
        <w:rPr>
          <w:rFonts w:ascii="Times New Roman" w:hAnsi="Times New Roman" w:cs="Times New Roman"/>
          <w:sz w:val="24"/>
          <w:szCs w:val="24"/>
        </w:rPr>
        <w:t xml:space="preserve">. </w:t>
      </w:r>
      <w:r w:rsidRPr="003E2807">
        <w:rPr>
          <w:rFonts w:ascii="Times New Roman" w:hAnsi="Times New Roman" w:cs="Times New Roman"/>
          <w:sz w:val="24"/>
          <w:szCs w:val="24"/>
        </w:rPr>
        <w:t>Plan</w:t>
      </w:r>
      <w:r>
        <w:rPr>
          <w:rFonts w:ascii="Times New Roman" w:hAnsi="Times New Roman" w:cs="Times New Roman"/>
          <w:sz w:val="24"/>
          <w:szCs w:val="24"/>
        </w:rPr>
        <w:t xml:space="preserve">ned comparisons </w:t>
      </w:r>
      <w:r w:rsidR="00D34BED">
        <w:rPr>
          <w:rFonts w:ascii="Times New Roman" w:hAnsi="Times New Roman" w:cs="Times New Roman"/>
          <w:sz w:val="24"/>
          <w:szCs w:val="24"/>
        </w:rPr>
        <w:t xml:space="preserve">confirmed this prediction and </w:t>
      </w:r>
      <w:r>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3E2807">
        <w:rPr>
          <w:rFonts w:ascii="Times New Roman" w:hAnsi="Times New Roman" w:cs="Times New Roman"/>
          <w:sz w:val="24"/>
          <w:szCs w:val="24"/>
        </w:rPr>
        <w:t xml:space="preserve"> provided higher mid-ratings of the 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90.67</w:t>
      </w:r>
      <w:r w:rsidRPr="003E2807">
        <w:rPr>
          <w:rFonts w:ascii="Times New Roman" w:hAnsi="Times New Roman" w:cs="Times New Roman"/>
          <w:sz w:val="24"/>
          <w:szCs w:val="24"/>
        </w:rPr>
        <w:t xml:space="preserve">, Bootstrapped </w:t>
      </w:r>
      <w:r>
        <w:rPr>
          <w:rFonts w:ascii="Times New Roman" w:hAnsi="Times New Roman" w:cs="Times New Roman"/>
          <w:sz w:val="24"/>
          <w:szCs w:val="24"/>
        </w:rPr>
        <w:t>95% CI[</w:t>
      </w:r>
      <w:r w:rsidR="0010541E">
        <w:rPr>
          <w:rFonts w:ascii="Times New Roman" w:hAnsi="Times New Roman" w:cs="Times New Roman"/>
          <w:sz w:val="24"/>
          <w:szCs w:val="24"/>
        </w:rPr>
        <w:t>85.21, 96.12</w:t>
      </w:r>
      <w:r>
        <w:rPr>
          <w:rFonts w:ascii="Times New Roman" w:hAnsi="Times New Roman" w:cs="Times New Roman"/>
          <w:sz w:val="24"/>
          <w:szCs w:val="24"/>
        </w:rPr>
        <w:t>]) than pre-</w:t>
      </w:r>
      <w:r w:rsidRPr="003E2807">
        <w:rPr>
          <w:rFonts w:ascii="Times New Roman" w:hAnsi="Times New Roman" w:cs="Times New Roman"/>
          <w:sz w:val="24"/>
          <w:szCs w:val="24"/>
        </w:rPr>
        <w:t>ratings of it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53.92</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50.28, 57.45</w:t>
      </w:r>
      <w:r w:rsidRPr="003E2807">
        <w:rPr>
          <w:rFonts w:ascii="Times New Roman" w:hAnsi="Times New Roman" w:cs="Times New Roman"/>
          <w:sz w:val="24"/>
          <w:szCs w:val="24"/>
        </w:rPr>
        <w:t xml:space="preserve">]),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&lt; .0001. </w:t>
      </w:r>
      <w:r w:rsidR="00355416">
        <w:rPr>
          <w:rFonts w:ascii="Times New Roman" w:hAnsi="Times New Roman" w:cs="Times New Roman"/>
          <w:sz w:val="24"/>
          <w:szCs w:val="24"/>
        </w:rPr>
        <w:t>However</w:t>
      </w:r>
      <w:r w:rsidRPr="003E2807">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post-ratings of the </w:t>
      </w:r>
      <w:r w:rsidRPr="003E2807">
        <w:rPr>
          <w:rFonts w:ascii="Times New Roman" w:hAnsi="Times New Roman" w:cs="Times New Roman"/>
          <w:sz w:val="24"/>
          <w:szCs w:val="24"/>
        </w:rPr>
        <w:t>A+ event (</w:t>
      </w:r>
      <w:r w:rsidRPr="00D54E3B">
        <w:rPr>
          <w:rFonts w:ascii="Times New Roman" w:hAnsi="Times New Roman" w:cs="Times New Roman"/>
          <w:i/>
          <w:sz w:val="24"/>
          <w:szCs w:val="24"/>
        </w:rPr>
        <w:t>M</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93.75</w:t>
      </w:r>
      <w:r w:rsidRPr="003E2807">
        <w:rPr>
          <w:rFonts w:ascii="Times New Roman" w:hAnsi="Times New Roman" w:cs="Times New Roman"/>
          <w:sz w:val="24"/>
          <w:szCs w:val="24"/>
        </w:rPr>
        <w:t>, Bootstrapped 95% CI[</w:t>
      </w:r>
      <w:r w:rsidR="0010541E">
        <w:rPr>
          <w:rFonts w:ascii="Times New Roman" w:hAnsi="Times New Roman" w:cs="Times New Roman"/>
          <w:sz w:val="24"/>
          <w:szCs w:val="24"/>
        </w:rPr>
        <w:t>89.89, 97.61</w:t>
      </w:r>
      <w:r w:rsidRPr="003E2807">
        <w:rPr>
          <w:rFonts w:ascii="Times New Roman" w:hAnsi="Times New Roman" w:cs="Times New Roman"/>
          <w:sz w:val="24"/>
          <w:szCs w:val="24"/>
        </w:rPr>
        <w:t xml:space="preserve">]) did not differ from their mid-ratings of it, </w:t>
      </w:r>
      <w:r w:rsidRPr="00D54E3B">
        <w:rPr>
          <w:rFonts w:ascii="Times New Roman" w:hAnsi="Times New Roman" w:cs="Times New Roman"/>
          <w:i/>
          <w:sz w:val="24"/>
          <w:szCs w:val="24"/>
        </w:rPr>
        <w:t>p</w:t>
      </w:r>
      <w:r w:rsidRPr="003E2807">
        <w:rPr>
          <w:rFonts w:ascii="Times New Roman" w:hAnsi="Times New Roman" w:cs="Times New Roman"/>
          <w:sz w:val="24"/>
          <w:szCs w:val="24"/>
        </w:rPr>
        <w:t xml:space="preserve"> = .</w:t>
      </w:r>
      <w:r w:rsidR="0010541E">
        <w:rPr>
          <w:rFonts w:ascii="Times New Roman" w:hAnsi="Times New Roman" w:cs="Times New Roman"/>
          <w:sz w:val="24"/>
          <w:szCs w:val="24"/>
        </w:rPr>
        <w:t>36</w:t>
      </w:r>
      <w:r w:rsidRPr="003E2807">
        <w:rPr>
          <w:rFonts w:ascii="Times New Roman" w:hAnsi="Times New Roman" w:cs="Times New Roman"/>
          <w:sz w:val="24"/>
          <w:szCs w:val="24"/>
        </w:rPr>
        <w:t>.</w:t>
      </w:r>
    </w:p>
    <w:p w14:paraId="599B0143" w14:textId="4E2AD356" w:rsidR="00D54E3B" w:rsidRDefault="00D54E3B" w:rsidP="00D54E3B">
      <w:pPr>
        <w:spacing w:line="480" w:lineRule="auto"/>
        <w:ind w:firstLine="720"/>
        <w:contextualSpacing/>
        <w:rPr>
          <w:rFonts w:ascii="Times New Roman" w:hAnsi="Times New Roman" w:cs="Times New Roman"/>
          <w:sz w:val="24"/>
          <w:szCs w:val="24"/>
        </w:rPr>
      </w:pPr>
      <w:r w:rsidRPr="00D54E3B">
        <w:rPr>
          <w:rFonts w:ascii="Times New Roman" w:hAnsi="Times New Roman" w:cs="Times New Roman"/>
          <w:sz w:val="24"/>
          <w:szCs w:val="24"/>
        </w:rPr>
        <w:t>We next entered adults' ratings of A- event into a mixed-effects model to determine whether those ratings changed across the three rating phases. This analysis revealed a significant</w:t>
      </w:r>
      <w:r>
        <w:rPr>
          <w:rFonts w:ascii="Times New Roman" w:hAnsi="Times New Roman" w:cs="Times New Roman"/>
          <w:sz w:val="24"/>
          <w:szCs w:val="24"/>
        </w:rPr>
        <w:t xml:space="preserve"> </w:t>
      </w:r>
      <w:r w:rsidRPr="00D54E3B">
        <w:rPr>
          <w:rFonts w:ascii="Times New Roman" w:hAnsi="Times New Roman" w:cs="Times New Roman"/>
          <w:sz w:val="24"/>
          <w:szCs w:val="24"/>
        </w:rPr>
        <w:t>main effect of Ca</w:t>
      </w:r>
      <w:r>
        <w:rPr>
          <w:rFonts w:ascii="Times New Roman" w:hAnsi="Times New Roman" w:cs="Times New Roman"/>
          <w:sz w:val="24"/>
          <w:szCs w:val="24"/>
        </w:rPr>
        <w:t xml:space="preserve">usal Rating, Type III </w:t>
      </w:r>
      <w:r w:rsidRPr="005E3F10">
        <w:rPr>
          <w:rFonts w:ascii="Times New Roman" w:hAnsi="Times New Roman" w:cs="Times New Roman"/>
          <w:i/>
          <w:sz w:val="24"/>
          <w:szCs w:val="24"/>
        </w:rPr>
        <w:t>F</w:t>
      </w:r>
      <w:r>
        <w:rPr>
          <w:rFonts w:ascii="Times New Roman" w:hAnsi="Times New Roman" w:cs="Times New Roman"/>
          <w:sz w:val="24"/>
          <w:szCs w:val="24"/>
        </w:rPr>
        <w:t>(</w:t>
      </w:r>
      <w:r w:rsidR="0010541E">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 xml:space="preserve">) </w:t>
      </w:r>
      <w:r w:rsidRPr="00D54E3B">
        <w:rPr>
          <w:rFonts w:ascii="Times New Roman" w:hAnsi="Times New Roman" w:cs="Times New Roman"/>
          <w:sz w:val="24"/>
          <w:szCs w:val="24"/>
        </w:rPr>
        <w:t xml:space="preserve">= </w:t>
      </w:r>
      <w:r w:rsidR="0010541E">
        <w:rPr>
          <w:rFonts w:ascii="Times New Roman" w:hAnsi="Times New Roman" w:cs="Times New Roman"/>
          <w:sz w:val="24"/>
          <w:szCs w:val="24"/>
        </w:rPr>
        <w:t>47.94</w:t>
      </w:r>
      <w:r w:rsidRPr="00D54E3B">
        <w:rPr>
          <w:rFonts w:ascii="Times New Roman" w:hAnsi="Times New Roman" w:cs="Times New Roman"/>
          <w:sz w:val="24"/>
          <w:szCs w:val="24"/>
        </w:rPr>
        <w:t xml:space="preserve">, </w:t>
      </w:r>
      <w:r w:rsidRPr="005E3F10">
        <w:rPr>
          <w:rFonts w:ascii="Times New Roman" w:hAnsi="Times New Roman" w:cs="Times New Roman"/>
          <w:i/>
          <w:sz w:val="24"/>
          <w:szCs w:val="24"/>
        </w:rPr>
        <w:t>p</w:t>
      </w:r>
      <w:r w:rsidRPr="00D54E3B">
        <w:rPr>
          <w:rFonts w:ascii="Times New Roman" w:hAnsi="Times New Roman" w:cs="Times New Roman"/>
          <w:sz w:val="24"/>
          <w:szCs w:val="24"/>
        </w:rPr>
        <w:t xml:space="preserve"> &lt; .01. </w:t>
      </w:r>
      <w:r>
        <w:rPr>
          <w:rFonts w:ascii="Times New Roman" w:hAnsi="Times New Roman" w:cs="Times New Roman"/>
          <w:sz w:val="24"/>
          <w:szCs w:val="24"/>
        </w:rPr>
        <w:t xml:space="preserve">In contrast to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events,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the A- event should show a monotonic decrease across the three rating phases. </w:t>
      </w:r>
      <w:r w:rsidRPr="00D54E3B">
        <w:rPr>
          <w:rFonts w:ascii="Times New Roman" w:hAnsi="Times New Roman" w:cs="Times New Roman"/>
          <w:sz w:val="24"/>
          <w:szCs w:val="24"/>
        </w:rPr>
        <w:t xml:space="preserve">Planned comparisons revealed that </w:t>
      </w:r>
      <w:r w:rsidR="00033D24">
        <w:rPr>
          <w:rFonts w:ascii="Times New Roman" w:hAnsi="Times New Roman" w:cs="Times New Roman"/>
          <w:sz w:val="24"/>
          <w:szCs w:val="24"/>
        </w:rPr>
        <w:t>participants</w:t>
      </w:r>
      <w:r w:rsidRPr="00D54E3B">
        <w:rPr>
          <w:rFonts w:ascii="Times New Roman" w:hAnsi="Times New Roman" w:cs="Times New Roman"/>
          <w:sz w:val="24"/>
          <w:szCs w:val="24"/>
        </w:rPr>
        <w:t xml:space="preserve"> provided lower mid-rat</w:t>
      </w:r>
      <w:r>
        <w:rPr>
          <w:rFonts w:ascii="Times New Roman" w:hAnsi="Times New Roman" w:cs="Times New Roman"/>
          <w:sz w:val="24"/>
          <w:szCs w:val="24"/>
        </w:rPr>
        <w:t>ings (</w:t>
      </w:r>
      <w:r w:rsidRPr="005E3F10">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16.83</w:t>
      </w:r>
      <w:r>
        <w:rPr>
          <w:rFonts w:ascii="Times New Roman" w:hAnsi="Times New Roman" w:cs="Times New Roman"/>
          <w:sz w:val="24"/>
          <w:szCs w:val="24"/>
        </w:rPr>
        <w:t xml:space="preserve">, Bootstrapped </w:t>
      </w:r>
      <w:r w:rsidRPr="00D54E3B">
        <w:rPr>
          <w:rFonts w:ascii="Times New Roman" w:hAnsi="Times New Roman" w:cs="Times New Roman"/>
          <w:sz w:val="24"/>
          <w:szCs w:val="24"/>
        </w:rPr>
        <w:t>95% CI[</w:t>
      </w:r>
      <w:r w:rsidR="00C17DEF">
        <w:rPr>
          <w:rFonts w:ascii="Times New Roman" w:hAnsi="Times New Roman" w:cs="Times New Roman"/>
          <w:sz w:val="24"/>
          <w:szCs w:val="24"/>
        </w:rPr>
        <w:t>9.33, 24.33</w:t>
      </w:r>
      <w:r w:rsidRPr="00D54E3B">
        <w:rPr>
          <w:rFonts w:ascii="Times New Roman" w:hAnsi="Times New Roman" w:cs="Times New Roman"/>
          <w:sz w:val="24"/>
          <w:szCs w:val="24"/>
        </w:rPr>
        <w:t>]) than pre-ratings of it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49</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43.23, 54.77</w:t>
      </w:r>
      <w:r>
        <w:rPr>
          <w:rFonts w:ascii="Times New Roman" w:hAnsi="Times New Roman" w:cs="Times New Roman"/>
          <w:sz w:val="24"/>
          <w:szCs w:val="24"/>
        </w:rPr>
        <w:t xml:space="preserve">]),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and lower </w:t>
      </w:r>
      <w:r w:rsidRPr="00D54E3B">
        <w:rPr>
          <w:rFonts w:ascii="Times New Roman" w:hAnsi="Times New Roman" w:cs="Times New Roman"/>
          <w:sz w:val="24"/>
          <w:szCs w:val="24"/>
        </w:rPr>
        <w:t>post-ratings of the same event (</w:t>
      </w:r>
      <w:r w:rsidRPr="005E3F10">
        <w:rPr>
          <w:rFonts w:ascii="Times New Roman" w:hAnsi="Times New Roman" w:cs="Times New Roman"/>
          <w:i/>
          <w:sz w:val="24"/>
          <w:szCs w:val="24"/>
        </w:rPr>
        <w:t>M</w:t>
      </w:r>
      <w:r w:rsidRPr="00D54E3B">
        <w:rPr>
          <w:rFonts w:ascii="Times New Roman" w:hAnsi="Times New Roman" w:cs="Times New Roman"/>
          <w:sz w:val="24"/>
          <w:szCs w:val="24"/>
        </w:rPr>
        <w:t xml:space="preserve"> = </w:t>
      </w:r>
      <w:r w:rsidR="00C17DEF">
        <w:rPr>
          <w:rFonts w:ascii="Times New Roman" w:hAnsi="Times New Roman" w:cs="Times New Roman"/>
          <w:sz w:val="24"/>
          <w:szCs w:val="24"/>
        </w:rPr>
        <w:t>12.67</w:t>
      </w:r>
      <w:r w:rsidRPr="00D54E3B">
        <w:rPr>
          <w:rFonts w:ascii="Times New Roman" w:hAnsi="Times New Roman" w:cs="Times New Roman"/>
          <w:sz w:val="24"/>
          <w:szCs w:val="24"/>
        </w:rPr>
        <w:t>, Bootstrapped 95% CI[</w:t>
      </w:r>
      <w:r w:rsidR="00C17DEF">
        <w:rPr>
          <w:rFonts w:ascii="Times New Roman" w:hAnsi="Times New Roman" w:cs="Times New Roman"/>
          <w:sz w:val="24"/>
          <w:szCs w:val="24"/>
        </w:rPr>
        <w:t>5.94, 19.39</w:t>
      </w:r>
      <w:r w:rsidRPr="00D54E3B">
        <w:rPr>
          <w:rFonts w:ascii="Times New Roman" w:hAnsi="Times New Roman" w:cs="Times New Roman"/>
          <w:sz w:val="24"/>
          <w:szCs w:val="24"/>
        </w:rPr>
        <w:t>]) than mid-r</w:t>
      </w:r>
      <w:r>
        <w:rPr>
          <w:rFonts w:ascii="Times New Roman" w:hAnsi="Times New Roman" w:cs="Times New Roman"/>
          <w:sz w:val="24"/>
          <w:szCs w:val="24"/>
        </w:rPr>
        <w:t xml:space="preserve">atings, </w:t>
      </w:r>
      <w:r w:rsidRPr="005E3F10">
        <w:rPr>
          <w:rFonts w:ascii="Times New Roman" w:hAnsi="Times New Roman" w:cs="Times New Roman"/>
          <w:i/>
          <w:sz w:val="24"/>
          <w:szCs w:val="24"/>
        </w:rPr>
        <w:t>p</w:t>
      </w:r>
      <w:r>
        <w:rPr>
          <w:rFonts w:ascii="Times New Roman" w:hAnsi="Times New Roman" w:cs="Times New Roman"/>
          <w:sz w:val="24"/>
          <w:szCs w:val="24"/>
        </w:rPr>
        <w:t xml:space="preserve"> &lt; .0001. </w:t>
      </w:r>
    </w:p>
    <w:p w14:paraId="2A8C4D9E" w14:textId="64990495" w:rsidR="003E2807" w:rsidRDefault="006E7865" w:rsidP="006E7865">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6E7865">
        <w:rPr>
          <w:rFonts w:ascii="Times New Roman" w:hAnsi="Times New Roman" w:cs="Times New Roman"/>
          <w:sz w:val="24"/>
          <w:szCs w:val="24"/>
        </w:rPr>
        <w:t>In addition, we entered adults' ratings of the B+ event to determine how it changed ac</w:t>
      </w:r>
      <w:r>
        <w:rPr>
          <w:rFonts w:ascii="Times New Roman" w:hAnsi="Times New Roman" w:cs="Times New Roman"/>
          <w:sz w:val="24"/>
          <w:szCs w:val="24"/>
        </w:rPr>
        <w:t xml:space="preserve">ross the three rating phases. </w:t>
      </w:r>
      <w:r w:rsidRPr="006E7865">
        <w:rPr>
          <w:rFonts w:ascii="Times New Roman" w:hAnsi="Times New Roman" w:cs="Times New Roman"/>
          <w:sz w:val="24"/>
          <w:szCs w:val="24"/>
        </w:rPr>
        <w:t xml:space="preserve">This model revealed a significant main effect of Causal Rating, Type III </w:t>
      </w:r>
      <w:r w:rsidRPr="006E7865">
        <w:rPr>
          <w:rFonts w:ascii="Times New Roman" w:hAnsi="Times New Roman" w:cs="Times New Roman"/>
          <w:i/>
          <w:sz w:val="24"/>
          <w:szCs w:val="24"/>
        </w:rPr>
        <w:t>F</w:t>
      </w:r>
      <w:r w:rsidRPr="006E7865">
        <w:rPr>
          <w:rFonts w:ascii="Times New Roman" w:hAnsi="Times New Roman" w:cs="Times New Roman"/>
          <w:sz w:val="24"/>
          <w:szCs w:val="24"/>
        </w:rPr>
        <w:t>(</w:t>
      </w:r>
      <w:r w:rsidR="00C17DEF">
        <w:rPr>
          <w:rFonts w:ascii="Times New Roman" w:hAnsi="Times New Roman" w:cs="Times New Roman"/>
          <w:sz w:val="24"/>
          <w:szCs w:val="24"/>
        </w:rPr>
        <w:t>2, 5</w:t>
      </w:r>
      <w:r w:rsidR="00B45B80">
        <w:rPr>
          <w:rFonts w:ascii="Times New Roman" w:hAnsi="Times New Roman" w:cs="Times New Roman"/>
          <w:sz w:val="24"/>
          <w:szCs w:val="24"/>
        </w:rPr>
        <w:t>9</w:t>
      </w:r>
      <w:r>
        <w:rPr>
          <w:rFonts w:ascii="Times New Roman" w:hAnsi="Times New Roman" w:cs="Times New Roman"/>
          <w:sz w:val="24"/>
          <w:szCs w:val="24"/>
        </w:rPr>
        <w:t>)</w:t>
      </w:r>
      <w:r w:rsidR="00B45B80">
        <w:rPr>
          <w:rFonts w:ascii="Times New Roman" w:hAnsi="Times New Roman" w:cs="Times New Roman"/>
          <w:sz w:val="24"/>
          <w:szCs w:val="24"/>
        </w:rPr>
        <w:t xml:space="preserve"> =</w:t>
      </w:r>
      <w:r>
        <w:rPr>
          <w:rFonts w:ascii="Times New Roman" w:hAnsi="Times New Roman" w:cs="Times New Roman"/>
          <w:sz w:val="24"/>
          <w:szCs w:val="24"/>
        </w:rPr>
        <w:t xml:space="preserve"> </w:t>
      </w:r>
      <w:r w:rsidR="00C17DEF">
        <w:rPr>
          <w:rFonts w:ascii="Times New Roman" w:hAnsi="Times New Roman" w:cs="Times New Roman"/>
          <w:sz w:val="24"/>
          <w:szCs w:val="24"/>
        </w:rPr>
        <w:t>30.39</w:t>
      </w:r>
      <w:r>
        <w:rPr>
          <w:rFonts w:ascii="Times New Roman" w:hAnsi="Times New Roman" w:cs="Times New Roman"/>
          <w:sz w:val="24"/>
          <w:szCs w:val="24"/>
        </w:rPr>
        <w:t xml:space="preserve">, </w:t>
      </w:r>
      <w:r w:rsidRPr="006E7865">
        <w:rPr>
          <w:rFonts w:ascii="Times New Roman" w:hAnsi="Times New Roman" w:cs="Times New Roman"/>
          <w:i/>
          <w:sz w:val="24"/>
          <w:szCs w:val="24"/>
        </w:rPr>
        <w:t>p</w:t>
      </w:r>
      <w:r>
        <w:rPr>
          <w:rFonts w:ascii="Times New Roman" w:hAnsi="Times New Roman" w:cs="Times New Roman"/>
          <w:sz w:val="24"/>
          <w:szCs w:val="24"/>
        </w:rPr>
        <w:t xml:space="preserve"> &lt; .</w:t>
      </w:r>
      <w:r w:rsidR="00C17DEF">
        <w:rPr>
          <w:rFonts w:ascii="Times New Roman" w:hAnsi="Times New Roman" w:cs="Times New Roman"/>
          <w:sz w:val="24"/>
          <w:szCs w:val="24"/>
        </w:rPr>
        <w:t>0001</w:t>
      </w:r>
      <w:r>
        <w:rPr>
          <w:rFonts w:ascii="Times New Roman" w:hAnsi="Times New Roman" w:cs="Times New Roman"/>
          <w:sz w:val="24"/>
          <w:szCs w:val="24"/>
        </w:rPr>
        <w:t xml:space="preserve">. </w:t>
      </w:r>
      <w:r w:rsidR="00D914D4">
        <w:rPr>
          <w:rFonts w:ascii="Times New Roman" w:hAnsi="Times New Roman" w:cs="Times New Roman"/>
          <w:sz w:val="24"/>
          <w:szCs w:val="24"/>
        </w:rPr>
        <w:t xml:space="preserve">Because </w:t>
      </w:r>
      <w:r w:rsidR="00033D24">
        <w:rPr>
          <w:rFonts w:ascii="Times New Roman" w:hAnsi="Times New Roman" w:cs="Times New Roman"/>
          <w:sz w:val="24"/>
          <w:szCs w:val="24"/>
        </w:rPr>
        <w:t>participants</w:t>
      </w:r>
      <w:r w:rsidR="00D914D4">
        <w:rPr>
          <w:rFonts w:ascii="Times New Roman" w:hAnsi="Times New Roman" w:cs="Times New Roman"/>
          <w:sz w:val="24"/>
          <w:szCs w:val="24"/>
        </w:rPr>
        <w:t xml:space="preserve"> </w:t>
      </w:r>
      <w:r w:rsidR="00C4445F">
        <w:rPr>
          <w:rFonts w:ascii="Times New Roman" w:hAnsi="Times New Roman" w:cs="Times New Roman"/>
          <w:sz w:val="24"/>
          <w:szCs w:val="24"/>
        </w:rPr>
        <w:t>were</w:t>
      </w:r>
      <w:r w:rsidR="00D914D4">
        <w:rPr>
          <w:rFonts w:ascii="Times New Roman" w:hAnsi="Times New Roman" w:cs="Times New Roman"/>
          <w:sz w:val="24"/>
          <w:szCs w:val="24"/>
        </w:rPr>
        <w:t xml:space="preserve"> asked to provide two ratings of B (and A) before </w:t>
      </w:r>
      <w:r w:rsidR="00C4445F">
        <w:rPr>
          <w:rFonts w:ascii="Times New Roman" w:hAnsi="Times New Roman" w:cs="Times New Roman"/>
          <w:sz w:val="24"/>
          <w:szCs w:val="24"/>
        </w:rPr>
        <w:t>B’s causal status was known</w:t>
      </w:r>
      <w:r w:rsidR="00D914D4">
        <w:rPr>
          <w:rFonts w:ascii="Times New Roman" w:hAnsi="Times New Roman" w:cs="Times New Roman"/>
          <w:sz w:val="24"/>
          <w:szCs w:val="24"/>
        </w:rPr>
        <w:t xml:space="preserve">, it was predicted that </w:t>
      </w:r>
      <w:r w:rsidR="00033D24">
        <w:rPr>
          <w:rFonts w:ascii="Times New Roman" w:hAnsi="Times New Roman" w:cs="Times New Roman"/>
          <w:sz w:val="24"/>
          <w:szCs w:val="24"/>
        </w:rPr>
        <w:t>participants</w:t>
      </w:r>
      <w:r w:rsidR="00D914D4">
        <w:rPr>
          <w:rFonts w:ascii="Times New Roman" w:hAnsi="Times New Roman" w:cs="Times New Roman"/>
          <w:sz w:val="24"/>
          <w:szCs w:val="24"/>
        </w:rPr>
        <w:t>’ mid-ratings of the B+ event should be lower than their pre-ratings</w:t>
      </w:r>
      <w:r w:rsidR="00191428">
        <w:rPr>
          <w:rFonts w:ascii="Times New Roman" w:hAnsi="Times New Roman" w:cs="Times New Roman"/>
          <w:sz w:val="24"/>
          <w:szCs w:val="24"/>
        </w:rPr>
        <w:t xml:space="preserve">. This is </w:t>
      </w:r>
      <w:r w:rsidR="00D914D4">
        <w:rPr>
          <w:rFonts w:ascii="Times New Roman" w:hAnsi="Times New Roman" w:cs="Times New Roman"/>
          <w:sz w:val="24"/>
          <w:szCs w:val="24"/>
        </w:rPr>
        <w:t>because A would have been shown to produce the effect on three separate instances</w:t>
      </w:r>
      <w:r w:rsidR="00EE5384">
        <w:rPr>
          <w:rFonts w:ascii="Times New Roman" w:hAnsi="Times New Roman" w:cs="Times New Roman"/>
          <w:sz w:val="24"/>
          <w:szCs w:val="24"/>
        </w:rPr>
        <w:t xml:space="preserve"> which, in turn, may cause </w:t>
      </w:r>
      <w:r w:rsidR="00033D24">
        <w:rPr>
          <w:rFonts w:ascii="Times New Roman" w:hAnsi="Times New Roman" w:cs="Times New Roman"/>
          <w:sz w:val="24"/>
          <w:szCs w:val="24"/>
        </w:rPr>
        <w:t>participants</w:t>
      </w:r>
      <w:r w:rsidR="00EE5384">
        <w:rPr>
          <w:rFonts w:ascii="Times New Roman" w:hAnsi="Times New Roman" w:cs="Times New Roman"/>
          <w:sz w:val="24"/>
          <w:szCs w:val="24"/>
        </w:rPr>
        <w:t xml:space="preserve"> erroneously to discount B</w:t>
      </w:r>
      <w:r w:rsidR="00BF74BC">
        <w:rPr>
          <w:rFonts w:ascii="Times New Roman" w:hAnsi="Times New Roman" w:cs="Times New Roman"/>
          <w:sz w:val="24"/>
          <w:szCs w:val="24"/>
        </w:rPr>
        <w:t xml:space="preserve">. However, </w:t>
      </w:r>
      <w:r w:rsidR="00033D24">
        <w:rPr>
          <w:rFonts w:ascii="Times New Roman" w:hAnsi="Times New Roman" w:cs="Times New Roman"/>
          <w:sz w:val="24"/>
          <w:szCs w:val="24"/>
        </w:rPr>
        <w:t>participants</w:t>
      </w:r>
      <w:r w:rsidR="00BF74BC">
        <w:rPr>
          <w:rFonts w:ascii="Times New Roman" w:hAnsi="Times New Roman" w:cs="Times New Roman"/>
          <w:sz w:val="24"/>
          <w:szCs w:val="24"/>
        </w:rPr>
        <w:t xml:space="preserve">’ </w:t>
      </w:r>
      <w:r w:rsidR="00D914D4">
        <w:rPr>
          <w:rFonts w:ascii="Times New Roman" w:hAnsi="Times New Roman" w:cs="Times New Roman"/>
          <w:sz w:val="24"/>
          <w:szCs w:val="24"/>
        </w:rPr>
        <w:t xml:space="preserve">ratings of that event should undergo an increase between the mid- and post-rating phases once they observe that B causes the sun to rise. </w:t>
      </w:r>
      <w:r w:rsidR="00627B0C">
        <w:rPr>
          <w:rFonts w:ascii="Times New Roman" w:hAnsi="Times New Roman" w:cs="Times New Roman"/>
          <w:sz w:val="24"/>
          <w:szCs w:val="24"/>
        </w:rPr>
        <w:t>This prediction was confirmed by p</w:t>
      </w:r>
      <w:r>
        <w:rPr>
          <w:rFonts w:ascii="Times New Roman" w:hAnsi="Times New Roman" w:cs="Times New Roman"/>
          <w:sz w:val="24"/>
          <w:szCs w:val="24"/>
        </w:rPr>
        <w:t xml:space="preserve">lanned </w:t>
      </w:r>
      <w:r w:rsidRPr="006E7865">
        <w:rPr>
          <w:rFonts w:ascii="Times New Roman" w:hAnsi="Times New Roman" w:cs="Times New Roman"/>
          <w:sz w:val="24"/>
          <w:szCs w:val="24"/>
        </w:rPr>
        <w:t>comparisons</w:t>
      </w:r>
      <w:r w:rsidR="00627B0C">
        <w:rPr>
          <w:rFonts w:ascii="Times New Roman" w:hAnsi="Times New Roman" w:cs="Times New Roman"/>
          <w:sz w:val="24"/>
          <w:szCs w:val="24"/>
        </w:rPr>
        <w:t>, which</w:t>
      </w:r>
      <w:r w:rsidRPr="006E7865">
        <w:rPr>
          <w:rFonts w:ascii="Times New Roman" w:hAnsi="Times New Roman" w:cs="Times New Roman"/>
          <w:sz w:val="24"/>
          <w:szCs w:val="24"/>
        </w:rPr>
        <w:t xml:space="preserve"> revealed that </w:t>
      </w:r>
      <w:r w:rsidR="00033D24">
        <w:rPr>
          <w:rFonts w:ascii="Times New Roman" w:hAnsi="Times New Roman" w:cs="Times New Roman"/>
          <w:sz w:val="24"/>
          <w:szCs w:val="24"/>
        </w:rPr>
        <w:t>participants</w:t>
      </w:r>
      <w:r w:rsidRPr="006E7865">
        <w:rPr>
          <w:rFonts w:ascii="Times New Roman" w:hAnsi="Times New Roman" w:cs="Times New Roman"/>
          <w:sz w:val="24"/>
          <w:szCs w:val="24"/>
        </w:rPr>
        <w:t xml:space="preserve"> provided higher pre-</w:t>
      </w:r>
      <w:r w:rsidRPr="006E7865">
        <w:rPr>
          <w:rFonts w:ascii="Times New Roman" w:hAnsi="Times New Roman" w:cs="Times New Roman"/>
          <w:sz w:val="24"/>
          <w:szCs w:val="24"/>
        </w:rPr>
        <w:lastRenderedPageBreak/>
        <w:t>ratings of the B+ event (</w:t>
      </w:r>
      <w:r w:rsidRPr="006E7865">
        <w:rPr>
          <w:rFonts w:ascii="Times New Roman" w:hAnsi="Times New Roman" w:cs="Times New Roman"/>
          <w:i/>
          <w:sz w:val="24"/>
          <w:szCs w:val="24"/>
        </w:rPr>
        <w:t>M</w:t>
      </w:r>
      <w:r>
        <w:rPr>
          <w:rFonts w:ascii="Times New Roman" w:hAnsi="Times New Roman" w:cs="Times New Roman"/>
          <w:sz w:val="24"/>
          <w:szCs w:val="24"/>
        </w:rPr>
        <w:t xml:space="preserve"> =</w:t>
      </w:r>
      <w:r w:rsidR="00C17DEF">
        <w:rPr>
          <w:rFonts w:ascii="Times New Roman" w:hAnsi="Times New Roman" w:cs="Times New Roman"/>
          <w:sz w:val="24"/>
          <w:szCs w:val="24"/>
        </w:rPr>
        <w:t xml:space="preserve"> 53.58</w:t>
      </w:r>
      <w:r>
        <w:rPr>
          <w:rFonts w:ascii="Times New Roman" w:hAnsi="Times New Roman" w:cs="Times New Roman"/>
          <w:sz w:val="24"/>
          <w:szCs w:val="24"/>
        </w:rPr>
        <w:t>, Bootstrapped 95% CI</w:t>
      </w:r>
      <w:r w:rsidRPr="006E7865">
        <w:rPr>
          <w:rFonts w:ascii="Times New Roman" w:hAnsi="Times New Roman" w:cs="Times New Roman"/>
          <w:sz w:val="24"/>
          <w:szCs w:val="24"/>
        </w:rPr>
        <w:t>[</w:t>
      </w:r>
      <w:r w:rsidR="00C17DEF">
        <w:rPr>
          <w:rFonts w:ascii="Times New Roman" w:hAnsi="Times New Roman" w:cs="Times New Roman"/>
          <w:sz w:val="24"/>
          <w:szCs w:val="24"/>
        </w:rPr>
        <w:t>49.92, 57.25</w:t>
      </w:r>
      <w:r w:rsidRPr="006E7865">
        <w:rPr>
          <w:rFonts w:ascii="Times New Roman" w:hAnsi="Times New Roman" w:cs="Times New Roman"/>
          <w:sz w:val="24"/>
          <w:szCs w:val="24"/>
        </w:rPr>
        <w:t>]) than mid-ratings (</w:t>
      </w:r>
      <w:r w:rsidRPr="006E7865">
        <w:rPr>
          <w:rFonts w:ascii="Times New Roman" w:hAnsi="Times New Roman" w:cs="Times New Roman"/>
          <w:i/>
          <w:sz w:val="24"/>
          <w:szCs w:val="24"/>
        </w:rPr>
        <w:t>M</w:t>
      </w:r>
      <w:r w:rsidRPr="006E7865">
        <w:rPr>
          <w:rFonts w:ascii="Times New Roman" w:hAnsi="Times New Roman" w:cs="Times New Roman"/>
          <w:sz w:val="24"/>
          <w:szCs w:val="24"/>
        </w:rPr>
        <w:t xml:space="preserve"> = </w:t>
      </w:r>
      <w:r w:rsidR="00C17DEF">
        <w:rPr>
          <w:rFonts w:ascii="Times New Roman" w:hAnsi="Times New Roman" w:cs="Times New Roman"/>
          <w:sz w:val="24"/>
          <w:szCs w:val="24"/>
        </w:rPr>
        <w:t>47.83</w:t>
      </w:r>
      <w:r w:rsidRPr="006E7865">
        <w:rPr>
          <w:rFonts w:ascii="Times New Roman" w:hAnsi="Times New Roman" w:cs="Times New Roman"/>
          <w:sz w:val="24"/>
          <w:szCs w:val="24"/>
        </w:rPr>
        <w:t>,</w:t>
      </w:r>
      <w:r w:rsidR="00263269">
        <w:rPr>
          <w:rFonts w:ascii="Times New Roman" w:hAnsi="Times New Roman" w:cs="Times New Roman"/>
          <w:sz w:val="24"/>
          <w:szCs w:val="24"/>
        </w:rPr>
        <w:t xml:space="preserve"> </w:t>
      </w:r>
      <w:r w:rsidRPr="006E7865">
        <w:rPr>
          <w:rFonts w:ascii="Times New Roman" w:hAnsi="Times New Roman" w:cs="Times New Roman"/>
          <w:sz w:val="24"/>
          <w:szCs w:val="24"/>
        </w:rPr>
        <w:t>Bootstrapped 95% CI[</w:t>
      </w:r>
      <w:r w:rsidR="00C17DEF">
        <w:rPr>
          <w:rFonts w:ascii="Times New Roman" w:hAnsi="Times New Roman" w:cs="Times New Roman"/>
          <w:sz w:val="24"/>
          <w:szCs w:val="24"/>
        </w:rPr>
        <w:t>43.04, 52.63</w:t>
      </w:r>
      <w:r w:rsidRPr="006E7865">
        <w:rPr>
          <w:rFonts w:ascii="Times New Roman" w:hAnsi="Times New Roman" w:cs="Times New Roman"/>
          <w:sz w:val="24"/>
          <w:szCs w:val="24"/>
        </w:rPr>
        <w:t xml:space="preserve">]), </w:t>
      </w:r>
      <w:r w:rsidRPr="00D914D4">
        <w:rPr>
          <w:rFonts w:ascii="Times New Roman" w:hAnsi="Times New Roman" w:cs="Times New Roman"/>
          <w:i/>
          <w:sz w:val="24"/>
          <w:szCs w:val="24"/>
        </w:rPr>
        <w:t xml:space="preserve">p </w:t>
      </w:r>
      <w:r w:rsidRPr="006E7865">
        <w:rPr>
          <w:rFonts w:ascii="Times New Roman" w:hAnsi="Times New Roman" w:cs="Times New Roman"/>
          <w:sz w:val="24"/>
          <w:szCs w:val="24"/>
        </w:rPr>
        <w:t>&lt; .0001,</w:t>
      </w:r>
      <w:r>
        <w:rPr>
          <w:rFonts w:ascii="Times New Roman" w:hAnsi="Times New Roman" w:cs="Times New Roman"/>
          <w:sz w:val="24"/>
          <w:szCs w:val="24"/>
        </w:rPr>
        <w:t xml:space="preserve"> </w:t>
      </w:r>
      <w:r w:rsidR="00627B0C">
        <w:rPr>
          <w:rFonts w:ascii="Times New Roman" w:hAnsi="Times New Roman" w:cs="Times New Roman"/>
          <w:sz w:val="24"/>
          <w:szCs w:val="24"/>
        </w:rPr>
        <w:t>but</w:t>
      </w:r>
      <w:r>
        <w:rPr>
          <w:rFonts w:ascii="Times New Roman" w:hAnsi="Times New Roman" w:cs="Times New Roman"/>
          <w:sz w:val="24"/>
          <w:szCs w:val="24"/>
        </w:rPr>
        <w:t xml:space="preserve"> higher post-ratings (</w:t>
      </w:r>
      <w:r w:rsidRPr="00D914D4">
        <w:rPr>
          <w:rFonts w:ascii="Times New Roman" w:hAnsi="Times New Roman" w:cs="Times New Roman"/>
          <w:i/>
          <w:sz w:val="24"/>
          <w:szCs w:val="24"/>
        </w:rPr>
        <w:t>M</w:t>
      </w:r>
      <w:r>
        <w:rPr>
          <w:rFonts w:ascii="Times New Roman" w:hAnsi="Times New Roman" w:cs="Times New Roman"/>
          <w:sz w:val="24"/>
          <w:szCs w:val="24"/>
        </w:rPr>
        <w:t xml:space="preserve"> = </w:t>
      </w:r>
      <w:r w:rsidR="00C17DEF">
        <w:rPr>
          <w:rFonts w:ascii="Times New Roman" w:hAnsi="Times New Roman" w:cs="Times New Roman"/>
          <w:sz w:val="24"/>
          <w:szCs w:val="24"/>
        </w:rPr>
        <w:t>66.85</w:t>
      </w:r>
      <w:r w:rsidRPr="006E7865">
        <w:rPr>
          <w:rFonts w:ascii="Times New Roman" w:hAnsi="Times New Roman" w:cs="Times New Roman"/>
          <w:sz w:val="24"/>
          <w:szCs w:val="24"/>
        </w:rPr>
        <w:t>, Bootstrapped 95% CI[</w:t>
      </w:r>
      <w:r w:rsidR="00C17DEF">
        <w:rPr>
          <w:rFonts w:ascii="Times New Roman" w:hAnsi="Times New Roman" w:cs="Times New Roman"/>
          <w:sz w:val="24"/>
          <w:szCs w:val="24"/>
        </w:rPr>
        <w:t>64.39, 69.31</w:t>
      </w:r>
      <w:r w:rsidRPr="006E7865">
        <w:rPr>
          <w:rFonts w:ascii="Times New Roman" w:hAnsi="Times New Roman" w:cs="Times New Roman"/>
          <w:sz w:val="24"/>
          <w:szCs w:val="24"/>
        </w:rPr>
        <w:t xml:space="preserve">]) than either pre-,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 xml:space="preserve">, or mid-ratings, </w:t>
      </w:r>
      <w:r w:rsidRPr="00D914D4">
        <w:rPr>
          <w:rFonts w:ascii="Times New Roman" w:hAnsi="Times New Roman" w:cs="Times New Roman"/>
          <w:i/>
          <w:sz w:val="24"/>
          <w:szCs w:val="24"/>
        </w:rPr>
        <w:t>p</w:t>
      </w:r>
      <w:r w:rsidRPr="006E7865">
        <w:rPr>
          <w:rFonts w:ascii="Times New Roman" w:hAnsi="Times New Roman" w:cs="Times New Roman"/>
          <w:sz w:val="24"/>
          <w:szCs w:val="24"/>
        </w:rPr>
        <w:t xml:space="preserve"> &lt; .</w:t>
      </w:r>
      <w:r w:rsidR="00714CDA">
        <w:rPr>
          <w:rFonts w:ascii="Times New Roman" w:hAnsi="Times New Roman" w:cs="Times New Roman"/>
          <w:sz w:val="24"/>
          <w:szCs w:val="24"/>
        </w:rPr>
        <w:t>0001</w:t>
      </w:r>
      <w:r w:rsidRPr="006E7865">
        <w:rPr>
          <w:rFonts w:ascii="Times New Roman" w:hAnsi="Times New Roman" w:cs="Times New Roman"/>
          <w:sz w:val="24"/>
          <w:szCs w:val="24"/>
        </w:rPr>
        <w:t>.</w:t>
      </w:r>
    </w:p>
    <w:p w14:paraId="638A7DEA" w14:textId="05BC3354"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Finally, we entered adults' ratings of the B- event into a mixed-effects model to exa</w:t>
      </w:r>
      <w:r>
        <w:rPr>
          <w:rFonts w:ascii="Times New Roman" w:hAnsi="Times New Roman" w:cs="Times New Roman"/>
          <w:sz w:val="24"/>
          <w:szCs w:val="24"/>
        </w:rPr>
        <w:t xml:space="preserve">mine how these ratings changed </w:t>
      </w:r>
      <w:r w:rsidRPr="007107BB">
        <w:rPr>
          <w:rFonts w:ascii="Times New Roman" w:hAnsi="Times New Roman" w:cs="Times New Roman"/>
          <w:sz w:val="24"/>
          <w:szCs w:val="24"/>
        </w:rPr>
        <w:t xml:space="preserve">across the three rating phases. This model did not yield a significant main effect of Causal Rating, Type III </w:t>
      </w:r>
      <w:r w:rsidRPr="007107BB">
        <w:rPr>
          <w:rFonts w:ascii="Times New Roman" w:hAnsi="Times New Roman" w:cs="Times New Roman"/>
          <w:i/>
          <w:sz w:val="24"/>
          <w:szCs w:val="24"/>
        </w:rPr>
        <w:t>F</w:t>
      </w:r>
      <w:r w:rsidRPr="007107BB">
        <w:rPr>
          <w:rFonts w:ascii="Times New Roman" w:hAnsi="Times New Roman" w:cs="Times New Roman"/>
          <w:sz w:val="24"/>
          <w:szCs w:val="24"/>
        </w:rPr>
        <w:t>(</w:t>
      </w:r>
      <w:r w:rsidR="00714CDA">
        <w:rPr>
          <w:rFonts w:ascii="Times New Roman" w:hAnsi="Times New Roman" w:cs="Times New Roman"/>
          <w:sz w:val="24"/>
          <w:szCs w:val="24"/>
        </w:rPr>
        <w:t>2, 5</w:t>
      </w:r>
      <w:r w:rsidR="00B45B80">
        <w:rPr>
          <w:rFonts w:ascii="Times New Roman" w:hAnsi="Times New Roman" w:cs="Times New Roman"/>
          <w:sz w:val="24"/>
          <w:szCs w:val="24"/>
        </w:rPr>
        <w:t>9</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 xml:space="preserve"> 6.76</w:t>
      </w:r>
      <w:r w:rsidRPr="007107BB">
        <w:rPr>
          <w:rFonts w:ascii="Times New Roman" w:hAnsi="Times New Roman" w:cs="Times New Roman"/>
          <w:sz w:val="24"/>
          <w:szCs w:val="24"/>
        </w:rPr>
        <w:t xml:space="preserve">,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w:t>
      </w:r>
      <w:r w:rsidR="00714CDA">
        <w:rPr>
          <w:rFonts w:ascii="Times New Roman" w:hAnsi="Times New Roman" w:cs="Times New Roman"/>
          <w:sz w:val="24"/>
          <w:szCs w:val="24"/>
        </w:rPr>
        <w:t>&lt; 0.005</w:t>
      </w:r>
      <w:r w:rsidRPr="007107BB">
        <w:rPr>
          <w:rFonts w:ascii="Times New Roman" w:hAnsi="Times New Roman" w:cs="Times New Roman"/>
          <w:sz w:val="24"/>
          <w:szCs w:val="24"/>
        </w:rPr>
        <w:t xml:space="preserve">. Despite the fact that main effect was not significant, we </w:t>
      </w:r>
      <w:r>
        <w:rPr>
          <w:rFonts w:ascii="Times New Roman" w:hAnsi="Times New Roman" w:cs="Times New Roman"/>
          <w:sz w:val="24"/>
          <w:szCs w:val="24"/>
        </w:rPr>
        <w:t xml:space="preserve">nonetheless conducted planned </w:t>
      </w:r>
      <w:r w:rsidRPr="007107BB">
        <w:rPr>
          <w:rFonts w:ascii="Times New Roman" w:hAnsi="Times New Roman" w:cs="Times New Roman"/>
          <w:sz w:val="24"/>
          <w:szCs w:val="24"/>
        </w:rPr>
        <w:t xml:space="preserve">comparisons. These analyses revealed that </w:t>
      </w:r>
      <w:r w:rsidR="00033D24">
        <w:rPr>
          <w:rFonts w:ascii="Times New Roman" w:hAnsi="Times New Roman" w:cs="Times New Roman"/>
          <w:sz w:val="24"/>
          <w:szCs w:val="24"/>
        </w:rPr>
        <w:t>participants</w:t>
      </w:r>
      <w:r w:rsidRPr="007107BB">
        <w:rPr>
          <w:rFonts w:ascii="Times New Roman" w:hAnsi="Times New Roman" w:cs="Times New Roman"/>
          <w:sz w:val="24"/>
          <w:szCs w:val="24"/>
        </w:rPr>
        <w:t>' pre-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48.17</w:t>
      </w:r>
      <w:r w:rsidRPr="007107BB">
        <w:rPr>
          <w:rFonts w:ascii="Times New Roman" w:hAnsi="Times New Roman" w:cs="Times New Roman"/>
          <w:sz w:val="24"/>
          <w:szCs w:val="24"/>
        </w:rPr>
        <w:t>, Bootstra</w:t>
      </w:r>
      <w:r>
        <w:rPr>
          <w:rFonts w:ascii="Times New Roman" w:hAnsi="Times New Roman" w:cs="Times New Roman"/>
          <w:sz w:val="24"/>
          <w:szCs w:val="24"/>
        </w:rPr>
        <w:t>pped 95% CI[</w:t>
      </w:r>
      <w:r w:rsidR="00714CDA">
        <w:rPr>
          <w:rFonts w:ascii="Times New Roman" w:hAnsi="Times New Roman" w:cs="Times New Roman"/>
          <w:sz w:val="24"/>
          <w:szCs w:val="24"/>
        </w:rPr>
        <w:t>42.68, 53.65</w:t>
      </w:r>
      <w:r>
        <w:rPr>
          <w:rFonts w:ascii="Times New Roman" w:hAnsi="Times New Roman" w:cs="Times New Roman"/>
          <w:sz w:val="24"/>
          <w:szCs w:val="24"/>
        </w:rPr>
        <w:t xml:space="preserve">]) and </w:t>
      </w:r>
      <w:r w:rsidRPr="007107BB">
        <w:rPr>
          <w:rFonts w:ascii="Times New Roman" w:hAnsi="Times New Roman" w:cs="Times New Roman"/>
          <w:sz w:val="24"/>
          <w:szCs w:val="24"/>
        </w:rPr>
        <w:t>mid-ratings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45.97</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39.88, 52.05</w:t>
      </w:r>
      <w:r w:rsidRPr="007107BB">
        <w:rPr>
          <w:rFonts w:ascii="Times New Roman" w:hAnsi="Times New Roman" w:cs="Times New Roman"/>
          <w:sz w:val="24"/>
          <w:szCs w:val="24"/>
        </w:rPr>
        <w:t>]) of the B- event did</w:t>
      </w:r>
      <w:r>
        <w:rPr>
          <w:rFonts w:ascii="Times New Roman" w:hAnsi="Times New Roman" w:cs="Times New Roman"/>
          <w:sz w:val="24"/>
          <w:szCs w:val="24"/>
        </w:rPr>
        <w:t xml:space="preserve"> not differ, </w:t>
      </w:r>
      <w:r>
        <w:rPr>
          <w:rFonts w:ascii="Times New Roman" w:hAnsi="Times New Roman" w:cs="Times New Roman"/>
          <w:i/>
          <w:sz w:val="24"/>
          <w:szCs w:val="24"/>
        </w:rPr>
        <w:t>p</w:t>
      </w:r>
      <w:r>
        <w:rPr>
          <w:rFonts w:ascii="Times New Roman" w:hAnsi="Times New Roman" w:cs="Times New Roman"/>
          <w:sz w:val="24"/>
          <w:szCs w:val="24"/>
        </w:rPr>
        <w:t xml:space="preserve"> = </w:t>
      </w:r>
      <w:r w:rsidR="00A81732">
        <w:rPr>
          <w:rFonts w:ascii="Times New Roman" w:hAnsi="Times New Roman" w:cs="Times New Roman"/>
          <w:sz w:val="24"/>
          <w:szCs w:val="24"/>
        </w:rPr>
        <w:t>1</w:t>
      </w:r>
      <w:r>
        <w:rPr>
          <w:rFonts w:ascii="Times New Roman" w:hAnsi="Times New Roman" w:cs="Times New Roman"/>
          <w:sz w:val="24"/>
          <w:szCs w:val="24"/>
        </w:rPr>
        <w:t xml:space="preserve">, whereas </w:t>
      </w:r>
      <w:r w:rsidR="00033D24">
        <w:rPr>
          <w:rFonts w:ascii="Times New Roman" w:hAnsi="Times New Roman" w:cs="Times New Roman"/>
          <w:sz w:val="24"/>
          <w:szCs w:val="24"/>
        </w:rPr>
        <w:t>participants</w:t>
      </w:r>
      <w:r w:rsidRPr="007107BB">
        <w:rPr>
          <w:rFonts w:ascii="Times New Roman" w:hAnsi="Times New Roman" w:cs="Times New Roman"/>
          <w:sz w:val="24"/>
          <w:szCs w:val="24"/>
        </w:rPr>
        <w:t xml:space="preserve"> provided lower post-ratings (</w:t>
      </w:r>
      <w:r w:rsidRPr="007107BB">
        <w:rPr>
          <w:rFonts w:ascii="Times New Roman" w:hAnsi="Times New Roman" w:cs="Times New Roman"/>
          <w:i/>
          <w:sz w:val="24"/>
          <w:szCs w:val="24"/>
        </w:rPr>
        <w:t>M</w:t>
      </w:r>
      <w:r w:rsidRPr="007107BB">
        <w:rPr>
          <w:rFonts w:ascii="Times New Roman" w:hAnsi="Times New Roman" w:cs="Times New Roman"/>
          <w:sz w:val="24"/>
          <w:szCs w:val="24"/>
        </w:rPr>
        <w:t xml:space="preserve"> = </w:t>
      </w:r>
      <w:r w:rsidR="00714CDA">
        <w:rPr>
          <w:rFonts w:ascii="Times New Roman" w:hAnsi="Times New Roman" w:cs="Times New Roman"/>
          <w:sz w:val="24"/>
          <w:szCs w:val="24"/>
        </w:rPr>
        <w:t>35.93</w:t>
      </w:r>
      <w:r w:rsidRPr="007107BB">
        <w:rPr>
          <w:rFonts w:ascii="Times New Roman" w:hAnsi="Times New Roman" w:cs="Times New Roman"/>
          <w:sz w:val="24"/>
          <w:szCs w:val="24"/>
        </w:rPr>
        <w:t>, Bootstrapped 95% CI[</w:t>
      </w:r>
      <w:r w:rsidR="00714CDA">
        <w:rPr>
          <w:rFonts w:ascii="Times New Roman" w:hAnsi="Times New Roman" w:cs="Times New Roman"/>
          <w:sz w:val="24"/>
          <w:szCs w:val="24"/>
        </w:rPr>
        <w:t>31.92, 39.95</w:t>
      </w:r>
      <w:r>
        <w:rPr>
          <w:rFonts w:ascii="Times New Roman" w:hAnsi="Times New Roman" w:cs="Times New Roman"/>
          <w:sz w:val="24"/>
          <w:szCs w:val="24"/>
        </w:rPr>
        <w:t>]) of the B- event than mid-</w:t>
      </w:r>
      <w:r w:rsidRPr="007107BB">
        <w:rPr>
          <w:rFonts w:ascii="Times New Roman" w:hAnsi="Times New Roman" w:cs="Times New Roman"/>
          <w:sz w:val="24"/>
          <w:szCs w:val="24"/>
        </w:rPr>
        <w:t xml:space="preserv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 or pre-ratings, </w:t>
      </w:r>
      <w:r w:rsidRPr="007107BB">
        <w:rPr>
          <w:rFonts w:ascii="Times New Roman" w:hAnsi="Times New Roman" w:cs="Times New Roman"/>
          <w:i/>
          <w:sz w:val="24"/>
          <w:szCs w:val="24"/>
        </w:rPr>
        <w:t>p</w:t>
      </w:r>
      <w:r w:rsidRPr="007107BB">
        <w:rPr>
          <w:rFonts w:ascii="Times New Roman" w:hAnsi="Times New Roman" w:cs="Times New Roman"/>
          <w:sz w:val="24"/>
          <w:szCs w:val="24"/>
        </w:rPr>
        <w:t xml:space="preserve"> &lt; .0001.</w:t>
      </w:r>
      <w:r>
        <w:rPr>
          <w:rFonts w:ascii="Times New Roman" w:hAnsi="Times New Roman" w:cs="Times New Roman"/>
          <w:sz w:val="24"/>
          <w:szCs w:val="24"/>
        </w:rPr>
        <w:t xml:space="preserve"> </w:t>
      </w:r>
    </w:p>
    <w:p w14:paraId="530D59D7" w14:textId="4D83F31C" w:rsidR="007107BB" w:rsidRDefault="007107BB" w:rsidP="007107B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7107BB">
        <w:rPr>
          <w:rFonts w:ascii="Times New Roman" w:hAnsi="Times New Roman" w:cs="Times New Roman"/>
          <w:sz w:val="24"/>
          <w:szCs w:val="24"/>
        </w:rPr>
        <w:t xml:space="preserve">In general, </w:t>
      </w:r>
      <w:r w:rsidR="00A81732">
        <w:rPr>
          <w:rFonts w:ascii="Times New Roman" w:hAnsi="Times New Roman" w:cs="Times New Roman"/>
          <w:sz w:val="24"/>
          <w:szCs w:val="24"/>
        </w:rPr>
        <w:t>these results</w:t>
      </w:r>
      <w:r w:rsidR="00CC675C" w:rsidRPr="007107BB">
        <w:rPr>
          <w:rFonts w:ascii="Times New Roman" w:hAnsi="Times New Roman" w:cs="Times New Roman"/>
          <w:sz w:val="24"/>
          <w:szCs w:val="24"/>
        </w:rPr>
        <w:t xml:space="preserve"> represent conceptual replic</w:t>
      </w:r>
      <w:r w:rsidR="00CC675C">
        <w:rPr>
          <w:rFonts w:ascii="Times New Roman" w:hAnsi="Times New Roman" w:cs="Times New Roman"/>
          <w:sz w:val="24"/>
          <w:szCs w:val="24"/>
        </w:rPr>
        <w:t xml:space="preserve">ations of Sobel et al.’s (2004) study </w:t>
      </w:r>
      <w:r w:rsidR="00CC675C" w:rsidRPr="007107BB">
        <w:rPr>
          <w:rFonts w:ascii="Times New Roman" w:hAnsi="Times New Roman" w:cs="Times New Roman"/>
          <w:sz w:val="24"/>
          <w:szCs w:val="24"/>
        </w:rPr>
        <w:t>and suggest</w:t>
      </w:r>
      <w:r w:rsidRPr="007107BB">
        <w:rPr>
          <w:rFonts w:ascii="Times New Roman" w:hAnsi="Times New Roman" w:cs="Times New Roman"/>
          <w:sz w:val="24"/>
          <w:szCs w:val="24"/>
        </w:rPr>
        <w:t xml:space="preserve"> that adults engaged in </w:t>
      </w:r>
      <w:r w:rsidR="00CC675C">
        <w:rPr>
          <w:rFonts w:ascii="Times New Roman" w:hAnsi="Times New Roman" w:cs="Times New Roman"/>
          <w:sz w:val="24"/>
          <w:szCs w:val="24"/>
        </w:rPr>
        <w:t>1C and 2C</w:t>
      </w:r>
      <w:r w:rsidRPr="007107BB">
        <w:rPr>
          <w:rFonts w:ascii="Times New Roman" w:hAnsi="Times New Roman" w:cs="Times New Roman"/>
          <w:sz w:val="24"/>
          <w:szCs w:val="24"/>
        </w:rPr>
        <w:t xml:space="preserve"> reasoning in this task</w:t>
      </w:r>
      <w:r w:rsidR="00E85CD9">
        <w:rPr>
          <w:rFonts w:ascii="Times New Roman" w:hAnsi="Times New Roman" w:cs="Times New Roman"/>
          <w:sz w:val="24"/>
          <w:szCs w:val="24"/>
        </w:rPr>
        <w:t xml:space="preserve"> </w:t>
      </w:r>
      <w:r w:rsidR="00263269">
        <w:rPr>
          <w:rFonts w:ascii="Times New Roman" w:hAnsi="Times New Roman" w:cs="Times New Roman"/>
          <w:sz w:val="24"/>
          <w:szCs w:val="24"/>
        </w:rPr>
        <w:t>that used video sequences</w:t>
      </w:r>
      <w:r w:rsidRPr="007107BB">
        <w:rPr>
          <w:rFonts w:ascii="Times New Roman" w:hAnsi="Times New Roman" w:cs="Times New Roman"/>
          <w:sz w:val="24"/>
          <w:szCs w:val="24"/>
        </w:rPr>
        <w:t>.</w:t>
      </w:r>
    </w:p>
    <w:p w14:paraId="423C7328" w14:textId="2CB4124D" w:rsidR="009C549E" w:rsidRDefault="001C7B22" w:rsidP="00562372">
      <w:pPr>
        <w:spacing w:line="480" w:lineRule="auto"/>
        <w:ind w:firstLine="720"/>
        <w:contextualSpacing/>
        <w:rPr>
          <w:rFonts w:ascii="Times New Roman" w:hAnsi="Times New Roman" w:cs="Times New Roman"/>
          <w:sz w:val="24"/>
          <w:szCs w:val="24"/>
        </w:rPr>
      </w:pPr>
      <w:r w:rsidRPr="001C7B22">
        <w:rPr>
          <w:rFonts w:ascii="Times New Roman" w:hAnsi="Times New Roman" w:cs="Times New Roman"/>
          <w:b/>
          <w:sz w:val="24"/>
          <w:szCs w:val="24"/>
        </w:rPr>
        <w:t>IS condition.</w:t>
      </w:r>
      <w:r w:rsidRPr="001C7B22">
        <w:rPr>
          <w:rFonts w:ascii="Times New Roman" w:hAnsi="Times New Roman" w:cs="Times New Roman"/>
          <w:sz w:val="24"/>
          <w:szCs w:val="24"/>
        </w:rPr>
        <w:t xml:space="preserve">  The first analysis </w:t>
      </w:r>
      <w:r w:rsidR="001446D5">
        <w:rPr>
          <w:rFonts w:ascii="Times New Roman" w:hAnsi="Times New Roman" w:cs="Times New Roman"/>
          <w:sz w:val="24"/>
          <w:szCs w:val="24"/>
        </w:rPr>
        <w:t>fit a</w:t>
      </w:r>
      <w:r w:rsidRPr="001C7B22">
        <w:rPr>
          <w:rFonts w:ascii="Times New Roman" w:hAnsi="Times New Roman" w:cs="Times New Roman"/>
          <w:sz w:val="24"/>
          <w:szCs w:val="24"/>
        </w:rPr>
        <w:t xml:space="preserve"> mixed-effects model </w:t>
      </w:r>
      <w:r w:rsidR="001446D5">
        <w:rPr>
          <w:rFonts w:ascii="Times New Roman" w:hAnsi="Times New Roman" w:cs="Times New Roman"/>
          <w:sz w:val="24"/>
          <w:szCs w:val="24"/>
        </w:rPr>
        <w:t xml:space="preserve">to </w:t>
      </w:r>
      <w:r w:rsidR="00033D24">
        <w:rPr>
          <w:rFonts w:ascii="Times New Roman" w:hAnsi="Times New Roman" w:cs="Times New Roman"/>
          <w:sz w:val="24"/>
          <w:szCs w:val="24"/>
        </w:rPr>
        <w:t>participants</w:t>
      </w:r>
      <w:r w:rsidR="001446D5">
        <w:rPr>
          <w:rFonts w:ascii="Times New Roman" w:hAnsi="Times New Roman" w:cs="Times New Roman"/>
          <w:sz w:val="24"/>
          <w:szCs w:val="24"/>
        </w:rPr>
        <w:t>’ ratings of the A+ event across the three rating phases</w:t>
      </w:r>
      <w:r w:rsidRPr="001C7B22">
        <w:rPr>
          <w:rFonts w:ascii="Times New Roman" w:hAnsi="Times New Roman" w:cs="Times New Roman"/>
          <w:sz w:val="24"/>
          <w:szCs w:val="24"/>
        </w:rPr>
        <w:t xml:space="preserve"> to determ</w:t>
      </w:r>
      <w:r>
        <w:rPr>
          <w:rFonts w:ascii="Times New Roman" w:hAnsi="Times New Roman" w:cs="Times New Roman"/>
          <w:sz w:val="24"/>
          <w:szCs w:val="24"/>
        </w:rPr>
        <w:t xml:space="preserve">ine whether and to what extent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ratings </w:t>
      </w:r>
      <w:r w:rsidR="00896AE6">
        <w:rPr>
          <w:rFonts w:ascii="Times New Roman" w:hAnsi="Times New Roman" w:cs="Times New Roman"/>
          <w:sz w:val="24"/>
          <w:szCs w:val="24"/>
        </w:rPr>
        <w:t>of this event</w:t>
      </w:r>
      <w:r w:rsidRPr="001C7B22">
        <w:rPr>
          <w:rFonts w:ascii="Times New Roman" w:hAnsi="Times New Roman" w:cs="Times New Roman"/>
          <w:sz w:val="24"/>
          <w:szCs w:val="24"/>
        </w:rPr>
        <w:t xml:space="preserve"> differed across the three rating phases. </w:t>
      </w:r>
      <w:r>
        <w:rPr>
          <w:rFonts w:ascii="Times New Roman" w:hAnsi="Times New Roman" w:cs="Times New Roman"/>
          <w:sz w:val="24"/>
          <w:szCs w:val="24"/>
        </w:rPr>
        <w:t>This model demonstrated a main-</w:t>
      </w:r>
      <w:r w:rsidRPr="001C7B22">
        <w:rPr>
          <w:rFonts w:ascii="Times New Roman" w:hAnsi="Times New Roman" w:cs="Times New Roman"/>
          <w:sz w:val="24"/>
          <w:szCs w:val="24"/>
        </w:rPr>
        <w:t xml:space="preserve">effect for Causal Rating, which indicated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causal ratings of th</w:t>
      </w:r>
      <w:r>
        <w:rPr>
          <w:rFonts w:ascii="Times New Roman" w:hAnsi="Times New Roman" w:cs="Times New Roman"/>
          <w:sz w:val="24"/>
          <w:szCs w:val="24"/>
        </w:rPr>
        <w:t xml:space="preserve">e A+ event differed across the three rating phases, Type </w:t>
      </w:r>
      <w:r w:rsidRPr="001C7B22">
        <w:rPr>
          <w:rFonts w:ascii="Times New Roman" w:hAnsi="Times New Roman" w:cs="Times New Roman"/>
          <w:sz w:val="24"/>
          <w:szCs w:val="24"/>
        </w:rPr>
        <w:t>III</w:t>
      </w:r>
      <w:r>
        <w:rPr>
          <w:rFonts w:ascii="Times New Roman" w:hAnsi="Times New Roman" w:cs="Times New Roman"/>
          <w:sz w:val="24"/>
          <w:szCs w:val="24"/>
        </w:rPr>
        <w:t xml:space="preserve"> </w:t>
      </w:r>
      <w:r>
        <w:rPr>
          <w:rFonts w:ascii="Times New Roman" w:hAnsi="Times New Roman" w:cs="Times New Roman"/>
          <w:i/>
          <w:sz w:val="24"/>
          <w:szCs w:val="24"/>
        </w:rPr>
        <w:t>F</w:t>
      </w:r>
      <w:r w:rsidRPr="001C7B22">
        <w:rPr>
          <w:rFonts w:ascii="Times New Roman" w:hAnsi="Times New Roman" w:cs="Times New Roman"/>
          <w:sz w:val="24"/>
          <w:szCs w:val="24"/>
        </w:rPr>
        <w:t>(</w:t>
      </w:r>
      <w:r w:rsidR="00BF30A6">
        <w:rPr>
          <w:rFonts w:ascii="Times New Roman" w:hAnsi="Times New Roman" w:cs="Times New Roman"/>
          <w:sz w:val="24"/>
          <w:szCs w:val="24"/>
        </w:rPr>
        <w:t xml:space="preserve">2, </w:t>
      </w:r>
      <w:r w:rsidR="00B45B80">
        <w:rPr>
          <w:rFonts w:ascii="Times New Roman" w:hAnsi="Times New Roman" w:cs="Times New Roman"/>
          <w:sz w:val="24"/>
          <w:szCs w:val="24"/>
        </w:rPr>
        <w:t>59</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18.38</w:t>
      </w:r>
      <w:r w:rsidRPr="001C7B22">
        <w:rPr>
          <w:rFonts w:ascii="Times New Roman" w:hAnsi="Times New Roman" w:cs="Times New Roman"/>
          <w:sz w:val="24"/>
          <w:szCs w:val="24"/>
        </w:rPr>
        <w:t xml:space="preserve">,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 Follow-up planned com</w:t>
      </w:r>
      <w:r>
        <w:rPr>
          <w:rFonts w:ascii="Times New Roman" w:hAnsi="Times New Roman" w:cs="Times New Roman"/>
          <w:sz w:val="24"/>
          <w:szCs w:val="24"/>
        </w:rPr>
        <w:t xml:space="preserve">parisons </w:t>
      </w:r>
      <w:r w:rsidRPr="001C7B22">
        <w:rPr>
          <w:rFonts w:ascii="Times New Roman" w:hAnsi="Times New Roman" w:cs="Times New Roman"/>
          <w:sz w:val="24"/>
          <w:szCs w:val="24"/>
        </w:rPr>
        <w:t xml:space="preserve">revealed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marginally higher </w:t>
      </w:r>
      <w:r>
        <w:rPr>
          <w:rFonts w:ascii="Times New Roman" w:hAnsi="Times New Roman" w:cs="Times New Roman"/>
          <w:sz w:val="24"/>
          <w:szCs w:val="24"/>
        </w:rPr>
        <w:t>mid-ratings of A+ (</w:t>
      </w:r>
      <w:r w:rsidRPr="001C7B22">
        <w:rPr>
          <w:rFonts w:ascii="Times New Roman" w:hAnsi="Times New Roman" w:cs="Times New Roman"/>
          <w:i/>
          <w:sz w:val="24"/>
          <w:szCs w:val="24"/>
        </w:rPr>
        <w:t>M</w:t>
      </w:r>
      <w:r>
        <w:rPr>
          <w:rFonts w:ascii="Times New Roman" w:hAnsi="Times New Roman" w:cs="Times New Roman"/>
          <w:sz w:val="24"/>
          <w:szCs w:val="24"/>
        </w:rPr>
        <w:t xml:space="preserve"> = </w:t>
      </w:r>
      <w:r w:rsidR="00BF30A6">
        <w:rPr>
          <w:rFonts w:ascii="Times New Roman" w:hAnsi="Times New Roman" w:cs="Times New Roman"/>
          <w:sz w:val="24"/>
          <w:szCs w:val="24"/>
        </w:rPr>
        <w:t>54.15</w:t>
      </w:r>
      <w:r>
        <w:rPr>
          <w:rFonts w:ascii="Times New Roman" w:hAnsi="Times New Roman" w:cs="Times New Roman"/>
          <w:sz w:val="24"/>
          <w:szCs w:val="24"/>
        </w:rPr>
        <w:t xml:space="preserve">, </w:t>
      </w:r>
      <w:r w:rsidRPr="001C7B22">
        <w:rPr>
          <w:rFonts w:ascii="Times New Roman" w:hAnsi="Times New Roman" w:cs="Times New Roman"/>
          <w:sz w:val="24"/>
          <w:szCs w:val="24"/>
        </w:rPr>
        <w:t>Bootstrapped 95% CI[</w:t>
      </w:r>
      <w:r w:rsidR="00BF30A6">
        <w:rPr>
          <w:rFonts w:ascii="Times New Roman" w:hAnsi="Times New Roman" w:cs="Times New Roman"/>
          <w:sz w:val="24"/>
          <w:szCs w:val="24"/>
        </w:rPr>
        <w:t>49.38, 58.92</w:t>
      </w:r>
      <w:r w:rsidRPr="001C7B22">
        <w:rPr>
          <w:rFonts w:ascii="Times New Roman" w:hAnsi="Times New Roman" w:cs="Times New Roman"/>
          <w:sz w:val="24"/>
          <w:szCs w:val="24"/>
        </w:rPr>
        <w:t>]) than pre-ratings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57.17</w:t>
      </w:r>
      <w:r w:rsidRPr="001C7B22">
        <w:rPr>
          <w:rFonts w:ascii="Times New Roman" w:hAnsi="Times New Roman" w:cs="Times New Roman"/>
          <w:sz w:val="24"/>
          <w:szCs w:val="24"/>
        </w:rPr>
        <w:t>, Bootstrapped 95%</w:t>
      </w:r>
      <w:r>
        <w:rPr>
          <w:rFonts w:ascii="Times New Roman" w:hAnsi="Times New Roman" w:cs="Times New Roman"/>
          <w:sz w:val="24"/>
          <w:szCs w:val="24"/>
        </w:rPr>
        <w:t xml:space="preserve"> CI[</w:t>
      </w:r>
      <w:r w:rsidR="00BF30A6">
        <w:rPr>
          <w:rFonts w:ascii="Times New Roman" w:hAnsi="Times New Roman" w:cs="Times New Roman"/>
          <w:sz w:val="24"/>
          <w:szCs w:val="24"/>
        </w:rPr>
        <w:t>42.14, 72.19</w:t>
      </w:r>
      <w:r>
        <w:rPr>
          <w:rFonts w:ascii="Times New Roman" w:hAnsi="Times New Roman" w:cs="Times New Roman"/>
          <w:sz w:val="24"/>
          <w:szCs w:val="24"/>
        </w:rPr>
        <w:t xml:space="preserve">]), p = 08. In </w:t>
      </w:r>
      <w:r w:rsidRPr="001C7B22">
        <w:rPr>
          <w:rFonts w:ascii="Times New Roman" w:hAnsi="Times New Roman" w:cs="Times New Roman"/>
          <w:sz w:val="24"/>
          <w:szCs w:val="24"/>
        </w:rPr>
        <w:t xml:space="preserve">contrast, </w:t>
      </w:r>
      <w:r w:rsidR="00033D24">
        <w:rPr>
          <w:rFonts w:ascii="Times New Roman" w:hAnsi="Times New Roman" w:cs="Times New Roman"/>
          <w:sz w:val="24"/>
          <w:szCs w:val="24"/>
        </w:rPr>
        <w:t>participants</w:t>
      </w:r>
      <w:r w:rsidRPr="001C7B22">
        <w:rPr>
          <w:rFonts w:ascii="Times New Roman" w:hAnsi="Times New Roman" w:cs="Times New Roman"/>
          <w:sz w:val="24"/>
          <w:szCs w:val="24"/>
        </w:rPr>
        <w:t xml:space="preserve"> provided lower post-ratings of A+ (</w:t>
      </w:r>
      <w:r w:rsidRPr="001C7B22">
        <w:rPr>
          <w:rFonts w:ascii="Times New Roman" w:hAnsi="Times New Roman" w:cs="Times New Roman"/>
          <w:i/>
          <w:sz w:val="24"/>
          <w:szCs w:val="24"/>
        </w:rPr>
        <w:t>M</w:t>
      </w:r>
      <w:r w:rsidRPr="001C7B22">
        <w:rPr>
          <w:rFonts w:ascii="Times New Roman" w:hAnsi="Times New Roman" w:cs="Times New Roman"/>
          <w:sz w:val="24"/>
          <w:szCs w:val="24"/>
        </w:rPr>
        <w:t xml:space="preserve"> = </w:t>
      </w:r>
      <w:r w:rsidR="00BF30A6">
        <w:rPr>
          <w:rFonts w:ascii="Times New Roman" w:hAnsi="Times New Roman" w:cs="Times New Roman"/>
          <w:sz w:val="24"/>
          <w:szCs w:val="24"/>
        </w:rPr>
        <w:t>18.95</w:t>
      </w:r>
      <w:r w:rsidRPr="001C7B22">
        <w:rPr>
          <w:rFonts w:ascii="Times New Roman" w:hAnsi="Times New Roman" w:cs="Times New Roman"/>
          <w:sz w:val="24"/>
          <w:szCs w:val="24"/>
        </w:rPr>
        <w:t xml:space="preserve">, Bootstrapped </w:t>
      </w:r>
      <w:r>
        <w:rPr>
          <w:rFonts w:ascii="Times New Roman" w:hAnsi="Times New Roman" w:cs="Times New Roman"/>
          <w:sz w:val="24"/>
          <w:szCs w:val="24"/>
        </w:rPr>
        <w:t>95% CI[</w:t>
      </w:r>
      <w:r w:rsidR="00BF30A6">
        <w:rPr>
          <w:rFonts w:ascii="Times New Roman" w:hAnsi="Times New Roman" w:cs="Times New Roman"/>
          <w:sz w:val="24"/>
          <w:szCs w:val="24"/>
        </w:rPr>
        <w:t>12.95, 24.95</w:t>
      </w:r>
      <w:r>
        <w:rPr>
          <w:rFonts w:ascii="Times New Roman" w:hAnsi="Times New Roman" w:cs="Times New Roman"/>
          <w:sz w:val="24"/>
          <w:szCs w:val="24"/>
        </w:rPr>
        <w:t>]) than mid-</w:t>
      </w:r>
      <w:r w:rsidRPr="001C7B22">
        <w:rPr>
          <w:rFonts w:ascii="Times New Roman" w:hAnsi="Times New Roman" w:cs="Times New Roman"/>
          <w:sz w:val="24"/>
          <w:szCs w:val="24"/>
        </w:rPr>
        <w:t xml:space="preserv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.00001</w:t>
      </w:r>
      <w:r w:rsidR="00BF30A6">
        <w:rPr>
          <w:rFonts w:ascii="Times New Roman" w:hAnsi="Times New Roman" w:cs="Times New Roman"/>
          <w:sz w:val="24"/>
          <w:szCs w:val="24"/>
        </w:rPr>
        <w:t xml:space="preserve">, or pre-ratings, </w:t>
      </w:r>
      <w:r w:rsidRPr="001C7B22">
        <w:rPr>
          <w:rFonts w:ascii="Times New Roman" w:hAnsi="Times New Roman" w:cs="Times New Roman"/>
          <w:i/>
          <w:sz w:val="24"/>
          <w:szCs w:val="24"/>
        </w:rPr>
        <w:t>p</w:t>
      </w:r>
      <w:r w:rsidRPr="001C7B22">
        <w:rPr>
          <w:rFonts w:ascii="Times New Roman" w:hAnsi="Times New Roman" w:cs="Times New Roman"/>
          <w:sz w:val="24"/>
          <w:szCs w:val="24"/>
        </w:rPr>
        <w:t xml:space="preserve"> &lt; .0001</w:t>
      </w:r>
      <w:r w:rsidR="00BF30A6">
        <w:rPr>
          <w:rFonts w:ascii="Times New Roman" w:hAnsi="Times New Roman" w:cs="Times New Roman"/>
          <w:sz w:val="24"/>
          <w:szCs w:val="24"/>
        </w:rPr>
        <w:t>, of the same event</w:t>
      </w:r>
      <w:r w:rsidRPr="001C7B22">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sidRPr="001C7B22">
        <w:rPr>
          <w:rFonts w:ascii="Times New Roman" w:hAnsi="Times New Roman" w:cs="Times New Roman"/>
          <w:sz w:val="24"/>
          <w:szCs w:val="24"/>
        </w:rPr>
        <w:t>' post-ratings of A+</w:t>
      </w:r>
      <w:r>
        <w:rPr>
          <w:rFonts w:ascii="Times New Roman" w:hAnsi="Times New Roman" w:cs="Times New Roman"/>
          <w:sz w:val="24"/>
          <w:szCs w:val="24"/>
        </w:rPr>
        <w:t xml:space="preserve"> were lower than their </w:t>
      </w:r>
      <w:r w:rsidRPr="001C7B22">
        <w:rPr>
          <w:rFonts w:ascii="Times New Roman" w:hAnsi="Times New Roman" w:cs="Times New Roman"/>
          <w:sz w:val="24"/>
          <w:szCs w:val="24"/>
        </w:rPr>
        <w:t xml:space="preserve">pre- or mid-ratings </w:t>
      </w:r>
      <w:r w:rsidR="00BF74BC">
        <w:rPr>
          <w:rFonts w:ascii="Times New Roman" w:hAnsi="Times New Roman" w:cs="Times New Roman"/>
          <w:sz w:val="24"/>
          <w:szCs w:val="24"/>
        </w:rPr>
        <w:t xml:space="preserve">is </w:t>
      </w:r>
      <w:r w:rsidR="00BF74BC">
        <w:rPr>
          <w:rFonts w:ascii="Times New Roman" w:hAnsi="Times New Roman" w:cs="Times New Roman"/>
          <w:sz w:val="24"/>
          <w:szCs w:val="24"/>
        </w:rPr>
        <w:lastRenderedPageBreak/>
        <w:t xml:space="preserve">consistent with the evidence in the </w:t>
      </w:r>
      <w:r w:rsidR="0021761A">
        <w:rPr>
          <w:rFonts w:ascii="Times New Roman" w:hAnsi="Times New Roman" w:cs="Times New Roman"/>
          <w:sz w:val="24"/>
          <w:szCs w:val="24"/>
        </w:rPr>
        <w:t>t</w:t>
      </w:r>
      <w:r w:rsidR="00E514AA">
        <w:rPr>
          <w:rFonts w:ascii="Times New Roman" w:hAnsi="Times New Roman" w:cs="Times New Roman"/>
          <w:sz w:val="24"/>
          <w:szCs w:val="24"/>
        </w:rPr>
        <w:t>raining event</w:t>
      </w:r>
      <w:r w:rsidR="00BF74BC">
        <w:rPr>
          <w:rFonts w:ascii="Times New Roman" w:hAnsi="Times New Roman" w:cs="Times New Roman"/>
          <w:sz w:val="24"/>
          <w:szCs w:val="24"/>
        </w:rPr>
        <w:t xml:space="preserve"> </w:t>
      </w:r>
      <w:r w:rsidRPr="001C7B22">
        <w:rPr>
          <w:rFonts w:ascii="Times New Roman" w:hAnsi="Times New Roman" w:cs="Times New Roman"/>
          <w:sz w:val="24"/>
          <w:szCs w:val="24"/>
        </w:rPr>
        <w:t xml:space="preserve">because A </w:t>
      </w:r>
      <w:r w:rsidR="00BF74BC">
        <w:rPr>
          <w:rFonts w:ascii="Times New Roman" w:hAnsi="Times New Roman" w:cs="Times New Roman"/>
          <w:sz w:val="24"/>
          <w:szCs w:val="24"/>
        </w:rPr>
        <w:t>was</w:t>
      </w:r>
      <w:r w:rsidR="00BF74BC" w:rsidRPr="001C7B22">
        <w:rPr>
          <w:rFonts w:ascii="Times New Roman" w:hAnsi="Times New Roman" w:cs="Times New Roman"/>
          <w:sz w:val="24"/>
          <w:szCs w:val="24"/>
        </w:rPr>
        <w:t xml:space="preserve"> </w:t>
      </w:r>
      <w:r w:rsidRPr="001C7B22">
        <w:rPr>
          <w:rFonts w:ascii="Times New Roman" w:hAnsi="Times New Roman" w:cs="Times New Roman"/>
          <w:sz w:val="24"/>
          <w:szCs w:val="24"/>
        </w:rPr>
        <w:t xml:space="preserve">shown not to make the sun rise </w:t>
      </w:r>
      <w:r>
        <w:rPr>
          <w:rFonts w:ascii="Times New Roman" w:hAnsi="Times New Roman" w:cs="Times New Roman"/>
          <w:sz w:val="24"/>
          <w:szCs w:val="24"/>
        </w:rPr>
        <w:t xml:space="preserve">in the IS condition. </w:t>
      </w:r>
      <w:r w:rsidR="0074088D">
        <w:rPr>
          <w:rFonts w:ascii="Times New Roman" w:hAnsi="Times New Roman" w:cs="Times New Roman"/>
          <w:sz w:val="24"/>
          <w:szCs w:val="24"/>
        </w:rPr>
        <w:t>Note that this finding predicts that</w:t>
      </w:r>
      <w:r>
        <w:rPr>
          <w:rFonts w:ascii="Times New Roman" w:hAnsi="Times New Roman" w:cs="Times New Roman"/>
          <w:sz w:val="24"/>
          <w:szCs w:val="24"/>
        </w:rPr>
        <w:t xml:space="preserve"> the A- should be </w:t>
      </w:r>
      <w:r w:rsidRPr="001C7B22">
        <w:rPr>
          <w:rFonts w:ascii="Times New Roman" w:hAnsi="Times New Roman" w:cs="Times New Roman"/>
          <w:sz w:val="24"/>
          <w:szCs w:val="24"/>
        </w:rPr>
        <w:t>considered more likely as the event unfolds and thus the distribution of the A- respo</w:t>
      </w:r>
      <w:r>
        <w:rPr>
          <w:rFonts w:ascii="Times New Roman" w:hAnsi="Times New Roman" w:cs="Times New Roman"/>
          <w:sz w:val="24"/>
          <w:szCs w:val="24"/>
        </w:rPr>
        <w:t xml:space="preserve">nses should be the inverse of </w:t>
      </w:r>
      <w:r w:rsidRPr="001C7B22">
        <w:rPr>
          <w:rFonts w:ascii="Times New Roman" w:hAnsi="Times New Roman" w:cs="Times New Roman"/>
          <w:sz w:val="24"/>
          <w:szCs w:val="24"/>
        </w:rPr>
        <w:t>the A+ responses across the three rating phases.</w:t>
      </w:r>
    </w:p>
    <w:p w14:paraId="241AAE82" w14:textId="45E4E4CE" w:rsidR="001C7B22"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To explore this possibility, we fit a separate mixed-effects model to determine wh</w:t>
      </w:r>
      <w:r>
        <w:rPr>
          <w:rFonts w:ascii="Times New Roman" w:hAnsi="Times New Roman" w:cs="Times New Roman"/>
          <w:sz w:val="24"/>
          <w:szCs w:val="24"/>
        </w:rPr>
        <w:t xml:space="preserve">ether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of </w:t>
      </w:r>
      <w:r w:rsidRPr="00831BA4">
        <w:rPr>
          <w:rFonts w:ascii="Times New Roman" w:hAnsi="Times New Roman" w:cs="Times New Roman"/>
          <w:sz w:val="24"/>
          <w:szCs w:val="24"/>
        </w:rPr>
        <w:t xml:space="preserve">the A- event differed across the three ratings phases and, importantly, </w:t>
      </w:r>
      <w:r w:rsidR="009C10EF">
        <w:rPr>
          <w:rFonts w:ascii="Times New Roman" w:hAnsi="Times New Roman" w:cs="Times New Roman"/>
          <w:sz w:val="24"/>
          <w:szCs w:val="24"/>
        </w:rPr>
        <w:t xml:space="preserve">whether these ratings </w:t>
      </w:r>
      <w:r w:rsidRPr="00831BA4">
        <w:rPr>
          <w:rFonts w:ascii="Times New Roman" w:hAnsi="Times New Roman" w:cs="Times New Roman"/>
          <w:sz w:val="24"/>
          <w:szCs w:val="24"/>
        </w:rPr>
        <w:t>were the inv</w:t>
      </w:r>
      <w:r>
        <w:rPr>
          <w:rFonts w:ascii="Times New Roman" w:hAnsi="Times New Roman" w:cs="Times New Roman"/>
          <w:sz w:val="24"/>
          <w:szCs w:val="24"/>
        </w:rPr>
        <w:t xml:space="preserve">erse of those of the A+ event. </w:t>
      </w:r>
      <w:r w:rsidRPr="00831BA4">
        <w:rPr>
          <w:rFonts w:ascii="Times New Roman" w:hAnsi="Times New Roman" w:cs="Times New Roman"/>
          <w:sz w:val="24"/>
          <w:szCs w:val="24"/>
        </w:rPr>
        <w:t>This analysis revealed a significant 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0D7721">
        <w:rPr>
          <w:rFonts w:ascii="Times New Roman" w:hAnsi="Times New Roman" w:cs="Times New Roman"/>
          <w:sz w:val="24"/>
          <w:szCs w:val="24"/>
        </w:rPr>
        <w:t>2, 5</w:t>
      </w:r>
      <w:r w:rsidR="00D71E19">
        <w:rPr>
          <w:rFonts w:ascii="Times New Roman" w:hAnsi="Times New Roman" w:cs="Times New Roman"/>
          <w:sz w:val="24"/>
          <w:szCs w:val="24"/>
        </w:rPr>
        <w:t>9</w:t>
      </w:r>
      <w:r>
        <w:rPr>
          <w:rFonts w:ascii="Times New Roman" w:hAnsi="Times New Roman" w:cs="Times New Roman"/>
          <w:sz w:val="24"/>
          <w:szCs w:val="24"/>
        </w:rPr>
        <w:t xml:space="preserve">) = </w:t>
      </w:r>
      <w:r w:rsidR="000D7721">
        <w:rPr>
          <w:rFonts w:ascii="Times New Roman" w:hAnsi="Times New Roman" w:cs="Times New Roman"/>
          <w:sz w:val="24"/>
          <w:szCs w:val="24"/>
        </w:rPr>
        <w:t>69.62</w:t>
      </w:r>
      <w:r>
        <w:rPr>
          <w:rFonts w:ascii="Times New Roman" w:hAnsi="Times New Roman" w:cs="Times New Roman"/>
          <w:sz w:val="24"/>
          <w:szCs w:val="24"/>
        </w:rPr>
        <w:t xml:space="preserve">, </w:t>
      </w:r>
      <w:r w:rsidRPr="00831BA4">
        <w:rPr>
          <w:rFonts w:ascii="Times New Roman" w:hAnsi="Times New Roman" w:cs="Times New Roman"/>
          <w:i/>
          <w:sz w:val="24"/>
          <w:szCs w:val="24"/>
        </w:rPr>
        <w:t>p</w:t>
      </w:r>
      <w:r>
        <w:rPr>
          <w:rFonts w:ascii="Times New Roman" w:hAnsi="Times New Roman" w:cs="Times New Roman"/>
          <w:sz w:val="24"/>
          <w:szCs w:val="24"/>
        </w:rPr>
        <w:t xml:space="preserve"> &lt; .</w:t>
      </w:r>
      <w:r w:rsidR="000D7721">
        <w:rPr>
          <w:rFonts w:ascii="Times New Roman" w:hAnsi="Times New Roman" w:cs="Times New Roman"/>
          <w:sz w:val="24"/>
          <w:szCs w:val="24"/>
        </w:rPr>
        <w:t>0001</w:t>
      </w:r>
      <w:r>
        <w:rPr>
          <w:rFonts w:ascii="Times New Roman" w:hAnsi="Times New Roman" w:cs="Times New Roman"/>
          <w:sz w:val="24"/>
          <w:szCs w:val="24"/>
        </w:rPr>
        <w:t xml:space="preserve">. Although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pre-ratings of A- </w:t>
      </w:r>
      <w:r w:rsidR="009C10EF">
        <w:rPr>
          <w:rFonts w:ascii="Times New Roman" w:hAnsi="Times New Roman" w:cs="Times New Roman"/>
          <w:sz w:val="24"/>
          <w:szCs w:val="24"/>
        </w:rPr>
        <w:t xml:space="preserve">event </w:t>
      </w:r>
      <w:r w:rsidRPr="00831BA4">
        <w:rPr>
          <w:rFonts w:ascii="Times New Roman" w:hAnsi="Times New Roman" w:cs="Times New Roman"/>
          <w:sz w:val="24"/>
          <w:szCs w:val="24"/>
        </w:rPr>
        <w:t>(</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48.92</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43.62</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54.22</w:t>
      </w:r>
      <w:r w:rsidRPr="00831BA4">
        <w:rPr>
          <w:rFonts w:ascii="Times New Roman" w:hAnsi="Times New Roman" w:cs="Times New Roman"/>
          <w:sz w:val="24"/>
          <w:szCs w:val="24"/>
        </w:rPr>
        <w:t xml:space="preserve">]) </w:t>
      </w:r>
      <w:r w:rsidR="00152360">
        <w:rPr>
          <w:rFonts w:ascii="Times New Roman" w:hAnsi="Times New Roman" w:cs="Times New Roman"/>
          <w:sz w:val="24"/>
          <w:szCs w:val="24"/>
        </w:rPr>
        <w:t>differed marginally from their</w:t>
      </w:r>
      <w:r>
        <w:rPr>
          <w:rFonts w:ascii="Times New Roman" w:hAnsi="Times New Roman" w:cs="Times New Roman"/>
          <w:sz w:val="24"/>
          <w:szCs w:val="24"/>
        </w:rPr>
        <w:t xml:space="preserve"> mid-ratings </w:t>
      </w:r>
      <w:r w:rsidRPr="00831BA4">
        <w:rPr>
          <w:rFonts w:ascii="Times New Roman" w:hAnsi="Times New Roman" w:cs="Times New Roman"/>
          <w:sz w:val="24"/>
          <w:szCs w:val="24"/>
        </w:rPr>
        <w:t>of it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43.07</w:t>
      </w:r>
      <w:r w:rsidRPr="00831BA4">
        <w:rPr>
          <w:rFonts w:ascii="Times New Roman" w:hAnsi="Times New Roman" w:cs="Times New Roman"/>
          <w:sz w:val="24"/>
          <w:szCs w:val="24"/>
        </w:rPr>
        <w:t>, Bootstrapped 95% CI[37.</w:t>
      </w:r>
      <w:r w:rsidR="00FB5252">
        <w:rPr>
          <w:rFonts w:ascii="Times New Roman" w:hAnsi="Times New Roman" w:cs="Times New Roman"/>
          <w:sz w:val="24"/>
          <w:szCs w:val="24"/>
        </w:rPr>
        <w:t>45</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48.68</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0.67</w:t>
      </w:r>
      <w:r w:rsidRPr="00831BA4">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did prov</w:t>
      </w:r>
      <w:r>
        <w:rPr>
          <w:rFonts w:ascii="Times New Roman" w:hAnsi="Times New Roman" w:cs="Times New Roman"/>
          <w:sz w:val="24"/>
          <w:szCs w:val="24"/>
        </w:rPr>
        <w:t>ide significantly higher post-</w:t>
      </w:r>
      <w:r w:rsidRPr="00831BA4">
        <w:rPr>
          <w:rFonts w:ascii="Times New Roman" w:hAnsi="Times New Roman" w:cs="Times New Roman"/>
          <w:sz w:val="24"/>
          <w:szCs w:val="24"/>
        </w:rPr>
        <w:t>ratings of the A- event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FB5252">
        <w:rPr>
          <w:rFonts w:ascii="Times New Roman" w:hAnsi="Times New Roman" w:cs="Times New Roman"/>
          <w:sz w:val="24"/>
          <w:szCs w:val="24"/>
        </w:rPr>
        <w:t>83.23</w:t>
      </w:r>
      <w:r w:rsidRPr="00831BA4">
        <w:rPr>
          <w:rFonts w:ascii="Times New Roman" w:hAnsi="Times New Roman" w:cs="Times New Roman"/>
          <w:sz w:val="24"/>
          <w:szCs w:val="24"/>
        </w:rPr>
        <w:t>, Bootstrapped 95% CI[</w:t>
      </w:r>
      <w:r w:rsidR="00FB5252">
        <w:rPr>
          <w:rFonts w:ascii="Times New Roman" w:hAnsi="Times New Roman" w:cs="Times New Roman"/>
          <w:sz w:val="24"/>
          <w:szCs w:val="24"/>
        </w:rPr>
        <w:t>76.63</w:t>
      </w:r>
      <w:r w:rsidRPr="00831BA4">
        <w:rPr>
          <w:rFonts w:ascii="Times New Roman" w:hAnsi="Times New Roman" w:cs="Times New Roman"/>
          <w:sz w:val="24"/>
          <w:szCs w:val="24"/>
        </w:rPr>
        <w:t xml:space="preserve">, </w:t>
      </w:r>
      <w:r w:rsidR="00FB5252">
        <w:rPr>
          <w:rFonts w:ascii="Times New Roman" w:hAnsi="Times New Roman" w:cs="Times New Roman"/>
          <w:sz w:val="24"/>
          <w:szCs w:val="24"/>
        </w:rPr>
        <w:t>89.84</w:t>
      </w:r>
      <w:r w:rsidRPr="00831BA4">
        <w:rPr>
          <w:rFonts w:ascii="Times New Roman" w:hAnsi="Times New Roman" w:cs="Times New Roman"/>
          <w:sz w:val="24"/>
          <w:szCs w:val="24"/>
        </w:rPr>
        <w:t xml:space="preserve">]) than either the </w:t>
      </w:r>
      <w:r>
        <w:rPr>
          <w:rFonts w:ascii="Times New Roman" w:hAnsi="Times New Roman" w:cs="Times New Roman"/>
          <w:sz w:val="24"/>
          <w:szCs w:val="24"/>
        </w:rPr>
        <w:t xml:space="preserve">pre-ratings or mid-ratings of </w:t>
      </w:r>
      <w:r w:rsidRPr="00831BA4">
        <w:rPr>
          <w:rFonts w:ascii="Times New Roman" w:hAnsi="Times New Roman" w:cs="Times New Roman"/>
          <w:sz w:val="24"/>
          <w:szCs w:val="24"/>
        </w:rPr>
        <w:t xml:space="preserve">it, </w:t>
      </w:r>
      <w:r w:rsidR="00D71E19">
        <w:rPr>
          <w:rFonts w:ascii="Times New Roman" w:hAnsi="Times New Roman" w:cs="Times New Roman"/>
          <w:sz w:val="24"/>
          <w:szCs w:val="24"/>
        </w:rPr>
        <w:t xml:space="preserve">both </w:t>
      </w:r>
      <w:r w:rsidRPr="00831BA4">
        <w:rPr>
          <w:rFonts w:ascii="Times New Roman" w:hAnsi="Times New Roman" w:cs="Times New Roman"/>
          <w:i/>
          <w:sz w:val="24"/>
          <w:szCs w:val="24"/>
        </w:rPr>
        <w:t>p</w:t>
      </w:r>
      <w:r w:rsidRPr="00831BA4">
        <w:rPr>
          <w:rFonts w:ascii="Times New Roman" w:hAnsi="Times New Roman" w:cs="Times New Roman"/>
          <w:sz w:val="24"/>
          <w:szCs w:val="24"/>
        </w:rPr>
        <w:t>'s &lt; .</w:t>
      </w:r>
      <w:r w:rsidR="00FB5252" w:rsidRPr="00831BA4">
        <w:rPr>
          <w:rFonts w:ascii="Times New Roman" w:hAnsi="Times New Roman" w:cs="Times New Roman"/>
          <w:sz w:val="24"/>
          <w:szCs w:val="24"/>
        </w:rPr>
        <w:t>00</w:t>
      </w:r>
      <w:r w:rsidR="00FB5252">
        <w:rPr>
          <w:rFonts w:ascii="Times New Roman" w:hAnsi="Times New Roman" w:cs="Times New Roman"/>
          <w:sz w:val="24"/>
          <w:szCs w:val="24"/>
        </w:rPr>
        <w:t>01</w:t>
      </w:r>
      <w:r w:rsidRPr="00831BA4">
        <w:rPr>
          <w:rFonts w:ascii="Times New Roman" w:hAnsi="Times New Roman" w:cs="Times New Roman"/>
          <w:sz w:val="24"/>
          <w:szCs w:val="24"/>
        </w:rPr>
        <w:t>.</w:t>
      </w:r>
    </w:p>
    <w:p w14:paraId="2EA57710" w14:textId="0F457A0F" w:rsidR="00831BA4" w:rsidRDefault="00831BA4" w:rsidP="00831BA4">
      <w:pPr>
        <w:spacing w:line="480" w:lineRule="auto"/>
        <w:ind w:firstLine="720"/>
        <w:contextualSpacing/>
        <w:rPr>
          <w:rFonts w:ascii="Times New Roman" w:hAnsi="Times New Roman" w:cs="Times New Roman"/>
          <w:sz w:val="24"/>
          <w:szCs w:val="24"/>
        </w:rPr>
      </w:pPr>
      <w:r w:rsidRPr="00831BA4">
        <w:rPr>
          <w:rFonts w:ascii="Times New Roman" w:hAnsi="Times New Roman" w:cs="Times New Roman"/>
          <w:sz w:val="24"/>
          <w:szCs w:val="24"/>
        </w:rPr>
        <w:t xml:space="preserve">We next fit a mixed-effects model to examine whether </w:t>
      </w:r>
      <w:r w:rsidR="00033D24">
        <w:rPr>
          <w:rFonts w:ascii="Times New Roman" w:hAnsi="Times New Roman" w:cs="Times New Roman"/>
          <w:sz w:val="24"/>
          <w:szCs w:val="24"/>
        </w:rPr>
        <w:t>participants</w:t>
      </w:r>
      <w:r w:rsidRPr="00831BA4">
        <w:rPr>
          <w:rFonts w:ascii="Times New Roman" w:hAnsi="Times New Roman" w:cs="Times New Roman"/>
          <w:sz w:val="24"/>
          <w:szCs w:val="24"/>
        </w:rPr>
        <w:t>' ratings of th</w:t>
      </w:r>
      <w:r>
        <w:rPr>
          <w:rFonts w:ascii="Times New Roman" w:hAnsi="Times New Roman" w:cs="Times New Roman"/>
          <w:sz w:val="24"/>
          <w:szCs w:val="24"/>
        </w:rPr>
        <w:t xml:space="preserve">e B+ event differed across the </w:t>
      </w:r>
      <w:r w:rsidRPr="00831BA4">
        <w:rPr>
          <w:rFonts w:ascii="Times New Roman" w:hAnsi="Times New Roman" w:cs="Times New Roman"/>
          <w:sz w:val="24"/>
          <w:szCs w:val="24"/>
        </w:rPr>
        <w:t>pre-, mid-, and post-rating phases. T</w:t>
      </w:r>
      <w:r>
        <w:rPr>
          <w:rFonts w:ascii="Times New Roman" w:hAnsi="Times New Roman" w:cs="Times New Roman"/>
          <w:sz w:val="24"/>
          <w:szCs w:val="24"/>
        </w:rPr>
        <w:t xml:space="preserve">his model yielded a significant </w:t>
      </w:r>
      <w:r w:rsidRPr="00831BA4">
        <w:rPr>
          <w:rFonts w:ascii="Times New Roman" w:hAnsi="Times New Roman" w:cs="Times New Roman"/>
          <w:sz w:val="24"/>
          <w:szCs w:val="24"/>
        </w:rPr>
        <w:t>main effect of 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831BA4">
        <w:rPr>
          <w:rFonts w:ascii="Times New Roman" w:hAnsi="Times New Roman" w:cs="Times New Roman"/>
          <w:sz w:val="24"/>
          <w:szCs w:val="24"/>
        </w:rPr>
        <w:t>(</w:t>
      </w:r>
      <w:r w:rsidR="00152360">
        <w:rPr>
          <w:rFonts w:ascii="Times New Roman" w:hAnsi="Times New Roman" w:cs="Times New Roman"/>
          <w:sz w:val="24"/>
          <w:szCs w:val="24"/>
        </w:rPr>
        <w:t>2, 5</w:t>
      </w:r>
      <w:r w:rsidR="00D71E19">
        <w:rPr>
          <w:rFonts w:ascii="Times New Roman" w:hAnsi="Times New Roman" w:cs="Times New Roman"/>
          <w:sz w:val="24"/>
          <w:szCs w:val="24"/>
        </w:rPr>
        <w:t>9</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52.83</w:t>
      </w:r>
      <w:r w:rsidRPr="00831BA4">
        <w:rPr>
          <w:rFonts w:ascii="Times New Roman" w:hAnsi="Times New Roman" w:cs="Times New Roman"/>
          <w:sz w:val="24"/>
          <w:szCs w:val="24"/>
        </w:rPr>
        <w:t xml:space="preserve">, </w:t>
      </w:r>
      <w:r w:rsidRPr="00831BA4">
        <w:rPr>
          <w:rFonts w:ascii="Times New Roman" w:hAnsi="Times New Roman" w:cs="Times New Roman"/>
          <w:i/>
          <w:sz w:val="24"/>
          <w:szCs w:val="24"/>
        </w:rPr>
        <w:t>p</w:t>
      </w:r>
      <w:r w:rsidRPr="00831BA4">
        <w:rPr>
          <w:rFonts w:ascii="Times New Roman" w:hAnsi="Times New Roman" w:cs="Times New Roman"/>
          <w:sz w:val="24"/>
          <w:szCs w:val="24"/>
        </w:rPr>
        <w:t xml:space="preserve"> &lt; .0001. Planned comparisons revealed that </w:t>
      </w:r>
      <w:r w:rsidR="00033D24">
        <w:rPr>
          <w:rFonts w:ascii="Times New Roman" w:hAnsi="Times New Roman" w:cs="Times New Roman"/>
          <w:sz w:val="24"/>
          <w:szCs w:val="24"/>
        </w:rPr>
        <w:t>participants</w:t>
      </w:r>
      <w:r w:rsidRPr="00831BA4">
        <w:rPr>
          <w:rFonts w:ascii="Times New Roman" w:hAnsi="Times New Roman" w:cs="Times New Roman"/>
          <w:sz w:val="24"/>
          <w:szCs w:val="24"/>
        </w:rPr>
        <w:t xml:space="preserve"> provided </w:t>
      </w:r>
      <w:r w:rsidR="00827CB0">
        <w:rPr>
          <w:rFonts w:ascii="Times New Roman" w:hAnsi="Times New Roman" w:cs="Times New Roman"/>
          <w:sz w:val="24"/>
          <w:szCs w:val="24"/>
        </w:rPr>
        <w:t>significantly higher</w:t>
      </w:r>
      <w:r>
        <w:rPr>
          <w:rFonts w:ascii="Times New Roman" w:hAnsi="Times New Roman" w:cs="Times New Roman"/>
          <w:sz w:val="24"/>
          <w:szCs w:val="24"/>
        </w:rPr>
        <w:t xml:space="preserve"> mid-ratings (</w:t>
      </w:r>
      <w:r w:rsidRPr="00831BA4">
        <w:rPr>
          <w:rFonts w:ascii="Times New Roman" w:hAnsi="Times New Roman" w:cs="Times New Roman"/>
          <w:i/>
          <w:sz w:val="24"/>
          <w:szCs w:val="24"/>
        </w:rPr>
        <w:t xml:space="preserve">M </w:t>
      </w:r>
      <w:r>
        <w:rPr>
          <w:rFonts w:ascii="Times New Roman" w:hAnsi="Times New Roman" w:cs="Times New Roman"/>
          <w:sz w:val="24"/>
          <w:szCs w:val="24"/>
        </w:rPr>
        <w:t xml:space="preserve">= </w:t>
      </w:r>
      <w:r w:rsidR="00152360">
        <w:rPr>
          <w:rFonts w:ascii="Times New Roman" w:hAnsi="Times New Roman" w:cs="Times New Roman"/>
          <w:sz w:val="24"/>
          <w:szCs w:val="24"/>
        </w:rPr>
        <w:t>57.77</w:t>
      </w:r>
      <w:r>
        <w:rPr>
          <w:rFonts w:ascii="Times New Roman" w:hAnsi="Times New Roman" w:cs="Times New Roman"/>
          <w:sz w:val="24"/>
          <w:szCs w:val="24"/>
        </w:rPr>
        <w:t xml:space="preserve">, </w:t>
      </w:r>
      <w:r w:rsidRPr="00831BA4">
        <w:rPr>
          <w:rFonts w:ascii="Times New Roman" w:hAnsi="Times New Roman" w:cs="Times New Roman"/>
          <w:sz w:val="24"/>
          <w:szCs w:val="24"/>
        </w:rPr>
        <w:t>Bootstrapped 95% CI[</w:t>
      </w:r>
      <w:r w:rsidR="00152360">
        <w:rPr>
          <w:rFonts w:ascii="Times New Roman" w:hAnsi="Times New Roman" w:cs="Times New Roman"/>
          <w:sz w:val="24"/>
          <w:szCs w:val="24"/>
        </w:rPr>
        <w:t>53.31</w:t>
      </w:r>
      <w:r w:rsidRPr="00831BA4">
        <w:rPr>
          <w:rFonts w:ascii="Times New Roman" w:hAnsi="Times New Roman" w:cs="Times New Roman"/>
          <w:sz w:val="24"/>
          <w:szCs w:val="24"/>
        </w:rPr>
        <w:t>,</w:t>
      </w:r>
      <w:r w:rsidR="00152360">
        <w:rPr>
          <w:rFonts w:ascii="Times New Roman" w:hAnsi="Times New Roman" w:cs="Times New Roman"/>
          <w:sz w:val="24"/>
          <w:szCs w:val="24"/>
        </w:rPr>
        <w:t>62.63</w:t>
      </w:r>
      <w:r w:rsidRPr="00831BA4">
        <w:rPr>
          <w:rFonts w:ascii="Times New Roman" w:hAnsi="Times New Roman" w:cs="Times New Roman"/>
          <w:sz w:val="24"/>
          <w:szCs w:val="24"/>
        </w:rPr>
        <w:t>]) than pre-ratings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49.67</w:t>
      </w:r>
      <w:r w:rsidRPr="00831BA4">
        <w:rPr>
          <w:rFonts w:ascii="Times New Roman" w:hAnsi="Times New Roman" w:cs="Times New Roman"/>
          <w:sz w:val="24"/>
          <w:szCs w:val="24"/>
        </w:rPr>
        <w:t xml:space="preserve">, Bootstrapped 95% </w:t>
      </w:r>
      <w:r w:rsidR="009C10EF">
        <w:rPr>
          <w:rFonts w:ascii="Times New Roman" w:hAnsi="Times New Roman" w:cs="Times New Roman"/>
          <w:sz w:val="24"/>
          <w:szCs w:val="24"/>
        </w:rPr>
        <w:t>CI[</w:t>
      </w:r>
      <w:r w:rsidR="00152360">
        <w:rPr>
          <w:rFonts w:ascii="Times New Roman" w:hAnsi="Times New Roman" w:cs="Times New Roman"/>
          <w:sz w:val="24"/>
          <w:szCs w:val="24"/>
        </w:rPr>
        <w:t>46.8</w:t>
      </w:r>
      <w:r w:rsidR="009C10EF">
        <w:rPr>
          <w:rFonts w:ascii="Times New Roman" w:hAnsi="Times New Roman" w:cs="Times New Roman"/>
          <w:sz w:val="24"/>
          <w:szCs w:val="24"/>
        </w:rPr>
        <w:t>,</w:t>
      </w:r>
      <w:r w:rsidR="00152360">
        <w:rPr>
          <w:rFonts w:ascii="Times New Roman" w:hAnsi="Times New Roman" w:cs="Times New Roman"/>
          <w:sz w:val="24"/>
          <w:szCs w:val="24"/>
        </w:rPr>
        <w:t>52.53</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of the B+ event, </w:t>
      </w:r>
      <w:r w:rsidR="009C10EF" w:rsidRPr="00831BA4">
        <w:rPr>
          <w:rFonts w:ascii="Times New Roman" w:hAnsi="Times New Roman" w:cs="Times New Roman"/>
          <w:i/>
          <w:sz w:val="24"/>
          <w:szCs w:val="24"/>
        </w:rPr>
        <w:t>p</w:t>
      </w:r>
      <w:r w:rsidR="009C10EF">
        <w:rPr>
          <w:rFonts w:ascii="Times New Roman" w:hAnsi="Times New Roman" w:cs="Times New Roman"/>
          <w:sz w:val="24"/>
          <w:szCs w:val="24"/>
        </w:rPr>
        <w:t xml:space="preserve"> </w:t>
      </w:r>
      <w:r w:rsidR="00827CB0">
        <w:rPr>
          <w:rFonts w:ascii="Times New Roman" w:hAnsi="Times New Roman" w:cs="Times New Roman"/>
          <w:sz w:val="24"/>
          <w:szCs w:val="24"/>
        </w:rPr>
        <w:t>&lt; .01</w:t>
      </w:r>
      <w:r w:rsidR="009C10E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31BA4">
        <w:rPr>
          <w:rFonts w:ascii="Times New Roman" w:hAnsi="Times New Roman" w:cs="Times New Roman"/>
          <w:sz w:val="24"/>
          <w:szCs w:val="24"/>
        </w:rPr>
        <w:t>significantly higher post-ratings (</w:t>
      </w:r>
      <w:r w:rsidRPr="00831BA4">
        <w:rPr>
          <w:rFonts w:ascii="Times New Roman" w:hAnsi="Times New Roman" w:cs="Times New Roman"/>
          <w:i/>
          <w:sz w:val="24"/>
          <w:szCs w:val="24"/>
        </w:rPr>
        <w:t>M</w:t>
      </w:r>
      <w:r w:rsidRPr="00831BA4">
        <w:rPr>
          <w:rFonts w:ascii="Times New Roman" w:hAnsi="Times New Roman" w:cs="Times New Roman"/>
          <w:sz w:val="24"/>
          <w:szCs w:val="24"/>
        </w:rPr>
        <w:t xml:space="preserve"> = </w:t>
      </w:r>
      <w:r w:rsidR="00152360">
        <w:rPr>
          <w:rFonts w:ascii="Times New Roman" w:hAnsi="Times New Roman" w:cs="Times New Roman"/>
          <w:sz w:val="24"/>
          <w:szCs w:val="24"/>
        </w:rPr>
        <w:t>80.17</w:t>
      </w:r>
      <w:r w:rsidRPr="00831BA4">
        <w:rPr>
          <w:rFonts w:ascii="Times New Roman" w:hAnsi="Times New Roman" w:cs="Times New Roman"/>
          <w:sz w:val="24"/>
          <w:szCs w:val="24"/>
        </w:rPr>
        <w:t>, Bootstrapped 95% CI[</w:t>
      </w:r>
      <w:r w:rsidR="00152360">
        <w:rPr>
          <w:rFonts w:ascii="Times New Roman" w:hAnsi="Times New Roman" w:cs="Times New Roman"/>
          <w:sz w:val="24"/>
          <w:szCs w:val="24"/>
        </w:rPr>
        <w:t>73.64</w:t>
      </w:r>
      <w:r w:rsidRPr="00831BA4">
        <w:rPr>
          <w:rFonts w:ascii="Times New Roman" w:hAnsi="Times New Roman" w:cs="Times New Roman"/>
          <w:sz w:val="24"/>
          <w:szCs w:val="24"/>
        </w:rPr>
        <w:t>,</w:t>
      </w:r>
      <w:r w:rsidR="00152360">
        <w:rPr>
          <w:rFonts w:ascii="Times New Roman" w:hAnsi="Times New Roman" w:cs="Times New Roman"/>
          <w:sz w:val="24"/>
          <w:szCs w:val="24"/>
        </w:rPr>
        <w:t>86.69</w:t>
      </w:r>
      <w:r w:rsidRPr="00831BA4">
        <w:rPr>
          <w:rFonts w:ascii="Times New Roman" w:hAnsi="Times New Roman" w:cs="Times New Roman"/>
          <w:sz w:val="24"/>
          <w:szCs w:val="24"/>
        </w:rPr>
        <w:t>]) than m</w:t>
      </w:r>
      <w:r>
        <w:rPr>
          <w:rFonts w:ascii="Times New Roman" w:hAnsi="Times New Roman" w:cs="Times New Roman"/>
          <w:sz w:val="24"/>
          <w:szCs w:val="24"/>
        </w:rPr>
        <w:t>id-</w:t>
      </w:r>
      <w:r w:rsidR="00827CB0">
        <w:rPr>
          <w:rFonts w:ascii="Times New Roman" w:hAnsi="Times New Roman" w:cs="Times New Roman"/>
          <w:sz w:val="24"/>
          <w:szCs w:val="24"/>
        </w:rPr>
        <w:t xml:space="preserve"> or mid-</w:t>
      </w:r>
      <w:r>
        <w:rPr>
          <w:rFonts w:ascii="Times New Roman" w:hAnsi="Times New Roman" w:cs="Times New Roman"/>
          <w:sz w:val="24"/>
          <w:szCs w:val="24"/>
        </w:rPr>
        <w:t xml:space="preserve">ratings of it, </w:t>
      </w:r>
      <w:r w:rsidR="00827CB0">
        <w:rPr>
          <w:rFonts w:ascii="Times New Roman" w:hAnsi="Times New Roman" w:cs="Times New Roman"/>
          <w:sz w:val="24"/>
          <w:szCs w:val="24"/>
        </w:rPr>
        <w:t xml:space="preserve">both </w:t>
      </w:r>
      <w:r w:rsidR="00827CB0">
        <w:rPr>
          <w:rFonts w:ascii="Times New Roman" w:hAnsi="Times New Roman" w:cs="Times New Roman"/>
          <w:i/>
          <w:sz w:val="24"/>
          <w:szCs w:val="24"/>
        </w:rPr>
        <w:t>p</w:t>
      </w:r>
      <w:r w:rsidR="00827CB0">
        <w:rPr>
          <w:rFonts w:ascii="Times New Roman" w:hAnsi="Times New Roman" w:cs="Times New Roman"/>
          <w:sz w:val="24"/>
          <w:szCs w:val="24"/>
        </w:rPr>
        <w:t>’s &lt; .0001</w:t>
      </w:r>
      <w:r>
        <w:rPr>
          <w:rFonts w:ascii="Times New Roman" w:hAnsi="Times New Roman" w:cs="Times New Roman"/>
          <w:sz w:val="24"/>
          <w:szCs w:val="24"/>
        </w:rPr>
        <w:t xml:space="preserve">.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ratings </w:t>
      </w:r>
      <w:r w:rsidRPr="00831BA4">
        <w:rPr>
          <w:rFonts w:ascii="Times New Roman" w:hAnsi="Times New Roman" w:cs="Times New Roman"/>
          <w:sz w:val="24"/>
          <w:szCs w:val="24"/>
        </w:rPr>
        <w:t xml:space="preserve">of B+ increased monotonically across the three rating phases </w:t>
      </w:r>
      <w:r w:rsidR="0070394E">
        <w:rPr>
          <w:rFonts w:ascii="Times New Roman" w:hAnsi="Times New Roman" w:cs="Times New Roman"/>
          <w:sz w:val="24"/>
          <w:szCs w:val="24"/>
        </w:rPr>
        <w:t>is consistent with the evidence</w:t>
      </w:r>
      <w:r w:rsidRPr="00831BA4">
        <w:rPr>
          <w:rFonts w:ascii="Times New Roman" w:hAnsi="Times New Roman" w:cs="Times New Roman"/>
          <w:sz w:val="24"/>
          <w:szCs w:val="24"/>
        </w:rPr>
        <w:t xml:space="preserve"> because it suggests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w:t>
      </w:r>
      <w:r w:rsidRPr="00831BA4">
        <w:rPr>
          <w:rFonts w:ascii="Times New Roman" w:hAnsi="Times New Roman" w:cs="Times New Roman"/>
          <w:sz w:val="24"/>
          <w:szCs w:val="24"/>
        </w:rPr>
        <w:t xml:space="preserve">reasoned that if A did not cause the sun to emerge B must be the cause and that </w:t>
      </w:r>
      <w:r w:rsidR="00033D24">
        <w:rPr>
          <w:rFonts w:ascii="Times New Roman" w:hAnsi="Times New Roman" w:cs="Times New Roman"/>
          <w:sz w:val="24"/>
          <w:szCs w:val="24"/>
        </w:rPr>
        <w:t>participants</w:t>
      </w:r>
      <w:r>
        <w:rPr>
          <w:rFonts w:ascii="Times New Roman" w:hAnsi="Times New Roman" w:cs="Times New Roman"/>
          <w:sz w:val="24"/>
          <w:szCs w:val="24"/>
        </w:rPr>
        <w:t xml:space="preserve"> perceived the B+ event as more </w:t>
      </w:r>
      <w:r w:rsidRPr="00831BA4">
        <w:rPr>
          <w:rFonts w:ascii="Times New Roman" w:hAnsi="Times New Roman" w:cs="Times New Roman"/>
          <w:sz w:val="24"/>
          <w:szCs w:val="24"/>
        </w:rPr>
        <w:t>likely as the IS condition unfolded.</w:t>
      </w:r>
    </w:p>
    <w:p w14:paraId="1CD55F61" w14:textId="7A552A04" w:rsidR="00587E32" w:rsidRDefault="00587E32" w:rsidP="00587E32">
      <w:pPr>
        <w:spacing w:line="480" w:lineRule="auto"/>
        <w:ind w:firstLine="720"/>
        <w:contextualSpacing/>
        <w:rPr>
          <w:rFonts w:ascii="Times New Roman" w:hAnsi="Times New Roman" w:cs="Times New Roman"/>
          <w:sz w:val="24"/>
          <w:szCs w:val="24"/>
        </w:rPr>
      </w:pPr>
      <w:r w:rsidRPr="00587E32">
        <w:rPr>
          <w:rFonts w:ascii="Times New Roman" w:hAnsi="Times New Roman" w:cs="Times New Roman"/>
          <w:sz w:val="24"/>
          <w:szCs w:val="24"/>
        </w:rPr>
        <w:lastRenderedPageBreak/>
        <w:t xml:space="preserve">We fit a final mixed-effects model to examine whether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causal ratings of the </w:t>
      </w:r>
      <w:r w:rsidR="00C96BC7">
        <w:rPr>
          <w:rFonts w:ascii="Times New Roman" w:hAnsi="Times New Roman" w:cs="Times New Roman"/>
          <w:sz w:val="24"/>
          <w:szCs w:val="24"/>
        </w:rPr>
        <w:t xml:space="preserve">B- event changed </w:t>
      </w:r>
      <w:r w:rsidR="00C57E16">
        <w:rPr>
          <w:rFonts w:ascii="Times New Roman" w:hAnsi="Times New Roman" w:cs="Times New Roman"/>
          <w:sz w:val="24"/>
          <w:szCs w:val="24"/>
        </w:rPr>
        <w:t xml:space="preserve">across the three rating phases and to assess whether ratings of the </w:t>
      </w:r>
      <w:r w:rsidRPr="00587E32">
        <w:rPr>
          <w:rFonts w:ascii="Times New Roman" w:hAnsi="Times New Roman" w:cs="Times New Roman"/>
          <w:sz w:val="24"/>
          <w:szCs w:val="24"/>
        </w:rPr>
        <w:t>B- event</w:t>
      </w:r>
      <w:r>
        <w:rPr>
          <w:rFonts w:ascii="Times New Roman" w:hAnsi="Times New Roman" w:cs="Times New Roman"/>
          <w:sz w:val="24"/>
          <w:szCs w:val="24"/>
        </w:rPr>
        <w:t xml:space="preserve"> were the inverse </w:t>
      </w:r>
      <w:r w:rsidRPr="00587E32">
        <w:rPr>
          <w:rFonts w:ascii="Times New Roman" w:hAnsi="Times New Roman" w:cs="Times New Roman"/>
          <w:sz w:val="24"/>
          <w:szCs w:val="24"/>
        </w:rPr>
        <w:t>of those of the B+ event. This model y</w:t>
      </w:r>
      <w:r>
        <w:rPr>
          <w:rFonts w:ascii="Times New Roman" w:hAnsi="Times New Roman" w:cs="Times New Roman"/>
          <w:sz w:val="24"/>
          <w:szCs w:val="24"/>
        </w:rPr>
        <w:t xml:space="preserve">ielded a significant effect of </w:t>
      </w:r>
      <w:r w:rsidRPr="00587E32">
        <w:rPr>
          <w:rFonts w:ascii="Times New Roman" w:hAnsi="Times New Roman" w:cs="Times New Roman"/>
          <w:sz w:val="24"/>
          <w:szCs w:val="24"/>
        </w:rPr>
        <w:t>Causal Rating, Type III</w:t>
      </w:r>
      <w:r>
        <w:rPr>
          <w:rFonts w:ascii="Times New Roman" w:hAnsi="Times New Roman" w:cs="Times New Roman"/>
          <w:sz w:val="24"/>
          <w:szCs w:val="24"/>
        </w:rPr>
        <w:t xml:space="preserve"> </w:t>
      </w:r>
      <w:r>
        <w:rPr>
          <w:rFonts w:ascii="Times New Roman" w:hAnsi="Times New Roman" w:cs="Times New Roman"/>
          <w:i/>
          <w:sz w:val="24"/>
          <w:szCs w:val="24"/>
        </w:rPr>
        <w:t>F</w:t>
      </w:r>
      <w:r w:rsidRPr="00587E32">
        <w:rPr>
          <w:rFonts w:ascii="Times New Roman" w:hAnsi="Times New Roman" w:cs="Times New Roman"/>
          <w:sz w:val="24"/>
          <w:szCs w:val="24"/>
        </w:rPr>
        <w:t>(</w:t>
      </w:r>
      <w:r w:rsidR="00827CB0">
        <w:rPr>
          <w:rFonts w:ascii="Times New Roman" w:hAnsi="Times New Roman" w:cs="Times New Roman"/>
          <w:sz w:val="24"/>
          <w:szCs w:val="24"/>
        </w:rPr>
        <w:t>2,5</w:t>
      </w:r>
      <w:r w:rsidR="00D71E19">
        <w:rPr>
          <w:rFonts w:ascii="Times New Roman" w:hAnsi="Times New Roman" w:cs="Times New Roman"/>
          <w:sz w:val="24"/>
          <w:szCs w:val="24"/>
        </w:rPr>
        <w:t>9</w:t>
      </w:r>
      <w:r w:rsidRPr="00587E32">
        <w:rPr>
          <w:rFonts w:ascii="Times New Roman" w:hAnsi="Times New Roman" w:cs="Times New Roman"/>
          <w:sz w:val="24"/>
          <w:szCs w:val="24"/>
        </w:rPr>
        <w:t xml:space="preserve">) = </w:t>
      </w:r>
      <w:r w:rsidR="00827CB0">
        <w:rPr>
          <w:rFonts w:ascii="Times New Roman" w:hAnsi="Times New Roman" w:cs="Times New Roman"/>
          <w:sz w:val="24"/>
          <w:szCs w:val="24"/>
        </w:rPr>
        <w:t>45.36</w:t>
      </w:r>
      <w:r w:rsidRPr="00587E32">
        <w:rPr>
          <w:rFonts w:ascii="Times New Roman" w:hAnsi="Times New Roman" w:cs="Times New Roman"/>
          <w:sz w:val="24"/>
          <w:szCs w:val="24"/>
        </w:rPr>
        <w:t xml:space="preserve">,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 &lt; .</w:t>
      </w:r>
      <w:r w:rsidR="00827CB0">
        <w:rPr>
          <w:rFonts w:ascii="Times New Roman" w:hAnsi="Times New Roman" w:cs="Times New Roman"/>
          <w:sz w:val="24"/>
          <w:szCs w:val="24"/>
        </w:rPr>
        <w:t>001</w:t>
      </w:r>
      <w:r w:rsidRPr="00587E32">
        <w:rPr>
          <w:rFonts w:ascii="Times New Roman" w:hAnsi="Times New Roman" w:cs="Times New Roman"/>
          <w:sz w:val="24"/>
          <w:szCs w:val="24"/>
        </w:rPr>
        <w:t>. Planned comparisons revealed that</w:t>
      </w:r>
      <w:r>
        <w:rPr>
          <w:rFonts w:ascii="Times New Roman" w:hAnsi="Times New Roman" w:cs="Times New Roman"/>
          <w:sz w:val="24"/>
          <w:szCs w:val="24"/>
        </w:rPr>
        <w:t xml:space="preserve"> although the pre- (</w:t>
      </w:r>
      <w:r w:rsidRPr="00587E32">
        <w:rPr>
          <w:rFonts w:ascii="Times New Roman" w:hAnsi="Times New Roman" w:cs="Times New Roman"/>
          <w:i/>
          <w:sz w:val="24"/>
          <w:szCs w:val="24"/>
        </w:rPr>
        <w:t>M</w:t>
      </w:r>
      <w:r>
        <w:rPr>
          <w:rFonts w:ascii="Times New Roman" w:hAnsi="Times New Roman" w:cs="Times New Roman"/>
          <w:sz w:val="24"/>
          <w:szCs w:val="24"/>
        </w:rPr>
        <w:t xml:space="preserve"> = </w:t>
      </w:r>
      <w:r w:rsidR="00827CB0">
        <w:rPr>
          <w:rFonts w:ascii="Times New Roman" w:hAnsi="Times New Roman" w:cs="Times New Roman"/>
          <w:sz w:val="24"/>
          <w:szCs w:val="24"/>
        </w:rPr>
        <w:t>48.83</w:t>
      </w:r>
      <w:r>
        <w:rPr>
          <w:rFonts w:ascii="Times New Roman" w:hAnsi="Times New Roman" w:cs="Times New Roman"/>
          <w:sz w:val="24"/>
          <w:szCs w:val="24"/>
        </w:rPr>
        <w:t xml:space="preserve">, </w:t>
      </w:r>
      <w:r w:rsidRPr="00587E32">
        <w:rPr>
          <w:rFonts w:ascii="Times New Roman" w:hAnsi="Times New Roman" w:cs="Times New Roman"/>
          <w:sz w:val="24"/>
          <w:szCs w:val="24"/>
        </w:rPr>
        <w:t>Bootstrapped 95% CI[</w:t>
      </w:r>
      <w:r w:rsidR="00827CB0">
        <w:rPr>
          <w:rFonts w:ascii="Times New Roman" w:hAnsi="Times New Roman" w:cs="Times New Roman"/>
          <w:sz w:val="24"/>
          <w:szCs w:val="24"/>
        </w:rPr>
        <w:t>43.51</w:t>
      </w:r>
      <w:r w:rsidRPr="00587E32">
        <w:rPr>
          <w:rFonts w:ascii="Times New Roman" w:hAnsi="Times New Roman" w:cs="Times New Roman"/>
          <w:sz w:val="24"/>
          <w:szCs w:val="24"/>
        </w:rPr>
        <w:t>,</w:t>
      </w:r>
      <w:r w:rsidR="00827CB0">
        <w:rPr>
          <w:rFonts w:ascii="Times New Roman" w:hAnsi="Times New Roman" w:cs="Times New Roman"/>
          <w:sz w:val="24"/>
          <w:szCs w:val="24"/>
        </w:rPr>
        <w:t xml:space="preserve"> 54.15</w:t>
      </w:r>
      <w:r w:rsidRPr="00587E32">
        <w:rPr>
          <w:rFonts w:ascii="Times New Roman" w:hAnsi="Times New Roman" w:cs="Times New Roman"/>
          <w:sz w:val="24"/>
          <w:szCs w:val="24"/>
        </w:rPr>
        <w:t>]) and mid-ratings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46.02</w:t>
      </w:r>
      <w:r w:rsidRPr="00587E32">
        <w:rPr>
          <w:rFonts w:ascii="Times New Roman" w:hAnsi="Times New Roman" w:cs="Times New Roman"/>
          <w:sz w:val="24"/>
          <w:szCs w:val="24"/>
        </w:rPr>
        <w:t>, Bootstrapped 95% CI[</w:t>
      </w:r>
      <w:r w:rsidR="00734CBA">
        <w:rPr>
          <w:rFonts w:ascii="Times New Roman" w:hAnsi="Times New Roman" w:cs="Times New Roman"/>
          <w:sz w:val="24"/>
          <w:szCs w:val="24"/>
        </w:rPr>
        <w:t>40.11, 51.92</w:t>
      </w:r>
      <w:r>
        <w:rPr>
          <w:rFonts w:ascii="Times New Roman" w:hAnsi="Times New Roman" w:cs="Times New Roman"/>
          <w:sz w:val="24"/>
          <w:szCs w:val="24"/>
        </w:rPr>
        <w:t xml:space="preserve">]) of the B- event  did </w:t>
      </w:r>
      <w:r w:rsidRPr="00587E32">
        <w:rPr>
          <w:rFonts w:ascii="Times New Roman" w:hAnsi="Times New Roman" w:cs="Times New Roman"/>
          <w:sz w:val="24"/>
          <w:szCs w:val="24"/>
        </w:rPr>
        <w:t xml:space="preserve">not differ, p = </w:t>
      </w:r>
      <w:r w:rsidR="00734CBA">
        <w:rPr>
          <w:rFonts w:ascii="Times New Roman" w:hAnsi="Times New Roman" w:cs="Times New Roman"/>
          <w:sz w:val="24"/>
          <w:szCs w:val="24"/>
        </w:rPr>
        <w:t>0.24</w:t>
      </w:r>
      <w:r w:rsidRPr="00587E32">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587E32">
        <w:rPr>
          <w:rFonts w:ascii="Times New Roman" w:hAnsi="Times New Roman" w:cs="Times New Roman"/>
          <w:sz w:val="24"/>
          <w:szCs w:val="24"/>
        </w:rPr>
        <w:t xml:space="preserve"> provided lower post-ratings (</w:t>
      </w:r>
      <w:r w:rsidRPr="00587E32">
        <w:rPr>
          <w:rFonts w:ascii="Times New Roman" w:hAnsi="Times New Roman" w:cs="Times New Roman"/>
          <w:i/>
          <w:sz w:val="24"/>
          <w:szCs w:val="24"/>
        </w:rPr>
        <w:t>M</w:t>
      </w:r>
      <w:r w:rsidRPr="00587E32">
        <w:rPr>
          <w:rFonts w:ascii="Times New Roman" w:hAnsi="Times New Roman" w:cs="Times New Roman"/>
          <w:sz w:val="24"/>
          <w:szCs w:val="24"/>
        </w:rPr>
        <w:t xml:space="preserve"> = </w:t>
      </w:r>
      <w:r w:rsidR="00734CBA">
        <w:rPr>
          <w:rFonts w:ascii="Times New Roman" w:hAnsi="Times New Roman" w:cs="Times New Roman"/>
          <w:sz w:val="24"/>
          <w:szCs w:val="24"/>
        </w:rPr>
        <w:t>19.33</w:t>
      </w:r>
      <w:r w:rsidRPr="00587E32">
        <w:rPr>
          <w:rFonts w:ascii="Times New Roman" w:hAnsi="Times New Roman" w:cs="Times New Roman"/>
          <w:sz w:val="24"/>
          <w:szCs w:val="24"/>
        </w:rPr>
        <w:t>, Bootstrap</w:t>
      </w:r>
      <w:r>
        <w:rPr>
          <w:rFonts w:ascii="Times New Roman" w:hAnsi="Times New Roman" w:cs="Times New Roman"/>
          <w:sz w:val="24"/>
          <w:szCs w:val="24"/>
        </w:rPr>
        <w:t>ped 95% CI[</w:t>
      </w:r>
      <w:r w:rsidR="00734CBA">
        <w:rPr>
          <w:rFonts w:ascii="Times New Roman" w:hAnsi="Times New Roman" w:cs="Times New Roman"/>
          <w:sz w:val="24"/>
          <w:szCs w:val="24"/>
        </w:rPr>
        <w:t>12.28, 26.39</w:t>
      </w:r>
      <w:r>
        <w:rPr>
          <w:rFonts w:ascii="Times New Roman" w:hAnsi="Times New Roman" w:cs="Times New Roman"/>
          <w:sz w:val="24"/>
          <w:szCs w:val="24"/>
        </w:rPr>
        <w:t xml:space="preserve">]) of the </w:t>
      </w:r>
      <w:r w:rsidRPr="00587E32">
        <w:rPr>
          <w:rFonts w:ascii="Times New Roman" w:hAnsi="Times New Roman" w:cs="Times New Roman"/>
          <w:sz w:val="24"/>
          <w:szCs w:val="24"/>
        </w:rPr>
        <w:t xml:space="preserve">same event than either pre- or post-ratings, </w:t>
      </w:r>
      <w:r w:rsidR="00734CBA">
        <w:rPr>
          <w:rFonts w:ascii="Times New Roman" w:hAnsi="Times New Roman" w:cs="Times New Roman"/>
          <w:sz w:val="24"/>
          <w:szCs w:val="24"/>
        </w:rPr>
        <w:t xml:space="preserve">both </w:t>
      </w:r>
      <w:r w:rsidRPr="00587E32">
        <w:rPr>
          <w:rFonts w:ascii="Times New Roman" w:hAnsi="Times New Roman" w:cs="Times New Roman"/>
          <w:i/>
          <w:sz w:val="24"/>
          <w:szCs w:val="24"/>
        </w:rPr>
        <w:t>p</w:t>
      </w:r>
      <w:r w:rsidRPr="00587E32">
        <w:rPr>
          <w:rFonts w:ascii="Times New Roman" w:hAnsi="Times New Roman" w:cs="Times New Roman"/>
          <w:sz w:val="24"/>
          <w:szCs w:val="24"/>
        </w:rPr>
        <w:t xml:space="preserve">'s &lt; .0001. Figure </w:t>
      </w:r>
      <w:r w:rsidR="003F474D">
        <w:rPr>
          <w:rFonts w:ascii="Times New Roman" w:hAnsi="Times New Roman" w:cs="Times New Roman"/>
          <w:sz w:val="24"/>
          <w:szCs w:val="24"/>
        </w:rPr>
        <w:t>4</w:t>
      </w:r>
      <w:r w:rsidRPr="00587E32">
        <w:rPr>
          <w:rFonts w:ascii="Times New Roman" w:hAnsi="Times New Roman" w:cs="Times New Roman"/>
          <w:sz w:val="24"/>
          <w:szCs w:val="24"/>
        </w:rPr>
        <w:t xml:space="preserve"> below shows the ch</w:t>
      </w:r>
      <w:r>
        <w:rPr>
          <w:rFonts w:ascii="Times New Roman" w:hAnsi="Times New Roman" w:cs="Times New Roman"/>
          <w:sz w:val="24"/>
          <w:szCs w:val="24"/>
        </w:rPr>
        <w:t xml:space="preserve">ange in the ratings of the A+, </w:t>
      </w:r>
      <w:r w:rsidRPr="00587E32">
        <w:rPr>
          <w:rFonts w:ascii="Times New Roman" w:hAnsi="Times New Roman" w:cs="Times New Roman"/>
          <w:sz w:val="24"/>
          <w:szCs w:val="24"/>
        </w:rPr>
        <w:t>A-, B+, and B- test events across the pre-, mid-, and post-rating phases.</w:t>
      </w:r>
    </w:p>
    <w:p w14:paraId="40B8D96A"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0E7994CC" w14:textId="77777777" w:rsidR="00587E32" w:rsidRPr="00551D46"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 xml:space="preserve">Insert Figure </w:t>
      </w:r>
      <w:r w:rsidR="003F474D">
        <w:rPr>
          <w:rFonts w:ascii="Times New Roman" w:hAnsi="Times New Roman"/>
          <w:szCs w:val="24"/>
        </w:rPr>
        <w:t>4</w:t>
      </w:r>
      <w:r w:rsidRPr="00551D46">
        <w:rPr>
          <w:rFonts w:ascii="Times New Roman" w:hAnsi="Times New Roman"/>
          <w:szCs w:val="24"/>
        </w:rPr>
        <w:t xml:space="preserve"> about here</w:t>
      </w:r>
    </w:p>
    <w:p w14:paraId="694E0F0D" w14:textId="77777777" w:rsidR="00587E32" w:rsidRDefault="00587E32" w:rsidP="00587E32">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jc w:val="center"/>
        <w:rPr>
          <w:rFonts w:ascii="Times New Roman" w:hAnsi="Times New Roman"/>
          <w:szCs w:val="24"/>
        </w:rPr>
      </w:pPr>
      <w:r w:rsidRPr="00551D46">
        <w:rPr>
          <w:rFonts w:ascii="Times New Roman" w:hAnsi="Times New Roman"/>
          <w:szCs w:val="24"/>
        </w:rPr>
        <w:t>----------------------------------------------------------------</w:t>
      </w:r>
    </w:p>
    <w:p w14:paraId="72A467B8" w14:textId="2BFD0C87" w:rsidR="00086788" w:rsidRPr="00086788" w:rsidRDefault="00081AB9" w:rsidP="00086788">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rPr>
          <w:rFonts w:ascii="Times New Roman" w:hAnsi="Times New Roman"/>
          <w:sz w:val="24"/>
          <w:szCs w:val="24"/>
        </w:rPr>
      </w:pPr>
      <w:del w:id="768" w:author="Deon T. Benton" w:date="2018-11-28T09:20:00Z">
        <w:r w:rsidDel="00AC3A52">
          <w:rPr>
            <w:rFonts w:ascii="Times New Roman" w:hAnsi="Times New Roman"/>
            <w:b/>
            <w:sz w:val="24"/>
            <w:szCs w:val="24"/>
          </w:rPr>
          <w:delText>Backwards</w:delText>
        </w:r>
        <w:r w:rsidR="00341569" w:rsidDel="00AC3A52">
          <w:rPr>
            <w:rFonts w:ascii="Times New Roman" w:hAnsi="Times New Roman"/>
            <w:b/>
            <w:sz w:val="24"/>
            <w:szCs w:val="24"/>
          </w:rPr>
          <w:delText xml:space="preserve"> blocking</w:delText>
        </w:r>
      </w:del>
      <w:ins w:id="769" w:author="Deon T. Benton" w:date="2018-11-28T09:20:00Z">
        <w:r w:rsidR="00AC3A52">
          <w:rPr>
            <w:rFonts w:ascii="Times New Roman" w:hAnsi="Times New Roman"/>
            <w:b/>
            <w:sz w:val="24"/>
            <w:szCs w:val="24"/>
          </w:rPr>
          <w:t>BB</w:t>
        </w:r>
      </w:ins>
      <w:r w:rsidR="00086788" w:rsidRPr="00086788">
        <w:rPr>
          <w:rFonts w:ascii="Times New Roman" w:hAnsi="Times New Roman"/>
          <w:b/>
          <w:sz w:val="24"/>
          <w:szCs w:val="24"/>
        </w:rPr>
        <w:t xml:space="preserve"> condition.</w:t>
      </w:r>
      <w:r w:rsidR="00086788" w:rsidRPr="00086788">
        <w:rPr>
          <w:rFonts w:ascii="Times New Roman" w:hAnsi="Times New Roman"/>
          <w:sz w:val="24"/>
          <w:szCs w:val="24"/>
        </w:rPr>
        <w:t xml:space="preserve"> To explore whether </w:t>
      </w:r>
      <w:r w:rsidR="00033D24">
        <w:rPr>
          <w:rFonts w:ascii="Times New Roman" w:hAnsi="Times New Roman"/>
          <w:sz w:val="24"/>
          <w:szCs w:val="24"/>
        </w:rPr>
        <w:t>participants</w:t>
      </w:r>
      <w:r w:rsidR="00086788" w:rsidRPr="00086788">
        <w:rPr>
          <w:rFonts w:ascii="Times New Roman" w:hAnsi="Times New Roman"/>
          <w:sz w:val="24"/>
          <w:szCs w:val="24"/>
        </w:rPr>
        <w:t xml:space="preserve">' ratings of the A+ event differed across the three rating phases, we again fit a mixed-effects model. This model </w:t>
      </w:r>
      <w:r w:rsidR="002F4953">
        <w:rPr>
          <w:rFonts w:ascii="Times New Roman" w:hAnsi="Times New Roman"/>
          <w:sz w:val="24"/>
          <w:szCs w:val="24"/>
        </w:rPr>
        <w:t>revealed</w:t>
      </w:r>
      <w:r w:rsidR="00086788" w:rsidRPr="00086788">
        <w:rPr>
          <w:rFonts w:ascii="Times New Roman" w:hAnsi="Times New Roman"/>
          <w:sz w:val="24"/>
          <w:szCs w:val="24"/>
        </w:rPr>
        <w:t xml:space="preserve"> a significant main-effect of Causal Rating, </w:t>
      </w:r>
      <w:r w:rsidR="00F93B67" w:rsidRPr="00086788">
        <w:rPr>
          <w:rFonts w:ascii="Times New Roman" w:hAnsi="Times New Roman"/>
          <w:sz w:val="24"/>
          <w:szCs w:val="24"/>
        </w:rPr>
        <w:t>Type III</w:t>
      </w:r>
      <w:r w:rsidR="00086788" w:rsidRPr="00086788">
        <w:rPr>
          <w:rFonts w:ascii="Times New Roman" w:hAnsi="Times New Roman"/>
          <w:sz w:val="24"/>
          <w:szCs w:val="24"/>
        </w:rPr>
        <w:t xml:space="preserve"> </w:t>
      </w:r>
      <w:r w:rsidR="00086788" w:rsidRPr="00086788">
        <w:rPr>
          <w:rFonts w:ascii="Times New Roman" w:hAnsi="Times New Roman"/>
          <w:i/>
          <w:sz w:val="24"/>
          <w:szCs w:val="24"/>
        </w:rPr>
        <w:t>F</w:t>
      </w:r>
      <w:r w:rsidR="00086788" w:rsidRPr="00086788">
        <w:rPr>
          <w:rFonts w:ascii="Times New Roman" w:hAnsi="Times New Roman"/>
          <w:sz w:val="24"/>
          <w:szCs w:val="24"/>
        </w:rPr>
        <w:t>(</w:t>
      </w:r>
      <w:r w:rsidR="00FC5F76">
        <w:rPr>
          <w:rFonts w:ascii="Times New Roman" w:hAnsi="Times New Roman"/>
          <w:sz w:val="24"/>
          <w:szCs w:val="24"/>
        </w:rPr>
        <w:t xml:space="preserve">2, </w:t>
      </w:r>
      <w:r w:rsidR="00D71E19">
        <w:rPr>
          <w:rFonts w:ascii="Times New Roman" w:hAnsi="Times New Roman"/>
          <w:sz w:val="24"/>
          <w:szCs w:val="24"/>
        </w:rPr>
        <w:t>59</w:t>
      </w:r>
      <w:r w:rsidR="00086788" w:rsidRPr="00086788">
        <w:rPr>
          <w:rFonts w:ascii="Times New Roman" w:hAnsi="Times New Roman"/>
          <w:sz w:val="24"/>
          <w:szCs w:val="24"/>
        </w:rPr>
        <w:t xml:space="preserve">) = </w:t>
      </w:r>
      <w:r w:rsidR="00FC5F76">
        <w:rPr>
          <w:rFonts w:ascii="Times New Roman" w:hAnsi="Times New Roman"/>
          <w:sz w:val="24"/>
          <w:szCs w:val="24"/>
        </w:rPr>
        <w:t>48.56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 .</w:t>
      </w:r>
      <w:r w:rsidR="001E42CC">
        <w:rPr>
          <w:rFonts w:ascii="Times New Roman" w:hAnsi="Times New Roman"/>
          <w:sz w:val="24"/>
          <w:szCs w:val="24"/>
        </w:rPr>
        <w:t>00</w:t>
      </w:r>
      <w:r w:rsidR="00FC5F76">
        <w:rPr>
          <w:rFonts w:ascii="Times New Roman" w:hAnsi="Times New Roman"/>
          <w:sz w:val="24"/>
          <w:szCs w:val="24"/>
        </w:rPr>
        <w:t>0</w:t>
      </w:r>
      <w:r w:rsidR="001E42CC">
        <w:rPr>
          <w:rFonts w:ascii="Times New Roman" w:hAnsi="Times New Roman"/>
          <w:sz w:val="24"/>
          <w:szCs w:val="24"/>
        </w:rPr>
        <w:t>1</w:t>
      </w:r>
      <w:r w:rsidR="002F4953">
        <w:rPr>
          <w:rFonts w:ascii="Times New Roman" w:hAnsi="Times New Roman"/>
          <w:sz w:val="24"/>
          <w:szCs w:val="24"/>
        </w:rPr>
        <w:t xml:space="preserve">, whereby </w:t>
      </w:r>
      <w:r w:rsidR="00033D24">
        <w:rPr>
          <w:rFonts w:ascii="Times New Roman" w:hAnsi="Times New Roman"/>
          <w:sz w:val="24"/>
          <w:szCs w:val="24"/>
        </w:rPr>
        <w:t>participants</w:t>
      </w:r>
      <w:r w:rsidR="00086788" w:rsidRPr="00086788">
        <w:rPr>
          <w:rFonts w:ascii="Times New Roman" w:hAnsi="Times New Roman"/>
          <w:sz w:val="24"/>
          <w:szCs w:val="24"/>
        </w:rPr>
        <w:t>' pre-ratings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65.25</w:t>
      </w:r>
      <w:r w:rsidR="00086788" w:rsidRPr="00086788">
        <w:rPr>
          <w:rFonts w:ascii="Times New Roman" w:hAnsi="Times New Roman"/>
          <w:sz w:val="24"/>
          <w:szCs w:val="24"/>
        </w:rPr>
        <w:t>, Bootstrapped 95% CI[</w:t>
      </w:r>
      <w:r w:rsidR="00237203">
        <w:rPr>
          <w:rFonts w:ascii="Times New Roman" w:hAnsi="Times New Roman"/>
          <w:sz w:val="24"/>
          <w:szCs w:val="24"/>
        </w:rPr>
        <w:t>59.56, 70.94</w:t>
      </w:r>
      <w:r w:rsidR="00086788" w:rsidRPr="00086788">
        <w:rPr>
          <w:rFonts w:ascii="Times New Roman" w:hAnsi="Times New Roman"/>
          <w:sz w:val="24"/>
          <w:szCs w:val="24"/>
        </w:rPr>
        <w:t xml:space="preserve">]) </w:t>
      </w:r>
      <w:r w:rsidR="007F0C81">
        <w:rPr>
          <w:rFonts w:ascii="Times New Roman" w:hAnsi="Times New Roman"/>
          <w:sz w:val="24"/>
          <w:szCs w:val="24"/>
        </w:rPr>
        <w:t xml:space="preserve">were significantly </w:t>
      </w:r>
      <w:r w:rsidR="00086788" w:rsidRPr="00086788">
        <w:rPr>
          <w:rFonts w:ascii="Times New Roman" w:hAnsi="Times New Roman"/>
          <w:sz w:val="24"/>
          <w:szCs w:val="24"/>
        </w:rPr>
        <w:t xml:space="preserve">higher than their mid-ratings </w:t>
      </w:r>
      <w:r w:rsidR="007F0C81">
        <w:rPr>
          <w:rFonts w:ascii="Times New Roman" w:hAnsi="Times New Roman"/>
          <w:sz w:val="24"/>
          <w:szCs w:val="24"/>
        </w:rPr>
        <w:t xml:space="preserve">of it </w:t>
      </w:r>
      <w:r w:rsidR="00086788" w:rsidRPr="00086788">
        <w:rPr>
          <w:rFonts w:ascii="Times New Roman" w:hAnsi="Times New Roman"/>
          <w:sz w:val="24"/>
          <w:szCs w:val="24"/>
        </w:rPr>
        <w:t>(</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58.15</w:t>
      </w:r>
      <w:r w:rsidR="00086788" w:rsidRPr="00086788">
        <w:rPr>
          <w:rFonts w:ascii="Times New Roman" w:hAnsi="Times New Roman"/>
          <w:sz w:val="24"/>
          <w:szCs w:val="24"/>
        </w:rPr>
        <w:t>, Bootstrapped 95% CI[</w:t>
      </w:r>
      <w:r w:rsidR="00237203">
        <w:rPr>
          <w:rFonts w:ascii="Times New Roman" w:hAnsi="Times New Roman"/>
          <w:sz w:val="24"/>
          <w:szCs w:val="24"/>
        </w:rPr>
        <w:t>54.44, 61.86</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086788" w:rsidRPr="00086788">
        <w:rPr>
          <w:rFonts w:ascii="Times New Roman" w:hAnsi="Times New Roman"/>
          <w:sz w:val="24"/>
          <w:szCs w:val="24"/>
        </w:rPr>
        <w:t xml:space="preserve"> &lt; .</w:t>
      </w:r>
      <w:r w:rsidR="00237203" w:rsidRPr="00086788">
        <w:rPr>
          <w:rFonts w:ascii="Times New Roman" w:hAnsi="Times New Roman"/>
          <w:sz w:val="24"/>
          <w:szCs w:val="24"/>
        </w:rPr>
        <w:t>0</w:t>
      </w:r>
      <w:r w:rsidR="00237203">
        <w:rPr>
          <w:rFonts w:ascii="Times New Roman" w:hAnsi="Times New Roman"/>
          <w:sz w:val="24"/>
          <w:szCs w:val="24"/>
        </w:rPr>
        <w:t>5</w:t>
      </w:r>
      <w:r w:rsidR="00086788" w:rsidRPr="00086788">
        <w:rPr>
          <w:rFonts w:ascii="Times New Roman" w:hAnsi="Times New Roman"/>
          <w:sz w:val="24"/>
          <w:szCs w:val="24"/>
        </w:rPr>
        <w:t xml:space="preserve">. </w:t>
      </w:r>
      <w:r w:rsidR="00033D24">
        <w:rPr>
          <w:rFonts w:ascii="Times New Roman" w:hAnsi="Times New Roman"/>
          <w:sz w:val="24"/>
          <w:szCs w:val="24"/>
        </w:rPr>
        <w:t>Participants</w:t>
      </w:r>
      <w:r w:rsidR="00AF19DF">
        <w:rPr>
          <w:rFonts w:ascii="Times New Roman" w:hAnsi="Times New Roman"/>
          <w:sz w:val="24"/>
          <w:szCs w:val="24"/>
        </w:rPr>
        <w:t xml:space="preserve"> also provided</w:t>
      </w:r>
      <w:r w:rsidR="00086788" w:rsidRPr="00086788">
        <w:rPr>
          <w:rFonts w:ascii="Times New Roman" w:hAnsi="Times New Roman"/>
          <w:sz w:val="24"/>
          <w:szCs w:val="24"/>
        </w:rPr>
        <w:t xml:space="preserve"> higher post-ratings of the A+ event (</w:t>
      </w:r>
      <w:r w:rsidR="00086788" w:rsidRPr="00086788">
        <w:rPr>
          <w:rFonts w:ascii="Times New Roman" w:hAnsi="Times New Roman"/>
          <w:i/>
          <w:sz w:val="24"/>
          <w:szCs w:val="24"/>
        </w:rPr>
        <w:t>M</w:t>
      </w:r>
      <w:r w:rsidR="00086788" w:rsidRPr="00086788">
        <w:rPr>
          <w:rFonts w:ascii="Times New Roman" w:hAnsi="Times New Roman"/>
          <w:sz w:val="24"/>
          <w:szCs w:val="24"/>
        </w:rPr>
        <w:t xml:space="preserve"> = </w:t>
      </w:r>
      <w:r w:rsidR="00237203">
        <w:rPr>
          <w:rFonts w:ascii="Times New Roman" w:hAnsi="Times New Roman"/>
          <w:sz w:val="24"/>
          <w:szCs w:val="24"/>
        </w:rPr>
        <w:t>90.15</w:t>
      </w:r>
      <w:r w:rsidR="00086788" w:rsidRPr="00086788">
        <w:rPr>
          <w:rFonts w:ascii="Times New Roman" w:hAnsi="Times New Roman"/>
          <w:sz w:val="24"/>
          <w:szCs w:val="24"/>
        </w:rPr>
        <w:t>, Bootstrapped 95% CI[</w:t>
      </w:r>
      <w:r w:rsidR="00237203">
        <w:rPr>
          <w:rFonts w:ascii="Times New Roman" w:hAnsi="Times New Roman"/>
          <w:sz w:val="24"/>
          <w:szCs w:val="24"/>
        </w:rPr>
        <w:t>86.15, 94.15</w:t>
      </w:r>
      <w:r w:rsidR="00086788" w:rsidRPr="00086788">
        <w:rPr>
          <w:rFonts w:ascii="Times New Roman" w:hAnsi="Times New Roman"/>
          <w:sz w:val="24"/>
          <w:szCs w:val="24"/>
        </w:rPr>
        <w:t>]) than pre-</w:t>
      </w:r>
      <w:r w:rsidR="00AF19DF">
        <w:rPr>
          <w:rFonts w:ascii="Times New Roman" w:hAnsi="Times New Roman"/>
          <w:sz w:val="24"/>
          <w:szCs w:val="24"/>
        </w:rPr>
        <w:t xml:space="preserve"> and mid-</w:t>
      </w:r>
      <w:r w:rsidR="00086788" w:rsidRPr="00086788">
        <w:rPr>
          <w:rFonts w:ascii="Times New Roman" w:hAnsi="Times New Roman"/>
          <w:sz w:val="24"/>
          <w:szCs w:val="24"/>
        </w:rPr>
        <w:t>ratings of it,</w:t>
      </w:r>
      <w:r w:rsidR="00AF19DF">
        <w:rPr>
          <w:rFonts w:ascii="Times New Roman" w:hAnsi="Times New Roman"/>
          <w:sz w:val="24"/>
          <w:szCs w:val="24"/>
        </w:rPr>
        <w:t xml:space="preserve"> both</w:t>
      </w:r>
      <w:r w:rsidR="00086788" w:rsidRPr="00086788">
        <w:rPr>
          <w:rFonts w:ascii="Times New Roman" w:hAnsi="Times New Roman"/>
          <w:sz w:val="24"/>
          <w:szCs w:val="24"/>
        </w:rPr>
        <w:t xml:space="preserve"> </w:t>
      </w:r>
      <w:r w:rsidR="00086788" w:rsidRPr="00086788">
        <w:rPr>
          <w:rFonts w:ascii="Times New Roman" w:hAnsi="Times New Roman"/>
          <w:i/>
          <w:sz w:val="24"/>
          <w:szCs w:val="24"/>
        </w:rPr>
        <w:t>p</w:t>
      </w:r>
      <w:r w:rsidR="00AF19DF">
        <w:rPr>
          <w:rFonts w:ascii="Times New Roman" w:hAnsi="Times New Roman"/>
          <w:sz w:val="24"/>
          <w:szCs w:val="24"/>
        </w:rPr>
        <w:t>’s</w:t>
      </w:r>
      <w:r w:rsidR="00086788" w:rsidRPr="00086788">
        <w:rPr>
          <w:rFonts w:ascii="Times New Roman" w:hAnsi="Times New Roman"/>
          <w:sz w:val="24"/>
          <w:szCs w:val="24"/>
        </w:rPr>
        <w:t xml:space="preserve"> </w:t>
      </w:r>
      <w:r w:rsidR="00AF19DF">
        <w:rPr>
          <w:rFonts w:ascii="Times New Roman" w:hAnsi="Times New Roman"/>
          <w:sz w:val="24"/>
          <w:szCs w:val="24"/>
        </w:rPr>
        <w:t>&lt; .0001</w:t>
      </w:r>
      <w:r w:rsidR="00086788" w:rsidRPr="00086788">
        <w:rPr>
          <w:rFonts w:ascii="Times New Roman" w:hAnsi="Times New Roman"/>
          <w:sz w:val="24"/>
          <w:szCs w:val="24"/>
        </w:rPr>
        <w:t xml:space="preserve">. This finding suggests that </w:t>
      </w:r>
      <w:r w:rsidR="00033D24">
        <w:rPr>
          <w:rFonts w:ascii="Times New Roman" w:hAnsi="Times New Roman"/>
          <w:sz w:val="24"/>
          <w:szCs w:val="24"/>
        </w:rPr>
        <w:t>participants</w:t>
      </w:r>
      <w:r w:rsidR="00086788" w:rsidRPr="00086788">
        <w:rPr>
          <w:rFonts w:ascii="Times New Roman" w:hAnsi="Times New Roman"/>
          <w:sz w:val="24"/>
          <w:szCs w:val="24"/>
        </w:rPr>
        <w:t xml:space="preserve"> perceived the A+ event as more likely as the </w:t>
      </w:r>
      <w:del w:id="770" w:author="Deon T. Benton" w:date="2018-11-28T09:20:00Z">
        <w:r w:rsidR="00341569" w:rsidDel="00AC3A52">
          <w:rPr>
            <w:rFonts w:ascii="Times New Roman" w:hAnsi="Times New Roman"/>
            <w:sz w:val="24"/>
            <w:szCs w:val="24"/>
          </w:rPr>
          <w:delText>backwards blocking</w:delText>
        </w:r>
      </w:del>
      <w:ins w:id="771"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 unfolded, which is consistent with the observation that A caused the sun to rise throughout the </w:t>
      </w:r>
      <w:del w:id="772" w:author="Deon T. Benton" w:date="2018-11-28T09:20:00Z">
        <w:r w:rsidR="00341569" w:rsidDel="00AC3A52">
          <w:rPr>
            <w:rFonts w:ascii="Times New Roman" w:hAnsi="Times New Roman"/>
            <w:sz w:val="24"/>
            <w:szCs w:val="24"/>
          </w:rPr>
          <w:delText>backwards blocking</w:delText>
        </w:r>
      </w:del>
      <w:ins w:id="773" w:author="Deon T. Benton" w:date="2018-11-28T09:20:00Z">
        <w:r w:rsidR="00AC3A52">
          <w:rPr>
            <w:rFonts w:ascii="Times New Roman" w:hAnsi="Times New Roman"/>
            <w:sz w:val="24"/>
            <w:szCs w:val="24"/>
          </w:rPr>
          <w:t>BB</w:t>
        </w:r>
      </w:ins>
      <w:r w:rsidR="00086788" w:rsidRPr="00086788">
        <w:rPr>
          <w:rFonts w:ascii="Times New Roman" w:hAnsi="Times New Roman"/>
          <w:sz w:val="24"/>
          <w:szCs w:val="24"/>
        </w:rPr>
        <w:t xml:space="preserve"> event.</w:t>
      </w:r>
    </w:p>
    <w:p w14:paraId="282C03AB" w14:textId="2C8D789B" w:rsidR="00587E32" w:rsidRDefault="007F0C81" w:rsidP="007F0C81">
      <w:pPr>
        <w:spacing w:line="480" w:lineRule="auto"/>
        <w:ind w:firstLine="720"/>
        <w:contextualSpacing/>
        <w:rPr>
          <w:rFonts w:ascii="Times New Roman" w:hAnsi="Times New Roman" w:cs="Times New Roman"/>
          <w:sz w:val="24"/>
          <w:szCs w:val="24"/>
        </w:rPr>
      </w:pPr>
      <w:r w:rsidRPr="007F0C81">
        <w:rPr>
          <w:rFonts w:ascii="Times New Roman" w:hAnsi="Times New Roman" w:cs="Times New Roman"/>
          <w:sz w:val="24"/>
          <w:szCs w:val="24"/>
        </w:rPr>
        <w:lastRenderedPageBreak/>
        <w:t xml:space="preserve">Given that A </w:t>
      </w:r>
      <w:r w:rsidR="0070394E">
        <w:rPr>
          <w:rFonts w:ascii="Times New Roman" w:hAnsi="Times New Roman" w:cs="Times New Roman"/>
          <w:sz w:val="24"/>
          <w:szCs w:val="24"/>
        </w:rPr>
        <w:t>was</w:t>
      </w:r>
      <w:r w:rsidR="0070394E" w:rsidRPr="007F0C81">
        <w:rPr>
          <w:rFonts w:ascii="Times New Roman" w:hAnsi="Times New Roman" w:cs="Times New Roman"/>
          <w:sz w:val="24"/>
          <w:szCs w:val="24"/>
        </w:rPr>
        <w:t xml:space="preserve"> </w:t>
      </w:r>
      <w:r w:rsidRPr="007F0C81">
        <w:rPr>
          <w:rFonts w:ascii="Times New Roman" w:hAnsi="Times New Roman" w:cs="Times New Roman"/>
          <w:sz w:val="24"/>
          <w:szCs w:val="24"/>
        </w:rPr>
        <w:t xml:space="preserve">shown to produce the effect in the </w:t>
      </w:r>
      <w:del w:id="774" w:author="Deon T. Benton" w:date="2018-11-28T09:20:00Z">
        <w:r w:rsidR="00341569" w:rsidDel="00AC3A52">
          <w:rPr>
            <w:rFonts w:ascii="Times New Roman" w:hAnsi="Times New Roman" w:cs="Times New Roman"/>
            <w:sz w:val="24"/>
            <w:szCs w:val="24"/>
          </w:rPr>
          <w:delText>backwards blocking</w:delText>
        </w:r>
      </w:del>
      <w:ins w:id="775"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condition, this predicts that</w:t>
      </w:r>
      <w:r>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Pr>
          <w:rFonts w:ascii="Times New Roman" w:hAnsi="Times New Roman" w:cs="Times New Roman"/>
          <w:sz w:val="24"/>
          <w:szCs w:val="24"/>
        </w:rPr>
        <w:t xml:space="preserve"> should </w:t>
      </w:r>
      <w:r w:rsidR="0070394E">
        <w:rPr>
          <w:rFonts w:ascii="Times New Roman" w:hAnsi="Times New Roman" w:cs="Times New Roman"/>
          <w:sz w:val="24"/>
          <w:szCs w:val="24"/>
        </w:rPr>
        <w:t xml:space="preserve">have reasoned that </w:t>
      </w:r>
      <w:r w:rsidRPr="007F0C81">
        <w:rPr>
          <w:rFonts w:ascii="Times New Roman" w:hAnsi="Times New Roman" w:cs="Times New Roman"/>
          <w:sz w:val="24"/>
          <w:szCs w:val="24"/>
        </w:rPr>
        <w:t xml:space="preserve">the A- event </w:t>
      </w:r>
      <w:r w:rsidR="0070394E">
        <w:rPr>
          <w:rFonts w:ascii="Times New Roman" w:hAnsi="Times New Roman" w:cs="Times New Roman"/>
          <w:sz w:val="24"/>
          <w:szCs w:val="24"/>
        </w:rPr>
        <w:t>was</w:t>
      </w:r>
      <w:r w:rsidRPr="007F0C81">
        <w:rPr>
          <w:rFonts w:ascii="Times New Roman" w:hAnsi="Times New Roman" w:cs="Times New Roman"/>
          <w:sz w:val="24"/>
          <w:szCs w:val="24"/>
        </w:rPr>
        <w:t xml:space="preserve"> less likely as the </w:t>
      </w:r>
      <w:del w:id="776" w:author="Deon T. Benton" w:date="2018-11-28T09:20:00Z">
        <w:r w:rsidR="00341569" w:rsidDel="00AC3A52">
          <w:rPr>
            <w:rFonts w:ascii="Times New Roman" w:hAnsi="Times New Roman" w:cs="Times New Roman"/>
            <w:sz w:val="24"/>
            <w:szCs w:val="24"/>
          </w:rPr>
          <w:delText>backwards blocking</w:delText>
        </w:r>
      </w:del>
      <w:ins w:id="777" w:author="Deon T. Benton" w:date="2018-11-28T09:20:00Z">
        <w:r w:rsidR="00AC3A52">
          <w:rPr>
            <w:rFonts w:ascii="Times New Roman" w:hAnsi="Times New Roman" w:cs="Times New Roman"/>
            <w:sz w:val="24"/>
            <w:szCs w:val="24"/>
          </w:rPr>
          <w:t>BB</w:t>
        </w:r>
      </w:ins>
      <w:r w:rsidRPr="007F0C81">
        <w:rPr>
          <w:rFonts w:ascii="Times New Roman" w:hAnsi="Times New Roman" w:cs="Times New Roman"/>
          <w:sz w:val="24"/>
          <w:szCs w:val="24"/>
        </w:rPr>
        <w:t xml:space="preserve"> event unfold</w:t>
      </w:r>
      <w:r w:rsidR="0070394E">
        <w:rPr>
          <w:rFonts w:ascii="Times New Roman" w:hAnsi="Times New Roman" w:cs="Times New Roman"/>
          <w:sz w:val="24"/>
          <w:szCs w:val="24"/>
        </w:rPr>
        <w:t>ed</w:t>
      </w:r>
      <w:r w:rsidRPr="007F0C81">
        <w:rPr>
          <w:rFonts w:ascii="Times New Roman" w:hAnsi="Times New Roman" w:cs="Times New Roman"/>
          <w:sz w:val="24"/>
          <w:szCs w:val="24"/>
        </w:rPr>
        <w:t xml:space="preserve">. To examine this prediction, we next fit </w:t>
      </w:r>
      <w:r>
        <w:rPr>
          <w:rFonts w:ascii="Times New Roman" w:hAnsi="Times New Roman" w:cs="Times New Roman"/>
          <w:sz w:val="24"/>
          <w:szCs w:val="24"/>
        </w:rPr>
        <w:t xml:space="preserve">a mixed-effects model </w:t>
      </w:r>
      <w:r w:rsidRPr="007F0C81">
        <w:rPr>
          <w:rFonts w:ascii="Times New Roman" w:hAnsi="Times New Roman" w:cs="Times New Roman"/>
          <w:sz w:val="24"/>
          <w:szCs w:val="24"/>
        </w:rPr>
        <w:t xml:space="preserve">using </w:t>
      </w:r>
      <w:r w:rsidR="00033D24">
        <w:rPr>
          <w:rFonts w:ascii="Times New Roman" w:hAnsi="Times New Roman" w:cs="Times New Roman"/>
          <w:sz w:val="24"/>
          <w:szCs w:val="24"/>
        </w:rPr>
        <w:t>participants</w:t>
      </w:r>
      <w:r w:rsidRPr="007F0C81">
        <w:rPr>
          <w:rFonts w:ascii="Times New Roman" w:hAnsi="Times New Roman" w:cs="Times New Roman"/>
          <w:sz w:val="24"/>
          <w:szCs w:val="24"/>
        </w:rPr>
        <w:t>' pre-, mid-, and post-ratings of the A- event. This analysis reve</w:t>
      </w:r>
      <w:r>
        <w:rPr>
          <w:rFonts w:ascii="Times New Roman" w:hAnsi="Times New Roman" w:cs="Times New Roman"/>
          <w:sz w:val="24"/>
          <w:szCs w:val="24"/>
        </w:rPr>
        <w:t xml:space="preserve">aled a significant main effect </w:t>
      </w:r>
      <w:r w:rsidRPr="007F0C81">
        <w:rPr>
          <w:rFonts w:ascii="Times New Roman" w:hAnsi="Times New Roman" w:cs="Times New Roman"/>
          <w:sz w:val="24"/>
          <w:szCs w:val="24"/>
        </w:rPr>
        <w:t xml:space="preserve">of Causal Rating, Type III </w:t>
      </w:r>
      <w:r>
        <w:rPr>
          <w:rFonts w:ascii="Times New Roman" w:hAnsi="Times New Roman" w:cs="Times New Roman"/>
          <w:i/>
          <w:sz w:val="24"/>
          <w:szCs w:val="24"/>
        </w:rPr>
        <w:t>F</w:t>
      </w:r>
      <w:r w:rsidRPr="007F0C81">
        <w:rPr>
          <w:rFonts w:ascii="Times New Roman" w:hAnsi="Times New Roman" w:cs="Times New Roman"/>
          <w:sz w:val="24"/>
          <w:szCs w:val="24"/>
        </w:rPr>
        <w:t>(</w:t>
      </w:r>
      <w:r w:rsidR="00AF19DF">
        <w:rPr>
          <w:rFonts w:ascii="Times New Roman" w:hAnsi="Times New Roman" w:cs="Times New Roman"/>
          <w:sz w:val="24"/>
          <w:szCs w:val="24"/>
        </w:rPr>
        <w:t xml:space="preserve">2, </w:t>
      </w:r>
      <w:r w:rsidR="00D71E19">
        <w:rPr>
          <w:rFonts w:ascii="Times New Roman" w:hAnsi="Times New Roman" w:cs="Times New Roman"/>
          <w:sz w:val="24"/>
          <w:szCs w:val="24"/>
        </w:rPr>
        <w:t>59</w:t>
      </w:r>
      <w:r w:rsidRPr="007F0C81">
        <w:rPr>
          <w:rFonts w:ascii="Times New Roman" w:hAnsi="Times New Roman" w:cs="Times New Roman"/>
          <w:sz w:val="24"/>
          <w:szCs w:val="24"/>
        </w:rPr>
        <w:t xml:space="preserve">) = </w:t>
      </w:r>
      <w:r w:rsidR="00AF19DF">
        <w:rPr>
          <w:rFonts w:ascii="Times New Roman" w:hAnsi="Times New Roman" w:cs="Times New Roman"/>
          <w:sz w:val="24"/>
          <w:szCs w:val="24"/>
        </w:rPr>
        <w:t>92.41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&lt; .</w:t>
      </w:r>
      <w:r w:rsidR="00AF19DF">
        <w:rPr>
          <w:rFonts w:ascii="Times New Roman" w:hAnsi="Times New Roman" w:cs="Times New Roman"/>
          <w:sz w:val="24"/>
          <w:szCs w:val="24"/>
        </w:rPr>
        <w:t>0001</w:t>
      </w:r>
      <w:r w:rsidRPr="007F0C81">
        <w:rPr>
          <w:rFonts w:ascii="Times New Roman" w:hAnsi="Times New Roman" w:cs="Times New Roman"/>
          <w:sz w:val="24"/>
          <w:szCs w:val="24"/>
        </w:rPr>
        <w:t>.</w:t>
      </w:r>
      <w:r w:rsidR="001C2DD8">
        <w:rPr>
          <w:rFonts w:ascii="Times New Roman" w:hAnsi="Times New Roman" w:cs="Times New Roman"/>
          <w:sz w:val="24"/>
          <w:szCs w:val="24"/>
        </w:rPr>
        <w:t xml:space="preserve"> Planned comparisons revealed that </w:t>
      </w:r>
      <w:r w:rsidR="00033D24">
        <w:rPr>
          <w:rFonts w:ascii="Times New Roman" w:hAnsi="Times New Roman" w:cs="Times New Roman"/>
          <w:sz w:val="24"/>
          <w:szCs w:val="24"/>
        </w:rPr>
        <w:t>participants</w:t>
      </w:r>
      <w:r w:rsidR="001C2DD8">
        <w:rPr>
          <w:rFonts w:ascii="Times New Roman" w:hAnsi="Times New Roman" w:cs="Times New Roman"/>
          <w:sz w:val="24"/>
          <w:szCs w:val="24"/>
        </w:rPr>
        <w:t xml:space="preserve"> provided lower mid-ratings of the A- event (</w:t>
      </w:r>
      <w:r w:rsidR="001C2DD8">
        <w:rPr>
          <w:rFonts w:ascii="Times New Roman" w:hAnsi="Times New Roman" w:cs="Times New Roman"/>
          <w:i/>
          <w:sz w:val="24"/>
          <w:szCs w:val="24"/>
        </w:rPr>
        <w:t xml:space="preserve">M </w:t>
      </w:r>
      <w:r w:rsidR="001C2DD8">
        <w:rPr>
          <w:rFonts w:ascii="Times New Roman" w:hAnsi="Times New Roman" w:cs="Times New Roman"/>
          <w:sz w:val="24"/>
          <w:szCs w:val="24"/>
        </w:rPr>
        <w:t>= 43.56, Bootstrapped 95% CI[38.79, 48.34]) than</w:t>
      </w:r>
      <w:r w:rsidRPr="007F0C81">
        <w:rPr>
          <w:rFonts w:ascii="Times New Roman" w:hAnsi="Times New Roman" w:cs="Times New Roman"/>
          <w:sz w:val="24"/>
          <w:szCs w:val="24"/>
        </w:rPr>
        <w:t xml:space="preserve"> pre-ratin</w:t>
      </w:r>
      <w:r>
        <w:rPr>
          <w:rFonts w:ascii="Times New Roman" w:hAnsi="Times New Roman" w:cs="Times New Roman"/>
          <w:sz w:val="24"/>
          <w:szCs w:val="24"/>
        </w:rPr>
        <w:t xml:space="preserve">gs of </w:t>
      </w:r>
      <w:r w:rsidR="001C2DD8">
        <w:rPr>
          <w:rFonts w:ascii="Times New Roman" w:hAnsi="Times New Roman" w:cs="Times New Roman"/>
          <w:sz w:val="24"/>
          <w:szCs w:val="24"/>
        </w:rPr>
        <w:t>it</w:t>
      </w:r>
      <w:r>
        <w:rPr>
          <w:rFonts w:ascii="Times New Roman" w:hAnsi="Times New Roman" w:cs="Times New Roman"/>
          <w:sz w:val="24"/>
          <w:szCs w:val="24"/>
        </w:rPr>
        <w:t xml:space="preserve">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AF19DF">
        <w:rPr>
          <w:rFonts w:ascii="Times New Roman" w:hAnsi="Times New Roman" w:cs="Times New Roman"/>
          <w:sz w:val="24"/>
          <w:szCs w:val="24"/>
        </w:rPr>
        <w:t>48.92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AF19DF">
        <w:rPr>
          <w:rFonts w:ascii="Times New Roman" w:hAnsi="Times New Roman" w:cs="Times New Roman"/>
          <w:sz w:val="24"/>
          <w:szCs w:val="24"/>
        </w:rPr>
        <w:t>45.32, 52.51</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sidRPr="007F0C81">
        <w:rPr>
          <w:rFonts w:ascii="Times New Roman" w:hAnsi="Times New Roman" w:cs="Times New Roman"/>
          <w:sz w:val="24"/>
          <w:szCs w:val="24"/>
        </w:rPr>
        <w:t xml:space="preserve"> </w:t>
      </w:r>
      <w:r w:rsidR="001C2DD8">
        <w:rPr>
          <w:rFonts w:ascii="Times New Roman" w:hAnsi="Times New Roman" w:cs="Times New Roman"/>
          <w:sz w:val="24"/>
          <w:szCs w:val="24"/>
        </w:rPr>
        <w:t xml:space="preserve">&lt; .05. Likewise, </w:t>
      </w:r>
      <w:r w:rsidR="00033D24">
        <w:rPr>
          <w:rFonts w:ascii="Times New Roman" w:hAnsi="Times New Roman" w:cs="Times New Roman"/>
          <w:sz w:val="24"/>
          <w:szCs w:val="24"/>
        </w:rPr>
        <w:t>participants</w:t>
      </w:r>
      <w:r w:rsidRPr="007F0C81">
        <w:rPr>
          <w:rFonts w:ascii="Times New Roman" w:hAnsi="Times New Roman" w:cs="Times New Roman"/>
          <w:sz w:val="24"/>
          <w:szCs w:val="24"/>
        </w:rPr>
        <w:t xml:space="preserve"> provided significantly lower post-ratin</w:t>
      </w:r>
      <w:r>
        <w:rPr>
          <w:rFonts w:ascii="Times New Roman" w:hAnsi="Times New Roman" w:cs="Times New Roman"/>
          <w:sz w:val="24"/>
          <w:szCs w:val="24"/>
        </w:rPr>
        <w:t>gs of the A- event (</w:t>
      </w:r>
      <w:r w:rsidRPr="007F0C81">
        <w:rPr>
          <w:rFonts w:ascii="Times New Roman" w:hAnsi="Times New Roman" w:cs="Times New Roman"/>
          <w:i/>
          <w:sz w:val="24"/>
          <w:szCs w:val="24"/>
        </w:rPr>
        <w:t>M</w:t>
      </w:r>
      <w:r>
        <w:rPr>
          <w:rFonts w:ascii="Times New Roman" w:hAnsi="Times New Roman" w:cs="Times New Roman"/>
          <w:sz w:val="24"/>
          <w:szCs w:val="24"/>
        </w:rPr>
        <w:t xml:space="preserve"> = </w:t>
      </w:r>
      <w:r w:rsidR="001C2DD8">
        <w:rPr>
          <w:rFonts w:ascii="Times New Roman" w:hAnsi="Times New Roman" w:cs="Times New Roman"/>
          <w:sz w:val="24"/>
          <w:szCs w:val="24"/>
        </w:rPr>
        <w:t>15.42</w:t>
      </w:r>
      <w:r>
        <w:rPr>
          <w:rFonts w:ascii="Times New Roman" w:hAnsi="Times New Roman" w:cs="Times New Roman"/>
          <w:sz w:val="24"/>
          <w:szCs w:val="24"/>
        </w:rPr>
        <w:t xml:space="preserve">, </w:t>
      </w:r>
      <w:r w:rsidRPr="007F0C81">
        <w:rPr>
          <w:rFonts w:ascii="Times New Roman" w:hAnsi="Times New Roman" w:cs="Times New Roman"/>
          <w:sz w:val="24"/>
          <w:szCs w:val="24"/>
        </w:rPr>
        <w:t>Bootstrapped 95% CI[</w:t>
      </w:r>
      <w:r w:rsidR="001C2DD8">
        <w:rPr>
          <w:rFonts w:ascii="Times New Roman" w:hAnsi="Times New Roman" w:cs="Times New Roman"/>
          <w:sz w:val="24"/>
          <w:szCs w:val="24"/>
        </w:rPr>
        <w:t>9.5, 21.33</w:t>
      </w:r>
      <w:r w:rsidRPr="007F0C81">
        <w:rPr>
          <w:rFonts w:ascii="Times New Roman" w:hAnsi="Times New Roman" w:cs="Times New Roman"/>
          <w:sz w:val="24"/>
          <w:szCs w:val="24"/>
        </w:rPr>
        <w:t>]) than either the pre-ratings or mid-ratings of it,</w:t>
      </w:r>
      <w:r w:rsidR="001C2DD8">
        <w:rPr>
          <w:rFonts w:ascii="Times New Roman" w:hAnsi="Times New Roman" w:cs="Times New Roman"/>
          <w:sz w:val="24"/>
          <w:szCs w:val="24"/>
        </w:rPr>
        <w:t xml:space="preserve"> both</w:t>
      </w:r>
      <w:r w:rsidRPr="007F0C81">
        <w:rPr>
          <w:rFonts w:ascii="Times New Roman" w:hAnsi="Times New Roman" w:cs="Times New Roman"/>
          <w:sz w:val="24"/>
          <w:szCs w:val="24"/>
        </w:rPr>
        <w:t xml:space="preserve"> </w:t>
      </w:r>
      <w:r w:rsidRPr="007F0C81">
        <w:rPr>
          <w:rFonts w:ascii="Times New Roman" w:hAnsi="Times New Roman" w:cs="Times New Roman"/>
          <w:i/>
          <w:sz w:val="24"/>
          <w:szCs w:val="24"/>
        </w:rPr>
        <w:t>p</w:t>
      </w:r>
      <w:r>
        <w:rPr>
          <w:rFonts w:ascii="Times New Roman" w:hAnsi="Times New Roman" w:cs="Times New Roman"/>
          <w:sz w:val="24"/>
          <w:szCs w:val="24"/>
        </w:rPr>
        <w:t>’s</w:t>
      </w:r>
      <w:r w:rsidRPr="007F0C81">
        <w:rPr>
          <w:rFonts w:ascii="Times New Roman" w:hAnsi="Times New Roman" w:cs="Times New Roman"/>
          <w:sz w:val="24"/>
          <w:szCs w:val="24"/>
        </w:rPr>
        <w:t xml:space="preserve"> &lt; .0001.</w:t>
      </w:r>
    </w:p>
    <w:p w14:paraId="3B957A7B" w14:textId="4497D915" w:rsidR="002A500D" w:rsidRPr="00D364FE" w:rsidRDefault="007F0C81" w:rsidP="004432FD">
      <w:pPr>
        <w:spacing w:line="480" w:lineRule="auto"/>
        <w:ind w:firstLine="720"/>
        <w:contextualSpacing/>
        <w:rPr>
          <w:rFonts w:ascii="Times New Roman" w:hAnsi="Times New Roman" w:cs="Times New Roman"/>
          <w:color w:val="000000" w:themeColor="text1"/>
          <w:sz w:val="24"/>
          <w:szCs w:val="24"/>
        </w:rPr>
      </w:pPr>
      <w:r w:rsidRPr="00D364FE">
        <w:rPr>
          <w:rFonts w:ascii="Times New Roman" w:hAnsi="Times New Roman" w:cs="Times New Roman"/>
          <w:color w:val="000000" w:themeColor="text1"/>
          <w:sz w:val="24"/>
          <w:szCs w:val="24"/>
        </w:rPr>
        <w:t>The next two analyses w</w:t>
      </w:r>
      <w:r w:rsidR="002A500D" w:rsidRPr="00D364FE">
        <w:rPr>
          <w:rFonts w:ascii="Times New Roman" w:hAnsi="Times New Roman" w:cs="Times New Roman"/>
          <w:color w:val="000000" w:themeColor="text1"/>
          <w:sz w:val="24"/>
          <w:szCs w:val="24"/>
        </w:rPr>
        <w:t xml:space="preserve">ere perhaps the most important for </w:t>
      </w:r>
      <w:r w:rsidR="00F90222" w:rsidRPr="00D364FE">
        <w:rPr>
          <w:rFonts w:ascii="Times New Roman" w:hAnsi="Times New Roman" w:cs="Times New Roman"/>
          <w:color w:val="000000" w:themeColor="text1"/>
          <w:sz w:val="24"/>
          <w:szCs w:val="24"/>
        </w:rPr>
        <w:t>t</w:t>
      </w:r>
      <w:r w:rsidR="00F90222">
        <w:rPr>
          <w:rFonts w:ascii="Times New Roman" w:hAnsi="Times New Roman" w:cs="Times New Roman"/>
          <w:color w:val="000000" w:themeColor="text1"/>
          <w:sz w:val="24"/>
          <w:szCs w:val="24"/>
        </w:rPr>
        <w:t>hree</w:t>
      </w:r>
      <w:r w:rsidR="00F90222"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reasons. First, they examined whether </w:t>
      </w:r>
      <w:r w:rsidR="00033D24">
        <w:rPr>
          <w:rFonts w:ascii="Times New Roman" w:hAnsi="Times New Roman" w:cs="Times New Roman"/>
          <w:color w:val="000000" w:themeColor="text1"/>
          <w:sz w:val="24"/>
          <w:szCs w:val="24"/>
        </w:rPr>
        <w:t>participants</w:t>
      </w:r>
      <w:r w:rsidR="002A500D" w:rsidRPr="00D364FE">
        <w:rPr>
          <w:rFonts w:ascii="Times New Roman" w:hAnsi="Times New Roman" w:cs="Times New Roman"/>
          <w:color w:val="000000" w:themeColor="text1"/>
          <w:sz w:val="24"/>
          <w:szCs w:val="24"/>
        </w:rPr>
        <w:t xml:space="preserve"> </w:t>
      </w:r>
      <w:r w:rsidR="0070394E" w:rsidRPr="00D364FE">
        <w:rPr>
          <w:rFonts w:ascii="Times New Roman" w:hAnsi="Times New Roman" w:cs="Times New Roman"/>
          <w:color w:val="000000" w:themeColor="text1"/>
          <w:sz w:val="24"/>
          <w:szCs w:val="24"/>
        </w:rPr>
        <w:t xml:space="preserve">across the </w:t>
      </w:r>
      <w:del w:id="778" w:author="Deon T. Benton" w:date="2018-11-28T09:20:00Z">
        <w:r w:rsidR="00341569" w:rsidDel="00AC3A52">
          <w:rPr>
            <w:rFonts w:ascii="Times New Roman" w:hAnsi="Times New Roman" w:cs="Times New Roman"/>
            <w:color w:val="000000" w:themeColor="text1"/>
            <w:sz w:val="24"/>
            <w:szCs w:val="24"/>
          </w:rPr>
          <w:delText>backwards blocking</w:delText>
        </w:r>
      </w:del>
      <w:ins w:id="779" w:author="Deon T. Benton" w:date="2018-11-28T09:20:00Z">
        <w:r w:rsidR="00AC3A52">
          <w:rPr>
            <w:rFonts w:ascii="Times New Roman" w:hAnsi="Times New Roman" w:cs="Times New Roman"/>
            <w:color w:val="000000" w:themeColor="text1"/>
            <w:sz w:val="24"/>
            <w:szCs w:val="24"/>
          </w:rPr>
          <w:t>BB</w:t>
        </w:r>
      </w:ins>
      <w:r w:rsidR="0070394E" w:rsidRPr="00D364FE">
        <w:rPr>
          <w:rFonts w:ascii="Times New Roman" w:hAnsi="Times New Roman" w:cs="Times New Roman"/>
          <w:color w:val="000000" w:themeColor="text1"/>
          <w:sz w:val="24"/>
          <w:szCs w:val="24"/>
        </w:rPr>
        <w:t xml:space="preserve"> event </w:t>
      </w:r>
      <w:r w:rsidR="002A500D" w:rsidRPr="00D364FE">
        <w:rPr>
          <w:rFonts w:ascii="Times New Roman" w:hAnsi="Times New Roman" w:cs="Times New Roman"/>
          <w:color w:val="000000" w:themeColor="text1"/>
          <w:sz w:val="24"/>
          <w:szCs w:val="24"/>
        </w:rPr>
        <w:t>provided higher mid-ratings of the B+ event than either pre- or post-ratings of it</w:t>
      </w:r>
      <w:r w:rsidR="0070394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which </w:t>
      </w:r>
      <w:r w:rsidR="0070394E">
        <w:rPr>
          <w:rFonts w:ascii="Times New Roman" w:hAnsi="Times New Roman" w:cs="Times New Roman"/>
          <w:color w:val="000000" w:themeColor="text1"/>
          <w:sz w:val="24"/>
          <w:szCs w:val="24"/>
        </w:rPr>
        <w:t xml:space="preserve">themselves </w:t>
      </w:r>
      <w:r w:rsidR="002A500D" w:rsidRPr="00D364FE">
        <w:rPr>
          <w:rFonts w:ascii="Times New Roman" w:hAnsi="Times New Roman" w:cs="Times New Roman"/>
          <w:color w:val="000000" w:themeColor="text1"/>
          <w:sz w:val="24"/>
          <w:szCs w:val="24"/>
        </w:rPr>
        <w:t>should not differ</w:t>
      </w:r>
      <w:r w:rsidR="0070394E">
        <w:rPr>
          <w:rFonts w:ascii="Times New Roman" w:hAnsi="Times New Roman" w:cs="Times New Roman"/>
          <w:color w:val="000000" w:themeColor="text1"/>
          <w:sz w:val="24"/>
          <w:szCs w:val="24"/>
        </w:rPr>
        <w:t>)</w:t>
      </w:r>
      <w:r w:rsidR="002A500D" w:rsidRPr="00D364FE">
        <w:rPr>
          <w:rFonts w:ascii="Times New Roman" w:hAnsi="Times New Roman" w:cs="Times New Roman"/>
          <w:color w:val="000000" w:themeColor="text1"/>
          <w:sz w:val="24"/>
          <w:szCs w:val="24"/>
        </w:rPr>
        <w:t xml:space="preserve">. Second, </w:t>
      </w:r>
      <w:r w:rsidR="0070394E">
        <w:rPr>
          <w:rFonts w:ascii="Times New Roman" w:hAnsi="Times New Roman" w:cs="Times New Roman"/>
          <w:color w:val="000000" w:themeColor="text1"/>
          <w:sz w:val="24"/>
          <w:szCs w:val="24"/>
        </w:rPr>
        <w:t>the analyses</w:t>
      </w:r>
      <w:r w:rsidR="0070394E" w:rsidRPr="00D364FE">
        <w:rPr>
          <w:rFonts w:ascii="Times New Roman" w:hAnsi="Times New Roman" w:cs="Times New Roman"/>
          <w:color w:val="000000" w:themeColor="text1"/>
          <w:sz w:val="24"/>
          <w:szCs w:val="24"/>
        </w:rPr>
        <w:t xml:space="preserve"> </w:t>
      </w:r>
      <w:r w:rsidR="002A500D" w:rsidRPr="00D364FE">
        <w:rPr>
          <w:rFonts w:ascii="Times New Roman" w:hAnsi="Times New Roman" w:cs="Times New Roman"/>
          <w:color w:val="000000" w:themeColor="text1"/>
          <w:sz w:val="24"/>
          <w:szCs w:val="24"/>
        </w:rPr>
        <w:t xml:space="preserve">examined whether adults provided lower mid-ratings of the B- event than either the pre- or post-ratings of it, and higher post-ratings of the B- event than either the pre- or-mid ratings of it. </w:t>
      </w:r>
      <w:r w:rsidR="00D13ED8" w:rsidRPr="00D364FE">
        <w:rPr>
          <w:rFonts w:ascii="Times New Roman" w:hAnsi="Times New Roman" w:cs="Times New Roman"/>
          <w:color w:val="000000" w:themeColor="text1"/>
          <w:sz w:val="24"/>
          <w:szCs w:val="24"/>
        </w:rPr>
        <w:t>Evidence for b</w:t>
      </w:r>
      <w:r w:rsidR="002A500D" w:rsidRPr="00D364FE">
        <w:rPr>
          <w:rFonts w:ascii="Times New Roman" w:hAnsi="Times New Roman" w:cs="Times New Roman"/>
          <w:color w:val="000000" w:themeColor="text1"/>
          <w:sz w:val="24"/>
          <w:szCs w:val="24"/>
        </w:rPr>
        <w:t>oth predictions—which are consistent with those of a Bayesian inference account—</w:t>
      </w:r>
      <w:r w:rsidR="00D13ED8" w:rsidRPr="00D364FE">
        <w:rPr>
          <w:rFonts w:ascii="Times New Roman" w:hAnsi="Times New Roman" w:cs="Times New Roman"/>
          <w:color w:val="000000" w:themeColor="text1"/>
          <w:sz w:val="24"/>
          <w:szCs w:val="24"/>
        </w:rPr>
        <w:t>are required</w:t>
      </w:r>
      <w:r w:rsidR="002A500D" w:rsidRPr="00D364FE">
        <w:rPr>
          <w:rFonts w:ascii="Times New Roman" w:hAnsi="Times New Roman" w:cs="Times New Roman"/>
          <w:color w:val="000000" w:themeColor="text1"/>
          <w:sz w:val="24"/>
          <w:szCs w:val="24"/>
        </w:rPr>
        <w:t xml:space="preserve"> to support the contention that adults engage</w:t>
      </w:r>
      <w:r w:rsidR="00916252" w:rsidRPr="00D364FE">
        <w:rPr>
          <w:rFonts w:ascii="Times New Roman" w:hAnsi="Times New Roman" w:cs="Times New Roman"/>
          <w:color w:val="000000" w:themeColor="text1"/>
          <w:sz w:val="24"/>
          <w:szCs w:val="24"/>
        </w:rPr>
        <w:t>d</w:t>
      </w:r>
      <w:r w:rsidR="002A500D" w:rsidRPr="00D364FE">
        <w:rPr>
          <w:rFonts w:ascii="Times New Roman" w:hAnsi="Times New Roman" w:cs="Times New Roman"/>
          <w:color w:val="000000" w:themeColor="text1"/>
          <w:sz w:val="24"/>
          <w:szCs w:val="24"/>
        </w:rPr>
        <w:t xml:space="preserve"> in </w:t>
      </w:r>
      <w:del w:id="780" w:author="Deon T. Benton" w:date="2018-11-28T09:20:00Z">
        <w:r w:rsidR="00341569" w:rsidDel="00AC3A52">
          <w:rPr>
            <w:rFonts w:ascii="Times New Roman" w:hAnsi="Times New Roman" w:cs="Times New Roman"/>
            <w:color w:val="000000" w:themeColor="text1"/>
            <w:sz w:val="24"/>
            <w:szCs w:val="24"/>
          </w:rPr>
          <w:delText>backwards blocking</w:delText>
        </w:r>
      </w:del>
      <w:ins w:id="781" w:author="Deon T. Benton" w:date="2018-11-28T09:20:00Z">
        <w:r w:rsidR="00AC3A52">
          <w:rPr>
            <w:rFonts w:ascii="Times New Roman" w:hAnsi="Times New Roman" w:cs="Times New Roman"/>
            <w:color w:val="000000" w:themeColor="text1"/>
            <w:sz w:val="24"/>
            <w:szCs w:val="24"/>
          </w:rPr>
          <w:t>BB</w:t>
        </w:r>
      </w:ins>
      <w:r w:rsidR="002A500D" w:rsidRPr="00D364FE">
        <w:rPr>
          <w:rFonts w:ascii="Times New Roman" w:hAnsi="Times New Roman" w:cs="Times New Roman"/>
          <w:color w:val="000000" w:themeColor="text1"/>
          <w:sz w:val="24"/>
          <w:szCs w:val="24"/>
        </w:rPr>
        <w:t xml:space="preserve"> reasoning in the present task. </w:t>
      </w:r>
      <w:r w:rsidR="00F90222">
        <w:rPr>
          <w:rFonts w:ascii="Times New Roman" w:hAnsi="Times New Roman" w:cs="Times New Roman"/>
          <w:color w:val="000000" w:themeColor="text1"/>
          <w:sz w:val="24"/>
          <w:szCs w:val="24"/>
        </w:rPr>
        <w:t xml:space="preserve">Third and relatedly, the analyses have the potential to corroborate the predictions of one of the models presented above and thus </w:t>
      </w:r>
      <w:r w:rsidR="003E3CCB">
        <w:rPr>
          <w:rFonts w:ascii="Times New Roman" w:hAnsi="Times New Roman" w:cs="Times New Roman"/>
          <w:color w:val="000000" w:themeColor="text1"/>
          <w:sz w:val="24"/>
          <w:szCs w:val="24"/>
        </w:rPr>
        <w:t xml:space="preserve">have the potential to </w:t>
      </w:r>
      <w:r w:rsidR="00F90222">
        <w:rPr>
          <w:rFonts w:ascii="Times New Roman" w:hAnsi="Times New Roman" w:cs="Times New Roman"/>
          <w:color w:val="000000" w:themeColor="text1"/>
          <w:sz w:val="24"/>
          <w:szCs w:val="24"/>
        </w:rPr>
        <w:t xml:space="preserve">provide insight into the learning mechanism that underpins learning in adults. </w:t>
      </w:r>
    </w:p>
    <w:p w14:paraId="0992960C" w14:textId="5E39C1F0" w:rsidR="008924F9" w:rsidRDefault="007F0C81" w:rsidP="000C2805">
      <w:pPr>
        <w:spacing w:line="480" w:lineRule="auto"/>
        <w:ind w:firstLine="720"/>
        <w:contextualSpacing/>
        <w:rPr>
          <w:rFonts w:ascii="Times New Roman" w:hAnsi="Times New Roman" w:cs="Times New Roman"/>
          <w:color w:val="000000" w:themeColor="text1"/>
          <w:sz w:val="24"/>
          <w:szCs w:val="24"/>
        </w:rPr>
      </w:pPr>
      <w:r w:rsidRPr="00DB7514">
        <w:rPr>
          <w:rFonts w:ascii="Times New Roman" w:hAnsi="Times New Roman" w:cs="Times New Roman"/>
          <w:color w:val="000000" w:themeColor="text1"/>
          <w:sz w:val="24"/>
          <w:szCs w:val="24"/>
        </w:rPr>
        <w:t>The first analysis</w:t>
      </w:r>
      <w:r w:rsidR="00D364FE"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color w:val="000000" w:themeColor="text1"/>
          <w:sz w:val="24"/>
          <w:szCs w:val="24"/>
        </w:rPr>
        <w:t xml:space="preserve">focused on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ratings of the B+ event across the pre-, mid-, and post-rating phases.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ratings of the B+ event were similarly entered into a mixed-effects model, which revealed a significant main effect of Causal Rating, Type III</w:t>
      </w:r>
      <w:r w:rsidR="00053BC4"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i/>
          <w:color w:val="000000" w:themeColor="text1"/>
          <w:sz w:val="24"/>
          <w:szCs w:val="24"/>
        </w:rPr>
        <w:t>F</w:t>
      </w:r>
      <w:r w:rsidRPr="00DB7514">
        <w:rPr>
          <w:rFonts w:ascii="Times New Roman" w:hAnsi="Times New Roman" w:cs="Times New Roman"/>
          <w:color w:val="000000" w:themeColor="text1"/>
          <w:sz w:val="24"/>
          <w:szCs w:val="24"/>
        </w:rPr>
        <w:t>(</w:t>
      </w:r>
      <w:r w:rsidR="00605C8E">
        <w:rPr>
          <w:rFonts w:ascii="Times New Roman" w:hAnsi="Times New Roman" w:cs="Times New Roman"/>
          <w:color w:val="000000" w:themeColor="text1"/>
          <w:sz w:val="24"/>
          <w:szCs w:val="24"/>
        </w:rPr>
        <w:t>2, 5</w:t>
      </w:r>
      <w:r w:rsidR="000C2805">
        <w:rPr>
          <w:rFonts w:ascii="Times New Roman" w:hAnsi="Times New Roman" w:cs="Times New Roman"/>
          <w:color w:val="000000" w:themeColor="text1"/>
          <w:sz w:val="24"/>
          <w:szCs w:val="24"/>
        </w:rPr>
        <w:t>9</w:t>
      </w:r>
      <w:r w:rsidRPr="00DB7514">
        <w:rPr>
          <w:rFonts w:ascii="Times New Roman" w:hAnsi="Times New Roman" w:cs="Times New Roman"/>
          <w:color w:val="000000" w:themeColor="text1"/>
          <w:sz w:val="24"/>
          <w:szCs w:val="24"/>
        </w:rPr>
        <w:t xml:space="preserve">) = </w:t>
      </w:r>
      <w:r w:rsidR="00605C8E">
        <w:rPr>
          <w:rFonts w:ascii="Times New Roman" w:hAnsi="Times New Roman" w:cs="Times New Roman"/>
          <w:color w:val="000000" w:themeColor="text1"/>
          <w:sz w:val="24"/>
          <w:szCs w:val="24"/>
        </w:rPr>
        <w:lastRenderedPageBreak/>
        <w:t>137.01</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.0001. Planned comparisons revealed that </w:t>
      </w:r>
      <w:r w:rsidR="00033D24">
        <w:rPr>
          <w:rFonts w:ascii="Times New Roman" w:hAnsi="Times New Roman" w:cs="Times New Roman"/>
          <w:color w:val="000000" w:themeColor="text1"/>
          <w:sz w:val="24"/>
          <w:szCs w:val="24"/>
        </w:rPr>
        <w:t>participants</w:t>
      </w:r>
      <w:r w:rsidRPr="00DB7514">
        <w:rPr>
          <w:rFonts w:ascii="Times New Roman" w:hAnsi="Times New Roman" w:cs="Times New Roman"/>
          <w:color w:val="000000" w:themeColor="text1"/>
          <w:sz w:val="24"/>
          <w:szCs w:val="24"/>
        </w:rPr>
        <w:t xml:space="preserve"> provided lower mid-ratings of the B+ event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56.82</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52.91, 60.72</w:t>
      </w:r>
      <w:r w:rsidRPr="00DB7514">
        <w:rPr>
          <w:rFonts w:ascii="Times New Roman" w:hAnsi="Times New Roman" w:cs="Times New Roman"/>
          <w:color w:val="000000" w:themeColor="text1"/>
          <w:sz w:val="24"/>
          <w:szCs w:val="24"/>
        </w:rPr>
        <w:t xml:space="preserve">]) than pre-ratings of the same event (M = </w:t>
      </w:r>
      <w:r w:rsidR="006E677F">
        <w:rPr>
          <w:rFonts w:ascii="Times New Roman" w:hAnsi="Times New Roman" w:cs="Times New Roman"/>
          <w:color w:val="000000" w:themeColor="text1"/>
          <w:sz w:val="24"/>
          <w:szCs w:val="24"/>
        </w:rPr>
        <w:t>63.25</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57.9, 68.59</w:t>
      </w:r>
      <w:r w:rsidRPr="00DB7514">
        <w:rPr>
          <w:rFonts w:ascii="Times New Roman" w:hAnsi="Times New Roman" w:cs="Times New Roman"/>
          <w:color w:val="000000" w:themeColor="text1"/>
          <w:sz w:val="24"/>
          <w:szCs w:val="24"/>
        </w:rPr>
        <w:t xml:space="preserve">]),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 xml:space="preserve"> &lt; .</w:t>
      </w:r>
      <w:r w:rsidR="006E677F" w:rsidRPr="00DB7514">
        <w:rPr>
          <w:rFonts w:ascii="Times New Roman" w:hAnsi="Times New Roman" w:cs="Times New Roman"/>
          <w:color w:val="000000" w:themeColor="text1"/>
          <w:sz w:val="24"/>
          <w:szCs w:val="24"/>
        </w:rPr>
        <w:t>0</w:t>
      </w:r>
      <w:r w:rsidR="006E677F">
        <w:rPr>
          <w:rFonts w:ascii="Times New Roman" w:hAnsi="Times New Roman" w:cs="Times New Roman"/>
          <w:color w:val="000000" w:themeColor="text1"/>
          <w:sz w:val="24"/>
          <w:szCs w:val="24"/>
        </w:rPr>
        <w:t>5</w:t>
      </w:r>
      <w:r w:rsidRPr="00DB7514">
        <w:rPr>
          <w:rFonts w:ascii="Times New Roman" w:hAnsi="Times New Roman" w:cs="Times New Roman"/>
          <w:color w:val="000000" w:themeColor="text1"/>
          <w:sz w:val="24"/>
          <w:szCs w:val="24"/>
        </w:rPr>
        <w:t xml:space="preserve">, </w:t>
      </w:r>
      <w:r w:rsidR="00053BC4" w:rsidRPr="00DB7514">
        <w:rPr>
          <w:rFonts w:ascii="Times New Roman" w:hAnsi="Times New Roman" w:cs="Times New Roman"/>
          <w:color w:val="000000" w:themeColor="text1"/>
          <w:sz w:val="24"/>
          <w:szCs w:val="24"/>
        </w:rPr>
        <w:t>and lower post-ratings of the same event</w:t>
      </w:r>
      <w:r w:rsidRPr="00DB7514">
        <w:rPr>
          <w:rFonts w:ascii="Times New Roman" w:hAnsi="Times New Roman" w:cs="Times New Roman"/>
          <w:color w:val="000000" w:themeColor="text1"/>
          <w:sz w:val="24"/>
          <w:szCs w:val="24"/>
        </w:rPr>
        <w:t xml:space="preserve"> (</w:t>
      </w:r>
      <w:r w:rsidRPr="000C2805">
        <w:rPr>
          <w:rFonts w:ascii="Times New Roman" w:hAnsi="Times New Roman" w:cs="Times New Roman"/>
          <w:i/>
          <w:color w:val="000000" w:themeColor="text1"/>
          <w:sz w:val="24"/>
          <w:szCs w:val="24"/>
        </w:rPr>
        <w:t>M</w:t>
      </w:r>
      <w:r w:rsidRPr="00DB7514">
        <w:rPr>
          <w:rFonts w:ascii="Times New Roman" w:hAnsi="Times New Roman" w:cs="Times New Roman"/>
          <w:color w:val="000000" w:themeColor="text1"/>
          <w:sz w:val="24"/>
          <w:szCs w:val="24"/>
        </w:rPr>
        <w:t xml:space="preserve"> = </w:t>
      </w:r>
      <w:r w:rsidR="006E677F">
        <w:rPr>
          <w:rFonts w:ascii="Times New Roman" w:hAnsi="Times New Roman" w:cs="Times New Roman"/>
          <w:color w:val="000000" w:themeColor="text1"/>
          <w:sz w:val="24"/>
          <w:szCs w:val="24"/>
        </w:rPr>
        <w:t>46.63</w:t>
      </w:r>
      <w:r w:rsidRPr="00DB7514">
        <w:rPr>
          <w:rFonts w:ascii="Times New Roman" w:hAnsi="Times New Roman" w:cs="Times New Roman"/>
          <w:color w:val="000000" w:themeColor="text1"/>
          <w:sz w:val="24"/>
          <w:szCs w:val="24"/>
        </w:rPr>
        <w:t>, Bootstrapped 95% CI[</w:t>
      </w:r>
      <w:r w:rsidR="006E677F">
        <w:rPr>
          <w:rFonts w:ascii="Times New Roman" w:hAnsi="Times New Roman" w:cs="Times New Roman"/>
          <w:color w:val="000000" w:themeColor="text1"/>
          <w:sz w:val="24"/>
          <w:szCs w:val="24"/>
        </w:rPr>
        <w:t>41.02, 52.24</w:t>
      </w:r>
      <w:r w:rsidRPr="00DB7514">
        <w:rPr>
          <w:rFonts w:ascii="Times New Roman" w:hAnsi="Times New Roman" w:cs="Times New Roman"/>
          <w:color w:val="000000" w:themeColor="text1"/>
          <w:sz w:val="24"/>
          <w:szCs w:val="24"/>
        </w:rPr>
        <w:t xml:space="preserve">]) than either the pre- or mid-event, </w:t>
      </w:r>
      <w:r w:rsidRPr="00DB7514">
        <w:rPr>
          <w:rFonts w:ascii="Times New Roman" w:hAnsi="Times New Roman" w:cs="Times New Roman"/>
          <w:i/>
          <w:color w:val="000000" w:themeColor="text1"/>
          <w:sz w:val="24"/>
          <w:szCs w:val="24"/>
        </w:rPr>
        <w:t>p</w:t>
      </w:r>
      <w:r w:rsidRPr="00DB7514">
        <w:rPr>
          <w:rFonts w:ascii="Times New Roman" w:hAnsi="Times New Roman" w:cs="Times New Roman"/>
          <w:color w:val="000000" w:themeColor="text1"/>
          <w:sz w:val="24"/>
          <w:szCs w:val="24"/>
        </w:rPr>
        <w:t>'s &lt; .</w:t>
      </w:r>
      <w:r w:rsidR="00065C05" w:rsidRPr="00DB7514">
        <w:rPr>
          <w:rFonts w:ascii="Times New Roman" w:hAnsi="Times New Roman" w:cs="Times New Roman"/>
          <w:color w:val="000000" w:themeColor="text1"/>
          <w:sz w:val="24"/>
          <w:szCs w:val="24"/>
        </w:rPr>
        <w:t>00</w:t>
      </w:r>
      <w:r w:rsidR="00065C05">
        <w:rPr>
          <w:rFonts w:ascii="Times New Roman" w:hAnsi="Times New Roman" w:cs="Times New Roman"/>
          <w:color w:val="000000" w:themeColor="text1"/>
          <w:sz w:val="24"/>
          <w:szCs w:val="24"/>
        </w:rPr>
        <w:t>1</w:t>
      </w:r>
      <w:r w:rsidRPr="00DB7514">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 xml:space="preserve">To </w:t>
      </w:r>
      <w:r w:rsidR="000C2805">
        <w:rPr>
          <w:rFonts w:ascii="Times New Roman" w:hAnsi="Times New Roman" w:cs="Times New Roman"/>
          <w:color w:val="000000" w:themeColor="text1"/>
          <w:sz w:val="24"/>
          <w:szCs w:val="24"/>
        </w:rPr>
        <w:t>assess the qualitative fit of the three models with participants’ ratings of the B+ event across the three rating phases</w:t>
      </w:r>
      <w:r w:rsidR="0068307A">
        <w:rPr>
          <w:rFonts w:ascii="Times New Roman" w:hAnsi="Times New Roman" w:cs="Times New Roman"/>
          <w:color w:val="000000" w:themeColor="text1"/>
          <w:sz w:val="24"/>
          <w:szCs w:val="24"/>
        </w:rPr>
        <w:t>, we first compared participants’ pre- and post-ratings of the B+ event.</w:t>
      </w:r>
      <w:r w:rsidR="000C2805">
        <w:rPr>
          <w:rFonts w:ascii="Times New Roman" w:hAnsi="Times New Roman" w:cs="Times New Roman"/>
          <w:color w:val="000000" w:themeColor="text1"/>
          <w:sz w:val="24"/>
          <w:szCs w:val="24"/>
        </w:rPr>
        <w:t xml:space="preserve"> This analysis revealed that participants provided lower post-ratings (</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46.63</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41.02, 52.24</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of the B+ event than pre-ratings of it </w:t>
      </w:r>
      <w:r w:rsidR="000C2805" w:rsidRPr="00DB7514">
        <w:rPr>
          <w:rFonts w:ascii="Times New Roman" w:hAnsi="Times New Roman" w:cs="Times New Roman"/>
          <w:color w:val="000000" w:themeColor="text1"/>
          <w:sz w:val="24"/>
          <w:szCs w:val="24"/>
        </w:rPr>
        <w:t>(</w:t>
      </w:r>
      <w:r w:rsidR="000C2805" w:rsidRPr="00BC281E">
        <w:rPr>
          <w:rFonts w:ascii="Times New Roman" w:hAnsi="Times New Roman" w:cs="Times New Roman"/>
          <w:i/>
          <w:color w:val="000000" w:themeColor="text1"/>
          <w:sz w:val="24"/>
          <w:szCs w:val="24"/>
        </w:rPr>
        <w:t>M</w:t>
      </w:r>
      <w:r w:rsidR="000C2805" w:rsidRPr="00DB7514">
        <w:rPr>
          <w:rFonts w:ascii="Times New Roman" w:hAnsi="Times New Roman" w:cs="Times New Roman"/>
          <w:color w:val="000000" w:themeColor="text1"/>
          <w:sz w:val="24"/>
          <w:szCs w:val="24"/>
        </w:rPr>
        <w:t xml:space="preserve"> = </w:t>
      </w:r>
      <w:r w:rsidR="000C2805">
        <w:rPr>
          <w:rFonts w:ascii="Times New Roman" w:hAnsi="Times New Roman" w:cs="Times New Roman"/>
          <w:color w:val="000000" w:themeColor="text1"/>
          <w:sz w:val="24"/>
          <w:szCs w:val="24"/>
        </w:rPr>
        <w:t>63.25</w:t>
      </w:r>
      <w:r w:rsidR="000C2805" w:rsidRPr="00DB7514">
        <w:rPr>
          <w:rFonts w:ascii="Times New Roman" w:hAnsi="Times New Roman" w:cs="Times New Roman"/>
          <w:color w:val="000000" w:themeColor="text1"/>
          <w:sz w:val="24"/>
          <w:szCs w:val="24"/>
        </w:rPr>
        <w:t>, Bootstrapped 95% CI[</w:t>
      </w:r>
      <w:r w:rsidR="000C2805">
        <w:rPr>
          <w:rFonts w:ascii="Times New Roman" w:hAnsi="Times New Roman" w:cs="Times New Roman"/>
          <w:color w:val="000000" w:themeColor="text1"/>
          <w:sz w:val="24"/>
          <w:szCs w:val="24"/>
        </w:rPr>
        <w:t>57.9, 68.59</w:t>
      </w:r>
      <w:r w:rsidR="000C2805" w:rsidRPr="00DB7514">
        <w:rPr>
          <w:rFonts w:ascii="Times New Roman" w:hAnsi="Times New Roman" w:cs="Times New Roman"/>
          <w:color w:val="000000" w:themeColor="text1"/>
          <w:sz w:val="24"/>
          <w:szCs w:val="24"/>
        </w:rPr>
        <w:t>])</w:t>
      </w:r>
      <w:r w:rsidR="000C2805">
        <w:rPr>
          <w:rFonts w:ascii="Times New Roman" w:hAnsi="Times New Roman" w:cs="Times New Roman"/>
          <w:color w:val="000000" w:themeColor="text1"/>
          <w:sz w:val="24"/>
          <w:szCs w:val="24"/>
        </w:rPr>
        <w:t xml:space="preserve">, </w:t>
      </w:r>
      <w:r w:rsidR="000C2805">
        <w:rPr>
          <w:rFonts w:ascii="Times New Roman" w:hAnsi="Times New Roman" w:cs="Times New Roman"/>
          <w:i/>
          <w:color w:val="000000" w:themeColor="text1"/>
          <w:sz w:val="24"/>
          <w:szCs w:val="24"/>
        </w:rPr>
        <w:t xml:space="preserve">p </w:t>
      </w:r>
      <w:r w:rsidR="000C2805">
        <w:rPr>
          <w:rFonts w:ascii="Times New Roman" w:hAnsi="Times New Roman" w:cs="Times New Roman"/>
          <w:color w:val="000000" w:themeColor="text1"/>
          <w:sz w:val="24"/>
          <w:szCs w:val="24"/>
        </w:rPr>
        <w:t>&lt; .001. It will be recalled that</w:t>
      </w:r>
      <w:r w:rsidR="00647D2F">
        <w:rPr>
          <w:rFonts w:ascii="Times New Roman" w:hAnsi="Times New Roman" w:cs="Times New Roman"/>
          <w:color w:val="000000" w:themeColor="text1"/>
          <w:sz w:val="24"/>
          <w:szCs w:val="24"/>
        </w:rPr>
        <w:t xml:space="preserve"> the</w:t>
      </w:r>
      <w:r w:rsidR="0068307A">
        <w:rPr>
          <w:rFonts w:ascii="Times New Roman" w:hAnsi="Times New Roman" w:cs="Times New Roman"/>
          <w:color w:val="000000" w:themeColor="text1"/>
          <w:sz w:val="24"/>
          <w:szCs w:val="24"/>
        </w:rPr>
        <w:t xml:space="preserve"> modified RW model predicts that participants should provide a lower post rating of the B+ event than pre-ratings</w:t>
      </w:r>
      <w:r w:rsidR="008924F9">
        <w:rPr>
          <w:rFonts w:ascii="Times New Roman" w:hAnsi="Times New Roman" w:cs="Times New Roman"/>
          <w:color w:val="000000" w:themeColor="text1"/>
          <w:sz w:val="24"/>
          <w:szCs w:val="24"/>
        </w:rPr>
        <w:t xml:space="preserve"> of it</w:t>
      </w:r>
      <w:r w:rsidR="0068307A">
        <w:rPr>
          <w:rFonts w:ascii="Times New Roman" w:hAnsi="Times New Roman" w:cs="Times New Roman"/>
          <w:color w:val="000000" w:themeColor="text1"/>
          <w:sz w:val="24"/>
          <w:szCs w:val="24"/>
        </w:rPr>
        <w:t xml:space="preserve">, whereas both the traditional RW model and the </w:t>
      </w:r>
      <w:r w:rsidR="008924F9">
        <w:rPr>
          <w:rFonts w:ascii="Times New Roman" w:hAnsi="Times New Roman" w:cs="Times New Roman"/>
          <w:color w:val="000000" w:themeColor="text1"/>
          <w:sz w:val="24"/>
          <w:szCs w:val="24"/>
        </w:rPr>
        <w:t>Bayesian model predict</w:t>
      </w:r>
      <w:r w:rsidR="0068307A">
        <w:rPr>
          <w:rFonts w:ascii="Times New Roman" w:hAnsi="Times New Roman" w:cs="Times New Roman"/>
          <w:color w:val="000000" w:themeColor="text1"/>
          <w:sz w:val="24"/>
          <w:szCs w:val="24"/>
        </w:rPr>
        <w:t xml:space="preserve"> that the pre-ratings and post-ratings of the B+ event should be equivalent. </w:t>
      </w:r>
      <w:r w:rsidR="00792D28">
        <w:rPr>
          <w:rFonts w:ascii="Times New Roman" w:hAnsi="Times New Roman" w:cs="Times New Roman"/>
          <w:color w:val="000000" w:themeColor="text1"/>
          <w:sz w:val="24"/>
          <w:szCs w:val="24"/>
        </w:rPr>
        <w:t>Thus, this results supports the predictions of the modified RW model and not those of the traditional RW model or the Bayesian model.</w:t>
      </w:r>
      <w:r w:rsidR="008924F9">
        <w:rPr>
          <w:rFonts w:ascii="Times New Roman" w:hAnsi="Times New Roman" w:cs="Times New Roman"/>
          <w:color w:val="000000" w:themeColor="text1"/>
          <w:sz w:val="24"/>
          <w:szCs w:val="24"/>
        </w:rPr>
        <w:t xml:space="preserve"> </w:t>
      </w:r>
    </w:p>
    <w:p w14:paraId="684B5640" w14:textId="20A617B5" w:rsidR="008924F9" w:rsidRDefault="008924F9" w:rsidP="008924F9">
      <w:pPr>
        <w:spacing w:line="480" w:lineRule="auto"/>
        <w:ind w:firstLine="720"/>
        <w:contextualSpacing/>
        <w:rPr>
          <w:rFonts w:ascii="Times New Roman" w:hAnsi="Times New Roman" w:cs="Times New Roman"/>
          <w:sz w:val="24"/>
          <w:szCs w:val="24"/>
        </w:rPr>
      </w:pPr>
      <w:r>
        <w:rPr>
          <w:rFonts w:ascii="Times New Roman" w:hAnsi="Times New Roman" w:cs="Times New Roman"/>
          <w:color w:val="000000" w:themeColor="text1"/>
          <w:sz w:val="24"/>
          <w:szCs w:val="24"/>
        </w:rPr>
        <w:t xml:space="preserve">We next compared participants’ pre- ratings of the B+ event to their mid-ratings of it. Note that, unlike the first comparison, only the Bayesian model makes </w:t>
      </w:r>
      <w:r w:rsidR="0053227C">
        <w:rPr>
          <w:rFonts w:ascii="Times New Roman" w:hAnsi="Times New Roman" w:cs="Times New Roman"/>
          <w:color w:val="000000" w:themeColor="text1"/>
          <w:sz w:val="24"/>
          <w:szCs w:val="24"/>
        </w:rPr>
        <w:t>a unique prediction</w:t>
      </w:r>
      <w:r w:rsidR="00792D28">
        <w:rPr>
          <w:rFonts w:ascii="Times New Roman" w:hAnsi="Times New Roman" w:cs="Times New Roman"/>
          <w:color w:val="000000" w:themeColor="text1"/>
          <w:sz w:val="24"/>
          <w:szCs w:val="24"/>
        </w:rPr>
        <w:t xml:space="preserve"> for how participants’ ratings of the B+ event should change between the pre- and mid-rating phases</w:t>
      </w:r>
      <w:r w:rsidR="0053227C">
        <w:rPr>
          <w:rFonts w:ascii="Times New Roman" w:hAnsi="Times New Roman" w:cs="Times New Roman"/>
          <w:color w:val="000000" w:themeColor="text1"/>
          <w:sz w:val="24"/>
          <w:szCs w:val="24"/>
        </w:rPr>
        <w:t>; that is,</w:t>
      </w:r>
      <w:r>
        <w:rPr>
          <w:rFonts w:ascii="Times New Roman" w:hAnsi="Times New Roman" w:cs="Times New Roman"/>
          <w:color w:val="000000" w:themeColor="text1"/>
          <w:sz w:val="24"/>
          <w:szCs w:val="24"/>
        </w:rPr>
        <w:t xml:space="preserve"> the Bayesian model predicts that participants should provide higher mid-ratings of the B+ event than pre-ratings </w:t>
      </w:r>
      <w:r w:rsidR="0053227C">
        <w:rPr>
          <w:rFonts w:ascii="Times New Roman" w:hAnsi="Times New Roman" w:cs="Times New Roman"/>
          <w:color w:val="000000" w:themeColor="text1"/>
          <w:sz w:val="24"/>
          <w:szCs w:val="24"/>
        </w:rPr>
        <w:t xml:space="preserve">of it </w:t>
      </w:r>
      <w:r>
        <w:rPr>
          <w:rFonts w:ascii="Times New Roman" w:hAnsi="Times New Roman" w:cs="Times New Roman"/>
          <w:color w:val="000000" w:themeColor="text1"/>
          <w:sz w:val="24"/>
          <w:szCs w:val="24"/>
        </w:rPr>
        <w:t>following the observation that objects A and B</w:t>
      </w:r>
      <w:r w:rsidR="0053227C">
        <w:rPr>
          <w:rFonts w:ascii="Times New Roman" w:hAnsi="Times New Roman" w:cs="Times New Roman"/>
          <w:color w:val="000000" w:themeColor="text1"/>
          <w:sz w:val="24"/>
          <w:szCs w:val="24"/>
        </w:rPr>
        <w:t>, together,</w:t>
      </w:r>
      <w:r>
        <w:rPr>
          <w:rFonts w:ascii="Times New Roman" w:hAnsi="Times New Roman" w:cs="Times New Roman"/>
          <w:color w:val="000000" w:themeColor="text1"/>
          <w:sz w:val="24"/>
          <w:szCs w:val="24"/>
        </w:rPr>
        <w:t xml:space="preserve"> caused the sun to rise. </w:t>
      </w:r>
      <w:r w:rsidR="00792D28">
        <w:rPr>
          <w:rFonts w:ascii="Times New Roman" w:hAnsi="Times New Roman" w:cs="Times New Roman"/>
          <w:color w:val="000000" w:themeColor="text1"/>
          <w:sz w:val="24"/>
          <w:szCs w:val="24"/>
        </w:rPr>
        <w:t xml:space="preserve">In contrast, both the traditional RW model and the modified model predict that there should be no difference between participants’ pre- and mid-ratings of the B+ event. </w:t>
      </w:r>
      <w:r w:rsidR="0053227C">
        <w:rPr>
          <w:rFonts w:ascii="Times New Roman" w:hAnsi="Times New Roman" w:cs="Times New Roman"/>
          <w:color w:val="000000" w:themeColor="text1"/>
          <w:sz w:val="24"/>
          <w:szCs w:val="24"/>
        </w:rPr>
        <w:t xml:space="preserve">This analyses revealed that participants provided significantly lower mid-ratings of the B+ event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56.82</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52.91, 60.72</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than pre-ratings </w:t>
      </w:r>
      <w:r w:rsidR="0053227C" w:rsidRPr="00DB7514">
        <w:rPr>
          <w:rFonts w:ascii="Times New Roman" w:hAnsi="Times New Roman" w:cs="Times New Roman"/>
          <w:color w:val="000000" w:themeColor="text1"/>
          <w:sz w:val="24"/>
          <w:szCs w:val="24"/>
        </w:rPr>
        <w:t>(</w:t>
      </w:r>
      <w:r w:rsidR="0053227C" w:rsidRPr="00BC281E">
        <w:rPr>
          <w:rFonts w:ascii="Times New Roman" w:hAnsi="Times New Roman" w:cs="Times New Roman"/>
          <w:i/>
          <w:color w:val="000000" w:themeColor="text1"/>
          <w:sz w:val="24"/>
          <w:szCs w:val="24"/>
        </w:rPr>
        <w:t>M</w:t>
      </w:r>
      <w:r w:rsidR="0053227C" w:rsidRPr="00DB7514">
        <w:rPr>
          <w:rFonts w:ascii="Times New Roman" w:hAnsi="Times New Roman" w:cs="Times New Roman"/>
          <w:color w:val="000000" w:themeColor="text1"/>
          <w:sz w:val="24"/>
          <w:szCs w:val="24"/>
        </w:rPr>
        <w:t xml:space="preserve"> = </w:t>
      </w:r>
      <w:r w:rsidR="0053227C">
        <w:rPr>
          <w:rFonts w:ascii="Times New Roman" w:hAnsi="Times New Roman" w:cs="Times New Roman"/>
          <w:color w:val="000000" w:themeColor="text1"/>
          <w:sz w:val="24"/>
          <w:szCs w:val="24"/>
        </w:rPr>
        <w:t>63.25</w:t>
      </w:r>
      <w:r w:rsidR="0053227C" w:rsidRPr="00DB7514">
        <w:rPr>
          <w:rFonts w:ascii="Times New Roman" w:hAnsi="Times New Roman" w:cs="Times New Roman"/>
          <w:color w:val="000000" w:themeColor="text1"/>
          <w:sz w:val="24"/>
          <w:szCs w:val="24"/>
        </w:rPr>
        <w:t>, Bootstrapped 95% CI[</w:t>
      </w:r>
      <w:r w:rsidR="0053227C">
        <w:rPr>
          <w:rFonts w:ascii="Times New Roman" w:hAnsi="Times New Roman" w:cs="Times New Roman"/>
          <w:color w:val="000000" w:themeColor="text1"/>
          <w:sz w:val="24"/>
          <w:szCs w:val="24"/>
        </w:rPr>
        <w:t>57.9, 68.59</w:t>
      </w:r>
      <w:r w:rsidR="0053227C" w:rsidRPr="00DB7514">
        <w:rPr>
          <w:rFonts w:ascii="Times New Roman" w:hAnsi="Times New Roman" w:cs="Times New Roman"/>
          <w:color w:val="000000" w:themeColor="text1"/>
          <w:sz w:val="24"/>
          <w:szCs w:val="24"/>
        </w:rPr>
        <w:t>])</w:t>
      </w:r>
      <w:r w:rsidR="0053227C">
        <w:rPr>
          <w:rFonts w:ascii="Times New Roman" w:hAnsi="Times New Roman" w:cs="Times New Roman"/>
          <w:color w:val="000000" w:themeColor="text1"/>
          <w:sz w:val="24"/>
          <w:szCs w:val="24"/>
        </w:rPr>
        <w:t xml:space="preserve">, </w:t>
      </w:r>
      <w:r w:rsidR="0053227C" w:rsidRPr="00E74E1E">
        <w:rPr>
          <w:rFonts w:ascii="Times New Roman" w:hAnsi="Times New Roman" w:cs="Times New Roman"/>
          <w:i/>
          <w:color w:val="000000" w:themeColor="text1"/>
          <w:sz w:val="24"/>
          <w:szCs w:val="24"/>
        </w:rPr>
        <w:t>p</w:t>
      </w:r>
      <w:r w:rsidR="0053227C">
        <w:rPr>
          <w:rFonts w:ascii="Times New Roman" w:hAnsi="Times New Roman" w:cs="Times New Roman"/>
          <w:color w:val="000000" w:themeColor="text1"/>
          <w:sz w:val="24"/>
          <w:szCs w:val="24"/>
        </w:rPr>
        <w:t xml:space="preserve"> &lt; .05. To determine whether this difference was meaningful, we estimated a </w:t>
      </w:r>
      <w:r w:rsidR="0053227C">
        <w:rPr>
          <w:rFonts w:ascii="Times New Roman" w:hAnsi="Times New Roman" w:cs="Times New Roman"/>
          <w:color w:val="000000" w:themeColor="text1"/>
          <w:sz w:val="24"/>
          <w:szCs w:val="24"/>
        </w:rPr>
        <w:lastRenderedPageBreak/>
        <w:t>Bayes factor</w:t>
      </w:r>
      <w:r w:rsidR="00576771">
        <w:rPr>
          <w:rFonts w:ascii="Times New Roman" w:hAnsi="Times New Roman" w:cs="Times New Roman"/>
          <w:color w:val="000000" w:themeColor="text1"/>
          <w:sz w:val="24"/>
          <w:szCs w:val="24"/>
        </w:rPr>
        <w:t xml:space="preserve">. </w:t>
      </w:r>
      <w:r w:rsidR="00576771">
        <w:rPr>
          <w:rFonts w:ascii="Times New Roman" w:hAnsi="Times New Roman" w:cs="Times New Roman"/>
          <w:sz w:val="24"/>
          <w:szCs w:val="24"/>
        </w:rPr>
        <w:t xml:space="preserve">The Bayes Factor for this difference indicated that the data were 6.13 times more likely to result from a real difference than </w:t>
      </w:r>
      <w:r w:rsidR="00E6714F">
        <w:rPr>
          <w:rFonts w:ascii="Times New Roman" w:hAnsi="Times New Roman" w:cs="Times New Roman"/>
          <w:sz w:val="24"/>
          <w:szCs w:val="24"/>
        </w:rPr>
        <w:t>from no difference (i.e., null effect)</w:t>
      </w:r>
      <w:r w:rsidR="00576771">
        <w:rPr>
          <w:rFonts w:ascii="Times New Roman" w:hAnsi="Times New Roman" w:cs="Times New Roman"/>
          <w:sz w:val="24"/>
          <w:szCs w:val="24"/>
        </w:rPr>
        <w:t xml:space="preserve">. This represents positive (e.g., Raftery, 1995) or substantial (e.g., Jeffrey, 1961) evidence that the observed difference between the pre- and mid-ratings of the B+ event was meaningful.  </w:t>
      </w:r>
      <w:r w:rsidR="00576771">
        <w:rPr>
          <w:rFonts w:ascii="Times New Roman" w:hAnsi="Times New Roman" w:cs="Times New Roman"/>
          <w:color w:val="000000" w:themeColor="text1"/>
          <w:sz w:val="24"/>
          <w:szCs w:val="24"/>
        </w:rPr>
        <w:t xml:space="preserve"> </w:t>
      </w:r>
      <w:r w:rsidR="00792D28">
        <w:rPr>
          <w:rFonts w:ascii="Times New Roman" w:hAnsi="Times New Roman" w:cs="Times New Roman"/>
          <w:color w:val="000000" w:themeColor="text1"/>
          <w:sz w:val="24"/>
          <w:szCs w:val="24"/>
        </w:rPr>
        <w:t>Importantly, t</w:t>
      </w:r>
      <w:r w:rsidR="00133B0C">
        <w:rPr>
          <w:rFonts w:ascii="Times New Roman" w:hAnsi="Times New Roman" w:cs="Times New Roman"/>
          <w:color w:val="000000" w:themeColor="text1"/>
          <w:sz w:val="24"/>
          <w:szCs w:val="24"/>
        </w:rPr>
        <w:t xml:space="preserve">his </w:t>
      </w:r>
      <w:r w:rsidR="002D046E">
        <w:rPr>
          <w:rFonts w:ascii="Times New Roman" w:hAnsi="Times New Roman" w:cs="Times New Roman"/>
          <w:color w:val="000000" w:themeColor="text1"/>
          <w:sz w:val="24"/>
          <w:szCs w:val="24"/>
        </w:rPr>
        <w:t>result</w:t>
      </w:r>
      <w:r w:rsidR="00133B0C">
        <w:rPr>
          <w:rFonts w:ascii="Times New Roman" w:hAnsi="Times New Roman" w:cs="Times New Roman"/>
          <w:color w:val="000000" w:themeColor="text1"/>
          <w:sz w:val="24"/>
          <w:szCs w:val="24"/>
        </w:rPr>
        <w:t xml:space="preserve"> neither supports the predictions of the modified</w:t>
      </w:r>
      <w:r w:rsidR="002D046E">
        <w:rPr>
          <w:rFonts w:ascii="Times New Roman" w:hAnsi="Times New Roman" w:cs="Times New Roman"/>
          <w:color w:val="000000" w:themeColor="text1"/>
          <w:sz w:val="24"/>
          <w:szCs w:val="24"/>
        </w:rPr>
        <w:t xml:space="preserve"> RW model</w:t>
      </w:r>
      <w:r w:rsidR="00133B0C">
        <w:rPr>
          <w:rFonts w:ascii="Times New Roman" w:hAnsi="Times New Roman" w:cs="Times New Roman"/>
          <w:color w:val="000000" w:themeColor="text1"/>
          <w:sz w:val="24"/>
          <w:szCs w:val="24"/>
        </w:rPr>
        <w:t xml:space="preserve"> or the traditional RW model</w:t>
      </w:r>
      <w:r w:rsidR="00792D28">
        <w:rPr>
          <w:rFonts w:ascii="Times New Roman" w:hAnsi="Times New Roman" w:cs="Times New Roman"/>
          <w:color w:val="000000" w:themeColor="text1"/>
          <w:sz w:val="24"/>
          <w:szCs w:val="24"/>
        </w:rPr>
        <w:t>—which both predict equivalent pre- and mid-ratings of the B+ event—</w:t>
      </w:r>
      <w:r w:rsidR="00133B0C">
        <w:rPr>
          <w:rFonts w:ascii="Times New Roman" w:hAnsi="Times New Roman" w:cs="Times New Roman"/>
          <w:color w:val="000000" w:themeColor="text1"/>
          <w:sz w:val="24"/>
          <w:szCs w:val="24"/>
        </w:rPr>
        <w:t>nor those of the Bayesian model</w:t>
      </w:r>
      <w:r w:rsidR="00792D28">
        <w:rPr>
          <w:rFonts w:ascii="Times New Roman" w:hAnsi="Times New Roman" w:cs="Times New Roman"/>
          <w:color w:val="000000" w:themeColor="text1"/>
          <w:sz w:val="24"/>
          <w:szCs w:val="24"/>
        </w:rPr>
        <w:t>—which predicts that participants should provide higher mid-ratings of the B+ event than pre-ratings of it</w:t>
      </w:r>
      <w:r w:rsidR="00133B0C">
        <w:rPr>
          <w:rFonts w:ascii="Times New Roman" w:hAnsi="Times New Roman" w:cs="Times New Roman"/>
          <w:color w:val="000000" w:themeColor="text1"/>
          <w:sz w:val="24"/>
          <w:szCs w:val="24"/>
        </w:rPr>
        <w:t xml:space="preserve">. </w:t>
      </w:r>
    </w:p>
    <w:p w14:paraId="73FB0346" w14:textId="7FA7711E" w:rsidR="00070BF7" w:rsidRDefault="00576771" w:rsidP="002D046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sz w:val="24"/>
          <w:szCs w:val="24"/>
        </w:rPr>
        <w:t xml:space="preserve">Finally, we compared participants’ mid-ratings of the B+ event to their post-ratings of it. Here, only the traditional RW model makes a unique prediction; that is, unlike the modified RW model </w:t>
      </w:r>
      <w:r w:rsidR="00E74E1E">
        <w:rPr>
          <w:rFonts w:ascii="Times New Roman" w:hAnsi="Times New Roman" w:cs="Times New Roman"/>
          <w:sz w:val="24"/>
          <w:szCs w:val="24"/>
        </w:rPr>
        <w:t>or</w:t>
      </w:r>
      <w:r>
        <w:rPr>
          <w:rFonts w:ascii="Times New Roman" w:hAnsi="Times New Roman" w:cs="Times New Roman"/>
          <w:sz w:val="24"/>
          <w:szCs w:val="24"/>
        </w:rPr>
        <w:t xml:space="preserve"> the Bayesian model which predict that participants should provide lower post-ratings of the B+ event than mid-ratings of it, the traditional RW model predicts</w:t>
      </w:r>
      <w:r w:rsidR="00E6714F">
        <w:rPr>
          <w:rFonts w:ascii="Times New Roman" w:hAnsi="Times New Roman" w:cs="Times New Roman"/>
          <w:sz w:val="24"/>
          <w:szCs w:val="24"/>
        </w:rPr>
        <w:t xml:space="preserve"> that participants’ mid- and post-ratings of the B+ event should be equivalent. This analysis revealed that participants provided lower post-ratings of this event </w:t>
      </w:r>
      <w:r w:rsidR="00E6714F">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46.63</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41.02, 52.24</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sz w:val="24"/>
          <w:szCs w:val="24"/>
        </w:rPr>
        <w:t xml:space="preserve"> than mid-ratings of it </w:t>
      </w:r>
      <w:r w:rsidR="00E6714F" w:rsidRPr="00DB7514">
        <w:rPr>
          <w:rFonts w:ascii="Times New Roman" w:hAnsi="Times New Roman" w:cs="Times New Roman"/>
          <w:color w:val="000000" w:themeColor="text1"/>
          <w:sz w:val="24"/>
          <w:szCs w:val="24"/>
        </w:rPr>
        <w:t>(</w:t>
      </w:r>
      <w:r w:rsidR="00E6714F" w:rsidRPr="00BC281E">
        <w:rPr>
          <w:rFonts w:ascii="Times New Roman" w:hAnsi="Times New Roman" w:cs="Times New Roman"/>
          <w:i/>
          <w:color w:val="000000" w:themeColor="text1"/>
          <w:sz w:val="24"/>
          <w:szCs w:val="24"/>
        </w:rPr>
        <w:t>M</w:t>
      </w:r>
      <w:r w:rsidR="00E6714F" w:rsidRPr="00DB7514">
        <w:rPr>
          <w:rFonts w:ascii="Times New Roman" w:hAnsi="Times New Roman" w:cs="Times New Roman"/>
          <w:color w:val="000000" w:themeColor="text1"/>
          <w:sz w:val="24"/>
          <w:szCs w:val="24"/>
        </w:rPr>
        <w:t xml:space="preserve"> = </w:t>
      </w:r>
      <w:r w:rsidR="00E6714F">
        <w:rPr>
          <w:rFonts w:ascii="Times New Roman" w:hAnsi="Times New Roman" w:cs="Times New Roman"/>
          <w:color w:val="000000" w:themeColor="text1"/>
          <w:sz w:val="24"/>
          <w:szCs w:val="24"/>
        </w:rPr>
        <w:t>56.82</w:t>
      </w:r>
      <w:r w:rsidR="00E6714F" w:rsidRPr="00DB7514">
        <w:rPr>
          <w:rFonts w:ascii="Times New Roman" w:hAnsi="Times New Roman" w:cs="Times New Roman"/>
          <w:color w:val="000000" w:themeColor="text1"/>
          <w:sz w:val="24"/>
          <w:szCs w:val="24"/>
        </w:rPr>
        <w:t>, Bootstrapped 95% CI[</w:t>
      </w:r>
      <w:r w:rsidR="00E6714F">
        <w:rPr>
          <w:rFonts w:ascii="Times New Roman" w:hAnsi="Times New Roman" w:cs="Times New Roman"/>
          <w:color w:val="000000" w:themeColor="text1"/>
          <w:sz w:val="24"/>
          <w:szCs w:val="24"/>
        </w:rPr>
        <w:t>52.91, 60.72</w:t>
      </w:r>
      <w:r w:rsidR="00E6714F" w:rsidRPr="00DB7514">
        <w:rPr>
          <w:rFonts w:ascii="Times New Roman" w:hAnsi="Times New Roman" w:cs="Times New Roman"/>
          <w:color w:val="000000" w:themeColor="text1"/>
          <w:sz w:val="24"/>
          <w:szCs w:val="24"/>
        </w:rPr>
        <w:t>])</w:t>
      </w:r>
      <w:r w:rsidR="00E6714F">
        <w:rPr>
          <w:rFonts w:ascii="Times New Roman" w:hAnsi="Times New Roman" w:cs="Times New Roman"/>
          <w:color w:val="000000" w:themeColor="text1"/>
          <w:sz w:val="24"/>
          <w:szCs w:val="24"/>
        </w:rPr>
        <w:t xml:space="preserve">, </w:t>
      </w:r>
      <w:r w:rsidR="00E6714F">
        <w:rPr>
          <w:rFonts w:ascii="Times New Roman" w:hAnsi="Times New Roman" w:cs="Times New Roman"/>
          <w:i/>
          <w:color w:val="000000" w:themeColor="text1"/>
          <w:sz w:val="24"/>
          <w:szCs w:val="24"/>
        </w:rPr>
        <w:t>p &lt; .</w:t>
      </w:r>
      <w:r w:rsidR="00E6714F">
        <w:rPr>
          <w:rFonts w:ascii="Times New Roman" w:hAnsi="Times New Roman" w:cs="Times New Roman"/>
          <w:color w:val="000000" w:themeColor="text1"/>
          <w:sz w:val="24"/>
          <w:szCs w:val="24"/>
        </w:rPr>
        <w:t xml:space="preserve">001. This </w:t>
      </w:r>
      <w:r w:rsidR="00133B0C">
        <w:rPr>
          <w:rFonts w:ascii="Times New Roman" w:hAnsi="Times New Roman" w:cs="Times New Roman"/>
          <w:color w:val="000000" w:themeColor="text1"/>
          <w:sz w:val="24"/>
          <w:szCs w:val="24"/>
        </w:rPr>
        <w:t>result</w:t>
      </w:r>
      <w:r w:rsidR="00E6714F">
        <w:rPr>
          <w:rFonts w:ascii="Times New Roman" w:hAnsi="Times New Roman" w:cs="Times New Roman"/>
          <w:color w:val="000000" w:themeColor="text1"/>
          <w:sz w:val="24"/>
          <w:szCs w:val="24"/>
        </w:rPr>
        <w:t xml:space="preserve"> confirms the predictions of the Bayesian and modified RW models but not those of the traditional RW models. Together, t</w:t>
      </w:r>
      <w:r w:rsidR="0068307A">
        <w:rPr>
          <w:rFonts w:ascii="Times New Roman" w:hAnsi="Times New Roman" w:cs="Times New Roman"/>
          <w:color w:val="000000" w:themeColor="text1"/>
          <w:sz w:val="24"/>
          <w:szCs w:val="24"/>
        </w:rPr>
        <w:t>h</w:t>
      </w:r>
      <w:r w:rsidR="008924F9">
        <w:rPr>
          <w:rFonts w:ascii="Times New Roman" w:hAnsi="Times New Roman" w:cs="Times New Roman"/>
          <w:color w:val="000000" w:themeColor="text1"/>
          <w:sz w:val="24"/>
          <w:szCs w:val="24"/>
        </w:rPr>
        <w:t>ese</w:t>
      </w:r>
      <w:r w:rsidR="0068307A">
        <w:rPr>
          <w:rFonts w:ascii="Times New Roman" w:hAnsi="Times New Roman" w:cs="Times New Roman"/>
          <w:color w:val="000000" w:themeColor="text1"/>
          <w:sz w:val="24"/>
          <w:szCs w:val="24"/>
        </w:rPr>
        <w:t xml:space="preserve"> results suggest</w:t>
      </w:r>
      <w:r>
        <w:rPr>
          <w:rFonts w:ascii="Times New Roman" w:hAnsi="Times New Roman" w:cs="Times New Roman"/>
          <w:color w:val="000000" w:themeColor="text1"/>
          <w:sz w:val="24"/>
          <w:szCs w:val="24"/>
        </w:rPr>
        <w:t xml:space="preserve"> </w:t>
      </w:r>
      <w:r w:rsidR="0068307A">
        <w:rPr>
          <w:rFonts w:ascii="Times New Roman" w:hAnsi="Times New Roman" w:cs="Times New Roman"/>
          <w:color w:val="000000" w:themeColor="text1"/>
          <w:sz w:val="24"/>
          <w:szCs w:val="24"/>
        </w:rPr>
        <w:t>that participants</w:t>
      </w:r>
      <w:r w:rsidR="002D046E">
        <w:rPr>
          <w:rFonts w:ascii="Times New Roman" w:hAnsi="Times New Roman" w:cs="Times New Roman"/>
          <w:color w:val="000000" w:themeColor="text1"/>
          <w:sz w:val="24"/>
          <w:szCs w:val="24"/>
        </w:rPr>
        <w:t xml:space="preserve"> used a version of the modified RW learning rule to</w:t>
      </w:r>
      <w:r w:rsidR="0068307A">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reason about</w:t>
      </w:r>
      <w:r w:rsidR="0068307A">
        <w:rPr>
          <w:rFonts w:ascii="Times New Roman" w:hAnsi="Times New Roman" w:cs="Times New Roman"/>
          <w:color w:val="000000" w:themeColor="text1"/>
          <w:sz w:val="24"/>
          <w:szCs w:val="24"/>
        </w:rPr>
        <w:t xml:space="preserve"> the </w:t>
      </w:r>
      <w:r w:rsidR="002D046E">
        <w:rPr>
          <w:rFonts w:ascii="Times New Roman" w:hAnsi="Times New Roman" w:cs="Times New Roman"/>
          <w:color w:val="000000" w:themeColor="text1"/>
          <w:sz w:val="24"/>
          <w:szCs w:val="24"/>
        </w:rPr>
        <w:t>B+ test event.</w:t>
      </w:r>
      <w:r w:rsidR="0068307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This is because </w:t>
      </w:r>
      <w:r w:rsidR="002D046E">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out of the </w:t>
      </w:r>
      <w:r w:rsidR="002D046E">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00E6714F">
        <w:rPr>
          <w:rFonts w:ascii="Times New Roman" w:hAnsi="Times New Roman" w:cs="Times New Roman"/>
          <w:color w:val="000000" w:themeColor="text1"/>
          <w:sz w:val="24"/>
          <w:szCs w:val="24"/>
        </w:rPr>
        <w:t>predictions</w:t>
      </w:r>
      <w:r>
        <w:rPr>
          <w:rFonts w:ascii="Times New Roman" w:hAnsi="Times New Roman" w:cs="Times New Roman"/>
          <w:color w:val="000000" w:themeColor="text1"/>
          <w:sz w:val="24"/>
          <w:szCs w:val="24"/>
        </w:rPr>
        <w:t xml:space="preserve"> for this model were confirmed</w:t>
      </w:r>
      <w:r w:rsidR="002D046E">
        <w:rPr>
          <w:rFonts w:ascii="Times New Roman" w:hAnsi="Times New Roman" w:cs="Times New Roman"/>
          <w:color w:val="000000" w:themeColor="text1"/>
          <w:sz w:val="24"/>
          <w:szCs w:val="24"/>
        </w:rPr>
        <w:t>, whereas</w:t>
      </w:r>
      <w:r w:rsidR="00E6714F">
        <w:rPr>
          <w:rFonts w:ascii="Times New Roman" w:hAnsi="Times New Roman" w:cs="Times New Roman"/>
          <w:color w:val="000000" w:themeColor="text1"/>
          <w:sz w:val="24"/>
          <w:szCs w:val="24"/>
        </w:rPr>
        <w:t xml:space="preserve"> </w:t>
      </w:r>
      <w:r w:rsidR="002D046E">
        <w:rPr>
          <w:rFonts w:ascii="Times New Roman" w:hAnsi="Times New Roman" w:cs="Times New Roman"/>
          <w:color w:val="000000" w:themeColor="text1"/>
          <w:sz w:val="24"/>
          <w:szCs w:val="24"/>
        </w:rPr>
        <w:t>0</w:t>
      </w:r>
      <w:r w:rsidR="00E6714F">
        <w:rPr>
          <w:rFonts w:ascii="Times New Roman" w:hAnsi="Times New Roman" w:cs="Times New Roman"/>
          <w:color w:val="000000" w:themeColor="text1"/>
          <w:sz w:val="24"/>
          <w:szCs w:val="24"/>
        </w:rPr>
        <w:t xml:space="preserve"> and </w:t>
      </w:r>
      <w:r w:rsidR="002D046E">
        <w:rPr>
          <w:rFonts w:ascii="Times New Roman" w:hAnsi="Times New Roman" w:cs="Times New Roman"/>
          <w:color w:val="000000" w:themeColor="text1"/>
          <w:sz w:val="24"/>
          <w:szCs w:val="24"/>
        </w:rPr>
        <w:t xml:space="preserve">only 1 </w:t>
      </w:r>
      <w:r w:rsidR="00E6714F">
        <w:rPr>
          <w:rFonts w:ascii="Times New Roman" w:hAnsi="Times New Roman" w:cs="Times New Roman"/>
          <w:color w:val="000000" w:themeColor="text1"/>
          <w:sz w:val="24"/>
          <w:szCs w:val="24"/>
        </w:rPr>
        <w:t>out of</w:t>
      </w:r>
      <w:r w:rsidR="002D046E">
        <w:rPr>
          <w:rFonts w:ascii="Times New Roman" w:hAnsi="Times New Roman" w:cs="Times New Roman"/>
          <w:color w:val="000000" w:themeColor="text1"/>
          <w:sz w:val="24"/>
          <w:szCs w:val="24"/>
        </w:rPr>
        <w:t xml:space="preserve"> 3</w:t>
      </w:r>
      <w:r w:rsidR="00E6714F">
        <w:rPr>
          <w:rFonts w:ascii="Times New Roman" w:hAnsi="Times New Roman" w:cs="Times New Roman"/>
          <w:color w:val="000000" w:themeColor="text1"/>
          <w:sz w:val="24"/>
          <w:szCs w:val="24"/>
        </w:rPr>
        <w:t xml:space="preserve"> predictions were confirmed, respectively, for the traditional RW model and the Bayesian model. </w:t>
      </w:r>
      <w:r>
        <w:rPr>
          <w:rFonts w:ascii="Times New Roman" w:hAnsi="Times New Roman" w:cs="Times New Roman"/>
          <w:color w:val="000000" w:themeColor="text1"/>
          <w:sz w:val="24"/>
          <w:szCs w:val="24"/>
        </w:rPr>
        <w:t xml:space="preserve">However, </w:t>
      </w:r>
      <w:r w:rsidR="002D046E">
        <w:rPr>
          <w:rFonts w:ascii="Times New Roman" w:hAnsi="Times New Roman" w:cs="Times New Roman"/>
          <w:color w:val="000000" w:themeColor="text1"/>
          <w:sz w:val="24"/>
          <w:szCs w:val="24"/>
        </w:rPr>
        <w:t>this conclusion</w:t>
      </w:r>
      <w:r w:rsidR="008924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must be interpreted cautiously because </w:t>
      </w:r>
      <w:r w:rsidR="002D046E">
        <w:rPr>
          <w:rFonts w:ascii="Times New Roman" w:hAnsi="Times New Roman" w:cs="Times New Roman"/>
          <w:color w:val="000000" w:themeColor="text1"/>
          <w:sz w:val="24"/>
          <w:szCs w:val="24"/>
        </w:rPr>
        <w:t>the results did not support all three predictions of this model—hence why participants were said to have used a version of the modified RW model.</w:t>
      </w:r>
      <w:r>
        <w:rPr>
          <w:rFonts w:ascii="Times New Roman" w:hAnsi="Times New Roman" w:cs="Times New Roman"/>
          <w:color w:val="000000" w:themeColor="text1"/>
          <w:sz w:val="24"/>
          <w:szCs w:val="24"/>
        </w:rPr>
        <w:t xml:space="preserve"> </w:t>
      </w:r>
    </w:p>
    <w:p w14:paraId="7088A5D6" w14:textId="2EB24032" w:rsidR="007F0C81" w:rsidRPr="00DB7514" w:rsidRDefault="002D046E" w:rsidP="00E54E60">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These results notwithstanding</w:t>
      </w:r>
      <w:r w:rsidR="007F0C81" w:rsidRPr="00DB7514">
        <w:rPr>
          <w:rFonts w:ascii="Times New Roman" w:hAnsi="Times New Roman" w:cs="Times New Roman"/>
          <w:color w:val="000000" w:themeColor="text1"/>
          <w:sz w:val="24"/>
          <w:szCs w:val="24"/>
        </w:rPr>
        <w:t xml:space="preserve">, evidence </w:t>
      </w:r>
      <w:r w:rsidR="00546424">
        <w:rPr>
          <w:rFonts w:ascii="Times New Roman" w:hAnsi="Times New Roman" w:cs="Times New Roman"/>
          <w:color w:val="000000" w:themeColor="text1"/>
          <w:sz w:val="24"/>
          <w:szCs w:val="24"/>
        </w:rPr>
        <w:t xml:space="preserve">that </w:t>
      </w:r>
      <w:r w:rsidR="00033D24">
        <w:rPr>
          <w:rFonts w:ascii="Times New Roman" w:hAnsi="Times New Roman" w:cs="Times New Roman"/>
          <w:color w:val="000000" w:themeColor="text1"/>
          <w:sz w:val="24"/>
          <w:szCs w:val="24"/>
        </w:rPr>
        <w:t>participants</w:t>
      </w:r>
      <w:r w:rsidR="00546424">
        <w:rPr>
          <w:rFonts w:ascii="Times New Roman" w:hAnsi="Times New Roman" w:cs="Times New Roman"/>
          <w:color w:val="000000" w:themeColor="text1"/>
          <w:sz w:val="24"/>
          <w:szCs w:val="24"/>
        </w:rPr>
        <w:t xml:space="preserve"> used a Bayesian mechanism to reason about causal events</w:t>
      </w:r>
      <w:r w:rsidR="00546424" w:rsidRPr="00DB7514">
        <w:rPr>
          <w:rFonts w:ascii="Times New Roman" w:hAnsi="Times New Roman" w:cs="Times New Roman"/>
          <w:color w:val="000000" w:themeColor="text1"/>
          <w:sz w:val="24"/>
          <w:szCs w:val="24"/>
        </w:rPr>
        <w:t xml:space="preserve"> </w:t>
      </w:r>
      <w:r w:rsidR="007F0C81" w:rsidRPr="00DB7514">
        <w:rPr>
          <w:rFonts w:ascii="Times New Roman" w:hAnsi="Times New Roman" w:cs="Times New Roman"/>
          <w:color w:val="000000" w:themeColor="text1"/>
          <w:sz w:val="24"/>
          <w:szCs w:val="24"/>
        </w:rPr>
        <w:t xml:space="preserve">requires that two conditions are met. </w:t>
      </w:r>
      <w:r w:rsidR="00B76BEA" w:rsidRPr="00DB7514">
        <w:rPr>
          <w:rFonts w:ascii="Times New Roman" w:hAnsi="Times New Roman" w:cs="Times New Roman"/>
          <w:color w:val="000000" w:themeColor="text1"/>
          <w:sz w:val="24"/>
          <w:szCs w:val="24"/>
        </w:rPr>
        <w:t>First,</w:t>
      </w:r>
      <w:r w:rsidR="00BE6C6E"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4432FD" w:rsidRPr="00DB7514">
        <w:rPr>
          <w:rFonts w:ascii="Times New Roman" w:hAnsi="Times New Roman" w:cs="Times New Roman"/>
          <w:color w:val="000000" w:themeColor="text1"/>
          <w:sz w:val="24"/>
          <w:szCs w:val="24"/>
        </w:rPr>
        <w:t xml:space="preserve"> must provide higher mid-ratings of the B+ event than either the pre- or post-ratings—which themselves </w:t>
      </w:r>
      <w:r w:rsidR="00504539" w:rsidRPr="00DB7514">
        <w:rPr>
          <w:rFonts w:ascii="Times New Roman" w:hAnsi="Times New Roman" w:cs="Times New Roman"/>
          <w:color w:val="000000" w:themeColor="text1"/>
          <w:sz w:val="24"/>
          <w:szCs w:val="24"/>
        </w:rPr>
        <w:t>may or may not differ</w:t>
      </w:r>
      <w:r w:rsidR="004432FD" w:rsidRPr="00DB7514">
        <w:rPr>
          <w:rFonts w:ascii="Times New Roman" w:hAnsi="Times New Roman" w:cs="Times New Roman"/>
          <w:color w:val="000000" w:themeColor="text1"/>
          <w:sz w:val="24"/>
          <w:szCs w:val="24"/>
        </w:rPr>
        <w:t xml:space="preserve">—as the </w:t>
      </w:r>
      <w:del w:id="782" w:author="Deon T. Benton" w:date="2018-11-28T09:20:00Z">
        <w:r w:rsidR="00341569" w:rsidDel="00AC3A52">
          <w:rPr>
            <w:rFonts w:ascii="Times New Roman" w:hAnsi="Times New Roman" w:cs="Times New Roman"/>
            <w:color w:val="000000" w:themeColor="text1"/>
            <w:sz w:val="24"/>
            <w:szCs w:val="24"/>
          </w:rPr>
          <w:delText>backwards blocking</w:delText>
        </w:r>
      </w:del>
      <w:ins w:id="783"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B76BEA" w:rsidRPr="00DB7514">
        <w:rPr>
          <w:rFonts w:ascii="Times New Roman" w:hAnsi="Times New Roman" w:cs="Times New Roman"/>
          <w:color w:val="000000" w:themeColor="text1"/>
          <w:sz w:val="24"/>
          <w:szCs w:val="24"/>
        </w:rPr>
        <w:t>Second,</w:t>
      </w:r>
      <w:r w:rsidR="007F0C81" w:rsidRPr="00DB7514">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007F0C81" w:rsidRPr="00DB7514">
        <w:rPr>
          <w:rFonts w:ascii="Times New Roman" w:hAnsi="Times New Roman" w:cs="Times New Roman"/>
          <w:color w:val="000000" w:themeColor="text1"/>
          <w:sz w:val="24"/>
          <w:szCs w:val="24"/>
        </w:rPr>
        <w:t xml:space="preserve"> must provide </w:t>
      </w:r>
      <w:r w:rsidR="004432FD" w:rsidRPr="00DB7514">
        <w:rPr>
          <w:rFonts w:ascii="Times New Roman" w:hAnsi="Times New Roman" w:cs="Times New Roman"/>
          <w:color w:val="000000" w:themeColor="text1"/>
          <w:sz w:val="24"/>
          <w:szCs w:val="24"/>
        </w:rPr>
        <w:t xml:space="preserve">lower mid-ratings of the B- event than pre-ratings of it but higher post-ratings of the B- event than either the pre- or mid-ratings as the </w:t>
      </w:r>
      <w:del w:id="784" w:author="Deon T. Benton" w:date="2018-11-28T09:20:00Z">
        <w:r w:rsidR="00341569" w:rsidDel="00AC3A52">
          <w:rPr>
            <w:rFonts w:ascii="Times New Roman" w:hAnsi="Times New Roman" w:cs="Times New Roman"/>
            <w:color w:val="000000" w:themeColor="text1"/>
            <w:sz w:val="24"/>
            <w:szCs w:val="24"/>
          </w:rPr>
          <w:delText>backwards blocking</w:delText>
        </w:r>
      </w:del>
      <w:ins w:id="785" w:author="Deon T. Benton" w:date="2018-11-28T09:20:00Z">
        <w:r w:rsidR="00AC3A52">
          <w:rPr>
            <w:rFonts w:ascii="Times New Roman" w:hAnsi="Times New Roman" w:cs="Times New Roman"/>
            <w:color w:val="000000" w:themeColor="text1"/>
            <w:sz w:val="24"/>
            <w:szCs w:val="24"/>
          </w:rPr>
          <w:t>BB</w:t>
        </w:r>
      </w:ins>
      <w:r w:rsidR="004432FD" w:rsidRPr="00DB7514">
        <w:rPr>
          <w:rFonts w:ascii="Times New Roman" w:hAnsi="Times New Roman" w:cs="Times New Roman"/>
          <w:color w:val="000000" w:themeColor="text1"/>
          <w:sz w:val="24"/>
          <w:szCs w:val="24"/>
        </w:rPr>
        <w:t xml:space="preserve"> event unfolds. </w:t>
      </w:r>
      <w:r w:rsidR="007F0C81" w:rsidRPr="00DB7514">
        <w:rPr>
          <w:rFonts w:ascii="Times New Roman" w:hAnsi="Times New Roman" w:cs="Times New Roman"/>
          <w:color w:val="000000" w:themeColor="text1"/>
          <w:sz w:val="24"/>
          <w:szCs w:val="24"/>
        </w:rPr>
        <w:t xml:space="preserve">This means that support for either the first or the second condition, but not </w:t>
      </w:r>
      <w:r w:rsidR="004432FD" w:rsidRPr="00DB7514">
        <w:rPr>
          <w:rFonts w:ascii="Times New Roman" w:hAnsi="Times New Roman" w:cs="Times New Roman"/>
          <w:color w:val="000000" w:themeColor="text1"/>
          <w:sz w:val="24"/>
          <w:szCs w:val="24"/>
        </w:rPr>
        <w:t xml:space="preserve">for </w:t>
      </w:r>
      <w:r w:rsidR="007F0C81" w:rsidRPr="00DB7514">
        <w:rPr>
          <w:rFonts w:ascii="Times New Roman" w:hAnsi="Times New Roman" w:cs="Times New Roman"/>
          <w:color w:val="000000" w:themeColor="text1"/>
          <w:sz w:val="24"/>
          <w:szCs w:val="24"/>
        </w:rPr>
        <w:t xml:space="preserve">both, would be insufficient to conclude that </w:t>
      </w:r>
      <w:r w:rsidR="00546424">
        <w:rPr>
          <w:rFonts w:ascii="Times New Roman" w:hAnsi="Times New Roman" w:cs="Times New Roman"/>
          <w:color w:val="000000" w:themeColor="text1"/>
          <w:sz w:val="24"/>
          <w:szCs w:val="24"/>
        </w:rPr>
        <w:t>adults used a Bayesian mechanism to reason about causal events</w:t>
      </w:r>
      <w:r w:rsidR="007F0C81" w:rsidRPr="00DB7514">
        <w:rPr>
          <w:rFonts w:ascii="Times New Roman" w:hAnsi="Times New Roman" w:cs="Times New Roman"/>
          <w:color w:val="000000" w:themeColor="text1"/>
          <w:sz w:val="24"/>
          <w:szCs w:val="24"/>
        </w:rPr>
        <w:t>.</w:t>
      </w:r>
    </w:p>
    <w:p w14:paraId="4EE6D8AA" w14:textId="075590AA" w:rsidR="0059407E" w:rsidRDefault="004B3C37" w:rsidP="00AA6C97">
      <w:pPr>
        <w:spacing w:line="480" w:lineRule="auto"/>
        <w:ind w:firstLine="720"/>
        <w:contextualSpacing/>
        <w:rPr>
          <w:rFonts w:ascii="Times New Roman" w:hAnsi="Times New Roman" w:cs="Times New Roman"/>
          <w:color w:val="000000" w:themeColor="text1"/>
          <w:sz w:val="24"/>
          <w:szCs w:val="24"/>
        </w:rPr>
      </w:pPr>
      <w:r w:rsidRPr="004B3C37">
        <w:rPr>
          <w:rFonts w:ascii="Times New Roman" w:hAnsi="Times New Roman" w:cs="Times New Roman"/>
          <w:color w:val="000000" w:themeColor="text1"/>
          <w:sz w:val="24"/>
          <w:szCs w:val="24"/>
        </w:rPr>
        <w:t xml:space="preserve">Thus, the next analysis examined whether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d lower mid-ratings of the B- event than pre-ratings of it but higher post-ratings of the B- event than either the pre- or mid-ratings of the same event</w:t>
      </w:r>
      <w:r w:rsidRPr="004B3C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as the </w:t>
      </w:r>
      <w:del w:id="786" w:author="Deon T. Benton" w:date="2018-11-28T09:20:00Z">
        <w:r w:rsidR="00341569" w:rsidDel="00AC3A52">
          <w:rPr>
            <w:rFonts w:ascii="Times New Roman" w:hAnsi="Times New Roman" w:cs="Times New Roman"/>
            <w:color w:val="000000" w:themeColor="text1"/>
            <w:sz w:val="24"/>
            <w:szCs w:val="24"/>
          </w:rPr>
          <w:delText>backwards blocking</w:delText>
        </w:r>
      </w:del>
      <w:ins w:id="787"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condition </w:t>
      </w:r>
      <w:r w:rsidRPr="004B3C37">
        <w:rPr>
          <w:rFonts w:ascii="Times New Roman" w:hAnsi="Times New Roman" w:cs="Times New Roman"/>
          <w:color w:val="000000" w:themeColor="text1"/>
          <w:sz w:val="24"/>
          <w:szCs w:val="24"/>
        </w:rPr>
        <w:t>unfolded. Unlike the previous analysis, this analysis did not reveal a significant</w:t>
      </w:r>
      <w:r>
        <w:rPr>
          <w:rFonts w:ascii="Times New Roman" w:hAnsi="Times New Roman" w:cs="Times New Roman"/>
          <w:color w:val="000000" w:themeColor="text1"/>
          <w:sz w:val="24"/>
          <w:szCs w:val="24"/>
        </w:rPr>
        <w:t xml:space="preserve"> main effect of Causal Rating, </w:t>
      </w:r>
      <w:r w:rsidRPr="004B3C37">
        <w:rPr>
          <w:rFonts w:ascii="Times New Roman" w:hAnsi="Times New Roman" w:cs="Times New Roman"/>
          <w:color w:val="000000" w:themeColor="text1"/>
          <w:sz w:val="24"/>
          <w:szCs w:val="24"/>
        </w:rPr>
        <w:t>Type III</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F</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2, 58</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&lt; .05</w:t>
      </w:r>
      <w:r w:rsidRPr="004B3C37">
        <w:rPr>
          <w:rFonts w:ascii="Times New Roman" w:hAnsi="Times New Roman" w:cs="Times New Roman"/>
          <w:color w:val="000000" w:themeColor="text1"/>
          <w:sz w:val="24"/>
          <w:szCs w:val="24"/>
        </w:rPr>
        <w:t xml:space="preserve">. </w:t>
      </w:r>
      <w:r w:rsidR="00AA6C97">
        <w:rPr>
          <w:rFonts w:ascii="Times New Roman" w:hAnsi="Times New Roman" w:cs="Times New Roman"/>
          <w:color w:val="000000" w:themeColor="text1"/>
          <w:sz w:val="24"/>
          <w:szCs w:val="24"/>
        </w:rPr>
        <w:t xml:space="preserve">We next </w:t>
      </w:r>
      <w:r>
        <w:rPr>
          <w:rFonts w:ascii="Times New Roman" w:hAnsi="Times New Roman" w:cs="Times New Roman"/>
          <w:color w:val="000000" w:themeColor="text1"/>
          <w:sz w:val="24"/>
          <w:szCs w:val="24"/>
        </w:rPr>
        <w:t>conducted</w:t>
      </w:r>
      <w:r w:rsidRPr="004B3C37">
        <w:rPr>
          <w:rFonts w:ascii="Times New Roman" w:hAnsi="Times New Roman" w:cs="Times New Roman"/>
          <w:color w:val="000000" w:themeColor="text1"/>
          <w:sz w:val="24"/>
          <w:szCs w:val="24"/>
        </w:rPr>
        <w:t xml:space="preserve"> a series of pl</w:t>
      </w:r>
      <w:r>
        <w:rPr>
          <w:rFonts w:ascii="Times New Roman" w:hAnsi="Times New Roman" w:cs="Times New Roman"/>
          <w:color w:val="000000" w:themeColor="text1"/>
          <w:sz w:val="24"/>
          <w:szCs w:val="24"/>
        </w:rPr>
        <w:t>anned analyses</w:t>
      </w:r>
      <w:r w:rsidR="00AA6C97">
        <w:rPr>
          <w:rFonts w:ascii="Times New Roman" w:hAnsi="Times New Roman" w:cs="Times New Roman"/>
          <w:color w:val="000000" w:themeColor="text1"/>
          <w:sz w:val="24"/>
          <w:szCs w:val="24"/>
        </w:rPr>
        <w:t xml:space="preserve"> to explore this significant main effect</w:t>
      </w:r>
      <w:r>
        <w:rPr>
          <w:rFonts w:ascii="Times New Roman" w:hAnsi="Times New Roman" w:cs="Times New Roman"/>
          <w:color w:val="000000" w:themeColor="text1"/>
          <w:sz w:val="24"/>
          <w:szCs w:val="24"/>
        </w:rPr>
        <w:t xml:space="preserve">. These analyses </w:t>
      </w:r>
      <w:r w:rsidRPr="004B3C37">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xml:space="preserve"> provided higher pre-ratings of the B- event </w:t>
      </w:r>
      <w:r>
        <w:rPr>
          <w:rFonts w:ascii="Times New Roman" w:hAnsi="Times New Roman" w:cs="Times New Roman"/>
          <w:color w:val="000000" w:themeColor="text1"/>
          <w:sz w:val="24"/>
          <w:szCs w:val="24"/>
        </w:rPr>
        <w:t>(</w:t>
      </w:r>
      <w:r w:rsidRPr="004B3C37">
        <w:rPr>
          <w:rFonts w:ascii="Times New Roman" w:hAnsi="Times New Roman" w:cs="Times New Roman"/>
          <w:i/>
          <w:color w:val="000000" w:themeColor="text1"/>
          <w:sz w:val="24"/>
          <w:szCs w:val="24"/>
        </w:rPr>
        <w:t>M</w:t>
      </w:r>
      <w:r>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48.25</w:t>
      </w:r>
      <w:r>
        <w:rPr>
          <w:rFonts w:ascii="Times New Roman" w:hAnsi="Times New Roman" w:cs="Times New Roman"/>
          <w:color w:val="000000" w:themeColor="text1"/>
          <w:sz w:val="24"/>
          <w:szCs w:val="24"/>
        </w:rPr>
        <w:t>, Bootstrapped 95% CI</w:t>
      </w:r>
      <w:r w:rsidRPr="004B3C37">
        <w:rPr>
          <w:rFonts w:ascii="Times New Roman" w:hAnsi="Times New Roman" w:cs="Times New Roman"/>
          <w:color w:val="000000" w:themeColor="text1"/>
          <w:sz w:val="24"/>
          <w:szCs w:val="24"/>
        </w:rPr>
        <w:t>[</w:t>
      </w:r>
      <w:r w:rsidR="00AA6C97">
        <w:rPr>
          <w:rFonts w:ascii="Times New Roman" w:hAnsi="Times New Roman" w:cs="Times New Roman"/>
          <w:color w:val="000000" w:themeColor="text1"/>
          <w:sz w:val="24"/>
          <w:szCs w:val="24"/>
        </w:rPr>
        <w:t>45.19, 51.3</w:t>
      </w:r>
      <w:r w:rsidRPr="004B3C37">
        <w:rPr>
          <w:rFonts w:ascii="Times New Roman" w:hAnsi="Times New Roman" w:cs="Times New Roman"/>
          <w:color w:val="000000" w:themeColor="text1"/>
          <w:sz w:val="24"/>
          <w:szCs w:val="24"/>
        </w:rPr>
        <w:t>]) than mid-ratings of it (</w:t>
      </w:r>
      <w:r w:rsidRPr="004B3C37">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AA6C97">
        <w:rPr>
          <w:rFonts w:ascii="Times New Roman" w:hAnsi="Times New Roman" w:cs="Times New Roman"/>
          <w:color w:val="000000" w:themeColor="text1"/>
          <w:sz w:val="24"/>
          <w:szCs w:val="24"/>
        </w:rPr>
        <w:t>41.9</w:t>
      </w:r>
      <w:r w:rsidRPr="004B3C37">
        <w:rPr>
          <w:rFonts w:ascii="Times New Roman" w:hAnsi="Times New Roman" w:cs="Times New Roman"/>
          <w:color w:val="000000" w:themeColor="text1"/>
          <w:sz w:val="24"/>
          <w:szCs w:val="24"/>
        </w:rPr>
        <w:t>, Bootstrapped 95% CI[</w:t>
      </w:r>
      <w:r w:rsidR="00AA6C97">
        <w:rPr>
          <w:rFonts w:ascii="Times New Roman" w:hAnsi="Times New Roman" w:cs="Times New Roman"/>
          <w:color w:val="000000" w:themeColor="text1"/>
          <w:sz w:val="24"/>
          <w:szCs w:val="24"/>
        </w:rPr>
        <w:t>37.22, 46.58</w:t>
      </w:r>
      <w:r w:rsidRPr="004B3C37">
        <w:rPr>
          <w:rFonts w:ascii="Times New Roman" w:hAnsi="Times New Roman" w:cs="Times New Roman"/>
          <w:color w:val="000000" w:themeColor="text1"/>
          <w:sz w:val="24"/>
          <w:szCs w:val="24"/>
        </w:rPr>
        <w:t xml:space="preserve">]), </w:t>
      </w:r>
      <w:r w:rsidRPr="004B3C37">
        <w:rPr>
          <w:rFonts w:ascii="Times New Roman" w:hAnsi="Times New Roman" w:cs="Times New Roman"/>
          <w:i/>
          <w:color w:val="000000" w:themeColor="text1"/>
          <w:sz w:val="24"/>
          <w:szCs w:val="24"/>
        </w:rPr>
        <w:t>p</w:t>
      </w:r>
      <w:r w:rsidRPr="004B3C37">
        <w:rPr>
          <w:rFonts w:ascii="Times New Roman" w:hAnsi="Times New Roman" w:cs="Times New Roman"/>
          <w:color w:val="000000" w:themeColor="text1"/>
          <w:sz w:val="24"/>
          <w:szCs w:val="24"/>
        </w:rPr>
        <w:t xml:space="preserve"> </w:t>
      </w:r>
      <w:r w:rsidR="00D1367D">
        <w:rPr>
          <w:rFonts w:ascii="Times New Roman" w:hAnsi="Times New Roman" w:cs="Times New Roman"/>
          <w:color w:val="000000" w:themeColor="text1"/>
          <w:sz w:val="24"/>
          <w:szCs w:val="24"/>
        </w:rPr>
        <w:t>= .01</w:t>
      </w:r>
      <w:r w:rsidR="006A63E7">
        <w:rPr>
          <w:rFonts w:ascii="Times New Roman" w:hAnsi="Times New Roman" w:cs="Times New Roman"/>
          <w:color w:val="000000" w:themeColor="text1"/>
          <w:sz w:val="24"/>
          <w:szCs w:val="24"/>
        </w:rPr>
        <w:t xml:space="preserve">, and higher post-ratings </w:t>
      </w:r>
      <w:r w:rsidR="006A63E7" w:rsidRPr="004B3C37">
        <w:rPr>
          <w:rFonts w:ascii="Times New Roman" w:hAnsi="Times New Roman" w:cs="Times New Roman"/>
          <w:color w:val="000000" w:themeColor="text1"/>
          <w:sz w:val="24"/>
          <w:szCs w:val="24"/>
        </w:rPr>
        <w:t>(</w:t>
      </w:r>
      <w:r w:rsidR="006A63E7" w:rsidRPr="00BC281E">
        <w:rPr>
          <w:rFonts w:ascii="Times New Roman" w:hAnsi="Times New Roman" w:cs="Times New Roman"/>
          <w:i/>
          <w:color w:val="000000" w:themeColor="text1"/>
          <w:sz w:val="24"/>
          <w:szCs w:val="24"/>
        </w:rPr>
        <w:t>M</w:t>
      </w:r>
      <w:r w:rsidR="006A63E7" w:rsidRPr="004B3C37">
        <w:rPr>
          <w:rFonts w:ascii="Times New Roman" w:hAnsi="Times New Roman" w:cs="Times New Roman"/>
          <w:color w:val="000000" w:themeColor="text1"/>
          <w:sz w:val="24"/>
          <w:szCs w:val="24"/>
        </w:rPr>
        <w:t xml:space="preserve"> = </w:t>
      </w:r>
      <w:r w:rsidR="006A63E7">
        <w:rPr>
          <w:rFonts w:ascii="Times New Roman" w:hAnsi="Times New Roman" w:cs="Times New Roman"/>
          <w:color w:val="000000" w:themeColor="text1"/>
          <w:sz w:val="24"/>
          <w:szCs w:val="24"/>
        </w:rPr>
        <w:t>51.5</w:t>
      </w:r>
      <w:r w:rsidR="006A63E7" w:rsidRPr="004B3C37">
        <w:rPr>
          <w:rFonts w:ascii="Times New Roman" w:hAnsi="Times New Roman" w:cs="Times New Roman"/>
          <w:color w:val="000000" w:themeColor="text1"/>
          <w:sz w:val="24"/>
          <w:szCs w:val="24"/>
        </w:rPr>
        <w:t>, Bootstrapped 95% CI[</w:t>
      </w:r>
      <w:r w:rsidR="006A63E7">
        <w:rPr>
          <w:rFonts w:ascii="Times New Roman" w:hAnsi="Times New Roman" w:cs="Times New Roman"/>
          <w:color w:val="000000" w:themeColor="text1"/>
          <w:sz w:val="24"/>
          <w:szCs w:val="24"/>
        </w:rPr>
        <w:t xml:space="preserve">44.38, 58.62]) than mid-ratings, </w:t>
      </w:r>
      <w:r w:rsidR="006A63E7">
        <w:rPr>
          <w:rFonts w:ascii="Times New Roman" w:hAnsi="Times New Roman" w:cs="Times New Roman"/>
          <w:i/>
          <w:color w:val="000000" w:themeColor="text1"/>
          <w:sz w:val="24"/>
          <w:szCs w:val="24"/>
        </w:rPr>
        <w:t xml:space="preserve">p </w:t>
      </w:r>
      <w:r w:rsidR="006A63E7">
        <w:rPr>
          <w:rFonts w:ascii="Times New Roman" w:hAnsi="Times New Roman" w:cs="Times New Roman"/>
          <w:color w:val="000000" w:themeColor="text1"/>
          <w:sz w:val="24"/>
          <w:szCs w:val="24"/>
        </w:rPr>
        <w:t xml:space="preserve">= 0.015 </w:t>
      </w:r>
      <w:r>
        <w:rPr>
          <w:rFonts w:ascii="Times New Roman" w:hAnsi="Times New Roman" w:cs="Times New Roman"/>
          <w:color w:val="000000" w:themeColor="text1"/>
          <w:sz w:val="24"/>
          <w:szCs w:val="24"/>
        </w:rPr>
        <w:t xml:space="preserve">.  </w:t>
      </w:r>
      <w:r w:rsidR="003734E2">
        <w:rPr>
          <w:rFonts w:ascii="Times New Roman" w:hAnsi="Times New Roman" w:cs="Times New Roman"/>
          <w:color w:val="000000" w:themeColor="text1"/>
          <w:sz w:val="24"/>
          <w:szCs w:val="24"/>
        </w:rPr>
        <w:t>However</w:t>
      </w:r>
      <w:r>
        <w:rPr>
          <w:rFonts w:ascii="Times New Roman" w:hAnsi="Times New Roman" w:cs="Times New Roman"/>
          <w:color w:val="000000" w:themeColor="text1"/>
          <w:sz w:val="24"/>
          <w:szCs w:val="24"/>
        </w:rPr>
        <w:t xml:space="preserve">, </w:t>
      </w:r>
      <w:r w:rsidR="00033D24">
        <w:rPr>
          <w:rFonts w:ascii="Times New Roman" w:hAnsi="Times New Roman" w:cs="Times New Roman"/>
          <w:color w:val="000000" w:themeColor="text1"/>
          <w:sz w:val="24"/>
          <w:szCs w:val="24"/>
        </w:rPr>
        <w:t>participants</w:t>
      </w:r>
      <w:r w:rsidRPr="004B3C37">
        <w:rPr>
          <w:rFonts w:ascii="Times New Roman" w:hAnsi="Times New Roman" w:cs="Times New Roman"/>
          <w:color w:val="000000" w:themeColor="text1"/>
          <w:sz w:val="24"/>
          <w:szCs w:val="24"/>
        </w:rPr>
        <w:t>' post-ratings of the B- event (</w:t>
      </w:r>
      <w:r w:rsidRPr="00E74E1E">
        <w:rPr>
          <w:rFonts w:ascii="Times New Roman" w:hAnsi="Times New Roman" w:cs="Times New Roman"/>
          <w:i/>
          <w:color w:val="000000" w:themeColor="text1"/>
          <w:sz w:val="24"/>
          <w:szCs w:val="24"/>
        </w:rPr>
        <w:t>M</w:t>
      </w:r>
      <w:r w:rsidRPr="004B3C37">
        <w:rPr>
          <w:rFonts w:ascii="Times New Roman" w:hAnsi="Times New Roman" w:cs="Times New Roman"/>
          <w:color w:val="000000" w:themeColor="text1"/>
          <w:sz w:val="24"/>
          <w:szCs w:val="24"/>
        </w:rPr>
        <w:t xml:space="preserve"> = </w:t>
      </w:r>
      <w:r w:rsidR="00D1367D">
        <w:rPr>
          <w:rFonts w:ascii="Times New Roman" w:hAnsi="Times New Roman" w:cs="Times New Roman"/>
          <w:color w:val="000000" w:themeColor="text1"/>
          <w:sz w:val="24"/>
          <w:szCs w:val="24"/>
        </w:rPr>
        <w:t>51.5</w:t>
      </w:r>
      <w:r w:rsidRPr="004B3C37">
        <w:rPr>
          <w:rFonts w:ascii="Times New Roman" w:hAnsi="Times New Roman" w:cs="Times New Roman"/>
          <w:color w:val="000000" w:themeColor="text1"/>
          <w:sz w:val="24"/>
          <w:szCs w:val="24"/>
        </w:rPr>
        <w:t>, Bootstrapped 95% CI[</w:t>
      </w:r>
      <w:r w:rsidR="00D1367D">
        <w:rPr>
          <w:rFonts w:ascii="Times New Roman" w:hAnsi="Times New Roman" w:cs="Times New Roman"/>
          <w:color w:val="000000" w:themeColor="text1"/>
          <w:sz w:val="24"/>
          <w:szCs w:val="24"/>
        </w:rPr>
        <w:t>44.38, 58.62</w:t>
      </w:r>
      <w:r>
        <w:rPr>
          <w:rFonts w:ascii="Times New Roman" w:hAnsi="Times New Roman" w:cs="Times New Roman"/>
          <w:color w:val="000000" w:themeColor="text1"/>
          <w:sz w:val="24"/>
          <w:szCs w:val="24"/>
        </w:rPr>
        <w:t xml:space="preserve">]) did not differ </w:t>
      </w:r>
      <w:r w:rsidR="004C603E">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 xml:space="preserve">their </w:t>
      </w:r>
      <w:r w:rsidRPr="004B3C37">
        <w:rPr>
          <w:rFonts w:ascii="Times New Roman" w:hAnsi="Times New Roman" w:cs="Times New Roman"/>
          <w:color w:val="000000" w:themeColor="text1"/>
          <w:sz w:val="24"/>
          <w:szCs w:val="24"/>
        </w:rPr>
        <w:t>pre-ratings</w:t>
      </w:r>
      <w:r w:rsidR="004C603E">
        <w:rPr>
          <w:rFonts w:ascii="Times New Roman" w:hAnsi="Times New Roman" w:cs="Times New Roman"/>
          <w:color w:val="000000" w:themeColor="text1"/>
          <w:sz w:val="24"/>
          <w:szCs w:val="24"/>
        </w:rPr>
        <w:t xml:space="preserve"> of it</w:t>
      </w:r>
      <w:r w:rsidRPr="004B3C37">
        <w:rPr>
          <w:rFonts w:ascii="Times New Roman" w:hAnsi="Times New Roman" w:cs="Times New Roman"/>
          <w:color w:val="000000" w:themeColor="text1"/>
          <w:sz w:val="24"/>
          <w:szCs w:val="24"/>
        </w:rPr>
        <w:t>, p = .</w:t>
      </w:r>
      <w:r w:rsidR="003734E2">
        <w:rPr>
          <w:rFonts w:ascii="Times New Roman" w:hAnsi="Times New Roman" w:cs="Times New Roman"/>
          <w:color w:val="000000" w:themeColor="text1"/>
          <w:sz w:val="24"/>
          <w:szCs w:val="24"/>
        </w:rPr>
        <w:t>2</w:t>
      </w:r>
      <w:r w:rsidR="003333DE">
        <w:rPr>
          <w:rFonts w:ascii="Times New Roman" w:hAnsi="Times New Roman" w:cs="Times New Roman"/>
          <w:color w:val="000000" w:themeColor="text1"/>
          <w:sz w:val="24"/>
          <w:szCs w:val="24"/>
        </w:rPr>
        <w:t>.</w:t>
      </w:r>
    </w:p>
    <w:p w14:paraId="054538E7" w14:textId="77777777" w:rsidR="00E74E1E"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Note that the prediction</w:t>
      </w:r>
      <w:r w:rsidR="00E74E1E">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that each of the three models make for the B- event should be the inverse of those</w:t>
      </w:r>
      <w:r w:rsidR="00E74E1E">
        <w:rPr>
          <w:rFonts w:ascii="Times New Roman" w:hAnsi="Times New Roman" w:cs="Times New Roman"/>
          <w:color w:val="000000" w:themeColor="text1"/>
          <w:sz w:val="24"/>
          <w:szCs w:val="24"/>
        </w:rPr>
        <w:t xml:space="preserve"> described above</w:t>
      </w:r>
      <w:r>
        <w:rPr>
          <w:rFonts w:ascii="Times New Roman" w:hAnsi="Times New Roman" w:cs="Times New Roman"/>
          <w:color w:val="000000" w:themeColor="text1"/>
          <w:sz w:val="24"/>
          <w:szCs w:val="24"/>
        </w:rPr>
        <w:t xml:space="preserve"> for the B+ event. </w:t>
      </w:r>
      <w:r w:rsidR="00E74E1E">
        <w:rPr>
          <w:rFonts w:ascii="Times New Roman" w:hAnsi="Times New Roman" w:cs="Times New Roman"/>
          <w:color w:val="000000" w:themeColor="text1"/>
          <w:sz w:val="24"/>
          <w:szCs w:val="24"/>
        </w:rPr>
        <w:t>In particular</w:t>
      </w:r>
      <w:r>
        <w:rPr>
          <w:rFonts w:ascii="Times New Roman" w:hAnsi="Times New Roman" w:cs="Times New Roman"/>
          <w:color w:val="000000" w:themeColor="text1"/>
          <w:sz w:val="24"/>
          <w:szCs w:val="24"/>
        </w:rPr>
        <w:t xml:space="preserve">, the Bayesian model, unlike the traditional RW or modified RW models, predicts that there should be no difference in the pre- and post-rating of the B- event and that the ratings of these two events should be higher than the mid-ratings of the same event. Both the traditional RW model and the modified RW model </w:t>
      </w:r>
      <w:r>
        <w:rPr>
          <w:rFonts w:ascii="Times New Roman" w:hAnsi="Times New Roman" w:cs="Times New Roman"/>
          <w:color w:val="000000" w:themeColor="text1"/>
          <w:sz w:val="24"/>
          <w:szCs w:val="24"/>
        </w:rPr>
        <w:lastRenderedPageBreak/>
        <w:t xml:space="preserve">predict that the pre- and mid-ratings of the B- event should differ. However, the traditional RW model, but not modified RW model, predicts further that post-ratings of the B- event should not differ from the pre- or mid-ratings of it. In contrast, the modified RW model predicts that participants should provide higher post-ratings of the B- event than either pre- or mid-ratings.  </w:t>
      </w:r>
      <w:r w:rsidR="00E74E1E">
        <w:rPr>
          <w:rFonts w:ascii="Times New Roman" w:hAnsi="Times New Roman" w:cs="Times New Roman"/>
          <w:color w:val="000000" w:themeColor="text1"/>
          <w:sz w:val="24"/>
          <w:szCs w:val="24"/>
        </w:rPr>
        <w:t>Thus, t</w:t>
      </w:r>
      <w:r>
        <w:rPr>
          <w:rFonts w:ascii="Times New Roman" w:hAnsi="Times New Roman" w:cs="Times New Roman"/>
          <w:color w:val="000000" w:themeColor="text1"/>
          <w:sz w:val="24"/>
          <w:szCs w:val="24"/>
        </w:rPr>
        <w:t>he results for the B- event, unlike those for the B+ event, support the predictions of the Bayesian model.</w:t>
      </w:r>
      <w:r w:rsidR="00E74E1E">
        <w:rPr>
          <w:rFonts w:ascii="Times New Roman" w:hAnsi="Times New Roman" w:cs="Times New Roman"/>
          <w:color w:val="000000" w:themeColor="text1"/>
          <w:sz w:val="24"/>
          <w:szCs w:val="24"/>
        </w:rPr>
        <w:t xml:space="preserve"> </w:t>
      </w:r>
    </w:p>
    <w:p w14:paraId="195FC6CE" w14:textId="27C7C5F7" w:rsidR="003734E2" w:rsidRDefault="0059407E" w:rsidP="00E74E1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Taken together, t</w:t>
      </w:r>
      <w:r w:rsidR="003734E2">
        <w:rPr>
          <w:rFonts w:ascii="Times New Roman" w:hAnsi="Times New Roman" w:cs="Times New Roman"/>
          <w:color w:val="000000" w:themeColor="text1"/>
          <w:sz w:val="24"/>
          <w:szCs w:val="24"/>
        </w:rPr>
        <w:t xml:space="preserve">hese results suggest that the evidence is mixed about whether, and to what extent, </w:t>
      </w:r>
      <w:r w:rsidR="00B7797B">
        <w:rPr>
          <w:rFonts w:ascii="Times New Roman" w:hAnsi="Times New Roman" w:cs="Times New Roman"/>
          <w:color w:val="000000" w:themeColor="text1"/>
          <w:sz w:val="24"/>
          <w:szCs w:val="24"/>
        </w:rPr>
        <w:t>adults use Bayes rule or a modified version of the RW learning rule to reason about causal events.</w:t>
      </w:r>
      <w:r>
        <w:rPr>
          <w:rFonts w:ascii="Times New Roman" w:hAnsi="Times New Roman" w:cs="Times New Roman"/>
          <w:color w:val="000000" w:themeColor="text1"/>
          <w:sz w:val="24"/>
          <w:szCs w:val="24"/>
        </w:rPr>
        <w:t xml:space="preserve"> This is because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pattern of responses to </w:t>
      </w:r>
      <w:r w:rsidR="00E74E1E">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B+ event across the three rating phases supported the predictions of the modified RW model, whereas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pattern of responses to the B- event across the same</w:t>
      </w:r>
      <w:r w:rsidR="00E74E1E">
        <w:rPr>
          <w:rFonts w:ascii="Times New Roman" w:hAnsi="Times New Roman" w:cs="Times New Roman"/>
          <w:color w:val="000000" w:themeColor="text1"/>
          <w:sz w:val="24"/>
          <w:szCs w:val="24"/>
        </w:rPr>
        <w:t xml:space="preserve"> three</w:t>
      </w:r>
      <w:r>
        <w:rPr>
          <w:rFonts w:ascii="Times New Roman" w:hAnsi="Times New Roman" w:cs="Times New Roman"/>
          <w:color w:val="000000" w:themeColor="text1"/>
          <w:sz w:val="24"/>
          <w:szCs w:val="24"/>
        </w:rPr>
        <w:t xml:space="preserve"> phases supported the predictions of the Bayesian model. Despite the fact that it is unclear whether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used Bayes’ rule or a version of the modified RW rule to reason about causal events such as those presented here, it is clear that </w:t>
      </w:r>
      <w:r w:rsidR="00033D24">
        <w:rPr>
          <w:rFonts w:ascii="Times New Roman" w:hAnsi="Times New Roman" w:cs="Times New Roman"/>
          <w:color w:val="000000" w:themeColor="text1"/>
          <w:sz w:val="24"/>
          <w:szCs w:val="24"/>
        </w:rPr>
        <w:t>participants</w:t>
      </w:r>
      <w:r>
        <w:rPr>
          <w:rFonts w:ascii="Times New Roman" w:hAnsi="Times New Roman" w:cs="Times New Roman"/>
          <w:color w:val="000000" w:themeColor="text1"/>
          <w:sz w:val="24"/>
          <w:szCs w:val="24"/>
        </w:rPr>
        <w:t xml:space="preserve"> did not use the traditional RW learning rule to reason about causal events given that the predictions of this model for the B+ and B- events were not supported. </w:t>
      </w:r>
    </w:p>
    <w:p w14:paraId="7EAD43A5" w14:textId="6B3647D2"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Given that previous research that used the difference in the proportion of children </w:t>
      </w:r>
      <w:r>
        <w:rPr>
          <w:rFonts w:ascii="Times New Roman" w:hAnsi="Times New Roman" w:cs="Times New Roman"/>
          <w:color w:val="000000" w:themeColor="text1"/>
          <w:sz w:val="24"/>
          <w:szCs w:val="24"/>
        </w:rPr>
        <w:t xml:space="preserve">who chose B in the </w:t>
      </w:r>
      <w:del w:id="788" w:author="Deon T. Benton" w:date="2018-11-28T09:20:00Z">
        <w:r w:rsidR="00341569" w:rsidDel="00AC3A52">
          <w:rPr>
            <w:rFonts w:ascii="Times New Roman" w:hAnsi="Times New Roman" w:cs="Times New Roman"/>
            <w:color w:val="000000" w:themeColor="text1"/>
            <w:sz w:val="24"/>
            <w:szCs w:val="24"/>
          </w:rPr>
          <w:delText>backwards blocking</w:delText>
        </w:r>
      </w:del>
      <w:ins w:id="789"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IS </w:t>
      </w:r>
      <w:r w:rsidRPr="003333DE">
        <w:rPr>
          <w:rFonts w:ascii="Times New Roman" w:hAnsi="Times New Roman" w:cs="Times New Roman"/>
          <w:color w:val="000000" w:themeColor="text1"/>
          <w:sz w:val="24"/>
          <w:szCs w:val="24"/>
        </w:rPr>
        <w:t xml:space="preserve">condition to argue that children engaged in </w:t>
      </w:r>
      <w:del w:id="790" w:author="Deon T. Benton" w:date="2018-11-28T09:20:00Z">
        <w:r w:rsidR="00341569" w:rsidDel="00AC3A52">
          <w:rPr>
            <w:rFonts w:ascii="Times New Roman" w:hAnsi="Times New Roman" w:cs="Times New Roman"/>
            <w:color w:val="000000" w:themeColor="text1"/>
            <w:sz w:val="24"/>
            <w:szCs w:val="24"/>
          </w:rPr>
          <w:delText>backwards blocking</w:delText>
        </w:r>
      </w:del>
      <w:ins w:id="791"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reasoning (e.g., Sobel et al.,</w:t>
      </w:r>
      <w:r>
        <w:rPr>
          <w:rFonts w:ascii="Times New Roman" w:hAnsi="Times New Roman" w:cs="Times New Roman"/>
          <w:color w:val="000000" w:themeColor="text1"/>
          <w:sz w:val="24"/>
          <w:szCs w:val="24"/>
        </w:rPr>
        <w:t xml:space="preserve"> 2004)</w:t>
      </w:r>
      <w:r w:rsidR="00546424">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the final </w:t>
      </w:r>
      <w:r>
        <w:rPr>
          <w:rFonts w:ascii="Times New Roman" w:hAnsi="Times New Roman" w:cs="Times New Roman"/>
          <w:color w:val="000000" w:themeColor="text1"/>
          <w:sz w:val="24"/>
          <w:szCs w:val="24"/>
        </w:rPr>
        <w:t xml:space="preserve">two analyses examined whether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post-ratings of the B+</w:t>
      </w:r>
      <w:r w:rsidR="00546424">
        <w:rPr>
          <w:rFonts w:ascii="Times New Roman" w:hAnsi="Times New Roman" w:cs="Times New Roman"/>
          <w:color w:val="000000" w:themeColor="text1"/>
          <w:sz w:val="24"/>
          <w:szCs w:val="24"/>
        </w:rPr>
        <w:t xml:space="preserve"> and B- test</w:t>
      </w:r>
      <w:r w:rsidRPr="003333DE">
        <w:rPr>
          <w:rFonts w:ascii="Times New Roman" w:hAnsi="Times New Roman" w:cs="Times New Roman"/>
          <w:color w:val="000000" w:themeColor="text1"/>
          <w:sz w:val="24"/>
          <w:szCs w:val="24"/>
        </w:rPr>
        <w:t xml:space="preserve"> events in the </w:t>
      </w:r>
      <w:del w:id="792" w:author="Deon T. Benton" w:date="2018-11-28T09:20:00Z">
        <w:r w:rsidR="00341569" w:rsidDel="00AC3A52">
          <w:rPr>
            <w:rFonts w:ascii="Times New Roman" w:hAnsi="Times New Roman" w:cs="Times New Roman"/>
            <w:color w:val="000000" w:themeColor="text1"/>
            <w:sz w:val="24"/>
            <w:szCs w:val="24"/>
          </w:rPr>
          <w:delText>backwards blocking</w:delText>
        </w:r>
      </w:del>
      <w:ins w:id="793"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and IS condition</w:t>
      </w:r>
      <w:r w:rsidR="00546424">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 xml:space="preserve"> Despite the fact that we argued that this is t</w:t>
      </w:r>
      <w:r>
        <w:rPr>
          <w:rFonts w:ascii="Times New Roman" w:hAnsi="Times New Roman" w:cs="Times New Roman"/>
          <w:color w:val="000000" w:themeColor="text1"/>
          <w:sz w:val="24"/>
          <w:szCs w:val="24"/>
        </w:rPr>
        <w:t xml:space="preserve">he incorrect comparison, it is </w:t>
      </w:r>
      <w:r w:rsidRPr="003333DE">
        <w:rPr>
          <w:rFonts w:ascii="Times New Roman" w:hAnsi="Times New Roman" w:cs="Times New Roman"/>
          <w:color w:val="000000" w:themeColor="text1"/>
          <w:sz w:val="24"/>
          <w:szCs w:val="24"/>
        </w:rPr>
        <w:t xml:space="preserve">important to demonstrate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in our experiment also provide</w:t>
      </w:r>
      <w:r>
        <w:rPr>
          <w:rFonts w:ascii="Times New Roman" w:hAnsi="Times New Roman" w:cs="Times New Roman"/>
          <w:color w:val="000000" w:themeColor="text1"/>
          <w:sz w:val="24"/>
          <w:szCs w:val="24"/>
        </w:rPr>
        <w:t>d</w:t>
      </w:r>
      <w:r w:rsidRPr="003333DE">
        <w:rPr>
          <w:rFonts w:ascii="Times New Roman" w:hAnsi="Times New Roman" w:cs="Times New Roman"/>
          <w:color w:val="000000" w:themeColor="text1"/>
          <w:sz w:val="24"/>
          <w:szCs w:val="24"/>
        </w:rPr>
        <w:t xml:space="preserve"> differe</w:t>
      </w:r>
      <w:r>
        <w:rPr>
          <w:rFonts w:ascii="Times New Roman" w:hAnsi="Times New Roman" w:cs="Times New Roman"/>
          <w:color w:val="000000" w:themeColor="text1"/>
          <w:sz w:val="24"/>
          <w:szCs w:val="24"/>
        </w:rPr>
        <w:t xml:space="preserve">nt ratings across these two conditions. This is because it </w:t>
      </w:r>
      <w:r w:rsidRPr="003333DE">
        <w:rPr>
          <w:rFonts w:ascii="Times New Roman" w:hAnsi="Times New Roman" w:cs="Times New Roman"/>
          <w:color w:val="000000" w:themeColor="text1"/>
          <w:sz w:val="24"/>
          <w:szCs w:val="24"/>
        </w:rPr>
        <w:t xml:space="preserve">would be difficult to interpret the present results in light of the </w:t>
      </w:r>
      <w:r w:rsidRPr="003333DE">
        <w:rPr>
          <w:rFonts w:ascii="Times New Roman" w:hAnsi="Times New Roman" w:cs="Times New Roman"/>
          <w:color w:val="000000" w:themeColor="text1"/>
          <w:sz w:val="24"/>
          <w:szCs w:val="24"/>
        </w:rPr>
        <w:lastRenderedPageBreak/>
        <w:t>previous blick</w:t>
      </w:r>
      <w:r>
        <w:rPr>
          <w:rFonts w:ascii="Times New Roman" w:hAnsi="Times New Roman" w:cs="Times New Roman"/>
          <w:color w:val="000000" w:themeColor="text1"/>
          <w:sz w:val="24"/>
          <w:szCs w:val="24"/>
        </w:rPr>
        <w:t xml:space="preserve">et-detector findings if adults </w:t>
      </w:r>
      <w:r w:rsidRPr="003333DE">
        <w:rPr>
          <w:rFonts w:ascii="Times New Roman" w:hAnsi="Times New Roman" w:cs="Times New Roman"/>
          <w:color w:val="000000" w:themeColor="text1"/>
          <w:sz w:val="24"/>
          <w:szCs w:val="24"/>
        </w:rPr>
        <w:t>failed to provide different ratings of these events across conditions.</w:t>
      </w:r>
    </w:p>
    <w:p w14:paraId="58091EB4" w14:textId="380DE17F" w:rsidR="003333DE" w:rsidRDefault="003333DE" w:rsidP="003333DE">
      <w:pPr>
        <w:spacing w:line="480" w:lineRule="auto"/>
        <w:ind w:firstLine="720"/>
        <w:contextualSpacing/>
        <w:rPr>
          <w:rFonts w:ascii="Times New Roman" w:hAnsi="Times New Roman" w:cs="Times New Roman"/>
          <w:color w:val="000000" w:themeColor="text1"/>
          <w:sz w:val="24"/>
          <w:szCs w:val="24"/>
        </w:rPr>
      </w:pPr>
      <w:r w:rsidRPr="003333DE">
        <w:rPr>
          <w:rFonts w:ascii="Times New Roman" w:hAnsi="Times New Roman" w:cs="Times New Roman"/>
          <w:color w:val="000000" w:themeColor="text1"/>
          <w:sz w:val="24"/>
          <w:szCs w:val="24"/>
        </w:rPr>
        <w:t xml:space="preserve">Thus, we first compared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B+ event in the </w:t>
      </w:r>
      <w:del w:id="794" w:author="Deon T. Benton" w:date="2018-11-28T09:20:00Z">
        <w:r w:rsidR="00341569" w:rsidDel="00AC3A52">
          <w:rPr>
            <w:rFonts w:ascii="Times New Roman" w:hAnsi="Times New Roman" w:cs="Times New Roman"/>
            <w:color w:val="000000" w:themeColor="text1"/>
            <w:sz w:val="24"/>
            <w:szCs w:val="24"/>
          </w:rPr>
          <w:delText>backwards blocking</w:delText>
        </w:r>
      </w:del>
      <w:ins w:id="795"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a</w:t>
      </w:r>
      <w:r>
        <w:rPr>
          <w:rFonts w:ascii="Times New Roman" w:hAnsi="Times New Roman" w:cs="Times New Roman"/>
          <w:color w:val="000000" w:themeColor="text1"/>
          <w:sz w:val="24"/>
          <w:szCs w:val="24"/>
        </w:rPr>
        <w:t xml:space="preserve">nd IS conditions. This analysis </w:t>
      </w:r>
      <w:r w:rsidRPr="003333DE">
        <w:rPr>
          <w:rFonts w:ascii="Times New Roman" w:hAnsi="Times New Roman" w:cs="Times New Roman"/>
          <w:color w:val="000000" w:themeColor="text1"/>
          <w:sz w:val="24"/>
          <w:szCs w:val="24"/>
        </w:rPr>
        <w:t xml:space="preserve">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lower post-ratings of the B+ event in the </w:t>
      </w:r>
      <w:del w:id="796" w:author="Deon T. Benton" w:date="2018-11-28T09:20:00Z">
        <w:r w:rsidR="00341569" w:rsidDel="00AC3A52">
          <w:rPr>
            <w:rFonts w:ascii="Times New Roman" w:hAnsi="Times New Roman" w:cs="Times New Roman"/>
            <w:color w:val="000000" w:themeColor="text1"/>
            <w:sz w:val="24"/>
            <w:szCs w:val="24"/>
          </w:rPr>
          <w:delText>backwards blocking</w:delText>
        </w:r>
      </w:del>
      <w:ins w:id="797" w:author="Deon T. Benton" w:date="2018-11-28T09:20:00Z">
        <w:r w:rsidR="00AC3A52">
          <w:rPr>
            <w:rFonts w:ascii="Times New Roman" w:hAnsi="Times New Roman" w:cs="Times New Roman"/>
            <w:color w:val="000000" w:themeColor="text1"/>
            <w:sz w:val="24"/>
            <w:szCs w:val="24"/>
          </w:rPr>
          <w:t>BB</w:t>
        </w:r>
      </w:ins>
      <w:r w:rsidRPr="003333DE">
        <w:rPr>
          <w:rFonts w:ascii="Times New Roman" w:hAnsi="Times New Roman" w:cs="Times New Roman"/>
          <w:color w:val="000000" w:themeColor="text1"/>
          <w:sz w:val="24"/>
          <w:szCs w:val="24"/>
        </w:rPr>
        <w:t xml:space="preserve"> condi</w:t>
      </w:r>
      <w:r>
        <w:rPr>
          <w:rFonts w:ascii="Times New Roman" w:hAnsi="Times New Roman" w:cs="Times New Roman"/>
          <w:color w:val="000000" w:themeColor="text1"/>
          <w:sz w:val="24"/>
          <w:szCs w:val="24"/>
        </w:rPr>
        <w:t xml:space="preserve">tion </w:t>
      </w:r>
      <w:r w:rsidR="004D741A">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DB7514">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46.63</w:t>
      </w:r>
      <w:r w:rsidR="004D741A" w:rsidRPr="00DB7514">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41.02, 52.24</w:t>
      </w:r>
      <w:r w:rsidR="004D741A" w:rsidRPr="00DB7514">
        <w:rPr>
          <w:rFonts w:ascii="Times New Roman" w:hAnsi="Times New Roman" w:cs="Times New Roman"/>
          <w:color w:val="000000" w:themeColor="text1"/>
          <w:sz w:val="24"/>
          <w:szCs w:val="24"/>
        </w:rPr>
        <w:t>])</w:t>
      </w:r>
      <w:r w:rsidR="004D741A">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 than of the same event in the IS condition </w:t>
      </w:r>
      <w:r w:rsidR="004D741A" w:rsidRPr="00831BA4">
        <w:rPr>
          <w:rFonts w:ascii="Times New Roman" w:hAnsi="Times New Roman" w:cs="Times New Roman"/>
          <w:sz w:val="24"/>
          <w:szCs w:val="24"/>
        </w:rPr>
        <w:t>(</w:t>
      </w:r>
      <w:r w:rsidR="004D741A" w:rsidRPr="00831BA4">
        <w:rPr>
          <w:rFonts w:ascii="Times New Roman" w:hAnsi="Times New Roman" w:cs="Times New Roman"/>
          <w:i/>
          <w:sz w:val="24"/>
          <w:szCs w:val="24"/>
        </w:rPr>
        <w:t>M</w:t>
      </w:r>
      <w:r w:rsidR="004D741A" w:rsidRPr="00831BA4">
        <w:rPr>
          <w:rFonts w:ascii="Times New Roman" w:hAnsi="Times New Roman" w:cs="Times New Roman"/>
          <w:sz w:val="24"/>
          <w:szCs w:val="24"/>
        </w:rPr>
        <w:t xml:space="preserve"> = </w:t>
      </w:r>
      <w:r w:rsidR="004D741A">
        <w:rPr>
          <w:rFonts w:ascii="Times New Roman" w:hAnsi="Times New Roman" w:cs="Times New Roman"/>
          <w:sz w:val="24"/>
          <w:szCs w:val="24"/>
        </w:rPr>
        <w:t>80.17</w:t>
      </w:r>
      <w:r w:rsidR="004D741A" w:rsidRPr="00831BA4">
        <w:rPr>
          <w:rFonts w:ascii="Times New Roman" w:hAnsi="Times New Roman" w:cs="Times New Roman"/>
          <w:sz w:val="24"/>
          <w:szCs w:val="24"/>
        </w:rPr>
        <w:t>, Bootstrapped 95% CI[</w:t>
      </w:r>
      <w:r w:rsidR="004D741A">
        <w:rPr>
          <w:rFonts w:ascii="Times New Roman" w:hAnsi="Times New Roman" w:cs="Times New Roman"/>
          <w:sz w:val="24"/>
          <w:szCs w:val="24"/>
        </w:rPr>
        <w:t>73.64</w:t>
      </w:r>
      <w:r w:rsidR="004D741A" w:rsidRPr="00831BA4">
        <w:rPr>
          <w:rFonts w:ascii="Times New Roman" w:hAnsi="Times New Roman" w:cs="Times New Roman"/>
          <w:sz w:val="24"/>
          <w:szCs w:val="24"/>
        </w:rPr>
        <w:t>,</w:t>
      </w:r>
      <w:r w:rsidR="004D741A">
        <w:rPr>
          <w:rFonts w:ascii="Times New Roman" w:hAnsi="Times New Roman" w:cs="Times New Roman"/>
          <w:sz w:val="24"/>
          <w:szCs w:val="24"/>
        </w:rPr>
        <w:t>86.69</w:t>
      </w:r>
      <w:r w:rsidR="004D741A" w:rsidRPr="00831BA4">
        <w:rPr>
          <w:rFonts w:ascii="Times New Roman" w:hAnsi="Times New Roman" w:cs="Times New Roman"/>
          <w:sz w:val="24"/>
          <w:szCs w:val="24"/>
        </w:rPr>
        <w:t>])</w:t>
      </w:r>
      <w:r>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Pr>
          <w:rFonts w:ascii="Times New Roman" w:hAnsi="Times New Roman" w:cs="Times New Roman"/>
          <w:color w:val="000000" w:themeColor="text1"/>
          <w:sz w:val="24"/>
          <w:szCs w:val="24"/>
        </w:rPr>
        <w:t xml:space="preserve"> &lt; </w:t>
      </w:r>
      <w:r w:rsidRPr="003333DE">
        <w:rPr>
          <w:rFonts w:ascii="Times New Roman" w:hAnsi="Times New Roman" w:cs="Times New Roman"/>
          <w:color w:val="000000" w:themeColor="text1"/>
          <w:sz w:val="24"/>
          <w:szCs w:val="24"/>
        </w:rPr>
        <w:t xml:space="preserve">.0001. The second analysis revealed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provided higher post-rat</w:t>
      </w:r>
      <w:r>
        <w:rPr>
          <w:rFonts w:ascii="Times New Roman" w:hAnsi="Times New Roman" w:cs="Times New Roman"/>
          <w:color w:val="000000" w:themeColor="text1"/>
          <w:sz w:val="24"/>
          <w:szCs w:val="24"/>
        </w:rPr>
        <w:t xml:space="preserve">ings of the B- event in the </w:t>
      </w:r>
      <w:del w:id="798" w:author="Deon T. Benton" w:date="2018-11-28T09:20:00Z">
        <w:r w:rsidR="00341569" w:rsidDel="00AC3A52">
          <w:rPr>
            <w:rFonts w:ascii="Times New Roman" w:hAnsi="Times New Roman" w:cs="Times New Roman"/>
            <w:color w:val="000000" w:themeColor="text1"/>
            <w:sz w:val="24"/>
            <w:szCs w:val="24"/>
          </w:rPr>
          <w:delText>backwards blocking</w:delText>
        </w:r>
      </w:del>
      <w:ins w:id="799"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w:t>
      </w:r>
      <w:r w:rsidRPr="003333DE">
        <w:rPr>
          <w:rFonts w:ascii="Times New Roman" w:hAnsi="Times New Roman" w:cs="Times New Roman"/>
          <w:color w:val="000000" w:themeColor="text1"/>
          <w:sz w:val="24"/>
          <w:szCs w:val="24"/>
        </w:rPr>
        <w:t xml:space="preserve">condition </w:t>
      </w:r>
      <w:r w:rsidR="004D741A" w:rsidRPr="004B3C37">
        <w:rPr>
          <w:rFonts w:ascii="Times New Roman" w:hAnsi="Times New Roman" w:cs="Times New Roman"/>
          <w:color w:val="000000" w:themeColor="text1"/>
          <w:sz w:val="24"/>
          <w:szCs w:val="24"/>
        </w:rPr>
        <w:t>(</w:t>
      </w:r>
      <w:r w:rsidR="004D741A" w:rsidRPr="00BC281E">
        <w:rPr>
          <w:rFonts w:ascii="Times New Roman" w:hAnsi="Times New Roman" w:cs="Times New Roman"/>
          <w:i/>
          <w:color w:val="000000" w:themeColor="text1"/>
          <w:sz w:val="24"/>
          <w:szCs w:val="24"/>
        </w:rPr>
        <w:t>M</w:t>
      </w:r>
      <w:r w:rsidR="004D741A" w:rsidRPr="004B3C37">
        <w:rPr>
          <w:rFonts w:ascii="Times New Roman" w:hAnsi="Times New Roman" w:cs="Times New Roman"/>
          <w:color w:val="000000" w:themeColor="text1"/>
          <w:sz w:val="24"/>
          <w:szCs w:val="24"/>
        </w:rPr>
        <w:t xml:space="preserve"> = </w:t>
      </w:r>
      <w:r w:rsidR="004D741A">
        <w:rPr>
          <w:rFonts w:ascii="Times New Roman" w:hAnsi="Times New Roman" w:cs="Times New Roman"/>
          <w:color w:val="000000" w:themeColor="text1"/>
          <w:sz w:val="24"/>
          <w:szCs w:val="24"/>
        </w:rPr>
        <w:t>51.5</w:t>
      </w:r>
      <w:r w:rsidR="004D741A" w:rsidRPr="004B3C37">
        <w:rPr>
          <w:rFonts w:ascii="Times New Roman" w:hAnsi="Times New Roman" w:cs="Times New Roman"/>
          <w:color w:val="000000" w:themeColor="text1"/>
          <w:sz w:val="24"/>
          <w:szCs w:val="24"/>
        </w:rPr>
        <w:t>, Bootstrapped 95% CI[</w:t>
      </w:r>
      <w:r w:rsidR="004D741A">
        <w:rPr>
          <w:rFonts w:ascii="Times New Roman" w:hAnsi="Times New Roman" w:cs="Times New Roman"/>
          <w:color w:val="000000" w:themeColor="text1"/>
          <w:sz w:val="24"/>
          <w:szCs w:val="24"/>
        </w:rPr>
        <w:t>44.38, 58.62])</w:t>
      </w:r>
      <w:r w:rsidRPr="003333DE">
        <w:rPr>
          <w:rFonts w:ascii="Times New Roman" w:hAnsi="Times New Roman" w:cs="Times New Roman"/>
          <w:color w:val="000000" w:themeColor="text1"/>
          <w:sz w:val="24"/>
          <w:szCs w:val="24"/>
        </w:rPr>
        <w:t xml:space="preserve"> than of the same event i</w:t>
      </w:r>
      <w:r>
        <w:rPr>
          <w:rFonts w:ascii="Times New Roman" w:hAnsi="Times New Roman" w:cs="Times New Roman"/>
          <w:color w:val="000000" w:themeColor="text1"/>
          <w:sz w:val="24"/>
          <w:szCs w:val="24"/>
        </w:rPr>
        <w:t xml:space="preserve">n the IS condition </w:t>
      </w:r>
      <w:r w:rsidR="004D741A" w:rsidRPr="00587E32">
        <w:rPr>
          <w:rFonts w:ascii="Times New Roman" w:hAnsi="Times New Roman" w:cs="Times New Roman"/>
          <w:sz w:val="24"/>
          <w:szCs w:val="24"/>
        </w:rPr>
        <w:t>(</w:t>
      </w:r>
      <w:r w:rsidR="004D741A" w:rsidRPr="00587E32">
        <w:rPr>
          <w:rFonts w:ascii="Times New Roman" w:hAnsi="Times New Roman" w:cs="Times New Roman"/>
          <w:i/>
          <w:sz w:val="24"/>
          <w:szCs w:val="24"/>
        </w:rPr>
        <w:t>M</w:t>
      </w:r>
      <w:r w:rsidR="004D741A" w:rsidRPr="00587E32">
        <w:rPr>
          <w:rFonts w:ascii="Times New Roman" w:hAnsi="Times New Roman" w:cs="Times New Roman"/>
          <w:sz w:val="24"/>
          <w:szCs w:val="24"/>
        </w:rPr>
        <w:t xml:space="preserve"> = </w:t>
      </w:r>
      <w:r w:rsidR="004D741A">
        <w:rPr>
          <w:rFonts w:ascii="Times New Roman" w:hAnsi="Times New Roman" w:cs="Times New Roman"/>
          <w:sz w:val="24"/>
          <w:szCs w:val="24"/>
        </w:rPr>
        <w:t>19.33</w:t>
      </w:r>
      <w:r w:rsidR="004D741A" w:rsidRPr="00587E32">
        <w:rPr>
          <w:rFonts w:ascii="Times New Roman" w:hAnsi="Times New Roman" w:cs="Times New Roman"/>
          <w:sz w:val="24"/>
          <w:szCs w:val="24"/>
        </w:rPr>
        <w:t>, Bootstrap</w:t>
      </w:r>
      <w:r w:rsidR="004D741A">
        <w:rPr>
          <w:rFonts w:ascii="Times New Roman" w:hAnsi="Times New Roman" w:cs="Times New Roman"/>
          <w:sz w:val="24"/>
          <w:szCs w:val="24"/>
        </w:rPr>
        <w:t>ped 95% CI[12.28, 26.39])</w:t>
      </w:r>
      <w:r w:rsidRPr="003333DE">
        <w:rPr>
          <w:rFonts w:ascii="Times New Roman" w:hAnsi="Times New Roman" w:cs="Times New Roman"/>
          <w:color w:val="000000" w:themeColor="text1"/>
          <w:sz w:val="24"/>
          <w:szCs w:val="24"/>
        </w:rPr>
        <w:t xml:space="preserve">, </w:t>
      </w:r>
      <w:r w:rsidRPr="0092183E">
        <w:rPr>
          <w:rFonts w:ascii="Times New Roman" w:hAnsi="Times New Roman" w:cs="Times New Roman"/>
          <w:i/>
          <w:color w:val="000000" w:themeColor="text1"/>
          <w:sz w:val="24"/>
          <w:szCs w:val="24"/>
        </w:rPr>
        <w:t>p</w:t>
      </w:r>
      <w:r w:rsidRPr="003333DE">
        <w:rPr>
          <w:rFonts w:ascii="Times New Roman" w:hAnsi="Times New Roman" w:cs="Times New Roman"/>
          <w:color w:val="000000" w:themeColor="text1"/>
          <w:sz w:val="24"/>
          <w:szCs w:val="24"/>
        </w:rPr>
        <w:t xml:space="preserve"> &lt; .0001. That </w:t>
      </w:r>
      <w:r w:rsidR="00033D24">
        <w:rPr>
          <w:rFonts w:ascii="Times New Roman" w:hAnsi="Times New Roman" w:cs="Times New Roman"/>
          <w:color w:val="000000" w:themeColor="text1"/>
          <w:sz w:val="24"/>
          <w:szCs w:val="24"/>
        </w:rPr>
        <w:t>participants</w:t>
      </w:r>
      <w:r w:rsidRPr="003333DE">
        <w:rPr>
          <w:rFonts w:ascii="Times New Roman" w:hAnsi="Times New Roman" w:cs="Times New Roman"/>
          <w:color w:val="000000" w:themeColor="text1"/>
          <w:sz w:val="24"/>
          <w:szCs w:val="24"/>
        </w:rPr>
        <w:t xml:space="preserve">' post-ratings of the </w:t>
      </w:r>
      <w:r>
        <w:rPr>
          <w:rFonts w:ascii="Times New Roman" w:hAnsi="Times New Roman" w:cs="Times New Roman"/>
          <w:color w:val="000000" w:themeColor="text1"/>
          <w:sz w:val="24"/>
          <w:szCs w:val="24"/>
        </w:rPr>
        <w:t xml:space="preserve">B+ and B- events in the </w:t>
      </w:r>
      <w:del w:id="800" w:author="Deon T. Benton" w:date="2018-11-28T09:20:00Z">
        <w:r w:rsidR="00341569" w:rsidDel="00AC3A52">
          <w:rPr>
            <w:rFonts w:ascii="Times New Roman" w:hAnsi="Times New Roman" w:cs="Times New Roman"/>
            <w:color w:val="000000" w:themeColor="text1"/>
            <w:sz w:val="24"/>
            <w:szCs w:val="24"/>
          </w:rPr>
          <w:delText>backwards blocking</w:delText>
        </w:r>
      </w:del>
      <w:ins w:id="801" w:author="Deon T. Benton" w:date="2018-11-28T09:20:00Z">
        <w:r w:rsidR="00AC3A52">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and </w:t>
      </w:r>
      <w:r w:rsidRPr="003333DE">
        <w:rPr>
          <w:rFonts w:ascii="Times New Roman" w:hAnsi="Times New Roman" w:cs="Times New Roman"/>
          <w:color w:val="000000" w:themeColor="text1"/>
          <w:sz w:val="24"/>
          <w:szCs w:val="24"/>
        </w:rPr>
        <w:t>IS conditions differed</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which can be thought of as a conceptual replication of the f</w:t>
      </w:r>
      <w:r>
        <w:rPr>
          <w:rFonts w:ascii="Times New Roman" w:hAnsi="Times New Roman" w:cs="Times New Roman"/>
          <w:color w:val="000000" w:themeColor="text1"/>
          <w:sz w:val="24"/>
          <w:szCs w:val="24"/>
        </w:rPr>
        <w:t xml:space="preserve">indings with children that use </w:t>
      </w:r>
      <w:r w:rsidRPr="003333DE">
        <w:rPr>
          <w:rFonts w:ascii="Times New Roman" w:hAnsi="Times New Roman" w:cs="Times New Roman"/>
          <w:color w:val="000000" w:themeColor="text1"/>
          <w:sz w:val="24"/>
          <w:szCs w:val="24"/>
        </w:rPr>
        <w:t>the blicket detector</w:t>
      </w:r>
      <w:r w:rsidR="0092183E">
        <w:rPr>
          <w:rFonts w:ascii="Times New Roman" w:hAnsi="Times New Roman" w:cs="Times New Roman"/>
          <w:color w:val="000000" w:themeColor="text1"/>
          <w:sz w:val="24"/>
          <w:szCs w:val="24"/>
        </w:rPr>
        <w:t>—</w:t>
      </w:r>
      <w:r w:rsidRPr="003333DE">
        <w:rPr>
          <w:rFonts w:ascii="Times New Roman" w:hAnsi="Times New Roman" w:cs="Times New Roman"/>
          <w:color w:val="000000" w:themeColor="text1"/>
          <w:sz w:val="24"/>
          <w:szCs w:val="24"/>
        </w:rPr>
        <w:t>suggests that the</w:t>
      </w:r>
      <w:r w:rsidR="00546424">
        <w:rPr>
          <w:rFonts w:ascii="Times New Roman" w:hAnsi="Times New Roman" w:cs="Times New Roman"/>
          <w:color w:val="000000" w:themeColor="text1"/>
          <w:sz w:val="24"/>
          <w:szCs w:val="24"/>
        </w:rPr>
        <w:t xml:space="preserve"> IS, 1C, and 2C</w:t>
      </w:r>
      <w:r w:rsidRPr="003333DE">
        <w:rPr>
          <w:rFonts w:ascii="Times New Roman" w:hAnsi="Times New Roman" w:cs="Times New Roman"/>
          <w:color w:val="000000" w:themeColor="text1"/>
          <w:sz w:val="24"/>
          <w:szCs w:val="24"/>
        </w:rPr>
        <w:t xml:space="preserve"> results discussed above </w:t>
      </w:r>
      <w:r w:rsidR="0092183E">
        <w:rPr>
          <w:rFonts w:ascii="Times New Roman" w:hAnsi="Times New Roman" w:cs="Times New Roman"/>
          <w:color w:val="000000" w:themeColor="text1"/>
          <w:sz w:val="24"/>
          <w:szCs w:val="24"/>
        </w:rPr>
        <w:t>represented real effects</w:t>
      </w:r>
      <w:r w:rsidRPr="003333DE">
        <w:rPr>
          <w:rFonts w:ascii="Times New Roman" w:hAnsi="Times New Roman" w:cs="Times New Roman"/>
          <w:color w:val="000000" w:themeColor="text1"/>
          <w:sz w:val="24"/>
          <w:szCs w:val="24"/>
        </w:rPr>
        <w:t>.</w:t>
      </w:r>
    </w:p>
    <w:p w14:paraId="70EBD2B4" w14:textId="77777777" w:rsidR="003333DE" w:rsidRPr="003333DE" w:rsidRDefault="003333DE" w:rsidP="003333DE">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Discussion</w:t>
      </w:r>
    </w:p>
    <w:p w14:paraId="21FF3223" w14:textId="1CEA434F" w:rsidR="004B3C37" w:rsidRDefault="001C02F1" w:rsidP="003333DE">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Experiment 4 was designed to test the predictions of the Bayesian model and the two associative models.</w:t>
      </w:r>
      <w:r w:rsidR="00D94692">
        <w:rPr>
          <w:rFonts w:ascii="Times New Roman" w:hAnsi="Times New Roman" w:cs="Times New Roman"/>
          <w:color w:val="000000" w:themeColor="text1"/>
          <w:sz w:val="24"/>
          <w:szCs w:val="24"/>
        </w:rPr>
        <w:t xml:space="preserve"> The results demonstrated that adults engaged in </w:t>
      </w:r>
      <w:del w:id="802" w:author="Deon T. Benton" w:date="2018-11-28T15:12:00Z">
        <w:r w:rsidR="00D94692" w:rsidDel="00157918">
          <w:rPr>
            <w:rFonts w:ascii="Times New Roman" w:hAnsi="Times New Roman" w:cs="Times New Roman"/>
            <w:color w:val="000000" w:themeColor="text1"/>
            <w:sz w:val="24"/>
            <w:szCs w:val="24"/>
          </w:rPr>
          <w:delText>backwards-blocking</w:delText>
        </w:r>
      </w:del>
      <w:ins w:id="803" w:author="Deon T. Benton" w:date="2018-11-28T15:12:00Z">
        <w:r w:rsidR="00157918">
          <w:rPr>
            <w:rFonts w:ascii="Times New Roman" w:hAnsi="Times New Roman" w:cs="Times New Roman"/>
            <w:color w:val="000000" w:themeColor="text1"/>
            <w:sz w:val="24"/>
            <w:szCs w:val="24"/>
          </w:rPr>
          <w:t>BB</w:t>
        </w:r>
      </w:ins>
      <w:r w:rsidR="00D94692">
        <w:rPr>
          <w:rFonts w:ascii="Times New Roman" w:hAnsi="Times New Roman" w:cs="Times New Roman"/>
          <w:color w:val="000000" w:themeColor="text1"/>
          <w:sz w:val="24"/>
          <w:szCs w:val="24"/>
        </w:rPr>
        <w:t xml:space="preserve"> and provided partial support for the predictions of the Bayesian model and those of the modified RW model. </w:t>
      </w:r>
      <w:r w:rsidR="00A6759C">
        <w:rPr>
          <w:rFonts w:ascii="Times New Roman" w:hAnsi="Times New Roman" w:cs="Times New Roman"/>
          <w:color w:val="000000" w:themeColor="text1"/>
          <w:sz w:val="24"/>
          <w:szCs w:val="24"/>
        </w:rPr>
        <w:t xml:space="preserve">In particular, participants provided lower mid-ratings than pre-ratings and lower post-ratings than mid-ratings. This pattern of responding was entirely consistent with the predictions of the modified RW model, which predicted a monotonous decrease in the causal ratings of the B+ event (and the inverse for the B- event). In contrast, participants provided lower mid-ratings of the B- event than either the pre- or post-ratings of it. This pattern of responding was entirely consistent with the predictions of the Bayesian model, which predicted a U-shaped pattern of </w:t>
      </w:r>
      <w:r w:rsidR="00A6759C">
        <w:rPr>
          <w:rFonts w:ascii="Times New Roman" w:hAnsi="Times New Roman" w:cs="Times New Roman"/>
          <w:color w:val="000000" w:themeColor="text1"/>
          <w:sz w:val="24"/>
          <w:szCs w:val="24"/>
        </w:rPr>
        <w:lastRenderedPageBreak/>
        <w:t xml:space="preserve">responding to the B+ event and a reverse U-shaped pattern of responding to the B- event. </w:t>
      </w:r>
      <w:r w:rsidR="00C67C63">
        <w:rPr>
          <w:rFonts w:ascii="Times New Roman" w:hAnsi="Times New Roman" w:cs="Times New Roman"/>
          <w:color w:val="000000" w:themeColor="text1"/>
          <w:sz w:val="24"/>
          <w:szCs w:val="24"/>
        </w:rPr>
        <w:t xml:space="preserve">These findings—which we discuss in detail in the General Discussion—are noteworthy for two reasons. First, these findings provided partial support for the Bayesian model and the modified RW model, which suggests </w:t>
      </w:r>
      <w:r w:rsidR="00C92186">
        <w:rPr>
          <w:rFonts w:ascii="Times New Roman" w:hAnsi="Times New Roman" w:cs="Times New Roman"/>
          <w:color w:val="000000" w:themeColor="text1"/>
          <w:sz w:val="24"/>
          <w:szCs w:val="24"/>
        </w:rPr>
        <w:t>that learners may use both Bayesian inference and associative processing to reason about causal events</w:t>
      </w:r>
      <w:r w:rsidR="00C67C63">
        <w:rPr>
          <w:rFonts w:ascii="Times New Roman" w:hAnsi="Times New Roman" w:cs="Times New Roman"/>
          <w:color w:val="000000" w:themeColor="text1"/>
          <w:sz w:val="24"/>
          <w:szCs w:val="24"/>
        </w:rPr>
        <w:t>. This possibility is discussed in more detail in the General Discussion. Second, these finding suggests</w:t>
      </w:r>
      <w:r w:rsidR="00E00DE2">
        <w:rPr>
          <w:rFonts w:ascii="Times New Roman" w:hAnsi="Times New Roman" w:cs="Times New Roman"/>
          <w:color w:val="000000" w:themeColor="text1"/>
          <w:sz w:val="24"/>
          <w:szCs w:val="24"/>
        </w:rPr>
        <w:t xml:space="preserve"> that, in contrast to previous discussions in the literature (e.g., Sobel et al., 2004), </w:t>
      </w:r>
      <w:del w:id="804" w:author="Deon T. Benton" w:date="2018-11-28T15:12:00Z">
        <w:r w:rsidR="00E00DE2" w:rsidDel="00157918">
          <w:rPr>
            <w:rFonts w:ascii="Times New Roman" w:hAnsi="Times New Roman" w:cs="Times New Roman"/>
            <w:color w:val="000000" w:themeColor="text1"/>
            <w:sz w:val="24"/>
            <w:szCs w:val="24"/>
          </w:rPr>
          <w:delText>backwards-blocking</w:delText>
        </w:r>
      </w:del>
      <w:ins w:id="805"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is not unequivocal evidence that humans use Bayesian inference. Rather, </w:t>
      </w:r>
      <w:del w:id="806" w:author="Deon T. Benton" w:date="2018-11-28T15:12:00Z">
        <w:r w:rsidR="00E00DE2" w:rsidDel="00157918">
          <w:rPr>
            <w:rFonts w:ascii="Times New Roman" w:hAnsi="Times New Roman" w:cs="Times New Roman"/>
            <w:color w:val="000000" w:themeColor="text1"/>
            <w:sz w:val="24"/>
            <w:szCs w:val="24"/>
          </w:rPr>
          <w:delText>backwards-blocking</w:delText>
        </w:r>
      </w:del>
      <w:ins w:id="807"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xml:space="preserve"> reasoning may represent a domain-general general phenomenon that is differently predicted by Bayesian and certain associative models (e.g., the modified RW model). This is because certain associative models such as the modified RW model and Bayesian models both predict </w:t>
      </w:r>
      <w:del w:id="808" w:author="Deon T. Benton" w:date="2018-11-28T15:12:00Z">
        <w:r w:rsidR="00E00DE2" w:rsidDel="00157918">
          <w:rPr>
            <w:rFonts w:ascii="Times New Roman" w:hAnsi="Times New Roman" w:cs="Times New Roman"/>
            <w:color w:val="000000" w:themeColor="text1"/>
            <w:sz w:val="24"/>
            <w:szCs w:val="24"/>
          </w:rPr>
          <w:delText>backwards-blocking</w:delText>
        </w:r>
      </w:del>
      <w:ins w:id="809" w:author="Deon T. Benton" w:date="2018-11-28T15:12:00Z">
        <w:r w:rsidR="00157918">
          <w:rPr>
            <w:rFonts w:ascii="Times New Roman" w:hAnsi="Times New Roman" w:cs="Times New Roman"/>
            <w:color w:val="000000" w:themeColor="text1"/>
            <w:sz w:val="24"/>
            <w:szCs w:val="24"/>
          </w:rPr>
          <w:t>BB</w:t>
        </w:r>
      </w:ins>
      <w:r w:rsidR="00E00DE2">
        <w:rPr>
          <w:rFonts w:ascii="Times New Roman" w:hAnsi="Times New Roman" w:cs="Times New Roman"/>
          <w:color w:val="000000" w:themeColor="text1"/>
          <w:sz w:val="24"/>
          <w:szCs w:val="24"/>
        </w:rPr>
        <w:t>, although both kinds of models predict that learners</w:t>
      </w:r>
      <w:r w:rsidR="00C92186">
        <w:rPr>
          <w:rFonts w:ascii="Times New Roman" w:hAnsi="Times New Roman" w:cs="Times New Roman"/>
          <w:color w:val="000000" w:themeColor="text1"/>
          <w:sz w:val="24"/>
          <w:szCs w:val="24"/>
        </w:rPr>
        <w:t xml:space="preserve"> will engage in </w:t>
      </w:r>
      <w:del w:id="810" w:author="Deon T. Benton" w:date="2018-11-28T15:12:00Z">
        <w:r w:rsidR="00C92186" w:rsidDel="00157918">
          <w:rPr>
            <w:rFonts w:ascii="Times New Roman" w:hAnsi="Times New Roman" w:cs="Times New Roman"/>
            <w:color w:val="000000" w:themeColor="text1"/>
            <w:sz w:val="24"/>
            <w:szCs w:val="24"/>
          </w:rPr>
          <w:delText>backwards-blocking</w:delText>
        </w:r>
      </w:del>
      <w:ins w:id="811"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in qualitatively different ways</w:t>
      </w:r>
      <w:r w:rsidR="00C67C63">
        <w:rPr>
          <w:rFonts w:ascii="Times New Roman" w:hAnsi="Times New Roman" w:cs="Times New Roman"/>
          <w:color w:val="000000" w:themeColor="text1"/>
          <w:sz w:val="24"/>
          <w:szCs w:val="24"/>
        </w:rPr>
        <w:t>: the modified RW model predicted a</w:t>
      </w:r>
      <w:r w:rsidR="00C92186">
        <w:rPr>
          <w:rFonts w:ascii="Times New Roman" w:hAnsi="Times New Roman" w:cs="Times New Roman"/>
          <w:color w:val="000000" w:themeColor="text1"/>
          <w:sz w:val="24"/>
          <w:szCs w:val="24"/>
        </w:rPr>
        <w:t xml:space="preserve"> decrease in the rating of the B+ event between the mid- and post-rating phases but not between the pre- and mid-rating phases</w:t>
      </w:r>
      <w:r w:rsidR="00C67C63">
        <w:rPr>
          <w:rFonts w:ascii="Times New Roman" w:hAnsi="Times New Roman" w:cs="Times New Roman"/>
          <w:color w:val="000000" w:themeColor="text1"/>
          <w:sz w:val="24"/>
          <w:szCs w:val="24"/>
        </w:rPr>
        <w:t xml:space="preserve">, whereas the Bayesian model predicted a U-shaped pattern of responding to the B+ event (and an inverse U-shaped pattern of responding to the B- event). </w:t>
      </w:r>
      <w:r w:rsidR="00A6759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8D3876">
        <w:rPr>
          <w:rFonts w:ascii="Times New Roman" w:hAnsi="Times New Roman" w:cs="Times New Roman"/>
          <w:color w:val="000000" w:themeColor="text1"/>
          <w:sz w:val="24"/>
          <w:szCs w:val="24"/>
        </w:rPr>
        <w:t xml:space="preserve">It is important to note that the </w:t>
      </w:r>
      <w:r w:rsidR="00E00DE2">
        <w:rPr>
          <w:rFonts w:ascii="Times New Roman" w:hAnsi="Times New Roman" w:cs="Times New Roman"/>
          <w:color w:val="000000" w:themeColor="text1"/>
          <w:sz w:val="24"/>
          <w:szCs w:val="24"/>
        </w:rPr>
        <w:t xml:space="preserve">differential pattern of responding to the B+ and B- event </w:t>
      </w:r>
      <w:r w:rsidR="008D3876">
        <w:rPr>
          <w:rFonts w:ascii="Times New Roman" w:hAnsi="Times New Roman" w:cs="Times New Roman"/>
          <w:color w:val="000000" w:themeColor="text1"/>
          <w:sz w:val="24"/>
          <w:szCs w:val="24"/>
        </w:rPr>
        <w:t>cannot be attributed to a failure to replicate given that results from the 1C, 2C, and IS conceptually replicated previous research (e.g., Sobel et al., 2004)</w:t>
      </w:r>
      <w:r w:rsidR="00546424">
        <w:rPr>
          <w:rFonts w:ascii="Times New Roman" w:hAnsi="Times New Roman" w:cs="Times New Roman"/>
          <w:color w:val="000000" w:themeColor="text1"/>
          <w:sz w:val="24"/>
          <w:szCs w:val="24"/>
        </w:rPr>
        <w:t xml:space="preserve">. </w:t>
      </w:r>
      <w:r w:rsidR="00DA2953">
        <w:rPr>
          <w:rFonts w:ascii="Times New Roman" w:hAnsi="Times New Roman" w:cs="Times New Roman"/>
          <w:color w:val="000000" w:themeColor="text1"/>
          <w:sz w:val="24"/>
          <w:szCs w:val="24"/>
        </w:rPr>
        <w:t xml:space="preserve">A potential explanation for this differential responding to the B+ and B- events and for how the results from Experiment 4 and those from Experiments 1 to 3 can be reconciled is discussed in the General Discussion. </w:t>
      </w:r>
    </w:p>
    <w:p w14:paraId="56332E2C" w14:textId="77777777" w:rsidR="008D3876" w:rsidRDefault="008D3876" w:rsidP="00C9218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047F3670" w14:textId="40BED4E4" w:rsidR="008D387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lastRenderedPageBreak/>
        <w:t>The main goals of the experiments were threefold. First, the experiments were desig</w:t>
      </w:r>
      <w:r>
        <w:rPr>
          <w:rFonts w:ascii="Times New Roman" w:hAnsi="Times New Roman" w:cs="Times New Roman"/>
          <w:color w:val="000000" w:themeColor="text1"/>
          <w:sz w:val="24"/>
          <w:szCs w:val="24"/>
        </w:rPr>
        <w:t xml:space="preserve">ned to examine whether adults </w:t>
      </w:r>
      <w:r w:rsidRPr="003336A9">
        <w:rPr>
          <w:rFonts w:ascii="Times New Roman" w:hAnsi="Times New Roman" w:cs="Times New Roman"/>
          <w:color w:val="000000" w:themeColor="text1"/>
          <w:sz w:val="24"/>
          <w:szCs w:val="24"/>
        </w:rPr>
        <w:t>engaged in backward-blocking reasoning using pre- and post-rating phases in Experiments 1 to 3 and pr</w:t>
      </w:r>
      <w:r>
        <w:rPr>
          <w:rFonts w:ascii="Times New Roman" w:hAnsi="Times New Roman" w:cs="Times New Roman"/>
          <w:color w:val="000000" w:themeColor="text1"/>
          <w:sz w:val="24"/>
          <w:szCs w:val="24"/>
        </w:rPr>
        <w:t xml:space="preserve">e-, mid-, and </w:t>
      </w:r>
      <w:r w:rsidRPr="003336A9">
        <w:rPr>
          <w:rFonts w:ascii="Times New Roman" w:hAnsi="Times New Roman" w:cs="Times New Roman"/>
          <w:color w:val="000000" w:themeColor="text1"/>
          <w:sz w:val="24"/>
          <w:szCs w:val="24"/>
        </w:rPr>
        <w:t>post-rating phases in Experiment 4. In particular, these experiments examined whethe</w:t>
      </w:r>
      <w:r>
        <w:rPr>
          <w:rFonts w:ascii="Times New Roman" w:hAnsi="Times New Roman" w:cs="Times New Roman"/>
          <w:color w:val="000000" w:themeColor="text1"/>
          <w:sz w:val="24"/>
          <w:szCs w:val="24"/>
        </w:rPr>
        <w:t xml:space="preserve">r participants attributed less </w:t>
      </w:r>
      <w:r w:rsidRPr="003336A9">
        <w:rPr>
          <w:rFonts w:ascii="Times New Roman" w:hAnsi="Times New Roman" w:cs="Times New Roman"/>
          <w:color w:val="000000" w:themeColor="text1"/>
          <w:sz w:val="24"/>
          <w:szCs w:val="24"/>
        </w:rPr>
        <w:t xml:space="preserve">causality to causally redundant cues when it </w:t>
      </w:r>
      <w:r w:rsidR="00FD531C">
        <w:rPr>
          <w:rFonts w:ascii="Times New Roman" w:hAnsi="Times New Roman" w:cs="Times New Roman"/>
          <w:color w:val="000000" w:themeColor="text1"/>
          <w:sz w:val="24"/>
          <w:szCs w:val="24"/>
        </w:rPr>
        <w:t xml:space="preserve">was </w:t>
      </w:r>
      <w:r w:rsidR="00FD531C" w:rsidRPr="003336A9">
        <w:rPr>
          <w:rFonts w:ascii="Times New Roman" w:hAnsi="Times New Roman" w:cs="Times New Roman"/>
          <w:color w:val="000000" w:themeColor="text1"/>
          <w:sz w:val="24"/>
          <w:szCs w:val="24"/>
        </w:rPr>
        <w:t>revealed</w:t>
      </w:r>
      <w:r w:rsidRPr="003336A9">
        <w:rPr>
          <w:rFonts w:ascii="Times New Roman" w:hAnsi="Times New Roman" w:cs="Times New Roman"/>
          <w:color w:val="000000" w:themeColor="text1"/>
          <w:sz w:val="24"/>
          <w:szCs w:val="24"/>
        </w:rPr>
        <w:t xml:space="preserve"> that another cue can </w:t>
      </w:r>
      <w:r>
        <w:rPr>
          <w:rFonts w:ascii="Times New Roman" w:hAnsi="Times New Roman" w:cs="Times New Roman"/>
          <w:color w:val="000000" w:themeColor="text1"/>
          <w:sz w:val="24"/>
          <w:szCs w:val="24"/>
        </w:rPr>
        <w:t xml:space="preserve">produce the effect by itself.  </w:t>
      </w:r>
      <w:r w:rsidRPr="003336A9">
        <w:rPr>
          <w:rFonts w:ascii="Times New Roman" w:hAnsi="Times New Roman" w:cs="Times New Roman"/>
          <w:color w:val="000000" w:themeColor="text1"/>
          <w:sz w:val="24"/>
          <w:szCs w:val="24"/>
        </w:rPr>
        <w:t>Second, they were devised to investigate whether and to what extent adults engaged i</w:t>
      </w:r>
      <w:r>
        <w:rPr>
          <w:rFonts w:ascii="Times New Roman" w:hAnsi="Times New Roman" w:cs="Times New Roman"/>
          <w:color w:val="000000" w:themeColor="text1"/>
          <w:sz w:val="24"/>
          <w:szCs w:val="24"/>
        </w:rPr>
        <w:t xml:space="preserve">n </w:t>
      </w:r>
      <w:del w:id="812" w:author="Deon T. Benton" w:date="2018-11-28T15:12:00Z">
        <w:r w:rsidDel="00157918">
          <w:rPr>
            <w:rFonts w:ascii="Times New Roman" w:hAnsi="Times New Roman" w:cs="Times New Roman"/>
            <w:color w:val="000000" w:themeColor="text1"/>
            <w:sz w:val="24"/>
            <w:szCs w:val="24"/>
          </w:rPr>
          <w:delText>backwards-blocking</w:delText>
        </w:r>
      </w:del>
      <w:ins w:id="813" w:author="Deon T. Benton" w:date="2018-11-28T15:12:00Z">
        <w:r w:rsidR="00157918">
          <w:rPr>
            <w:rFonts w:ascii="Times New Roman" w:hAnsi="Times New Roman" w:cs="Times New Roman"/>
            <w:color w:val="000000" w:themeColor="text1"/>
            <w:sz w:val="24"/>
            <w:szCs w:val="24"/>
          </w:rPr>
          <w:t>BB</w:t>
        </w:r>
      </w:ins>
      <w:r>
        <w:rPr>
          <w:rFonts w:ascii="Times New Roman" w:hAnsi="Times New Roman" w:cs="Times New Roman"/>
          <w:color w:val="000000" w:themeColor="text1"/>
          <w:sz w:val="24"/>
          <w:szCs w:val="24"/>
        </w:rPr>
        <w:t xml:space="preserve"> reasoning </w:t>
      </w:r>
      <w:r w:rsidRPr="003336A9">
        <w:rPr>
          <w:rFonts w:ascii="Times New Roman" w:hAnsi="Times New Roman" w:cs="Times New Roman"/>
          <w:color w:val="000000" w:themeColor="text1"/>
          <w:sz w:val="24"/>
          <w:szCs w:val="24"/>
        </w:rPr>
        <w:t>in the context of two, three, and four objects and whether such reasoning generalize</w:t>
      </w:r>
      <w:r>
        <w:rPr>
          <w:rFonts w:ascii="Times New Roman" w:hAnsi="Times New Roman" w:cs="Times New Roman"/>
          <w:color w:val="000000" w:themeColor="text1"/>
          <w:sz w:val="24"/>
          <w:szCs w:val="24"/>
        </w:rPr>
        <w:t xml:space="preserve">s to a novel context that used </w:t>
      </w:r>
      <w:r w:rsidRPr="003336A9">
        <w:rPr>
          <w:rFonts w:ascii="Times New Roman" w:hAnsi="Times New Roman" w:cs="Times New Roman"/>
          <w:color w:val="000000" w:themeColor="text1"/>
          <w:sz w:val="24"/>
          <w:szCs w:val="24"/>
        </w:rPr>
        <w:t>animated video sequences.  Third, these experiments were designed to determine w</w:t>
      </w:r>
      <w:r>
        <w:rPr>
          <w:rFonts w:ascii="Times New Roman" w:hAnsi="Times New Roman" w:cs="Times New Roman"/>
          <w:color w:val="000000" w:themeColor="text1"/>
          <w:sz w:val="24"/>
          <w:szCs w:val="24"/>
        </w:rPr>
        <w:t xml:space="preserve">hether a Bayesian mechanism or </w:t>
      </w:r>
      <w:r w:rsidRPr="003336A9">
        <w:rPr>
          <w:rFonts w:ascii="Times New Roman" w:hAnsi="Times New Roman" w:cs="Times New Roman"/>
          <w:color w:val="000000" w:themeColor="text1"/>
          <w:sz w:val="24"/>
          <w:szCs w:val="24"/>
        </w:rPr>
        <w:t>associative mechanisms underpin causal reasoning; that is, these experiments assessed whether a Bayesian inference</w:t>
      </w:r>
      <w:r>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 xml:space="preserve">mechanism or one of two associative mechanisms based on the learning mechanisms of traditional RW model </w:t>
      </w:r>
      <w:r w:rsidR="000E1824" w:rsidRPr="003336A9">
        <w:rPr>
          <w:rFonts w:ascii="Times New Roman" w:hAnsi="Times New Roman" w:cs="Times New Roman"/>
          <w:color w:val="000000" w:themeColor="text1"/>
          <w:sz w:val="24"/>
          <w:szCs w:val="24"/>
        </w:rPr>
        <w:t>and modified</w:t>
      </w:r>
      <w:r w:rsidRPr="003336A9">
        <w:rPr>
          <w:rFonts w:ascii="Times New Roman" w:hAnsi="Times New Roman" w:cs="Times New Roman"/>
          <w:color w:val="000000" w:themeColor="text1"/>
          <w:sz w:val="24"/>
          <w:szCs w:val="24"/>
        </w:rPr>
        <w:t xml:space="preserve"> RW models </w:t>
      </w:r>
      <w:r w:rsidR="00FD531C">
        <w:rPr>
          <w:rFonts w:ascii="Times New Roman" w:hAnsi="Times New Roman" w:cs="Times New Roman"/>
          <w:color w:val="000000" w:themeColor="text1"/>
          <w:sz w:val="24"/>
          <w:szCs w:val="24"/>
        </w:rPr>
        <w:t>explained the findings reported here</w:t>
      </w:r>
      <w:r w:rsidRPr="003336A9">
        <w:rPr>
          <w:rFonts w:ascii="Times New Roman" w:hAnsi="Times New Roman" w:cs="Times New Roman"/>
          <w:color w:val="000000" w:themeColor="text1"/>
          <w:sz w:val="24"/>
          <w:szCs w:val="24"/>
        </w:rPr>
        <w:t>. To our knowledge, this was the f</w:t>
      </w:r>
      <w:r>
        <w:rPr>
          <w:rFonts w:ascii="Times New Roman" w:hAnsi="Times New Roman" w:cs="Times New Roman"/>
          <w:color w:val="000000" w:themeColor="text1"/>
          <w:sz w:val="24"/>
          <w:szCs w:val="24"/>
        </w:rPr>
        <w:t xml:space="preserve">irst study to assess </w:t>
      </w:r>
      <w:del w:id="814" w:author="Deon T. Benton" w:date="2018-11-28T15:12:00Z">
        <w:r w:rsidDel="00157918">
          <w:rPr>
            <w:rFonts w:ascii="Times New Roman" w:hAnsi="Times New Roman" w:cs="Times New Roman"/>
            <w:color w:val="000000" w:themeColor="text1"/>
            <w:sz w:val="24"/>
            <w:szCs w:val="24"/>
          </w:rPr>
          <w:delText>backwards-</w:delText>
        </w:r>
        <w:r w:rsidRPr="003336A9" w:rsidDel="00157918">
          <w:rPr>
            <w:rFonts w:ascii="Times New Roman" w:hAnsi="Times New Roman" w:cs="Times New Roman"/>
            <w:color w:val="000000" w:themeColor="text1"/>
            <w:sz w:val="24"/>
            <w:szCs w:val="24"/>
          </w:rPr>
          <w:delText>blocking</w:delText>
        </w:r>
      </w:del>
      <w:ins w:id="815" w:author="Deon T. Benton" w:date="2018-11-28T15:12:00Z">
        <w:r w:rsidR="00157918">
          <w:rPr>
            <w:rFonts w:ascii="Times New Roman" w:hAnsi="Times New Roman" w:cs="Times New Roman"/>
            <w:color w:val="000000" w:themeColor="text1"/>
            <w:sz w:val="24"/>
            <w:szCs w:val="24"/>
          </w:rPr>
          <w:t>BB</w:t>
        </w:r>
      </w:ins>
      <w:r w:rsidRPr="003336A9">
        <w:rPr>
          <w:rFonts w:ascii="Times New Roman" w:hAnsi="Times New Roman" w:cs="Times New Roman"/>
          <w:color w:val="000000" w:themeColor="text1"/>
          <w:sz w:val="24"/>
          <w:szCs w:val="24"/>
        </w:rPr>
        <w:t xml:space="preserve"> reasoning directly by assessing the change in the rating of causally redundant cues acr</w:t>
      </w:r>
      <w:r>
        <w:rPr>
          <w:rFonts w:ascii="Times New Roman" w:hAnsi="Times New Roman" w:cs="Times New Roman"/>
          <w:color w:val="000000" w:themeColor="text1"/>
          <w:sz w:val="24"/>
          <w:szCs w:val="24"/>
        </w:rPr>
        <w:t xml:space="preserve">oss different </w:t>
      </w:r>
      <w:r w:rsidRPr="003336A9">
        <w:rPr>
          <w:rFonts w:ascii="Times New Roman" w:hAnsi="Times New Roman" w:cs="Times New Roman"/>
          <w:color w:val="000000" w:themeColor="text1"/>
          <w:sz w:val="24"/>
          <w:szCs w:val="24"/>
        </w:rPr>
        <w:t>phases</w:t>
      </w:r>
      <w:r w:rsidR="000E1824">
        <w:rPr>
          <w:rFonts w:ascii="Times New Roman" w:hAnsi="Times New Roman" w:cs="Times New Roman"/>
          <w:color w:val="000000" w:themeColor="text1"/>
          <w:sz w:val="24"/>
          <w:szCs w:val="24"/>
        </w:rPr>
        <w:t xml:space="preserve">, </w:t>
      </w:r>
      <w:r w:rsidRPr="003336A9">
        <w:rPr>
          <w:rFonts w:ascii="Times New Roman" w:hAnsi="Times New Roman" w:cs="Times New Roman"/>
          <w:color w:val="000000" w:themeColor="text1"/>
          <w:sz w:val="24"/>
          <w:szCs w:val="24"/>
        </w:rPr>
        <w:t>in the context of multiple objects</w:t>
      </w:r>
      <w:r w:rsidR="00C92186">
        <w:rPr>
          <w:rFonts w:ascii="Times New Roman" w:hAnsi="Times New Roman" w:cs="Times New Roman"/>
          <w:color w:val="000000" w:themeColor="text1"/>
          <w:sz w:val="24"/>
          <w:szCs w:val="24"/>
        </w:rPr>
        <w:t xml:space="preserve"> and positive and negative events</w:t>
      </w:r>
      <w:r w:rsidR="000E1824">
        <w:rPr>
          <w:rFonts w:ascii="Times New Roman" w:hAnsi="Times New Roman" w:cs="Times New Roman"/>
          <w:color w:val="000000" w:themeColor="text1"/>
          <w:sz w:val="24"/>
          <w:szCs w:val="24"/>
        </w:rPr>
        <w:t>, and in events that use physical and computer animated objects</w:t>
      </w:r>
      <w:r w:rsidRPr="003336A9">
        <w:rPr>
          <w:rFonts w:ascii="Times New Roman" w:hAnsi="Times New Roman" w:cs="Times New Roman"/>
          <w:color w:val="000000" w:themeColor="text1"/>
          <w:sz w:val="24"/>
          <w:szCs w:val="24"/>
        </w:rPr>
        <w:t xml:space="preserve">.  </w:t>
      </w:r>
    </w:p>
    <w:p w14:paraId="0F0BF0ED" w14:textId="5C47C17A" w:rsidR="00C92186" w:rsidRDefault="003336A9" w:rsidP="00C92186">
      <w:pPr>
        <w:spacing w:line="480" w:lineRule="auto"/>
        <w:ind w:firstLine="720"/>
        <w:contextualSpacing/>
        <w:rPr>
          <w:rFonts w:ascii="Times New Roman" w:hAnsi="Times New Roman" w:cs="Times New Roman"/>
          <w:color w:val="000000" w:themeColor="text1"/>
          <w:sz w:val="24"/>
          <w:szCs w:val="24"/>
        </w:rPr>
      </w:pPr>
      <w:r w:rsidRPr="003336A9">
        <w:rPr>
          <w:rFonts w:ascii="Times New Roman" w:hAnsi="Times New Roman" w:cs="Times New Roman"/>
          <w:color w:val="000000" w:themeColor="text1"/>
          <w:sz w:val="24"/>
          <w:szCs w:val="24"/>
        </w:rPr>
        <w:t>These issues were addressed by asking adults to provide pre- and post-ratings of tw</w:t>
      </w:r>
      <w:r>
        <w:rPr>
          <w:rFonts w:ascii="Times New Roman" w:hAnsi="Times New Roman" w:cs="Times New Roman"/>
          <w:color w:val="000000" w:themeColor="text1"/>
          <w:sz w:val="24"/>
          <w:szCs w:val="24"/>
        </w:rPr>
        <w:t xml:space="preserve">o, three, and four objects in </w:t>
      </w:r>
      <w:r w:rsidRPr="003336A9">
        <w:rPr>
          <w:rFonts w:ascii="Times New Roman" w:hAnsi="Times New Roman" w:cs="Times New Roman"/>
          <w:color w:val="000000" w:themeColor="text1"/>
          <w:sz w:val="24"/>
          <w:szCs w:val="24"/>
        </w:rPr>
        <w:t>Experiments 1 to 3 and pre-, mid-, and post-ratings of two objects in an exper</w:t>
      </w:r>
      <w:r>
        <w:rPr>
          <w:rFonts w:ascii="Times New Roman" w:hAnsi="Times New Roman" w:cs="Times New Roman"/>
          <w:color w:val="000000" w:themeColor="text1"/>
          <w:sz w:val="24"/>
          <w:szCs w:val="24"/>
        </w:rPr>
        <w:t xml:space="preserve">iment that used animated video </w:t>
      </w:r>
      <w:r w:rsidRPr="003336A9">
        <w:rPr>
          <w:rFonts w:ascii="Times New Roman" w:hAnsi="Times New Roman" w:cs="Times New Roman"/>
          <w:color w:val="000000" w:themeColor="text1"/>
          <w:sz w:val="24"/>
          <w:szCs w:val="24"/>
        </w:rPr>
        <w:t xml:space="preserve">sequences with two objects. Of particular interest was whether participants provided </w:t>
      </w:r>
      <w:r>
        <w:rPr>
          <w:rFonts w:ascii="Times New Roman" w:hAnsi="Times New Roman" w:cs="Times New Roman"/>
          <w:color w:val="000000" w:themeColor="text1"/>
          <w:sz w:val="24"/>
          <w:szCs w:val="24"/>
        </w:rPr>
        <w:t xml:space="preserve">lower pre- and post-ratings of </w:t>
      </w:r>
      <w:r w:rsidRPr="003336A9">
        <w:rPr>
          <w:rFonts w:ascii="Times New Roman" w:hAnsi="Times New Roman" w:cs="Times New Roman"/>
          <w:color w:val="000000" w:themeColor="text1"/>
          <w:sz w:val="24"/>
          <w:szCs w:val="24"/>
        </w:rPr>
        <w:t>object B</w:t>
      </w:r>
      <w:r w:rsidR="000E1824">
        <w:rPr>
          <w:rFonts w:ascii="Times New Roman" w:hAnsi="Times New Roman" w:cs="Times New Roman"/>
          <w:color w:val="000000" w:themeColor="text1"/>
          <w:sz w:val="24"/>
          <w:szCs w:val="24"/>
        </w:rPr>
        <w:t>—the causally redundant cue—</w:t>
      </w:r>
      <w:r w:rsidRPr="003336A9">
        <w:rPr>
          <w:rFonts w:ascii="Times New Roman" w:hAnsi="Times New Roman" w:cs="Times New Roman"/>
          <w:color w:val="000000" w:themeColor="text1"/>
          <w:sz w:val="24"/>
          <w:szCs w:val="24"/>
        </w:rPr>
        <w:t>in Experiments 1 to 3 and whether participants' ratings of object B di</w:t>
      </w:r>
      <w:r>
        <w:rPr>
          <w:rFonts w:ascii="Times New Roman" w:hAnsi="Times New Roman" w:cs="Times New Roman"/>
          <w:color w:val="000000" w:themeColor="text1"/>
          <w:sz w:val="24"/>
          <w:szCs w:val="24"/>
        </w:rPr>
        <w:t xml:space="preserve">ffered across the three rating </w:t>
      </w:r>
      <w:r w:rsidRPr="003336A9">
        <w:rPr>
          <w:rFonts w:ascii="Times New Roman" w:hAnsi="Times New Roman" w:cs="Times New Roman"/>
          <w:color w:val="000000" w:themeColor="text1"/>
          <w:sz w:val="24"/>
          <w:szCs w:val="24"/>
        </w:rPr>
        <w:t xml:space="preserve">phases </w:t>
      </w:r>
      <w:r w:rsidR="000E1824">
        <w:rPr>
          <w:rFonts w:ascii="Times New Roman" w:hAnsi="Times New Roman" w:cs="Times New Roman"/>
          <w:color w:val="000000" w:themeColor="text1"/>
          <w:sz w:val="24"/>
          <w:szCs w:val="24"/>
        </w:rPr>
        <w:t>in</w:t>
      </w:r>
      <w:r w:rsidRPr="003336A9">
        <w:rPr>
          <w:rFonts w:ascii="Times New Roman" w:hAnsi="Times New Roman" w:cs="Times New Roman"/>
          <w:color w:val="000000" w:themeColor="text1"/>
          <w:sz w:val="24"/>
          <w:szCs w:val="24"/>
        </w:rPr>
        <w:t xml:space="preserve"> Experiment 4. We focused on object B because </w:t>
      </w:r>
      <w:del w:id="816" w:author="Deon T. Benton" w:date="2018-11-28T15:12:00Z">
        <w:r w:rsidR="000E1824" w:rsidDel="00157918">
          <w:rPr>
            <w:rFonts w:ascii="Times New Roman" w:hAnsi="Times New Roman" w:cs="Times New Roman"/>
            <w:color w:val="000000" w:themeColor="text1"/>
            <w:sz w:val="24"/>
            <w:szCs w:val="24"/>
          </w:rPr>
          <w:delText>backwards-blocking</w:delText>
        </w:r>
      </w:del>
      <w:ins w:id="817"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refers to the discounting of causally redundant cues. </w:t>
      </w:r>
      <w:r w:rsidRPr="003336A9">
        <w:rPr>
          <w:rFonts w:ascii="Times New Roman" w:hAnsi="Times New Roman" w:cs="Times New Roman"/>
          <w:color w:val="000000" w:themeColor="text1"/>
          <w:sz w:val="24"/>
          <w:szCs w:val="24"/>
        </w:rPr>
        <w:t xml:space="preserve">We also </w:t>
      </w:r>
      <w:r>
        <w:rPr>
          <w:rFonts w:ascii="Times New Roman" w:hAnsi="Times New Roman" w:cs="Times New Roman"/>
          <w:color w:val="000000" w:themeColor="text1"/>
          <w:sz w:val="24"/>
          <w:szCs w:val="24"/>
        </w:rPr>
        <w:t xml:space="preserve">developed and tested the </w:t>
      </w:r>
      <w:r w:rsidRPr="003336A9">
        <w:rPr>
          <w:rFonts w:ascii="Times New Roman" w:hAnsi="Times New Roman" w:cs="Times New Roman"/>
          <w:color w:val="000000" w:themeColor="text1"/>
          <w:sz w:val="24"/>
          <w:szCs w:val="24"/>
        </w:rPr>
        <w:t>predictions of a Bayesian model, the traditional RW model, and the modified RW model</w:t>
      </w:r>
      <w:r>
        <w:rPr>
          <w:rFonts w:ascii="Times New Roman" w:hAnsi="Times New Roman" w:cs="Times New Roman"/>
          <w:color w:val="000000" w:themeColor="text1"/>
          <w:sz w:val="24"/>
          <w:szCs w:val="24"/>
        </w:rPr>
        <w:t xml:space="preserve"> to determine which </w:t>
      </w:r>
      <w:r>
        <w:rPr>
          <w:rFonts w:ascii="Times New Roman" w:hAnsi="Times New Roman" w:cs="Times New Roman"/>
          <w:color w:val="000000" w:themeColor="text1"/>
          <w:sz w:val="24"/>
          <w:szCs w:val="24"/>
        </w:rPr>
        <w:lastRenderedPageBreak/>
        <w:t xml:space="preserve">model best </w:t>
      </w:r>
      <w:r w:rsidRPr="003336A9">
        <w:rPr>
          <w:rFonts w:ascii="Times New Roman" w:hAnsi="Times New Roman" w:cs="Times New Roman"/>
          <w:color w:val="000000" w:themeColor="text1"/>
          <w:sz w:val="24"/>
          <w:szCs w:val="24"/>
        </w:rPr>
        <w:t>accounted for adults' causal ratings of object B across three different rating</w:t>
      </w:r>
      <w:r>
        <w:rPr>
          <w:rFonts w:ascii="Times New Roman" w:hAnsi="Times New Roman" w:cs="Times New Roman"/>
          <w:color w:val="000000" w:themeColor="text1"/>
          <w:sz w:val="24"/>
          <w:szCs w:val="24"/>
        </w:rPr>
        <w:t xml:space="preserve"> phases in Experiment 4 and to </w:t>
      </w:r>
      <w:r w:rsidRPr="003336A9">
        <w:rPr>
          <w:rFonts w:ascii="Times New Roman" w:hAnsi="Times New Roman" w:cs="Times New Roman"/>
          <w:color w:val="000000" w:themeColor="text1"/>
          <w:sz w:val="24"/>
          <w:szCs w:val="24"/>
        </w:rPr>
        <w:t>clarify the results from Experiments 1 to 3. Experiments 1 to 3 revealed that adults did n</w:t>
      </w:r>
      <w:r>
        <w:rPr>
          <w:rFonts w:ascii="Times New Roman" w:hAnsi="Times New Roman" w:cs="Times New Roman"/>
          <w:color w:val="000000" w:themeColor="text1"/>
          <w:sz w:val="24"/>
          <w:szCs w:val="24"/>
        </w:rPr>
        <w:t>ot provide lower post-</w:t>
      </w:r>
      <w:r w:rsidRPr="003336A9">
        <w:rPr>
          <w:rFonts w:ascii="Times New Roman" w:hAnsi="Times New Roman" w:cs="Times New Roman"/>
          <w:color w:val="000000" w:themeColor="text1"/>
          <w:sz w:val="24"/>
          <w:szCs w:val="24"/>
        </w:rPr>
        <w:t>ratings of object B than pre-ratings</w:t>
      </w:r>
      <w:r w:rsidR="00C92186">
        <w:rPr>
          <w:rFonts w:ascii="Times New Roman" w:hAnsi="Times New Roman" w:cs="Times New Roman"/>
          <w:color w:val="000000" w:themeColor="text1"/>
          <w:sz w:val="24"/>
          <w:szCs w:val="24"/>
        </w:rPr>
        <w:t>—</w:t>
      </w:r>
      <w:r w:rsidRPr="003336A9">
        <w:rPr>
          <w:rFonts w:ascii="Times New Roman" w:hAnsi="Times New Roman" w:cs="Times New Roman"/>
          <w:color w:val="000000" w:themeColor="text1"/>
          <w:sz w:val="24"/>
          <w:szCs w:val="24"/>
        </w:rPr>
        <w:t>regardless of whether they were asked to rat</w:t>
      </w:r>
      <w:r>
        <w:rPr>
          <w:rFonts w:ascii="Times New Roman" w:hAnsi="Times New Roman" w:cs="Times New Roman"/>
          <w:color w:val="000000" w:themeColor="text1"/>
          <w:sz w:val="24"/>
          <w:szCs w:val="24"/>
        </w:rPr>
        <w:t>e two, three, or four objects</w:t>
      </w:r>
      <w:r w:rsidR="000E1824">
        <w:rPr>
          <w:rFonts w:ascii="Times New Roman" w:hAnsi="Times New Roman" w:cs="Times New Roman"/>
          <w:color w:val="000000" w:themeColor="text1"/>
          <w:sz w:val="24"/>
          <w:szCs w:val="24"/>
        </w:rPr>
        <w:t xml:space="preserve">—and </w:t>
      </w:r>
      <w:r w:rsidRPr="003336A9">
        <w:rPr>
          <w:rFonts w:ascii="Times New Roman" w:hAnsi="Times New Roman" w:cs="Times New Roman"/>
          <w:color w:val="000000" w:themeColor="text1"/>
          <w:sz w:val="24"/>
          <w:szCs w:val="24"/>
        </w:rPr>
        <w:t xml:space="preserve">Experiment 4 revealed that adults </w:t>
      </w:r>
      <w:r w:rsidR="000E1824">
        <w:rPr>
          <w:rFonts w:ascii="Times New Roman" w:hAnsi="Times New Roman" w:cs="Times New Roman"/>
          <w:color w:val="000000" w:themeColor="text1"/>
          <w:sz w:val="24"/>
          <w:szCs w:val="24"/>
        </w:rPr>
        <w:t>engaged</w:t>
      </w:r>
      <w:r w:rsidRPr="003336A9">
        <w:rPr>
          <w:rFonts w:ascii="Times New Roman" w:hAnsi="Times New Roman" w:cs="Times New Roman"/>
          <w:color w:val="000000" w:themeColor="text1"/>
          <w:sz w:val="24"/>
          <w:szCs w:val="24"/>
        </w:rPr>
        <w:t xml:space="preserve"> in </w:t>
      </w:r>
      <w:del w:id="818" w:author="Deon T. Benton" w:date="2018-11-28T15:12:00Z">
        <w:r w:rsidRPr="003336A9" w:rsidDel="00157918">
          <w:rPr>
            <w:rFonts w:ascii="Times New Roman" w:hAnsi="Times New Roman" w:cs="Times New Roman"/>
            <w:color w:val="000000" w:themeColor="text1"/>
            <w:sz w:val="24"/>
            <w:szCs w:val="24"/>
          </w:rPr>
          <w:delText>backwards-blocking</w:delText>
        </w:r>
      </w:del>
      <w:ins w:id="819" w:author="Deon T. Benton" w:date="2018-11-28T15:12:00Z">
        <w:r w:rsidR="00157918">
          <w:rPr>
            <w:rFonts w:ascii="Times New Roman" w:hAnsi="Times New Roman" w:cs="Times New Roman"/>
            <w:color w:val="000000" w:themeColor="text1"/>
            <w:sz w:val="24"/>
            <w:szCs w:val="24"/>
          </w:rPr>
          <w:t>BB</w:t>
        </w:r>
      </w:ins>
      <w:r w:rsidR="000E1824">
        <w:rPr>
          <w:rFonts w:ascii="Times New Roman" w:hAnsi="Times New Roman" w:cs="Times New Roman"/>
          <w:color w:val="000000" w:themeColor="text1"/>
          <w:sz w:val="24"/>
          <w:szCs w:val="24"/>
        </w:rPr>
        <w:t xml:space="preserve"> reasoning. That participants’ responses to B confirmed the predictions of the Bayesian model and the modified RW model suggests that in all four experiments reported here that adults may use both Bayesian inference and associative processing when asked to reason about causal events and redundant causal cues. </w:t>
      </w:r>
    </w:p>
    <w:p w14:paraId="040704A4" w14:textId="0C54CCB7" w:rsidR="00011D20" w:rsidRDefault="000E1824" w:rsidP="00C9218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experiments are important</w:t>
      </w:r>
      <w:r w:rsidR="00011D20" w:rsidRPr="00011D20">
        <w:rPr>
          <w:rFonts w:ascii="Times New Roman" w:hAnsi="Times New Roman" w:cs="Times New Roman"/>
          <w:color w:val="000000" w:themeColor="text1"/>
          <w:sz w:val="24"/>
          <w:szCs w:val="24"/>
        </w:rPr>
        <w:t xml:space="preserve"> because they are the first to address key but yet unanswered questi</w:t>
      </w:r>
      <w:r w:rsidR="00011D20">
        <w:rPr>
          <w:rFonts w:ascii="Times New Roman" w:hAnsi="Times New Roman" w:cs="Times New Roman"/>
          <w:color w:val="000000" w:themeColor="text1"/>
          <w:sz w:val="24"/>
          <w:szCs w:val="24"/>
        </w:rPr>
        <w:t xml:space="preserve">ons </w:t>
      </w:r>
      <w:r w:rsidR="00011D20" w:rsidRPr="00011D20">
        <w:rPr>
          <w:rFonts w:ascii="Times New Roman" w:hAnsi="Times New Roman" w:cs="Times New Roman"/>
          <w:color w:val="000000" w:themeColor="text1"/>
          <w:sz w:val="24"/>
          <w:szCs w:val="24"/>
        </w:rPr>
        <w:t>in the causal literature. Specifically, these experiments not only attempt to con</w:t>
      </w:r>
      <w:r w:rsidR="00011D20">
        <w:rPr>
          <w:rFonts w:ascii="Times New Roman" w:hAnsi="Times New Roman" w:cs="Times New Roman"/>
          <w:color w:val="000000" w:themeColor="text1"/>
          <w:sz w:val="24"/>
          <w:szCs w:val="24"/>
        </w:rPr>
        <w:t xml:space="preserve">firm the claim that humans can </w:t>
      </w:r>
      <w:r w:rsidR="00011D20" w:rsidRPr="00011D20">
        <w:rPr>
          <w:rFonts w:ascii="Times New Roman" w:hAnsi="Times New Roman" w:cs="Times New Roman"/>
          <w:color w:val="000000" w:themeColor="text1"/>
          <w:sz w:val="24"/>
          <w:szCs w:val="24"/>
        </w:rPr>
        <w:t xml:space="preserve">engage in </w:t>
      </w:r>
      <w:del w:id="820"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21"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but </w:t>
      </w:r>
      <w:r w:rsidR="00740ED0">
        <w:rPr>
          <w:rFonts w:ascii="Times New Roman" w:hAnsi="Times New Roman" w:cs="Times New Roman"/>
          <w:color w:val="000000" w:themeColor="text1"/>
          <w:sz w:val="24"/>
          <w:szCs w:val="24"/>
        </w:rPr>
        <w:t xml:space="preserve">they </w:t>
      </w:r>
      <w:r w:rsidR="00011D20" w:rsidRPr="00011D20">
        <w:rPr>
          <w:rFonts w:ascii="Times New Roman" w:hAnsi="Times New Roman" w:cs="Times New Roman"/>
          <w:color w:val="000000" w:themeColor="text1"/>
          <w:sz w:val="24"/>
          <w:szCs w:val="24"/>
        </w:rPr>
        <w:t xml:space="preserve">address whether </w:t>
      </w:r>
      <w:del w:id="822" w:author="Deon T. Benton" w:date="2018-11-28T15:12:00Z">
        <w:r w:rsidR="00740ED0" w:rsidDel="00157918">
          <w:rPr>
            <w:rFonts w:ascii="Times New Roman" w:hAnsi="Times New Roman" w:cs="Times New Roman"/>
            <w:color w:val="000000" w:themeColor="text1"/>
            <w:sz w:val="24"/>
            <w:szCs w:val="24"/>
          </w:rPr>
          <w:delText>backwards-blocking</w:delText>
        </w:r>
      </w:del>
      <w:ins w:id="823"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w:t>
      </w:r>
      <w:r w:rsidR="00011D20" w:rsidRPr="00011D20">
        <w:rPr>
          <w:rFonts w:ascii="Times New Roman" w:hAnsi="Times New Roman" w:cs="Times New Roman"/>
          <w:color w:val="000000" w:themeColor="text1"/>
          <w:sz w:val="24"/>
          <w:szCs w:val="24"/>
        </w:rPr>
        <w:t xml:space="preserve"> depends </w:t>
      </w:r>
      <w:r w:rsidR="00011D20">
        <w:rPr>
          <w:rFonts w:ascii="Times New Roman" w:hAnsi="Times New Roman" w:cs="Times New Roman"/>
          <w:color w:val="000000" w:themeColor="text1"/>
          <w:sz w:val="24"/>
          <w:szCs w:val="24"/>
        </w:rPr>
        <w:t xml:space="preserve">on the number of objects about </w:t>
      </w:r>
      <w:r w:rsidR="00011D20" w:rsidRPr="00011D20">
        <w:rPr>
          <w:rFonts w:ascii="Times New Roman" w:hAnsi="Times New Roman" w:cs="Times New Roman"/>
          <w:color w:val="000000" w:themeColor="text1"/>
          <w:sz w:val="24"/>
          <w:szCs w:val="24"/>
        </w:rPr>
        <w:t>which learners are asked to reason</w:t>
      </w:r>
      <w:r w:rsidR="00C92186">
        <w:rPr>
          <w:rFonts w:ascii="Times New Roman" w:hAnsi="Times New Roman" w:cs="Times New Roman"/>
          <w:color w:val="000000" w:themeColor="text1"/>
          <w:sz w:val="24"/>
          <w:szCs w:val="24"/>
        </w:rPr>
        <w:t xml:space="preserve">, </w:t>
      </w:r>
      <w:r w:rsidR="00740ED0">
        <w:rPr>
          <w:rFonts w:ascii="Times New Roman" w:hAnsi="Times New Roman" w:cs="Times New Roman"/>
          <w:color w:val="000000" w:themeColor="text1"/>
          <w:sz w:val="24"/>
          <w:szCs w:val="24"/>
        </w:rPr>
        <w:t>whether these adults are asked to reason about physical objects or animated objects</w:t>
      </w:r>
      <w:r w:rsidR="00C92186">
        <w:rPr>
          <w:rFonts w:ascii="Times New Roman" w:hAnsi="Times New Roman" w:cs="Times New Roman"/>
          <w:color w:val="000000" w:themeColor="text1"/>
          <w:sz w:val="24"/>
          <w:szCs w:val="24"/>
        </w:rPr>
        <w:t>, and whether adults are asked to make inferences about positive or negative events</w:t>
      </w:r>
      <w:r w:rsidR="00740ED0">
        <w:rPr>
          <w:rFonts w:ascii="Times New Roman" w:hAnsi="Times New Roman" w:cs="Times New Roman"/>
          <w:color w:val="000000" w:themeColor="text1"/>
          <w:sz w:val="24"/>
          <w:szCs w:val="24"/>
        </w:rPr>
        <w:t>.</w:t>
      </w:r>
      <w:r w:rsidR="00011D20" w:rsidRPr="00011D20">
        <w:rPr>
          <w:rFonts w:ascii="Times New Roman" w:hAnsi="Times New Roman" w:cs="Times New Roman"/>
          <w:color w:val="000000" w:themeColor="text1"/>
          <w:sz w:val="24"/>
          <w:szCs w:val="24"/>
        </w:rPr>
        <w:t xml:space="preserve"> </w:t>
      </w:r>
      <w:r w:rsidR="00011D20">
        <w:rPr>
          <w:rFonts w:ascii="Times New Roman" w:hAnsi="Times New Roman" w:cs="Times New Roman"/>
          <w:color w:val="000000" w:themeColor="text1"/>
          <w:sz w:val="24"/>
          <w:szCs w:val="24"/>
        </w:rPr>
        <w:t xml:space="preserve">These </w:t>
      </w:r>
      <w:r w:rsidR="00011D20" w:rsidRPr="00011D20">
        <w:rPr>
          <w:rFonts w:ascii="Times New Roman" w:hAnsi="Times New Roman" w:cs="Times New Roman"/>
          <w:color w:val="000000" w:themeColor="text1"/>
          <w:sz w:val="24"/>
          <w:szCs w:val="24"/>
        </w:rPr>
        <w:t xml:space="preserve">experiments also extend previous research </w:t>
      </w:r>
      <w:r w:rsidR="00740ED0">
        <w:rPr>
          <w:rFonts w:ascii="Times New Roman" w:hAnsi="Times New Roman" w:cs="Times New Roman"/>
          <w:color w:val="000000" w:themeColor="text1"/>
          <w:sz w:val="24"/>
          <w:szCs w:val="24"/>
        </w:rPr>
        <w:t>because they</w:t>
      </w:r>
      <w:r w:rsidR="00011D20" w:rsidRPr="00011D20">
        <w:rPr>
          <w:rFonts w:ascii="Times New Roman" w:hAnsi="Times New Roman" w:cs="Times New Roman"/>
          <w:color w:val="000000" w:themeColor="text1"/>
          <w:sz w:val="24"/>
          <w:szCs w:val="24"/>
        </w:rPr>
        <w:t xml:space="preserve"> directly assess </w:t>
      </w:r>
      <w:del w:id="824" w:author="Deon T. Benton" w:date="2018-11-28T15:12:00Z">
        <w:r w:rsidR="00011D20" w:rsidRPr="00011D20" w:rsidDel="00157918">
          <w:rPr>
            <w:rFonts w:ascii="Times New Roman" w:hAnsi="Times New Roman" w:cs="Times New Roman"/>
            <w:color w:val="000000" w:themeColor="text1"/>
            <w:sz w:val="24"/>
            <w:szCs w:val="24"/>
          </w:rPr>
          <w:delText>backward</w:delText>
        </w:r>
        <w:r w:rsidR="00011D20" w:rsidDel="00157918">
          <w:rPr>
            <w:rFonts w:ascii="Times New Roman" w:hAnsi="Times New Roman" w:cs="Times New Roman"/>
            <w:color w:val="000000" w:themeColor="text1"/>
            <w:sz w:val="24"/>
            <w:szCs w:val="24"/>
          </w:rPr>
          <w:delText>s-blocking</w:delText>
        </w:r>
      </w:del>
      <w:ins w:id="825"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by comparing causal </w:t>
      </w:r>
      <w:r w:rsidR="00011D20" w:rsidRPr="00011D20">
        <w:rPr>
          <w:rFonts w:ascii="Times New Roman" w:hAnsi="Times New Roman" w:cs="Times New Roman"/>
          <w:color w:val="000000" w:themeColor="text1"/>
          <w:sz w:val="24"/>
          <w:szCs w:val="24"/>
        </w:rPr>
        <w:t>ratings of a redundant cue within, rather than between, a condition</w:t>
      </w:r>
      <w:r w:rsidR="00740ED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Recall that this approach differs crucially from previous attempts in the</w:t>
      </w:r>
      <w:r w:rsidR="00011D20">
        <w:rPr>
          <w:rFonts w:ascii="Times New Roman" w:hAnsi="Times New Roman" w:cs="Times New Roman"/>
          <w:color w:val="000000" w:themeColor="text1"/>
          <w:sz w:val="24"/>
          <w:szCs w:val="24"/>
        </w:rPr>
        <w:t xml:space="preserve"> literature that based the </w:t>
      </w:r>
      <w:r w:rsidR="00011D20" w:rsidRPr="00011D20">
        <w:rPr>
          <w:rFonts w:ascii="Times New Roman" w:hAnsi="Times New Roman" w:cs="Times New Roman"/>
          <w:color w:val="000000" w:themeColor="text1"/>
          <w:sz w:val="24"/>
          <w:szCs w:val="24"/>
        </w:rPr>
        <w:t xml:space="preserve">claim that </w:t>
      </w:r>
      <w:r w:rsidR="00740ED0">
        <w:rPr>
          <w:rFonts w:ascii="Times New Roman" w:hAnsi="Times New Roman" w:cs="Times New Roman"/>
          <w:color w:val="000000" w:themeColor="text1"/>
          <w:sz w:val="24"/>
          <w:szCs w:val="24"/>
        </w:rPr>
        <w:t>humans engaged</w:t>
      </w:r>
      <w:r w:rsidR="00011D20" w:rsidRPr="00011D20">
        <w:rPr>
          <w:rFonts w:ascii="Times New Roman" w:hAnsi="Times New Roman" w:cs="Times New Roman"/>
          <w:color w:val="000000" w:themeColor="text1"/>
          <w:sz w:val="24"/>
          <w:szCs w:val="24"/>
        </w:rPr>
        <w:t xml:space="preserve"> in </w:t>
      </w:r>
      <w:del w:id="826"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27"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reasoning on comparing the number</w:t>
      </w:r>
      <w:r w:rsidR="00011D20">
        <w:rPr>
          <w:rFonts w:ascii="Times New Roman" w:hAnsi="Times New Roman" w:cs="Times New Roman"/>
          <w:color w:val="000000" w:themeColor="text1"/>
          <w:sz w:val="24"/>
          <w:szCs w:val="24"/>
        </w:rPr>
        <w:t xml:space="preserve"> or proportion of </w:t>
      </w:r>
      <w:r w:rsidR="00033D24">
        <w:rPr>
          <w:rFonts w:ascii="Times New Roman" w:hAnsi="Times New Roman" w:cs="Times New Roman"/>
          <w:color w:val="000000" w:themeColor="text1"/>
          <w:sz w:val="24"/>
          <w:szCs w:val="24"/>
        </w:rPr>
        <w:t>participants</w:t>
      </w:r>
      <w:r w:rsidR="00011D20">
        <w:rPr>
          <w:rFonts w:ascii="Times New Roman" w:hAnsi="Times New Roman" w:cs="Times New Roman"/>
          <w:color w:val="000000" w:themeColor="text1"/>
          <w:sz w:val="24"/>
          <w:szCs w:val="24"/>
        </w:rPr>
        <w:t xml:space="preserve"> who </w:t>
      </w:r>
      <w:r w:rsidR="00011D20" w:rsidRPr="00011D20">
        <w:rPr>
          <w:rFonts w:ascii="Times New Roman" w:hAnsi="Times New Roman" w:cs="Times New Roman"/>
          <w:color w:val="000000" w:themeColor="text1"/>
          <w:sz w:val="24"/>
          <w:szCs w:val="24"/>
        </w:rPr>
        <w:t>chose the causally redundant cue across disparate conditions</w:t>
      </w:r>
      <w:r w:rsidR="00740ED0">
        <w:rPr>
          <w:rFonts w:ascii="Times New Roman" w:hAnsi="Times New Roman" w:cs="Times New Roman"/>
          <w:color w:val="000000" w:themeColor="text1"/>
          <w:sz w:val="24"/>
          <w:szCs w:val="24"/>
        </w:rPr>
        <w:t xml:space="preserve"> that should elicit different causal responses</w:t>
      </w:r>
      <w:r w:rsidR="00011D20" w:rsidRPr="00011D20">
        <w:rPr>
          <w:rFonts w:ascii="Times New Roman" w:hAnsi="Times New Roman" w:cs="Times New Roman"/>
          <w:color w:val="000000" w:themeColor="text1"/>
          <w:sz w:val="24"/>
          <w:szCs w:val="24"/>
        </w:rPr>
        <w:t>. Furthermore, these studies are also significant</w:t>
      </w:r>
      <w:r w:rsidR="00011D20">
        <w:rPr>
          <w:rFonts w:ascii="Times New Roman" w:hAnsi="Times New Roman" w:cs="Times New Roman"/>
          <w:color w:val="000000" w:themeColor="text1"/>
          <w:sz w:val="24"/>
          <w:szCs w:val="24"/>
        </w:rPr>
        <w:t xml:space="preserve"> </w:t>
      </w:r>
      <w:r w:rsidR="00011D20" w:rsidRPr="00011D20">
        <w:rPr>
          <w:rFonts w:ascii="Times New Roman" w:hAnsi="Times New Roman" w:cs="Times New Roman"/>
          <w:color w:val="000000" w:themeColor="text1"/>
          <w:sz w:val="24"/>
          <w:szCs w:val="24"/>
        </w:rPr>
        <w:t>because they examine whether</w:t>
      </w:r>
      <w:r w:rsidR="00740ED0">
        <w:rPr>
          <w:rFonts w:ascii="Times New Roman" w:hAnsi="Times New Roman" w:cs="Times New Roman"/>
          <w:color w:val="000000" w:themeColor="text1"/>
          <w:sz w:val="24"/>
          <w:szCs w:val="24"/>
        </w:rPr>
        <w:t xml:space="preserve"> </w:t>
      </w:r>
      <w:del w:id="828"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29"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generalizes to n</w:t>
      </w:r>
      <w:r w:rsidR="00011D20">
        <w:rPr>
          <w:rFonts w:ascii="Times New Roman" w:hAnsi="Times New Roman" w:cs="Times New Roman"/>
          <w:color w:val="000000" w:themeColor="text1"/>
          <w:sz w:val="24"/>
          <w:szCs w:val="24"/>
        </w:rPr>
        <w:t xml:space="preserve">ovel but related contexts such </w:t>
      </w:r>
      <w:r w:rsidR="00011D20" w:rsidRPr="00011D20">
        <w:rPr>
          <w:rFonts w:ascii="Times New Roman" w:hAnsi="Times New Roman" w:cs="Times New Roman"/>
          <w:color w:val="000000" w:themeColor="text1"/>
          <w:sz w:val="24"/>
          <w:szCs w:val="24"/>
        </w:rPr>
        <w:t xml:space="preserve">as that in experiment 4 in which adults were asked to reason about animated causal objects. Perhaps most importantly, these experiments, and especially the </w:t>
      </w:r>
      <w:r w:rsidR="00011D20" w:rsidRPr="00011D20">
        <w:rPr>
          <w:rFonts w:ascii="Times New Roman" w:hAnsi="Times New Roman" w:cs="Times New Roman"/>
          <w:color w:val="000000" w:themeColor="text1"/>
          <w:sz w:val="24"/>
          <w:szCs w:val="24"/>
        </w:rPr>
        <w:lastRenderedPageBreak/>
        <w:t>computational models, are meanin</w:t>
      </w:r>
      <w:r w:rsidR="00011D20">
        <w:rPr>
          <w:rFonts w:ascii="Times New Roman" w:hAnsi="Times New Roman" w:cs="Times New Roman"/>
          <w:color w:val="000000" w:themeColor="text1"/>
          <w:sz w:val="24"/>
          <w:szCs w:val="24"/>
        </w:rPr>
        <w:t xml:space="preserve">gful because they suggest that </w:t>
      </w:r>
      <w:del w:id="830"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31" w:author="Deon T. Benton" w:date="2018-11-28T15:12:00Z">
        <w:r w:rsidR="00157918">
          <w:rPr>
            <w:rFonts w:ascii="Times New Roman" w:hAnsi="Times New Roman" w:cs="Times New Roman"/>
            <w:color w:val="000000" w:themeColor="text1"/>
            <w:sz w:val="24"/>
            <w:szCs w:val="24"/>
          </w:rPr>
          <w:t>BB</w:t>
        </w:r>
      </w:ins>
      <w:r w:rsidR="00C92186">
        <w:rPr>
          <w:rFonts w:ascii="Times New Roman" w:hAnsi="Times New Roman" w:cs="Times New Roman"/>
          <w:color w:val="000000" w:themeColor="text1"/>
          <w:sz w:val="24"/>
          <w:szCs w:val="24"/>
        </w:rPr>
        <w:t xml:space="preserve"> may be a domain-general phenomenon that is differentially predicted by Bayesian and certain associative models</w:t>
      </w:r>
      <w:r w:rsidR="00011D20">
        <w:rPr>
          <w:rFonts w:ascii="Times New Roman" w:hAnsi="Times New Roman" w:cs="Times New Roman"/>
          <w:color w:val="000000" w:themeColor="text1"/>
          <w:sz w:val="24"/>
          <w:szCs w:val="24"/>
        </w:rPr>
        <w:t xml:space="preserve">; that is, these experiments </w:t>
      </w:r>
      <w:r w:rsidR="00011D20" w:rsidRPr="00011D20">
        <w:rPr>
          <w:rFonts w:ascii="Times New Roman" w:hAnsi="Times New Roman" w:cs="Times New Roman"/>
          <w:color w:val="000000" w:themeColor="text1"/>
          <w:sz w:val="24"/>
          <w:szCs w:val="24"/>
        </w:rPr>
        <w:t xml:space="preserve">highlight that </w:t>
      </w:r>
      <w:del w:id="832"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33"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can be taken</w:t>
      </w:r>
      <w:r w:rsidR="00740ED0">
        <w:rPr>
          <w:rFonts w:ascii="Times New Roman" w:hAnsi="Times New Roman" w:cs="Times New Roman"/>
          <w:color w:val="000000" w:themeColor="text1"/>
          <w:sz w:val="24"/>
          <w:szCs w:val="24"/>
        </w:rPr>
        <w:t xml:space="preserve"> as</w:t>
      </w:r>
      <w:r w:rsidR="00011D20" w:rsidRPr="00011D20">
        <w:rPr>
          <w:rFonts w:ascii="Times New Roman" w:hAnsi="Times New Roman" w:cs="Times New Roman"/>
          <w:color w:val="000000" w:themeColor="text1"/>
          <w:sz w:val="24"/>
          <w:szCs w:val="24"/>
        </w:rPr>
        <w:t xml:space="preserve"> evidence for a Bayesian account </w:t>
      </w:r>
      <w:r w:rsidR="00011D20">
        <w:rPr>
          <w:rFonts w:ascii="Times New Roman" w:hAnsi="Times New Roman" w:cs="Times New Roman"/>
          <w:color w:val="000000" w:themeColor="text1"/>
          <w:sz w:val="24"/>
          <w:szCs w:val="24"/>
        </w:rPr>
        <w:t>or an associative account</w:t>
      </w:r>
      <w:r w:rsidR="00740ED0">
        <w:rPr>
          <w:rFonts w:ascii="Times New Roman" w:hAnsi="Times New Roman" w:cs="Times New Roman"/>
          <w:color w:val="000000" w:themeColor="text1"/>
          <w:sz w:val="24"/>
          <w:szCs w:val="24"/>
        </w:rPr>
        <w:t xml:space="preserve">. Note that this contrasts with previous accounts in which it is argued that </w:t>
      </w:r>
      <w:del w:id="834" w:author="Deon T. Benton" w:date="2018-11-28T15:12:00Z">
        <w:r w:rsidR="00740ED0" w:rsidDel="00157918">
          <w:rPr>
            <w:rFonts w:ascii="Times New Roman" w:hAnsi="Times New Roman" w:cs="Times New Roman"/>
            <w:color w:val="000000" w:themeColor="text1"/>
            <w:sz w:val="24"/>
            <w:szCs w:val="24"/>
          </w:rPr>
          <w:delText>backwards-blocking</w:delText>
        </w:r>
      </w:del>
      <w:ins w:id="835" w:author="Deon T. Benton" w:date="2018-11-28T15:12:00Z">
        <w:r w:rsidR="00157918">
          <w:rPr>
            <w:rFonts w:ascii="Times New Roman" w:hAnsi="Times New Roman" w:cs="Times New Roman"/>
            <w:color w:val="000000" w:themeColor="text1"/>
            <w:sz w:val="24"/>
            <w:szCs w:val="24"/>
          </w:rPr>
          <w:t>BB</w:t>
        </w:r>
      </w:ins>
      <w:r w:rsidR="00740ED0">
        <w:rPr>
          <w:rFonts w:ascii="Times New Roman" w:hAnsi="Times New Roman" w:cs="Times New Roman"/>
          <w:color w:val="000000" w:themeColor="text1"/>
          <w:sz w:val="24"/>
          <w:szCs w:val="24"/>
        </w:rPr>
        <w:t xml:space="preserve"> reasoning is evidence that learners use Bayesian inference to reason about causal events. </w:t>
      </w:r>
      <w:r w:rsidR="00011D20" w:rsidRPr="00011D20">
        <w:rPr>
          <w:rFonts w:ascii="Times New Roman" w:hAnsi="Times New Roman" w:cs="Times New Roman"/>
          <w:color w:val="000000" w:themeColor="text1"/>
          <w:sz w:val="24"/>
          <w:szCs w:val="24"/>
        </w:rPr>
        <w:t xml:space="preserve">For example, in terms of the simple Bayesian model presented here, </w:t>
      </w:r>
      <w:del w:id="836" w:author="Deon T. Benton" w:date="2018-11-28T15:12:00Z">
        <w:r w:rsidR="00011D20" w:rsidRPr="00011D20" w:rsidDel="00157918">
          <w:rPr>
            <w:rFonts w:ascii="Times New Roman" w:hAnsi="Times New Roman" w:cs="Times New Roman"/>
            <w:color w:val="000000" w:themeColor="text1"/>
            <w:sz w:val="24"/>
            <w:szCs w:val="24"/>
          </w:rPr>
          <w:delText>backwar</w:delText>
        </w:r>
        <w:r w:rsidR="00011D20" w:rsidDel="00157918">
          <w:rPr>
            <w:rFonts w:ascii="Times New Roman" w:hAnsi="Times New Roman" w:cs="Times New Roman"/>
            <w:color w:val="000000" w:themeColor="text1"/>
            <w:sz w:val="24"/>
            <w:szCs w:val="24"/>
          </w:rPr>
          <w:delText>ds-blocking</w:delText>
        </w:r>
      </w:del>
      <w:ins w:id="837" w:author="Deon T. Benton" w:date="2018-11-28T15:12:00Z">
        <w:r w:rsidR="00157918">
          <w:rPr>
            <w:rFonts w:ascii="Times New Roman" w:hAnsi="Times New Roman" w:cs="Times New Roman"/>
            <w:color w:val="000000" w:themeColor="text1"/>
            <w:sz w:val="24"/>
            <w:szCs w:val="24"/>
          </w:rPr>
          <w:t>BB</w:t>
        </w:r>
      </w:ins>
      <w:r w:rsidR="00011D20">
        <w:rPr>
          <w:rFonts w:ascii="Times New Roman" w:hAnsi="Times New Roman" w:cs="Times New Roman"/>
          <w:color w:val="000000" w:themeColor="text1"/>
          <w:sz w:val="24"/>
          <w:szCs w:val="24"/>
        </w:rPr>
        <w:t xml:space="preserve"> refers to a </w:t>
      </w:r>
      <w:r w:rsidR="00011D20" w:rsidRPr="00011D20">
        <w:rPr>
          <w:rFonts w:ascii="Times New Roman" w:hAnsi="Times New Roman" w:cs="Times New Roman"/>
          <w:color w:val="000000" w:themeColor="text1"/>
          <w:sz w:val="24"/>
          <w:szCs w:val="24"/>
        </w:rPr>
        <w:t xml:space="preserve">drop in the rating of the causally redundant cue between a mid-rating phase </w:t>
      </w:r>
      <w:r w:rsidR="00011D20">
        <w:rPr>
          <w:rFonts w:ascii="Times New Roman" w:hAnsi="Times New Roman" w:cs="Times New Roman"/>
          <w:color w:val="000000" w:themeColor="text1"/>
          <w:sz w:val="24"/>
          <w:szCs w:val="24"/>
        </w:rPr>
        <w:t xml:space="preserve">and a post-rating phase but no </w:t>
      </w:r>
      <w:r w:rsidR="00011D20" w:rsidRPr="00011D20">
        <w:rPr>
          <w:rFonts w:ascii="Times New Roman" w:hAnsi="Times New Roman" w:cs="Times New Roman"/>
          <w:color w:val="000000" w:themeColor="text1"/>
          <w:sz w:val="24"/>
          <w:szCs w:val="24"/>
        </w:rPr>
        <w:t>corresponding drop between a pre- and post-rating phase. In contrast, in t</w:t>
      </w:r>
      <w:r w:rsidR="00011D20">
        <w:rPr>
          <w:rFonts w:ascii="Times New Roman" w:hAnsi="Times New Roman" w:cs="Times New Roman"/>
          <w:color w:val="000000" w:themeColor="text1"/>
          <w:sz w:val="24"/>
          <w:szCs w:val="24"/>
        </w:rPr>
        <w:t xml:space="preserve">erms of the modified RW model, </w:t>
      </w:r>
      <w:del w:id="838" w:author="Deon T. Benton" w:date="2018-11-28T15:12:00Z">
        <w:r w:rsidR="00011D20" w:rsidRPr="00011D20" w:rsidDel="00157918">
          <w:rPr>
            <w:rFonts w:ascii="Times New Roman" w:hAnsi="Times New Roman" w:cs="Times New Roman"/>
            <w:color w:val="000000" w:themeColor="text1"/>
            <w:sz w:val="24"/>
            <w:szCs w:val="24"/>
          </w:rPr>
          <w:delText>backwards-blocking</w:delText>
        </w:r>
      </w:del>
      <w:ins w:id="839" w:author="Deon T. Benton" w:date="2018-11-28T15:12:00Z">
        <w:r w:rsidR="00157918">
          <w:rPr>
            <w:rFonts w:ascii="Times New Roman" w:hAnsi="Times New Roman" w:cs="Times New Roman"/>
            <w:color w:val="000000" w:themeColor="text1"/>
            <w:sz w:val="24"/>
            <w:szCs w:val="24"/>
          </w:rPr>
          <w:t>BB</w:t>
        </w:r>
      </w:ins>
      <w:r w:rsidR="00011D20" w:rsidRPr="00011D20">
        <w:rPr>
          <w:rFonts w:ascii="Times New Roman" w:hAnsi="Times New Roman" w:cs="Times New Roman"/>
          <w:color w:val="000000" w:themeColor="text1"/>
          <w:sz w:val="24"/>
          <w:szCs w:val="24"/>
        </w:rPr>
        <w:t xml:space="preserve"> refers to a drop in the rating of the redundant cue between the</w:t>
      </w:r>
      <w:r w:rsidR="00011D20">
        <w:rPr>
          <w:rFonts w:ascii="Times New Roman" w:hAnsi="Times New Roman" w:cs="Times New Roman"/>
          <w:color w:val="000000" w:themeColor="text1"/>
          <w:sz w:val="24"/>
          <w:szCs w:val="24"/>
        </w:rPr>
        <w:t xml:space="preserve"> pre- and post-rating phases </w:t>
      </w:r>
      <w:r w:rsidR="00011D20" w:rsidRPr="00011D20">
        <w:rPr>
          <w:rFonts w:ascii="Times New Roman" w:hAnsi="Times New Roman" w:cs="Times New Roman"/>
          <w:color w:val="000000" w:themeColor="text1"/>
          <w:sz w:val="24"/>
          <w:szCs w:val="24"/>
        </w:rPr>
        <w:t xml:space="preserve">but not between the mid- and post-rating phases. </w:t>
      </w:r>
    </w:p>
    <w:p w14:paraId="544293C9" w14:textId="5E5B3637" w:rsidR="00B81275" w:rsidRDefault="00011D20" w:rsidP="005953C1">
      <w:pPr>
        <w:spacing w:line="480" w:lineRule="auto"/>
        <w:ind w:firstLine="720"/>
        <w:contextualSpacing/>
        <w:rPr>
          <w:rFonts w:ascii="Times New Roman" w:hAnsi="Times New Roman" w:cs="Times New Roman"/>
          <w:color w:val="000000" w:themeColor="text1"/>
          <w:sz w:val="24"/>
          <w:szCs w:val="24"/>
        </w:rPr>
      </w:pPr>
      <w:r w:rsidRPr="00011D20">
        <w:rPr>
          <w:rFonts w:ascii="Times New Roman" w:hAnsi="Times New Roman" w:cs="Times New Roman"/>
          <w:color w:val="000000" w:themeColor="text1"/>
          <w:sz w:val="24"/>
          <w:szCs w:val="24"/>
        </w:rPr>
        <w:t xml:space="preserve">One question that remains unaddressed is whether, and to what extent, a Bayesian mechanism or an associative mechanism based on </w:t>
      </w:r>
      <w:r w:rsidR="002D3DD8">
        <w:rPr>
          <w:rFonts w:ascii="Times New Roman" w:hAnsi="Times New Roman" w:cs="Times New Roman"/>
          <w:color w:val="000000" w:themeColor="text1"/>
          <w:sz w:val="24"/>
          <w:szCs w:val="24"/>
        </w:rPr>
        <w:t>the modified RW model learning rule,</w:t>
      </w:r>
      <w:r w:rsidRPr="00011D20">
        <w:rPr>
          <w:rFonts w:ascii="Times New Roman" w:hAnsi="Times New Roman" w:cs="Times New Roman"/>
          <w:color w:val="000000" w:themeColor="text1"/>
          <w:sz w:val="24"/>
          <w:szCs w:val="24"/>
        </w:rPr>
        <w:t xml:space="preserve"> or both</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 xml:space="preserve"> explained the present findings and provide the best account of causal reasoning more generally. One </w:t>
      </w:r>
      <w:r w:rsidR="008E3119">
        <w:rPr>
          <w:rFonts w:ascii="Times New Roman" w:hAnsi="Times New Roman" w:cs="Times New Roman"/>
          <w:color w:val="000000" w:themeColor="text1"/>
          <w:sz w:val="24"/>
          <w:szCs w:val="24"/>
        </w:rPr>
        <w:t xml:space="preserve">potential, albeit speculative, answer </w:t>
      </w:r>
      <w:r w:rsidRPr="00011D20">
        <w:rPr>
          <w:rFonts w:ascii="Times New Roman" w:hAnsi="Times New Roman" w:cs="Times New Roman"/>
          <w:color w:val="000000" w:themeColor="text1"/>
          <w:sz w:val="24"/>
          <w:szCs w:val="24"/>
        </w:rPr>
        <w:t>is that whether the adults in our experiments</w:t>
      </w:r>
      <w:r w:rsidR="008E3119">
        <w:rPr>
          <w:rFonts w:ascii="Times New Roman" w:hAnsi="Times New Roman" w:cs="Times New Roman"/>
          <w:color w:val="000000" w:themeColor="text1"/>
          <w:sz w:val="24"/>
          <w:szCs w:val="24"/>
        </w:rPr>
        <w:t xml:space="preserve"> are said to have used Bayesian inference or associative processing </w:t>
      </w:r>
      <w:r w:rsidR="005953C1">
        <w:rPr>
          <w:rFonts w:ascii="Times New Roman" w:hAnsi="Times New Roman" w:cs="Times New Roman"/>
          <w:color w:val="000000" w:themeColor="text1"/>
          <w:sz w:val="24"/>
          <w:szCs w:val="24"/>
        </w:rPr>
        <w:t xml:space="preserve">depended </w:t>
      </w:r>
      <w:r w:rsidR="008E3119">
        <w:rPr>
          <w:rFonts w:ascii="Times New Roman" w:hAnsi="Times New Roman" w:cs="Times New Roman"/>
          <w:color w:val="000000" w:themeColor="text1"/>
          <w:sz w:val="24"/>
          <w:szCs w:val="24"/>
        </w:rPr>
        <w:t>on</w:t>
      </w:r>
      <w:r w:rsidRPr="00011D20">
        <w:rPr>
          <w:rFonts w:ascii="Times New Roman" w:hAnsi="Times New Roman" w:cs="Times New Roman"/>
          <w:color w:val="000000" w:themeColor="text1"/>
          <w:sz w:val="24"/>
          <w:szCs w:val="24"/>
        </w:rPr>
        <w:t xml:space="preserve"> multiple factors. For example, although we argued that adults may have used </w:t>
      </w:r>
      <w:r w:rsidR="005953C1">
        <w:rPr>
          <w:rFonts w:ascii="Times New Roman" w:hAnsi="Times New Roman" w:cs="Times New Roman"/>
          <w:color w:val="000000" w:themeColor="text1"/>
          <w:sz w:val="24"/>
          <w:szCs w:val="24"/>
        </w:rPr>
        <w:t>both</w:t>
      </w:r>
      <w:r w:rsidRPr="00011D20">
        <w:rPr>
          <w:rFonts w:ascii="Times New Roman" w:hAnsi="Times New Roman" w:cs="Times New Roman"/>
          <w:color w:val="000000" w:themeColor="text1"/>
          <w:sz w:val="24"/>
          <w:szCs w:val="24"/>
        </w:rPr>
        <w:t xml:space="preserve"> Bayesian inference and associative processing to reason about the potential causes in Experiments 1 to 3, it may have been the case that as the number of potential causes increased adults</w:t>
      </w:r>
      <w:r w:rsidR="008E3119">
        <w:rPr>
          <w:rFonts w:ascii="Times New Roman" w:hAnsi="Times New Roman" w:cs="Times New Roman"/>
          <w:color w:val="000000" w:themeColor="text1"/>
          <w:sz w:val="24"/>
          <w:szCs w:val="24"/>
        </w:rPr>
        <w:t xml:space="preserve"> were less likely to use</w:t>
      </w:r>
      <w:r w:rsidR="00B81275">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Bayesian inference. This may have to do with the fact that as the number of potential causes increases, so too does the size of the hypothesis space. Indeed, it is a known fact that the size of the hypothesis space is thought to</w:t>
      </w:r>
      <w:r w:rsidR="005953C1">
        <w:rPr>
          <w:rFonts w:ascii="Times New Roman" w:hAnsi="Times New Roman" w:cs="Times New Roman"/>
          <w:color w:val="000000" w:themeColor="text1"/>
          <w:sz w:val="24"/>
          <w:szCs w:val="24"/>
        </w:rPr>
        <w:t xml:space="preserve"> increase</w:t>
      </w:r>
      <w:r w:rsidR="00B81275">
        <w:rPr>
          <w:rFonts w:ascii="Times New Roman" w:hAnsi="Times New Roman" w:cs="Times New Roman"/>
          <w:color w:val="000000" w:themeColor="text1"/>
          <w:sz w:val="24"/>
          <w:szCs w:val="24"/>
        </w:rPr>
        <w:t xml:space="preserve"> exponentially as more potential causes are added</w:t>
      </w:r>
      <w:r w:rsidRPr="00011D20">
        <w:rPr>
          <w:rFonts w:ascii="Times New Roman" w:hAnsi="Times New Roman" w:cs="Times New Roman"/>
          <w:color w:val="000000" w:themeColor="text1"/>
          <w:sz w:val="24"/>
          <w:szCs w:val="24"/>
        </w:rPr>
        <w:t xml:space="preserve"> (e.g., Gopnik &amp; Wellman, 2012). Thus, it may have been the case that the adults in the present experiments used Bayesian </w:t>
      </w:r>
      <w:r w:rsidRPr="00011D20">
        <w:rPr>
          <w:rFonts w:ascii="Times New Roman" w:hAnsi="Times New Roman" w:cs="Times New Roman"/>
          <w:color w:val="000000" w:themeColor="text1"/>
          <w:sz w:val="24"/>
          <w:szCs w:val="24"/>
        </w:rPr>
        <w:lastRenderedPageBreak/>
        <w:t>inference to reason about a small number of causes because</w:t>
      </w:r>
      <w:r w:rsidR="002D3DD8">
        <w:rPr>
          <w:rFonts w:ascii="Times New Roman" w:hAnsi="Times New Roman" w:cs="Times New Roman"/>
          <w:color w:val="000000" w:themeColor="text1"/>
          <w:sz w:val="24"/>
          <w:szCs w:val="24"/>
        </w:rPr>
        <w:t>, in this situation,</w:t>
      </w:r>
      <w:r w:rsidRPr="00011D20">
        <w:rPr>
          <w:rFonts w:ascii="Times New Roman" w:hAnsi="Times New Roman" w:cs="Times New Roman"/>
          <w:color w:val="000000" w:themeColor="text1"/>
          <w:sz w:val="24"/>
          <w:szCs w:val="24"/>
        </w:rPr>
        <w:t xml:space="preserve"> it is possible to enumerate the space of potential hypotheses; that is, it is possible</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and</w:t>
      </w:r>
      <w:r w:rsidR="002D3DD8">
        <w:rPr>
          <w:rFonts w:ascii="Times New Roman" w:hAnsi="Times New Roman" w:cs="Times New Roman"/>
          <w:color w:val="000000" w:themeColor="text1"/>
          <w:sz w:val="24"/>
          <w:szCs w:val="24"/>
        </w:rPr>
        <w:t xml:space="preserve"> indeed</w:t>
      </w:r>
      <w:r w:rsidRPr="00011D20">
        <w:rPr>
          <w:rFonts w:ascii="Times New Roman" w:hAnsi="Times New Roman" w:cs="Times New Roman"/>
          <w:color w:val="000000" w:themeColor="text1"/>
          <w:sz w:val="24"/>
          <w:szCs w:val="24"/>
        </w:rPr>
        <w:t xml:space="preserve"> relatively trivial</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to represent all possible hypothesis for two (size 4) or three (size 8) objects. However, as the number of potential causes increases</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which others have labeled the "search problem" (e.g., Bonawitz, Denison, Gopnik, &amp; Griffiths, 2014; Gopnik et al., 2004)</w:t>
      </w:r>
      <w:r w:rsidR="002D3DD8">
        <w:rPr>
          <w:rFonts w:ascii="Times New Roman" w:hAnsi="Times New Roman" w:cs="Times New Roman"/>
          <w:color w:val="000000" w:themeColor="text1"/>
          <w:sz w:val="24"/>
          <w:szCs w:val="24"/>
        </w:rPr>
        <w:t>—</w:t>
      </w:r>
      <w:r w:rsidRPr="00011D20">
        <w:rPr>
          <w:rFonts w:ascii="Times New Roman" w:hAnsi="Times New Roman" w:cs="Times New Roman"/>
          <w:color w:val="000000" w:themeColor="text1"/>
          <w:sz w:val="24"/>
          <w:szCs w:val="24"/>
        </w:rPr>
        <w:t>adults may be increasingly less likely to use Bayesian inference to reason about causal events</w:t>
      </w:r>
      <w:r w:rsidR="002D3DD8">
        <w:rPr>
          <w:rFonts w:ascii="Times New Roman" w:hAnsi="Times New Roman" w:cs="Times New Roman"/>
          <w:color w:val="000000" w:themeColor="text1"/>
          <w:sz w:val="24"/>
          <w:szCs w:val="24"/>
        </w:rPr>
        <w:t xml:space="preserve"> due to information-processing limitations that prevent them from representing and enumerating all possible potential causal hypotheses</w:t>
      </w:r>
      <w:r w:rsidRPr="00011D20">
        <w:rPr>
          <w:rFonts w:ascii="Times New Roman" w:hAnsi="Times New Roman" w:cs="Times New Roman"/>
          <w:color w:val="000000" w:themeColor="text1"/>
          <w:sz w:val="24"/>
          <w:szCs w:val="24"/>
        </w:rPr>
        <w:t>.</w:t>
      </w:r>
      <w:r w:rsidR="002D3DD8">
        <w:rPr>
          <w:rFonts w:ascii="Times New Roman" w:hAnsi="Times New Roman" w:cs="Times New Roman"/>
          <w:color w:val="000000" w:themeColor="text1"/>
          <w:sz w:val="24"/>
          <w:szCs w:val="24"/>
        </w:rPr>
        <w:t xml:space="preserve"> </w:t>
      </w:r>
      <w:r w:rsidRPr="00011D20">
        <w:rPr>
          <w:rFonts w:ascii="Times New Roman" w:hAnsi="Times New Roman" w:cs="Times New Roman"/>
          <w:color w:val="000000" w:themeColor="text1"/>
          <w:sz w:val="24"/>
          <w:szCs w:val="24"/>
        </w:rPr>
        <w:t xml:space="preserve">As such, it may have been the case </w:t>
      </w:r>
      <w:r w:rsidR="00B81275">
        <w:rPr>
          <w:rFonts w:ascii="Times New Roman" w:hAnsi="Times New Roman" w:cs="Times New Roman"/>
          <w:color w:val="000000" w:themeColor="text1"/>
          <w:sz w:val="24"/>
          <w:szCs w:val="24"/>
        </w:rPr>
        <w:t xml:space="preserve">in these experiments </w:t>
      </w:r>
      <w:r w:rsidR="005953C1">
        <w:rPr>
          <w:rFonts w:ascii="Times New Roman" w:hAnsi="Times New Roman" w:cs="Times New Roman"/>
          <w:color w:val="000000" w:themeColor="text1"/>
          <w:sz w:val="24"/>
          <w:szCs w:val="24"/>
        </w:rPr>
        <w:t xml:space="preserve">that </w:t>
      </w:r>
      <w:r w:rsidR="00B81275">
        <w:rPr>
          <w:rFonts w:ascii="Times New Roman" w:hAnsi="Times New Roman" w:cs="Times New Roman"/>
          <w:color w:val="000000" w:themeColor="text1"/>
          <w:sz w:val="24"/>
          <w:szCs w:val="24"/>
        </w:rPr>
        <w:t>adults</w:t>
      </w:r>
      <w:r w:rsidRPr="00011D20">
        <w:rPr>
          <w:rFonts w:ascii="Times New Roman" w:hAnsi="Times New Roman" w:cs="Times New Roman"/>
          <w:color w:val="000000" w:themeColor="text1"/>
          <w:sz w:val="24"/>
          <w:szCs w:val="24"/>
        </w:rPr>
        <w:t xml:space="preserve"> were more likely to use </w:t>
      </w:r>
      <w:r w:rsidR="002D3DD8" w:rsidRPr="00011D20">
        <w:rPr>
          <w:rFonts w:ascii="Times New Roman" w:hAnsi="Times New Roman" w:cs="Times New Roman"/>
          <w:color w:val="000000" w:themeColor="text1"/>
          <w:sz w:val="24"/>
          <w:szCs w:val="24"/>
        </w:rPr>
        <w:t>associative</w:t>
      </w:r>
      <w:r w:rsidRPr="00011D20">
        <w:rPr>
          <w:rFonts w:ascii="Times New Roman" w:hAnsi="Times New Roman" w:cs="Times New Roman"/>
          <w:color w:val="000000" w:themeColor="text1"/>
          <w:sz w:val="24"/>
          <w:szCs w:val="24"/>
        </w:rPr>
        <w:t xml:space="preserve"> processing to reason about four objects than they were to use it to reason about two or three objects</w:t>
      </w:r>
      <w:r w:rsidR="005953C1">
        <w:rPr>
          <w:rFonts w:ascii="Times New Roman" w:hAnsi="Times New Roman" w:cs="Times New Roman"/>
          <w:color w:val="000000" w:themeColor="text1"/>
          <w:sz w:val="24"/>
          <w:szCs w:val="24"/>
        </w:rPr>
        <w:t xml:space="preserve"> but this possibility requires further testing. </w:t>
      </w:r>
    </w:p>
    <w:p w14:paraId="787B6714" w14:textId="2C3E4626" w:rsidR="008E3119" w:rsidRDefault="002D3DD8" w:rsidP="005953C1">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011D20" w:rsidRPr="00011D20">
        <w:rPr>
          <w:rFonts w:ascii="Times New Roman" w:hAnsi="Times New Roman" w:cs="Times New Roman"/>
          <w:color w:val="000000" w:themeColor="text1"/>
          <w:sz w:val="24"/>
          <w:szCs w:val="24"/>
        </w:rPr>
        <w:t xml:space="preserve"> account implies that </w:t>
      </w:r>
      <w:r>
        <w:rPr>
          <w:rFonts w:ascii="Times New Roman" w:hAnsi="Times New Roman" w:cs="Times New Roman"/>
          <w:color w:val="000000" w:themeColor="text1"/>
          <w:sz w:val="24"/>
          <w:szCs w:val="24"/>
        </w:rPr>
        <w:t xml:space="preserve">causal events </w:t>
      </w:r>
      <w:r w:rsidR="00011D20" w:rsidRPr="00011D20">
        <w:rPr>
          <w:rFonts w:ascii="Times New Roman" w:hAnsi="Times New Roman" w:cs="Times New Roman"/>
          <w:color w:val="000000" w:themeColor="text1"/>
          <w:sz w:val="24"/>
          <w:szCs w:val="24"/>
        </w:rPr>
        <w:t>may be processed along a causal gradient and</w:t>
      </w:r>
      <w:r w:rsidR="00B81275">
        <w:rPr>
          <w:rFonts w:ascii="Times New Roman" w:hAnsi="Times New Roman" w:cs="Times New Roman"/>
          <w:color w:val="000000" w:themeColor="text1"/>
          <w:sz w:val="24"/>
          <w:szCs w:val="24"/>
        </w:rPr>
        <w:t xml:space="preserve"> that</w:t>
      </w:r>
      <w:r w:rsidR="00011D20" w:rsidRPr="00011D20">
        <w:rPr>
          <w:rFonts w:ascii="Times New Roman" w:hAnsi="Times New Roman" w:cs="Times New Roman"/>
          <w:color w:val="000000" w:themeColor="text1"/>
          <w:sz w:val="24"/>
          <w:szCs w:val="24"/>
        </w:rPr>
        <w:t xml:space="preserve"> the mechanism that is deployed may </w:t>
      </w:r>
      <w:r>
        <w:rPr>
          <w:rFonts w:ascii="Times New Roman" w:hAnsi="Times New Roman" w:cs="Times New Roman"/>
          <w:color w:val="000000" w:themeColor="text1"/>
          <w:sz w:val="24"/>
          <w:szCs w:val="24"/>
        </w:rPr>
        <w:t xml:space="preserve">critically depend on </w:t>
      </w:r>
      <w:r w:rsidR="00011D20" w:rsidRPr="00011D20">
        <w:rPr>
          <w:rFonts w:ascii="Times New Roman" w:hAnsi="Times New Roman" w:cs="Times New Roman"/>
          <w:color w:val="000000" w:themeColor="text1"/>
          <w:sz w:val="24"/>
          <w:szCs w:val="24"/>
        </w:rPr>
        <w:t>where</w:t>
      </w:r>
      <w:r>
        <w:rPr>
          <w:rFonts w:ascii="Times New Roman" w:hAnsi="Times New Roman" w:cs="Times New Roman"/>
          <w:color w:val="000000" w:themeColor="text1"/>
          <w:sz w:val="24"/>
          <w:szCs w:val="24"/>
        </w:rPr>
        <w:t xml:space="preserve"> one</w:t>
      </w:r>
      <w:r w:rsidR="00011D20" w:rsidRPr="00011D20">
        <w:rPr>
          <w:rFonts w:ascii="Times New Roman" w:hAnsi="Times New Roman" w:cs="Times New Roman"/>
          <w:color w:val="000000" w:themeColor="text1"/>
          <w:sz w:val="24"/>
          <w:szCs w:val="24"/>
        </w:rPr>
        <w:t xml:space="preserve"> is along th</w:t>
      </w:r>
      <w:r>
        <w:rPr>
          <w:rFonts w:ascii="Times New Roman" w:hAnsi="Times New Roman" w:cs="Times New Roman"/>
          <w:color w:val="000000" w:themeColor="text1"/>
          <w:sz w:val="24"/>
          <w:szCs w:val="24"/>
        </w:rPr>
        <w:t>is causal</w:t>
      </w:r>
      <w:r w:rsidR="00011D20" w:rsidRPr="00011D20">
        <w:rPr>
          <w:rFonts w:ascii="Times New Roman" w:hAnsi="Times New Roman" w:cs="Times New Roman"/>
          <w:color w:val="000000" w:themeColor="text1"/>
          <w:sz w:val="24"/>
          <w:szCs w:val="24"/>
        </w:rPr>
        <w:t xml:space="preserve"> gradient. For example, with a small number of causes, adults may first use Bayesian inference</w:t>
      </w:r>
      <w:r w:rsidR="006431D7">
        <w:rPr>
          <w:rFonts w:ascii="Times New Roman" w:hAnsi="Times New Roman" w:cs="Times New Roman"/>
          <w:color w:val="000000" w:themeColor="text1"/>
          <w:sz w:val="24"/>
          <w:szCs w:val="24"/>
        </w:rPr>
        <w:t>. When the number of potential causes increases slightly, adults may</w:t>
      </w:r>
      <w:r w:rsidR="00011D20" w:rsidRPr="00011D20">
        <w:rPr>
          <w:rFonts w:ascii="Times New Roman" w:hAnsi="Times New Roman" w:cs="Times New Roman"/>
          <w:color w:val="000000" w:themeColor="text1"/>
          <w:sz w:val="24"/>
          <w:szCs w:val="24"/>
        </w:rPr>
        <w:t xml:space="preserve"> then </w:t>
      </w:r>
      <w:r w:rsidR="006431D7">
        <w:rPr>
          <w:rFonts w:ascii="Times New Roman" w:hAnsi="Times New Roman" w:cs="Times New Roman"/>
          <w:color w:val="000000" w:themeColor="text1"/>
          <w:sz w:val="24"/>
          <w:szCs w:val="24"/>
        </w:rPr>
        <w:t>be more likely to use a</w:t>
      </w:r>
      <w:r w:rsidR="00011D20" w:rsidRPr="00011D20">
        <w:rPr>
          <w:rFonts w:ascii="Times New Roman" w:hAnsi="Times New Roman" w:cs="Times New Roman"/>
          <w:color w:val="000000" w:themeColor="text1"/>
          <w:sz w:val="24"/>
          <w:szCs w:val="24"/>
        </w:rPr>
        <w:t xml:space="preserve"> combination of both associative and Bayesian mechanisms</w:t>
      </w:r>
      <w:r w:rsidR="00B81275">
        <w:rPr>
          <w:rFonts w:ascii="Times New Roman" w:hAnsi="Times New Roman" w:cs="Times New Roman"/>
          <w:color w:val="000000" w:themeColor="text1"/>
          <w:sz w:val="24"/>
          <w:szCs w:val="24"/>
        </w:rPr>
        <w:t>, as may have been the case in the present experiments</w:t>
      </w:r>
      <w:r w:rsidR="006431D7">
        <w:rPr>
          <w:rFonts w:ascii="Times New Roman" w:hAnsi="Times New Roman" w:cs="Times New Roman"/>
          <w:color w:val="000000" w:themeColor="text1"/>
          <w:sz w:val="24"/>
          <w:szCs w:val="24"/>
        </w:rPr>
        <w:t xml:space="preserve">. However, as the number of potential causes increases still further, adults may shift to using </w:t>
      </w:r>
      <w:r w:rsidR="00394C20">
        <w:rPr>
          <w:rFonts w:ascii="Times New Roman" w:hAnsi="Times New Roman" w:cs="Times New Roman"/>
          <w:color w:val="000000" w:themeColor="text1"/>
          <w:sz w:val="24"/>
          <w:szCs w:val="24"/>
        </w:rPr>
        <w:t>associative processing</w:t>
      </w:r>
      <w:r w:rsidR="006431D7">
        <w:rPr>
          <w:rFonts w:ascii="Times New Roman" w:hAnsi="Times New Roman" w:cs="Times New Roman"/>
          <w:color w:val="000000" w:themeColor="text1"/>
          <w:sz w:val="24"/>
          <w:szCs w:val="24"/>
        </w:rPr>
        <w:t xml:space="preserve"> to reason about causal events. </w:t>
      </w:r>
      <w:r w:rsidR="00011D20" w:rsidRPr="00011D20">
        <w:rPr>
          <w:rFonts w:ascii="Times New Roman" w:hAnsi="Times New Roman" w:cs="Times New Roman"/>
          <w:color w:val="000000" w:themeColor="text1"/>
          <w:sz w:val="24"/>
          <w:szCs w:val="24"/>
        </w:rPr>
        <w:t xml:space="preserve"> This is an important issue that should be addressed in future studies</w:t>
      </w:r>
      <w:r w:rsidR="006431D7">
        <w:rPr>
          <w:rFonts w:ascii="Times New Roman" w:hAnsi="Times New Roman" w:cs="Times New Roman"/>
          <w:color w:val="000000" w:themeColor="text1"/>
          <w:sz w:val="24"/>
          <w:szCs w:val="24"/>
        </w:rPr>
        <w:t xml:space="preserve"> that use</w:t>
      </w:r>
      <w:r w:rsidR="008746D9">
        <w:rPr>
          <w:rFonts w:ascii="Times New Roman" w:hAnsi="Times New Roman" w:cs="Times New Roman"/>
          <w:color w:val="000000" w:themeColor="text1"/>
          <w:sz w:val="24"/>
          <w:szCs w:val="24"/>
        </w:rPr>
        <w:t xml:space="preserve"> a wider number of objects than that used here</w:t>
      </w:r>
      <w:r w:rsidR="00011D20" w:rsidRPr="00011D20">
        <w:rPr>
          <w:rFonts w:ascii="Times New Roman" w:hAnsi="Times New Roman" w:cs="Times New Roman"/>
          <w:color w:val="000000" w:themeColor="text1"/>
          <w:sz w:val="24"/>
          <w:szCs w:val="24"/>
        </w:rPr>
        <w:t>.</w:t>
      </w:r>
      <w:r w:rsidR="00B81275">
        <w:rPr>
          <w:rFonts w:ascii="Times New Roman" w:hAnsi="Times New Roman" w:cs="Times New Roman"/>
          <w:color w:val="000000" w:themeColor="text1"/>
          <w:sz w:val="24"/>
          <w:szCs w:val="24"/>
        </w:rPr>
        <w:t xml:space="preserve"> </w:t>
      </w:r>
      <w:r w:rsidR="008E3119" w:rsidRPr="00FD531C">
        <w:rPr>
          <w:rFonts w:ascii="Times New Roman" w:hAnsi="Times New Roman" w:cs="Times New Roman"/>
          <w:color w:val="000000" w:themeColor="text1"/>
          <w:sz w:val="24"/>
          <w:szCs w:val="24"/>
        </w:rPr>
        <w:t>It is worth mentioning that this account</w:t>
      </w:r>
      <w:r w:rsidR="008853BF">
        <w:rPr>
          <w:rFonts w:ascii="Times New Roman" w:hAnsi="Times New Roman" w:cs="Times New Roman"/>
          <w:color w:val="000000" w:themeColor="text1"/>
          <w:sz w:val="24"/>
          <w:szCs w:val="24"/>
        </w:rPr>
        <w:t>, although speculative,</w:t>
      </w:r>
      <w:r w:rsidR="008E3119" w:rsidRPr="00FD531C">
        <w:rPr>
          <w:rFonts w:ascii="Times New Roman" w:hAnsi="Times New Roman" w:cs="Times New Roman"/>
          <w:color w:val="000000" w:themeColor="text1"/>
          <w:sz w:val="24"/>
          <w:szCs w:val="24"/>
        </w:rPr>
        <w:t xml:space="preserve"> represents an important departure from previous accounts of causal learning and </w:t>
      </w:r>
      <w:del w:id="840" w:author="Deon T. Benton" w:date="2018-11-28T15:12:00Z">
        <w:r w:rsidR="008E3119" w:rsidRPr="00FD531C" w:rsidDel="00157918">
          <w:rPr>
            <w:rFonts w:ascii="Times New Roman" w:hAnsi="Times New Roman" w:cs="Times New Roman"/>
            <w:color w:val="000000" w:themeColor="text1"/>
            <w:sz w:val="24"/>
            <w:szCs w:val="24"/>
          </w:rPr>
          <w:delText>backwards-blocking</w:delText>
        </w:r>
      </w:del>
      <w:ins w:id="841" w:author="Deon T. Benton" w:date="2018-11-28T15:12:00Z">
        <w:r w:rsidR="00157918">
          <w:rPr>
            <w:rFonts w:ascii="Times New Roman" w:hAnsi="Times New Roman" w:cs="Times New Roman"/>
            <w:color w:val="000000" w:themeColor="text1"/>
            <w:sz w:val="24"/>
            <w:szCs w:val="24"/>
          </w:rPr>
          <w:t>BB</w:t>
        </w:r>
      </w:ins>
      <w:r w:rsidR="008E3119" w:rsidRPr="00FD531C">
        <w:rPr>
          <w:rFonts w:ascii="Times New Roman" w:hAnsi="Times New Roman" w:cs="Times New Roman"/>
          <w:color w:val="000000" w:themeColor="text1"/>
          <w:sz w:val="24"/>
          <w:szCs w:val="24"/>
        </w:rPr>
        <w:t xml:space="preserve"> reasoning. Whereas it has been asserted in previous accounts that either a Bayesian mechanism (e.g., Gopnik et al., 2004) or an associative mechanism (e.g., Kloos &amp; Sloutsky, 2013; Van Hamme &amp; </w:t>
      </w:r>
      <w:r w:rsidR="008E3119" w:rsidRPr="00FD531C">
        <w:rPr>
          <w:rFonts w:ascii="Times New Roman" w:hAnsi="Times New Roman" w:cs="Times New Roman"/>
          <w:color w:val="000000" w:themeColor="text1"/>
          <w:sz w:val="24"/>
          <w:szCs w:val="24"/>
        </w:rPr>
        <w:lastRenderedPageBreak/>
        <w:t xml:space="preserve">Wasserman, 1994) underpins causal processing, but not both, we leave open the possibility that both mechanisms may be operative during causal learning. </w:t>
      </w:r>
    </w:p>
    <w:p w14:paraId="1F58221C" w14:textId="612157FC" w:rsidR="006D10C5"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Finally, it is worth noting some potential criticisms of the present experiments. First, it is difficult to know </w:t>
      </w:r>
      <w:r w:rsidR="008853BF">
        <w:rPr>
          <w:rFonts w:ascii="Times New Roman" w:hAnsi="Times New Roman" w:cs="Times New Roman"/>
          <w:color w:val="000000" w:themeColor="text1"/>
          <w:sz w:val="24"/>
          <w:szCs w:val="24"/>
        </w:rPr>
        <w:t>definitively</w:t>
      </w:r>
      <w:r w:rsidRPr="00FD531C">
        <w:rPr>
          <w:rFonts w:ascii="Times New Roman" w:hAnsi="Times New Roman" w:cs="Times New Roman"/>
          <w:color w:val="000000" w:themeColor="text1"/>
          <w:sz w:val="24"/>
          <w:szCs w:val="24"/>
        </w:rPr>
        <w:t xml:space="preserve"> whether adults</w:t>
      </w:r>
      <w:r w:rsidR="008853BF">
        <w:rPr>
          <w:rFonts w:ascii="Times New Roman" w:hAnsi="Times New Roman" w:cs="Times New Roman"/>
          <w:color w:val="000000" w:themeColor="text1"/>
          <w:sz w:val="24"/>
          <w:szCs w:val="24"/>
        </w:rPr>
        <w:t xml:space="preserve"> in Experiments 1 to 3</w:t>
      </w:r>
      <w:r w:rsidRPr="00FD531C">
        <w:rPr>
          <w:rFonts w:ascii="Times New Roman" w:hAnsi="Times New Roman" w:cs="Times New Roman"/>
          <w:color w:val="000000" w:themeColor="text1"/>
          <w:sz w:val="24"/>
          <w:szCs w:val="24"/>
        </w:rPr>
        <w:t xml:space="preserve"> engaged in </w:t>
      </w:r>
      <w:del w:id="842" w:author="Deon T. Benton" w:date="2018-11-28T15:12:00Z">
        <w:r w:rsidRPr="00FD531C" w:rsidDel="00157918">
          <w:rPr>
            <w:rFonts w:ascii="Times New Roman" w:hAnsi="Times New Roman" w:cs="Times New Roman"/>
            <w:color w:val="000000" w:themeColor="text1"/>
            <w:sz w:val="24"/>
            <w:szCs w:val="24"/>
          </w:rPr>
          <w:delText>backwards-blocking</w:delText>
        </w:r>
      </w:del>
      <w:ins w:id="84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in a way that was consistent with the predictions of a Bayesian model or an associa</w:t>
      </w:r>
      <w:r w:rsidR="008853BF">
        <w:rPr>
          <w:rFonts w:ascii="Times New Roman" w:hAnsi="Times New Roman" w:cs="Times New Roman"/>
          <w:color w:val="000000" w:themeColor="text1"/>
          <w:sz w:val="24"/>
          <w:szCs w:val="24"/>
        </w:rPr>
        <w:t>tive model</w:t>
      </w:r>
      <w:r w:rsidRPr="00FD531C">
        <w:rPr>
          <w:rFonts w:ascii="Times New Roman" w:hAnsi="Times New Roman" w:cs="Times New Roman"/>
          <w:color w:val="000000" w:themeColor="text1"/>
          <w:sz w:val="24"/>
          <w:szCs w:val="24"/>
        </w:rPr>
        <w:t xml:space="preserve">. This is because, unlike Experiment 4 in which we assessed </w:t>
      </w:r>
      <w:del w:id="844" w:author="Deon T. Benton" w:date="2018-11-28T15:12:00Z">
        <w:r w:rsidRPr="00FD531C" w:rsidDel="00157918">
          <w:rPr>
            <w:rFonts w:ascii="Times New Roman" w:hAnsi="Times New Roman" w:cs="Times New Roman"/>
            <w:color w:val="000000" w:themeColor="text1"/>
            <w:sz w:val="24"/>
            <w:szCs w:val="24"/>
          </w:rPr>
          <w:delText>backwards-blocking</w:delText>
        </w:r>
      </w:del>
      <w:ins w:id="845"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across pre-, mid-, and post-rating phases, Experiments 1 to 3 only implemented pre- and post-rating phases. Thus, the observed lack of a difference between the causal ratings of the causally redundant cue in Experiments 1 to 3 </w:t>
      </w:r>
      <w:r w:rsidR="008853BF">
        <w:rPr>
          <w:rFonts w:ascii="Times New Roman" w:hAnsi="Times New Roman" w:cs="Times New Roman"/>
          <w:color w:val="000000" w:themeColor="text1"/>
          <w:sz w:val="24"/>
          <w:szCs w:val="24"/>
        </w:rPr>
        <w:t>could have resulted either from</w:t>
      </w:r>
      <w:r w:rsidRPr="00FD531C">
        <w:rPr>
          <w:rFonts w:ascii="Times New Roman" w:hAnsi="Times New Roman" w:cs="Times New Roman"/>
          <w:color w:val="000000" w:themeColor="text1"/>
          <w:sz w:val="24"/>
          <w:szCs w:val="24"/>
        </w:rPr>
        <w:t xml:space="preserve"> a Bayesian inference mechanism or an associative mechanism that used the traditional RW learning rule.</w:t>
      </w:r>
      <w:r w:rsidR="00DA3E20">
        <w:rPr>
          <w:rFonts w:ascii="Times New Roman" w:hAnsi="Times New Roman" w:cs="Times New Roman"/>
          <w:color w:val="000000" w:themeColor="text1"/>
          <w:sz w:val="24"/>
          <w:szCs w:val="24"/>
        </w:rPr>
        <w:t xml:space="preserve"> The reason these findings do</w:t>
      </w:r>
      <w:r w:rsidRPr="00FD531C">
        <w:rPr>
          <w:rFonts w:ascii="Times New Roman" w:hAnsi="Times New Roman" w:cs="Times New Roman"/>
          <w:color w:val="000000" w:themeColor="text1"/>
          <w:sz w:val="24"/>
          <w:szCs w:val="24"/>
        </w:rPr>
        <w:t xml:space="preserve"> not provide support for the modified RW model is because this model predicts that participants' post-ratings of the redundant cue should be lower than their pre-</w:t>
      </w:r>
      <w:r w:rsidR="005953C1">
        <w:rPr>
          <w:rFonts w:ascii="Times New Roman" w:hAnsi="Times New Roman" w:cs="Times New Roman"/>
          <w:color w:val="000000" w:themeColor="text1"/>
          <w:sz w:val="24"/>
          <w:szCs w:val="24"/>
        </w:rPr>
        <w:t xml:space="preserve"> and mid-</w:t>
      </w:r>
      <w:r w:rsidRPr="00FD531C">
        <w:rPr>
          <w:rFonts w:ascii="Times New Roman" w:hAnsi="Times New Roman" w:cs="Times New Roman"/>
          <w:color w:val="000000" w:themeColor="text1"/>
          <w:sz w:val="24"/>
          <w:szCs w:val="24"/>
        </w:rPr>
        <w:t>ratings of it, which we did n</w:t>
      </w:r>
      <w:r w:rsidR="00466FA2">
        <w:rPr>
          <w:rFonts w:ascii="Times New Roman" w:hAnsi="Times New Roman" w:cs="Times New Roman"/>
          <w:color w:val="000000" w:themeColor="text1"/>
          <w:sz w:val="24"/>
          <w:szCs w:val="24"/>
        </w:rPr>
        <w:t>ot observe in Experiments 1 to 3</w:t>
      </w:r>
      <w:r w:rsidRPr="00FD531C">
        <w:rPr>
          <w:rFonts w:ascii="Times New Roman" w:hAnsi="Times New Roman" w:cs="Times New Roman"/>
          <w:color w:val="000000" w:themeColor="text1"/>
          <w:sz w:val="24"/>
          <w:szCs w:val="24"/>
        </w:rPr>
        <w:t>. Despite the fact that it is difficult to rule out this possibility, the fact that findings from Experiment 4 provided partial support for the predictions of the Bayesian model and the associative model and the fact that there is a rich body of literature that</w:t>
      </w:r>
      <w:r w:rsidR="00466FA2">
        <w:rPr>
          <w:rFonts w:ascii="Times New Roman" w:hAnsi="Times New Roman" w:cs="Times New Roman"/>
          <w:color w:val="000000" w:themeColor="text1"/>
          <w:sz w:val="24"/>
          <w:szCs w:val="24"/>
        </w:rPr>
        <w:t xml:space="preserve"> show that</w:t>
      </w:r>
      <w:r w:rsidRPr="00FD531C">
        <w:rPr>
          <w:rFonts w:ascii="Times New Roman" w:hAnsi="Times New Roman" w:cs="Times New Roman"/>
          <w:color w:val="000000" w:themeColor="text1"/>
          <w:sz w:val="24"/>
          <w:szCs w:val="24"/>
        </w:rPr>
        <w:t xml:space="preserve"> children (e.g., Sobel et al., 2004), adults (Griffiths et al., 2011; Lovibond et al., 2003; Shanks, 1985) and, to some extent, infants (e.g., Sobel &amp; Kirkham, 2005) can engage in </w:t>
      </w:r>
      <w:del w:id="846" w:author="Deon T. Benton" w:date="2018-11-28T15:12:00Z">
        <w:r w:rsidRPr="00FD531C" w:rsidDel="00157918">
          <w:rPr>
            <w:rFonts w:ascii="Times New Roman" w:hAnsi="Times New Roman" w:cs="Times New Roman"/>
            <w:color w:val="000000" w:themeColor="text1"/>
            <w:sz w:val="24"/>
            <w:szCs w:val="24"/>
          </w:rPr>
          <w:delText>backwards-blocking</w:delText>
        </w:r>
      </w:del>
      <w:ins w:id="847"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r w:rsidR="00501CBC">
        <w:rPr>
          <w:rFonts w:ascii="Times New Roman" w:hAnsi="Times New Roman" w:cs="Times New Roman"/>
          <w:color w:val="000000" w:themeColor="text1"/>
          <w:sz w:val="24"/>
          <w:szCs w:val="24"/>
        </w:rPr>
        <w:t xml:space="preserve"> suggest that adults in Experiments 1 to 3 may have also engaged in </w:t>
      </w:r>
      <w:del w:id="848" w:author="Deon T. Benton" w:date="2018-11-28T15:12:00Z">
        <w:r w:rsidR="00501CBC" w:rsidDel="00157918">
          <w:rPr>
            <w:rFonts w:ascii="Times New Roman" w:hAnsi="Times New Roman" w:cs="Times New Roman"/>
            <w:color w:val="000000" w:themeColor="text1"/>
            <w:sz w:val="24"/>
            <w:szCs w:val="24"/>
          </w:rPr>
          <w:delText>backwards-blocking</w:delText>
        </w:r>
      </w:del>
      <w:ins w:id="849" w:author="Deon T. Benton" w:date="2018-11-28T15:12:00Z">
        <w:r w:rsidR="00157918">
          <w:rPr>
            <w:rFonts w:ascii="Times New Roman" w:hAnsi="Times New Roman" w:cs="Times New Roman"/>
            <w:color w:val="000000" w:themeColor="text1"/>
            <w:sz w:val="24"/>
            <w:szCs w:val="24"/>
          </w:rPr>
          <w:t>BB</w:t>
        </w:r>
      </w:ins>
      <w:r w:rsidR="00501CBC">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w:t>
      </w:r>
      <w:r w:rsidR="00501CBC">
        <w:rPr>
          <w:rFonts w:ascii="Times New Roman" w:hAnsi="Times New Roman" w:cs="Times New Roman"/>
          <w:color w:val="000000" w:themeColor="text1"/>
          <w:sz w:val="24"/>
          <w:szCs w:val="24"/>
        </w:rPr>
        <w:t xml:space="preserve"> In fact, in the Discussion section following Experiment 3 we do not rule out this possibility. </w:t>
      </w:r>
      <w:r w:rsidRPr="00FD531C">
        <w:rPr>
          <w:rFonts w:ascii="Times New Roman" w:hAnsi="Times New Roman" w:cs="Times New Roman"/>
          <w:color w:val="000000" w:themeColor="text1"/>
          <w:sz w:val="24"/>
          <w:szCs w:val="24"/>
        </w:rPr>
        <w:t xml:space="preserve"> Nevertheless, future studies would benefit by implementing pre-, mid-, and post-rating phases to assess whether adults' </w:t>
      </w:r>
      <w:del w:id="850" w:author="Deon T. Benton" w:date="2018-11-28T15:12:00Z">
        <w:r w:rsidRPr="00FD531C" w:rsidDel="00157918">
          <w:rPr>
            <w:rFonts w:ascii="Times New Roman" w:hAnsi="Times New Roman" w:cs="Times New Roman"/>
            <w:color w:val="000000" w:themeColor="text1"/>
            <w:sz w:val="24"/>
            <w:szCs w:val="24"/>
          </w:rPr>
          <w:delText>backwards-blocking</w:delText>
        </w:r>
      </w:del>
      <w:ins w:id="851"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performance supported a Bayesian mechanism or different associative mechanisms. Note that it is not sufficient to implement just a mid- and post-</w:t>
      </w:r>
      <w:r w:rsidRPr="00FD531C">
        <w:rPr>
          <w:rFonts w:ascii="Times New Roman" w:hAnsi="Times New Roman" w:cs="Times New Roman"/>
          <w:color w:val="000000" w:themeColor="text1"/>
          <w:sz w:val="24"/>
          <w:szCs w:val="24"/>
        </w:rPr>
        <w:lastRenderedPageBreak/>
        <w:t>rating phase because, as discussed in the Computational Models and Predictions section, the Bayesian model and associative models made competing predictions about how adults should rate the causally redundant cue across these three rating phases.</w:t>
      </w:r>
    </w:p>
    <w:p w14:paraId="2CB8243B" w14:textId="5B99812B"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Second, the experiments described here were designed to address an important limitation of previous </w:t>
      </w:r>
      <w:del w:id="852" w:author="Deon T. Benton" w:date="2018-11-28T15:12:00Z">
        <w:r w:rsidRPr="00FD531C" w:rsidDel="00157918">
          <w:rPr>
            <w:rFonts w:ascii="Times New Roman" w:hAnsi="Times New Roman" w:cs="Times New Roman"/>
            <w:color w:val="000000" w:themeColor="text1"/>
            <w:sz w:val="24"/>
            <w:szCs w:val="24"/>
          </w:rPr>
          <w:delText>backwards-blocking</w:delText>
        </w:r>
      </w:del>
      <w:ins w:id="85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w:t>
      </w:r>
      <w:del w:id="854" w:author="Deon T. Benton" w:date="2018-11-28T15:12:00Z">
        <w:r w:rsidRPr="00FD531C" w:rsidDel="00157918">
          <w:rPr>
            <w:rFonts w:ascii="Times New Roman" w:hAnsi="Times New Roman" w:cs="Times New Roman"/>
            <w:color w:val="000000" w:themeColor="text1"/>
            <w:sz w:val="24"/>
            <w:szCs w:val="24"/>
          </w:rPr>
          <w:delText>backwards-blocking</w:delText>
        </w:r>
      </w:del>
      <w:ins w:id="855"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these experiments were designed</w:t>
      </w:r>
      <w:r w:rsidR="005953C1">
        <w:rPr>
          <w:rFonts w:ascii="Times New Roman" w:hAnsi="Times New Roman" w:cs="Times New Roman"/>
          <w:color w:val="000000" w:themeColor="text1"/>
          <w:sz w:val="24"/>
          <w:szCs w:val="24"/>
        </w:rPr>
        <w:t xml:space="preserve"> directly</w:t>
      </w:r>
      <w:r w:rsidRPr="00FD531C">
        <w:rPr>
          <w:rFonts w:ascii="Times New Roman" w:hAnsi="Times New Roman" w:cs="Times New Roman"/>
          <w:color w:val="000000" w:themeColor="text1"/>
          <w:sz w:val="24"/>
          <w:szCs w:val="24"/>
        </w:rPr>
        <w:t xml:space="preserve"> to </w:t>
      </w:r>
      <w:r w:rsidR="005953C1">
        <w:rPr>
          <w:rFonts w:ascii="Times New Roman" w:hAnsi="Times New Roman" w:cs="Times New Roman"/>
          <w:color w:val="000000" w:themeColor="text1"/>
          <w:sz w:val="24"/>
          <w:szCs w:val="24"/>
        </w:rPr>
        <w:t xml:space="preserve">examine </w:t>
      </w:r>
      <w:del w:id="856" w:author="Deon T. Benton" w:date="2018-11-28T15:12:00Z">
        <w:r w:rsidR="005953C1" w:rsidDel="00157918">
          <w:rPr>
            <w:rFonts w:ascii="Times New Roman" w:hAnsi="Times New Roman" w:cs="Times New Roman"/>
            <w:color w:val="000000" w:themeColor="text1"/>
            <w:sz w:val="24"/>
            <w:szCs w:val="24"/>
          </w:rPr>
          <w:delText>backwards-blocking</w:delText>
        </w:r>
      </w:del>
      <w:ins w:id="857" w:author="Deon T. Benton" w:date="2018-11-28T15:12:00Z">
        <w:r w:rsidR="00157918">
          <w:rPr>
            <w:rFonts w:ascii="Times New Roman" w:hAnsi="Times New Roman" w:cs="Times New Roman"/>
            <w:color w:val="000000" w:themeColor="text1"/>
            <w:sz w:val="24"/>
            <w:szCs w:val="24"/>
          </w:rPr>
          <w:t>BB</w:t>
        </w:r>
      </w:ins>
      <w:r w:rsidR="005953C1">
        <w:rPr>
          <w:rFonts w:ascii="Times New Roman" w:hAnsi="Times New Roman" w:cs="Times New Roman"/>
          <w:color w:val="000000" w:themeColor="text1"/>
          <w:sz w:val="24"/>
          <w:szCs w:val="24"/>
        </w:rPr>
        <w:t xml:space="preserve"> reasoning</w:t>
      </w:r>
      <w:r w:rsidRPr="00FD531C">
        <w:rPr>
          <w:rFonts w:ascii="Times New Roman" w:hAnsi="Times New Roman" w:cs="Times New Roman"/>
          <w:color w:val="000000" w:themeColor="text1"/>
          <w:sz w:val="24"/>
          <w:szCs w:val="24"/>
        </w:rPr>
        <w:t xml:space="preserve">. However, the experiments reported here do not directly address this issue in previous experiments because adults were tested rather than children. Given that the experiments reported here did not test children, it remains an open question whether children would show a similar pattern of </w:t>
      </w:r>
      <w:r w:rsidR="005953C1">
        <w:rPr>
          <w:rFonts w:ascii="Times New Roman" w:hAnsi="Times New Roman" w:cs="Times New Roman"/>
          <w:color w:val="000000" w:themeColor="text1"/>
          <w:sz w:val="24"/>
          <w:szCs w:val="24"/>
        </w:rPr>
        <w:t>responding that the ad</w:t>
      </w:r>
      <w:r w:rsidRPr="00FD531C">
        <w:rPr>
          <w:rFonts w:ascii="Times New Roman" w:hAnsi="Times New Roman" w:cs="Times New Roman"/>
          <w:color w:val="000000" w:themeColor="text1"/>
          <w:sz w:val="24"/>
          <w:szCs w:val="24"/>
        </w:rPr>
        <w:t xml:space="preserve">ults </w:t>
      </w:r>
      <w:r w:rsidR="005953C1">
        <w:rPr>
          <w:rFonts w:ascii="Times New Roman" w:hAnsi="Times New Roman" w:cs="Times New Roman"/>
          <w:color w:val="000000" w:themeColor="text1"/>
          <w:sz w:val="24"/>
          <w:szCs w:val="24"/>
        </w:rPr>
        <w:t>showed in the present experiments</w:t>
      </w:r>
      <w:r w:rsidRPr="00FD531C">
        <w:rPr>
          <w:rFonts w:ascii="Times New Roman" w:hAnsi="Times New Roman" w:cs="Times New Roman"/>
          <w:color w:val="000000" w:themeColor="text1"/>
          <w:sz w:val="24"/>
          <w:szCs w:val="24"/>
        </w:rPr>
        <w:t xml:space="preserve">. </w:t>
      </w:r>
      <w:r w:rsidR="005953C1">
        <w:rPr>
          <w:rFonts w:ascii="Times New Roman" w:hAnsi="Times New Roman" w:cs="Times New Roman"/>
          <w:color w:val="000000" w:themeColor="text1"/>
          <w:sz w:val="24"/>
          <w:szCs w:val="24"/>
        </w:rPr>
        <w:t>To the extent that one is interesting in providing</w:t>
      </w:r>
      <w:r w:rsidRPr="00FD531C">
        <w:rPr>
          <w:rFonts w:ascii="Times New Roman" w:hAnsi="Times New Roman" w:cs="Times New Roman"/>
          <w:color w:val="000000" w:themeColor="text1"/>
          <w:sz w:val="24"/>
          <w:szCs w:val="24"/>
        </w:rPr>
        <w:t xml:space="preserve"> a developmental account of causal processing and reasoning, it will be important to test older infants and young children, in addition to testing adults. Critically, to allow direct comparison, these tasks must preserve the logic of the experiments reported here and, </w:t>
      </w:r>
      <w:r w:rsidR="00B652B7">
        <w:rPr>
          <w:rFonts w:ascii="Times New Roman" w:hAnsi="Times New Roman" w:cs="Times New Roman"/>
          <w:color w:val="000000" w:themeColor="text1"/>
          <w:sz w:val="24"/>
          <w:szCs w:val="24"/>
        </w:rPr>
        <w:t xml:space="preserve">more </w:t>
      </w:r>
      <w:r w:rsidRPr="00FD531C">
        <w:rPr>
          <w:rFonts w:ascii="Times New Roman" w:hAnsi="Times New Roman" w:cs="Times New Roman"/>
          <w:color w:val="000000" w:themeColor="text1"/>
          <w:sz w:val="24"/>
          <w:szCs w:val="24"/>
        </w:rPr>
        <w:t xml:space="preserve">importantly, the logic of the </w:t>
      </w:r>
      <w:del w:id="858" w:author="Deon T. Benton" w:date="2018-11-28T15:12:00Z">
        <w:r w:rsidRPr="00FD531C" w:rsidDel="00157918">
          <w:rPr>
            <w:rFonts w:ascii="Times New Roman" w:hAnsi="Times New Roman" w:cs="Times New Roman"/>
            <w:color w:val="000000" w:themeColor="text1"/>
            <w:sz w:val="24"/>
            <w:szCs w:val="24"/>
          </w:rPr>
          <w:delText>backwards-blocking</w:delText>
        </w:r>
      </w:del>
      <w:ins w:id="859"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event. The experiments reported here are nonetheless important because they provide insight into how adults reason about causal events, especially those used here, </w:t>
      </w:r>
      <w:r w:rsidR="00B652B7">
        <w:rPr>
          <w:rFonts w:ascii="Times New Roman" w:hAnsi="Times New Roman" w:cs="Times New Roman"/>
          <w:color w:val="000000" w:themeColor="text1"/>
          <w:sz w:val="24"/>
          <w:szCs w:val="24"/>
        </w:rPr>
        <w:t xml:space="preserve">whether adults can engage in </w:t>
      </w:r>
      <w:del w:id="860" w:author="Deon T. Benton" w:date="2018-11-28T15:12:00Z">
        <w:r w:rsidR="00B652B7" w:rsidDel="00157918">
          <w:rPr>
            <w:rFonts w:ascii="Times New Roman" w:hAnsi="Times New Roman" w:cs="Times New Roman"/>
            <w:color w:val="000000" w:themeColor="text1"/>
            <w:sz w:val="24"/>
            <w:szCs w:val="24"/>
          </w:rPr>
          <w:delText>backwards-blocking</w:delText>
        </w:r>
      </w:del>
      <w:ins w:id="861" w:author="Deon T. Benton" w:date="2018-11-28T15:12:00Z">
        <w:r w:rsidR="00157918">
          <w:rPr>
            <w:rFonts w:ascii="Times New Roman" w:hAnsi="Times New Roman" w:cs="Times New Roman"/>
            <w:color w:val="000000" w:themeColor="text1"/>
            <w:sz w:val="24"/>
            <w:szCs w:val="24"/>
          </w:rPr>
          <w:t>BB</w:t>
        </w:r>
      </w:ins>
      <w:r w:rsidR="00B652B7">
        <w:rPr>
          <w:rFonts w:ascii="Times New Roman" w:hAnsi="Times New Roman" w:cs="Times New Roman"/>
          <w:color w:val="000000" w:themeColor="text1"/>
          <w:sz w:val="24"/>
          <w:szCs w:val="24"/>
        </w:rPr>
        <w:t xml:space="preserve">, </w:t>
      </w:r>
      <w:r w:rsidRPr="00FD531C">
        <w:rPr>
          <w:rFonts w:ascii="Times New Roman" w:hAnsi="Times New Roman" w:cs="Times New Roman"/>
          <w:color w:val="000000" w:themeColor="text1"/>
          <w:sz w:val="24"/>
          <w:szCs w:val="24"/>
        </w:rPr>
        <w:t xml:space="preserve">and about the nature of the causal mechanism that underlies this ability and that can explain </w:t>
      </w:r>
      <w:del w:id="862" w:author="Deon T. Benton" w:date="2018-11-28T15:12:00Z">
        <w:r w:rsidRPr="00FD531C" w:rsidDel="00157918">
          <w:rPr>
            <w:rFonts w:ascii="Times New Roman" w:hAnsi="Times New Roman" w:cs="Times New Roman"/>
            <w:color w:val="000000" w:themeColor="text1"/>
            <w:sz w:val="24"/>
            <w:szCs w:val="24"/>
          </w:rPr>
          <w:delText>backwards-blocking</w:delText>
        </w:r>
      </w:del>
      <w:ins w:id="863"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w:t>
      </w:r>
    </w:p>
    <w:p w14:paraId="38ED2D0A" w14:textId="2AFD4815" w:rsidR="00FD531C" w:rsidRDefault="00FD531C" w:rsidP="00FD531C">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Finally, although we chose to focus on a simple Bayesian model, a model that used the traditional RW model learning rule, and a model that used the modified RW learning rule, it is possible that other models can account for the findings reported here. The reason we focused on these three models, rather than to focus on other associative and non-associative models that </w:t>
      </w:r>
      <w:r w:rsidRPr="00FD531C">
        <w:rPr>
          <w:rFonts w:ascii="Times New Roman" w:hAnsi="Times New Roman" w:cs="Times New Roman"/>
          <w:color w:val="000000" w:themeColor="text1"/>
          <w:sz w:val="24"/>
          <w:szCs w:val="24"/>
        </w:rPr>
        <w:lastRenderedPageBreak/>
        <w:t>have been used to explain causal reasoning such as the Power PC model (Cheng, 1997; see also Dickinson &amp; Burke, 1996; Jenkins &amp; Ward, 1965)</w:t>
      </w:r>
      <w:r w:rsidR="00B652B7">
        <w:rPr>
          <w:rFonts w:ascii="Times New Roman" w:hAnsi="Times New Roman" w:cs="Times New Roman"/>
          <w:color w:val="000000" w:themeColor="text1"/>
          <w:sz w:val="24"/>
          <w:szCs w:val="24"/>
        </w:rPr>
        <w:t>,</w:t>
      </w:r>
      <w:r w:rsidRPr="00FD531C">
        <w:rPr>
          <w:rFonts w:ascii="Times New Roman" w:hAnsi="Times New Roman" w:cs="Times New Roman"/>
          <w:color w:val="000000" w:themeColor="text1"/>
          <w:sz w:val="24"/>
          <w:szCs w:val="24"/>
        </w:rPr>
        <w:t xml:space="preserve"> is because these models have been ruled out to be plausible accounts of causal reasoning (for an extensive discussion on this issue, see Griffiths et al., 1995) and because the debate about whether infants, children, and adults can engage in </w:t>
      </w:r>
      <w:del w:id="864" w:author="Deon T. Benton" w:date="2018-11-28T15:12:00Z">
        <w:r w:rsidRPr="00FD531C" w:rsidDel="00157918">
          <w:rPr>
            <w:rFonts w:ascii="Times New Roman" w:hAnsi="Times New Roman" w:cs="Times New Roman"/>
            <w:color w:val="000000" w:themeColor="text1"/>
            <w:sz w:val="24"/>
            <w:szCs w:val="24"/>
          </w:rPr>
          <w:delText>backwards-blocking</w:delText>
        </w:r>
      </w:del>
      <w:ins w:id="865"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tends to focus on these three models, which make unique predictions about how participants should rate causally redundant cues across the different rating phases. Still, it may be worthwhile in future studies to test the predictions of multiple causal models, including the associative and Bayesian models discussed here, to clarify the nature of the mechanism th</w:t>
      </w:r>
      <w:r>
        <w:rPr>
          <w:rFonts w:ascii="Times New Roman" w:hAnsi="Times New Roman" w:cs="Times New Roman"/>
          <w:color w:val="000000" w:themeColor="text1"/>
          <w:sz w:val="24"/>
          <w:szCs w:val="24"/>
        </w:rPr>
        <w:t xml:space="preserve">at underpins causal reasoning. </w:t>
      </w:r>
    </w:p>
    <w:p w14:paraId="783CB6F6" w14:textId="4C43F726" w:rsidR="00FD531C" w:rsidRPr="00B652B7" w:rsidRDefault="00FD531C" w:rsidP="00B652B7">
      <w:pPr>
        <w:spacing w:line="480" w:lineRule="auto"/>
        <w:contextualSpacing/>
        <w:rPr>
          <w:rFonts w:ascii="Times New Roman" w:hAnsi="Times New Roman" w:cs="Times New Roman"/>
          <w:b/>
          <w:color w:val="000000" w:themeColor="text1"/>
          <w:sz w:val="24"/>
          <w:szCs w:val="24"/>
        </w:rPr>
      </w:pPr>
      <w:r w:rsidRPr="00B652B7">
        <w:rPr>
          <w:rFonts w:ascii="Times New Roman" w:hAnsi="Times New Roman" w:cs="Times New Roman"/>
          <w:b/>
          <w:color w:val="000000" w:themeColor="text1"/>
          <w:sz w:val="24"/>
          <w:szCs w:val="24"/>
        </w:rPr>
        <w:t>Conclusion</w:t>
      </w:r>
    </w:p>
    <w:p w14:paraId="0284C6E7" w14:textId="45C96B79" w:rsidR="00FD531C" w:rsidRDefault="00FD531C" w:rsidP="00B652B7">
      <w:pPr>
        <w:spacing w:line="480" w:lineRule="auto"/>
        <w:ind w:firstLine="720"/>
        <w:contextualSpacing/>
        <w:rPr>
          <w:rFonts w:ascii="Times New Roman" w:hAnsi="Times New Roman" w:cs="Times New Roman"/>
          <w:color w:val="000000" w:themeColor="text1"/>
          <w:sz w:val="24"/>
          <w:szCs w:val="24"/>
        </w:rPr>
      </w:pPr>
      <w:r w:rsidRPr="00FD531C">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del w:id="866" w:author="Deon T. Benton" w:date="2018-11-28T15:12:00Z">
        <w:r w:rsidRPr="00FD531C" w:rsidDel="00157918">
          <w:rPr>
            <w:rFonts w:ascii="Times New Roman" w:hAnsi="Times New Roman" w:cs="Times New Roman"/>
            <w:color w:val="000000" w:themeColor="text1"/>
            <w:sz w:val="24"/>
            <w:szCs w:val="24"/>
          </w:rPr>
          <w:delText>backwards-blocking</w:delText>
        </w:r>
      </w:del>
      <w:ins w:id="867"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in the context of multiple objects, different contexts, and a series of rating phases. It has been previously proposed that humans use Bayes' rule to reason about causal events that the putative </w:t>
      </w:r>
      <w:del w:id="868" w:author="Deon T. Benton" w:date="2018-11-28T15:12:00Z">
        <w:r w:rsidRPr="00FD531C" w:rsidDel="00157918">
          <w:rPr>
            <w:rFonts w:ascii="Times New Roman" w:hAnsi="Times New Roman" w:cs="Times New Roman"/>
            <w:color w:val="000000" w:themeColor="text1"/>
            <w:sz w:val="24"/>
            <w:szCs w:val="24"/>
          </w:rPr>
          <w:delText>backwards-blocking</w:delText>
        </w:r>
      </w:del>
      <w:ins w:id="869"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finding derives from a Bayesian inference mechanism (e.g., Gopnik et al., 2004; Sobel et al., 2004). The experiments reported here support a different conclusion. These experiments demonstrate that both an associative mechanism and a Bayesian mechanism may underpin causal reasoning and that whether one mechanism is used over another depends on multiple factors such as the number of potential causes, the context in which learners are asked to make causal inferences, and whether adults are asked to make multiple instance of the same event across multiple rating phases. A fruitful goal of future research will be to examine more closely the claim that whether Bayesian inference is used or associative processing depends on where along "causal gradient' are situated. It may also be worthwhile in future research implement a pre-, mid-, and post-rating </w:t>
      </w:r>
      <w:r w:rsidRPr="00FD531C">
        <w:rPr>
          <w:rFonts w:ascii="Times New Roman" w:hAnsi="Times New Roman" w:cs="Times New Roman"/>
          <w:color w:val="000000" w:themeColor="text1"/>
          <w:sz w:val="24"/>
          <w:szCs w:val="24"/>
        </w:rPr>
        <w:lastRenderedPageBreak/>
        <w:t xml:space="preserve">phases to assess to what extent children engage in </w:t>
      </w:r>
      <w:del w:id="870" w:author="Deon T. Benton" w:date="2018-11-28T15:12:00Z">
        <w:r w:rsidRPr="00FD531C" w:rsidDel="00157918">
          <w:rPr>
            <w:rFonts w:ascii="Times New Roman" w:hAnsi="Times New Roman" w:cs="Times New Roman"/>
            <w:color w:val="000000" w:themeColor="text1"/>
            <w:sz w:val="24"/>
            <w:szCs w:val="24"/>
          </w:rPr>
          <w:delText>backwards-blocking</w:delText>
        </w:r>
      </w:del>
      <w:ins w:id="871" w:author="Deon T. Benton" w:date="2018-11-28T15:12:00Z">
        <w:r w:rsidR="00157918">
          <w:rPr>
            <w:rFonts w:ascii="Times New Roman" w:hAnsi="Times New Roman" w:cs="Times New Roman"/>
            <w:color w:val="000000" w:themeColor="text1"/>
            <w:sz w:val="24"/>
            <w:szCs w:val="24"/>
          </w:rPr>
          <w:t>BB</w:t>
        </w:r>
      </w:ins>
      <w:r w:rsidRPr="00FD531C">
        <w:rPr>
          <w:rFonts w:ascii="Times New Roman" w:hAnsi="Times New Roman" w:cs="Times New Roman"/>
          <w:color w:val="000000" w:themeColor="text1"/>
          <w:sz w:val="24"/>
          <w:szCs w:val="24"/>
        </w:rPr>
        <w:t xml:space="preserve"> reasoning and to use a wider range of potential causal cues than that used here.</w:t>
      </w:r>
    </w:p>
    <w:p w14:paraId="13214139" w14:textId="77777777" w:rsidR="006D10C5" w:rsidRDefault="006D10C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7DCFF242" w14:textId="77777777" w:rsidR="006D10C5" w:rsidRDefault="006D10C5" w:rsidP="008D3876">
      <w:pPr>
        <w:spacing w:line="480" w:lineRule="auto"/>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Figure 1</w:t>
      </w:r>
    </w:p>
    <w:p w14:paraId="2D8DC3EA" w14:textId="390A741B" w:rsidR="006D10C5" w:rsidRDefault="00B652B7" w:rsidP="008D3876">
      <w:pPr>
        <w:spacing w:line="480" w:lineRule="auto"/>
        <w:contextualSpacing/>
        <w:rPr>
          <w:rFonts w:ascii="Times New Roman" w:hAnsi="Times New Roman" w:cs="Times New Roman"/>
          <w:color w:val="000000" w:themeColor="text1"/>
          <w:sz w:val="24"/>
          <w:szCs w:val="24"/>
        </w:rPr>
      </w:pPr>
      <w:r>
        <w:rPr>
          <w:noProof/>
        </w:rPr>
        <w:drawing>
          <wp:inline distT="0" distB="0" distL="0" distR="0" wp14:anchorId="61150693" wp14:editId="4D5F1485">
            <wp:extent cx="5943600" cy="459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1figures_use.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599048"/>
                    </a:xfrm>
                    <a:prstGeom prst="rect">
                      <a:avLst/>
                    </a:prstGeom>
                  </pic:spPr>
                </pic:pic>
              </a:graphicData>
            </a:graphic>
          </wp:inline>
        </w:drawing>
      </w:r>
    </w:p>
    <w:p w14:paraId="32A1BE40" w14:textId="77777777" w:rsidR="006D10C5" w:rsidRDefault="006D10C5" w:rsidP="008D3876">
      <w:pPr>
        <w:spacing w:line="480" w:lineRule="auto"/>
        <w:contextualSpacing/>
        <w:rPr>
          <w:rFonts w:ascii="Times New Roman" w:hAnsi="Times New Roman" w:cs="Times New Roman"/>
          <w:color w:val="000000" w:themeColor="text1"/>
          <w:sz w:val="24"/>
          <w:szCs w:val="24"/>
        </w:rPr>
      </w:pPr>
    </w:p>
    <w:p w14:paraId="020C79B7" w14:textId="77777777" w:rsidR="006D10C5" w:rsidRPr="006D10C5" w:rsidRDefault="006D10C5" w:rsidP="006D10C5">
      <w:pPr>
        <w:rPr>
          <w:rFonts w:ascii="Times New Roman" w:hAnsi="Times New Roman" w:cs="Times New Roman"/>
          <w:sz w:val="24"/>
          <w:szCs w:val="24"/>
        </w:rPr>
      </w:pPr>
    </w:p>
    <w:p w14:paraId="33A61A81" w14:textId="77777777" w:rsidR="006D10C5" w:rsidRPr="006D10C5" w:rsidRDefault="006D10C5" w:rsidP="006D10C5">
      <w:pPr>
        <w:rPr>
          <w:rFonts w:ascii="Times New Roman" w:hAnsi="Times New Roman" w:cs="Times New Roman"/>
          <w:sz w:val="24"/>
          <w:szCs w:val="24"/>
        </w:rPr>
      </w:pPr>
    </w:p>
    <w:p w14:paraId="0653831D" w14:textId="77777777" w:rsidR="006D10C5" w:rsidRPr="006D10C5" w:rsidRDefault="006D10C5" w:rsidP="006D10C5">
      <w:pPr>
        <w:rPr>
          <w:rFonts w:ascii="Times New Roman" w:hAnsi="Times New Roman" w:cs="Times New Roman"/>
          <w:sz w:val="24"/>
          <w:szCs w:val="24"/>
        </w:rPr>
      </w:pPr>
    </w:p>
    <w:p w14:paraId="4CD99526" w14:textId="77777777" w:rsidR="006D10C5" w:rsidRPr="006D10C5" w:rsidRDefault="006D10C5" w:rsidP="006D10C5">
      <w:pPr>
        <w:rPr>
          <w:rFonts w:ascii="Times New Roman" w:hAnsi="Times New Roman" w:cs="Times New Roman"/>
          <w:sz w:val="24"/>
          <w:szCs w:val="24"/>
        </w:rPr>
      </w:pPr>
    </w:p>
    <w:p w14:paraId="523BB3B0" w14:textId="77777777" w:rsidR="006D10C5" w:rsidRPr="006D10C5" w:rsidRDefault="006D10C5" w:rsidP="006D10C5">
      <w:pPr>
        <w:rPr>
          <w:rFonts w:ascii="Times New Roman" w:hAnsi="Times New Roman" w:cs="Times New Roman"/>
          <w:sz w:val="24"/>
          <w:szCs w:val="24"/>
        </w:rPr>
      </w:pPr>
    </w:p>
    <w:p w14:paraId="7B1ACD25" w14:textId="77777777" w:rsidR="006D10C5" w:rsidRPr="006D10C5" w:rsidRDefault="006D10C5" w:rsidP="006D10C5">
      <w:pPr>
        <w:rPr>
          <w:rFonts w:ascii="Times New Roman" w:hAnsi="Times New Roman" w:cs="Times New Roman"/>
          <w:sz w:val="24"/>
          <w:szCs w:val="24"/>
        </w:rPr>
      </w:pPr>
    </w:p>
    <w:p w14:paraId="4E3CF5E2" w14:textId="77777777" w:rsidR="006D10C5" w:rsidRPr="006D10C5" w:rsidRDefault="006D10C5" w:rsidP="006D10C5">
      <w:pPr>
        <w:rPr>
          <w:rFonts w:ascii="Times New Roman" w:hAnsi="Times New Roman" w:cs="Times New Roman"/>
          <w:sz w:val="24"/>
          <w:szCs w:val="24"/>
        </w:rPr>
      </w:pPr>
    </w:p>
    <w:p w14:paraId="13B1B93E" w14:textId="77777777" w:rsidR="006D10C5" w:rsidRPr="006D10C5" w:rsidRDefault="006D10C5" w:rsidP="006D10C5">
      <w:pPr>
        <w:rPr>
          <w:rFonts w:ascii="Times New Roman" w:hAnsi="Times New Roman" w:cs="Times New Roman"/>
          <w:sz w:val="24"/>
          <w:szCs w:val="24"/>
        </w:rPr>
      </w:pPr>
    </w:p>
    <w:p w14:paraId="241C46B5" w14:textId="77777777" w:rsidR="006D10C5" w:rsidRPr="006D10C5" w:rsidRDefault="006D10C5" w:rsidP="006D10C5">
      <w:pPr>
        <w:rPr>
          <w:rFonts w:ascii="Times New Roman" w:hAnsi="Times New Roman" w:cs="Times New Roman"/>
          <w:sz w:val="24"/>
          <w:szCs w:val="24"/>
        </w:rPr>
      </w:pPr>
    </w:p>
    <w:p w14:paraId="6DF430C9" w14:textId="718CDB3C" w:rsidR="006D10C5" w:rsidRDefault="006D10C5" w:rsidP="00B652B7">
      <w:pPr>
        <w:tabs>
          <w:tab w:val="left" w:pos="3105"/>
        </w:tabs>
        <w:rPr>
          <w:rFonts w:ascii="Times New Roman" w:hAnsi="Times New Roman" w:cs="Times New Roman"/>
          <w:sz w:val="24"/>
          <w:szCs w:val="24"/>
        </w:rPr>
      </w:pPr>
      <w:r>
        <w:rPr>
          <w:rFonts w:ascii="Times New Roman" w:hAnsi="Times New Roman" w:cs="Times New Roman"/>
          <w:sz w:val="24"/>
          <w:szCs w:val="24"/>
        </w:rPr>
        <w:t>Figure 2</w:t>
      </w:r>
    </w:p>
    <w:p w14:paraId="4C007AC4" w14:textId="77777777" w:rsidR="006D10C5" w:rsidRDefault="006D10C5" w:rsidP="006D10C5">
      <w:pPr>
        <w:tabs>
          <w:tab w:val="left" w:pos="3105"/>
        </w:tabs>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8349F3C" wp14:editId="5FD5EFD3">
                <wp:simplePos x="0" y="0"/>
                <wp:positionH relativeFrom="column">
                  <wp:align>center</wp:align>
                </wp:positionH>
                <wp:positionV relativeFrom="paragraph">
                  <wp:posOffset>0</wp:posOffset>
                </wp:positionV>
                <wp:extent cx="7172325" cy="729615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7296150"/>
                        </a:xfrm>
                        <a:prstGeom prst="rect">
                          <a:avLst/>
                        </a:prstGeom>
                        <a:solidFill>
                          <a:srgbClr val="FFFFFF"/>
                        </a:solidFill>
                        <a:ln w="9525">
                          <a:noFill/>
                          <a:miter lim="800000"/>
                          <a:headEnd/>
                          <a:tailEnd/>
                        </a:ln>
                      </wps:spPr>
                      <wps:txb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349F3C" id="_x0000_t202" coordsize="21600,21600" o:spt="202" path="m,l,21600r21600,l21600,xe">
                <v:stroke joinstyle="miter"/>
                <v:path gradientshapeok="t" o:connecttype="rect"/>
              </v:shapetype>
              <v:shape id="Text Box 2" o:spid="_x0000_s1026" type="#_x0000_t202" style="position:absolute;margin-left:0;margin-top:0;width:564.75pt;height:57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" stroked="f">
                <v:textbox>
                  <w:txbxContent>
                    <w:p w14:paraId="62C5A1F4" w14:textId="2EABF029" w:rsidR="00157918" w:rsidRDefault="00157918">
                      <w:r>
                        <w:rPr>
                          <w:noProof/>
                        </w:rPr>
                        <w:drawing>
                          <wp:inline distT="0" distB="0" distL="0" distR="0" wp14:anchorId="15290E4B" wp14:editId="1834D369">
                            <wp:extent cx="6980555" cy="5401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figure_use.jpeg"/>
                                    <pic:cNvPicPr/>
                                  </pic:nvPicPr>
                                  <pic:blipFill>
                                    <a:blip r:embed="rId9">
                                      <a:extLst>
                                        <a:ext uri="{28A0092B-C50C-407E-A947-70E740481C1C}">
                                          <a14:useLocalDpi xmlns:a14="http://schemas.microsoft.com/office/drawing/2010/main" val="0"/>
                                        </a:ext>
                                      </a:extLst>
                                    </a:blip>
                                    <a:stretch>
                                      <a:fillRect/>
                                    </a:stretch>
                                  </pic:blipFill>
                                  <pic:spPr>
                                    <a:xfrm>
                                      <a:off x="0" y="0"/>
                                      <a:ext cx="6980555" cy="5401310"/>
                                    </a:xfrm>
                                    <a:prstGeom prst="rect">
                                      <a:avLst/>
                                    </a:prstGeom>
                                  </pic:spPr>
                                </pic:pic>
                              </a:graphicData>
                            </a:graphic>
                          </wp:inline>
                        </w:drawing>
                      </w:r>
                    </w:p>
                  </w:txbxContent>
                </v:textbox>
              </v:shape>
            </w:pict>
          </mc:Fallback>
        </mc:AlternateContent>
      </w:r>
    </w:p>
    <w:p w14:paraId="497292D6" w14:textId="77777777" w:rsidR="006D10C5" w:rsidRPr="006D10C5" w:rsidRDefault="006D10C5" w:rsidP="006D10C5">
      <w:pPr>
        <w:rPr>
          <w:rFonts w:ascii="Times New Roman" w:hAnsi="Times New Roman" w:cs="Times New Roman"/>
          <w:sz w:val="24"/>
          <w:szCs w:val="24"/>
        </w:rPr>
      </w:pPr>
    </w:p>
    <w:p w14:paraId="4B77E938" w14:textId="77777777" w:rsidR="006D10C5" w:rsidRPr="006D10C5" w:rsidRDefault="006D10C5" w:rsidP="006D10C5">
      <w:pPr>
        <w:rPr>
          <w:rFonts w:ascii="Times New Roman" w:hAnsi="Times New Roman" w:cs="Times New Roman"/>
          <w:sz w:val="24"/>
          <w:szCs w:val="24"/>
        </w:rPr>
      </w:pPr>
    </w:p>
    <w:p w14:paraId="523ADC24" w14:textId="77777777" w:rsidR="006D10C5" w:rsidRPr="006D10C5" w:rsidRDefault="006D10C5" w:rsidP="006D10C5">
      <w:pPr>
        <w:rPr>
          <w:rFonts w:ascii="Times New Roman" w:hAnsi="Times New Roman" w:cs="Times New Roman"/>
          <w:sz w:val="24"/>
          <w:szCs w:val="24"/>
        </w:rPr>
      </w:pPr>
    </w:p>
    <w:p w14:paraId="371C1FE7" w14:textId="77777777" w:rsidR="006D10C5" w:rsidRPr="006D10C5" w:rsidRDefault="006D10C5" w:rsidP="006D10C5">
      <w:pPr>
        <w:rPr>
          <w:rFonts w:ascii="Times New Roman" w:hAnsi="Times New Roman" w:cs="Times New Roman"/>
          <w:sz w:val="24"/>
          <w:szCs w:val="24"/>
        </w:rPr>
      </w:pPr>
    </w:p>
    <w:p w14:paraId="4D00BE0E" w14:textId="77777777" w:rsidR="006D10C5" w:rsidRPr="006D10C5" w:rsidRDefault="006D10C5" w:rsidP="006D10C5">
      <w:pPr>
        <w:rPr>
          <w:rFonts w:ascii="Times New Roman" w:hAnsi="Times New Roman" w:cs="Times New Roman"/>
          <w:sz w:val="24"/>
          <w:szCs w:val="24"/>
        </w:rPr>
      </w:pPr>
    </w:p>
    <w:p w14:paraId="3087F076" w14:textId="77777777" w:rsidR="006D10C5" w:rsidRPr="006D10C5" w:rsidRDefault="006D10C5" w:rsidP="006D10C5">
      <w:pPr>
        <w:rPr>
          <w:rFonts w:ascii="Times New Roman" w:hAnsi="Times New Roman" w:cs="Times New Roman"/>
          <w:sz w:val="24"/>
          <w:szCs w:val="24"/>
        </w:rPr>
      </w:pPr>
    </w:p>
    <w:p w14:paraId="6A209C62" w14:textId="77777777" w:rsidR="006D10C5" w:rsidRPr="006D10C5" w:rsidRDefault="006D10C5" w:rsidP="006D10C5">
      <w:pPr>
        <w:rPr>
          <w:rFonts w:ascii="Times New Roman" w:hAnsi="Times New Roman" w:cs="Times New Roman"/>
          <w:sz w:val="24"/>
          <w:szCs w:val="24"/>
        </w:rPr>
      </w:pPr>
    </w:p>
    <w:p w14:paraId="001C3A51" w14:textId="77777777" w:rsidR="006D10C5" w:rsidRPr="006D10C5" w:rsidRDefault="006D10C5" w:rsidP="006D10C5">
      <w:pPr>
        <w:rPr>
          <w:rFonts w:ascii="Times New Roman" w:hAnsi="Times New Roman" w:cs="Times New Roman"/>
          <w:sz w:val="24"/>
          <w:szCs w:val="24"/>
        </w:rPr>
      </w:pPr>
    </w:p>
    <w:p w14:paraId="55F5D951" w14:textId="77777777" w:rsidR="006D10C5" w:rsidRPr="006D10C5" w:rsidRDefault="006D10C5" w:rsidP="006D10C5">
      <w:pPr>
        <w:rPr>
          <w:rFonts w:ascii="Times New Roman" w:hAnsi="Times New Roman" w:cs="Times New Roman"/>
          <w:sz w:val="24"/>
          <w:szCs w:val="24"/>
        </w:rPr>
      </w:pPr>
    </w:p>
    <w:p w14:paraId="539ED27D" w14:textId="77777777" w:rsidR="006D10C5" w:rsidRPr="006D10C5" w:rsidRDefault="006D10C5" w:rsidP="006D10C5">
      <w:pPr>
        <w:rPr>
          <w:rFonts w:ascii="Times New Roman" w:hAnsi="Times New Roman" w:cs="Times New Roman"/>
          <w:sz w:val="24"/>
          <w:szCs w:val="24"/>
        </w:rPr>
      </w:pPr>
    </w:p>
    <w:p w14:paraId="0EFDFA60" w14:textId="77777777" w:rsidR="006D10C5" w:rsidRPr="006D10C5" w:rsidRDefault="006D10C5" w:rsidP="006D10C5">
      <w:pPr>
        <w:rPr>
          <w:rFonts w:ascii="Times New Roman" w:hAnsi="Times New Roman" w:cs="Times New Roman"/>
          <w:sz w:val="24"/>
          <w:szCs w:val="24"/>
        </w:rPr>
      </w:pPr>
    </w:p>
    <w:p w14:paraId="407AFD1B" w14:textId="77777777" w:rsidR="006D10C5" w:rsidRPr="006D10C5" w:rsidRDefault="006D10C5" w:rsidP="006D10C5">
      <w:pPr>
        <w:rPr>
          <w:rFonts w:ascii="Times New Roman" w:hAnsi="Times New Roman" w:cs="Times New Roman"/>
          <w:sz w:val="24"/>
          <w:szCs w:val="24"/>
        </w:rPr>
      </w:pPr>
    </w:p>
    <w:p w14:paraId="494CD28B" w14:textId="77777777" w:rsidR="006D10C5" w:rsidRPr="006D10C5" w:rsidRDefault="006D10C5" w:rsidP="006D10C5">
      <w:pPr>
        <w:rPr>
          <w:rFonts w:ascii="Times New Roman" w:hAnsi="Times New Roman" w:cs="Times New Roman"/>
          <w:sz w:val="24"/>
          <w:szCs w:val="24"/>
        </w:rPr>
      </w:pPr>
    </w:p>
    <w:p w14:paraId="23360141" w14:textId="77777777" w:rsidR="006D10C5" w:rsidRPr="006D10C5" w:rsidRDefault="006D10C5" w:rsidP="006D10C5">
      <w:pPr>
        <w:rPr>
          <w:rFonts w:ascii="Times New Roman" w:hAnsi="Times New Roman" w:cs="Times New Roman"/>
          <w:sz w:val="24"/>
          <w:szCs w:val="24"/>
        </w:rPr>
      </w:pPr>
    </w:p>
    <w:p w14:paraId="69DADD86" w14:textId="77777777" w:rsidR="006D10C5" w:rsidRPr="006D10C5" w:rsidRDefault="006D10C5" w:rsidP="006D10C5">
      <w:pPr>
        <w:rPr>
          <w:rFonts w:ascii="Times New Roman" w:hAnsi="Times New Roman" w:cs="Times New Roman"/>
          <w:sz w:val="24"/>
          <w:szCs w:val="24"/>
        </w:rPr>
      </w:pPr>
    </w:p>
    <w:p w14:paraId="0C713F64" w14:textId="77777777" w:rsidR="006D10C5" w:rsidRPr="006D10C5" w:rsidRDefault="006D10C5" w:rsidP="006D10C5">
      <w:pPr>
        <w:rPr>
          <w:rFonts w:ascii="Times New Roman" w:hAnsi="Times New Roman" w:cs="Times New Roman"/>
          <w:sz w:val="24"/>
          <w:szCs w:val="24"/>
        </w:rPr>
      </w:pPr>
    </w:p>
    <w:p w14:paraId="6F998D68" w14:textId="77777777" w:rsidR="006D10C5" w:rsidRPr="006D10C5" w:rsidRDefault="006D10C5" w:rsidP="006D10C5">
      <w:pPr>
        <w:rPr>
          <w:rFonts w:ascii="Times New Roman" w:hAnsi="Times New Roman" w:cs="Times New Roman"/>
          <w:sz w:val="24"/>
          <w:szCs w:val="24"/>
        </w:rPr>
      </w:pPr>
    </w:p>
    <w:p w14:paraId="70D2C3D1" w14:textId="77777777" w:rsidR="006D10C5" w:rsidRPr="006D10C5" w:rsidRDefault="006D10C5" w:rsidP="006D10C5">
      <w:pPr>
        <w:rPr>
          <w:rFonts w:ascii="Times New Roman" w:hAnsi="Times New Roman" w:cs="Times New Roman"/>
          <w:sz w:val="24"/>
          <w:szCs w:val="24"/>
        </w:rPr>
      </w:pPr>
    </w:p>
    <w:p w14:paraId="60AF1EA3" w14:textId="77777777" w:rsidR="006D10C5" w:rsidRPr="006D10C5" w:rsidRDefault="006D10C5" w:rsidP="006D10C5">
      <w:pPr>
        <w:rPr>
          <w:rFonts w:ascii="Times New Roman" w:hAnsi="Times New Roman" w:cs="Times New Roman"/>
          <w:sz w:val="24"/>
          <w:szCs w:val="24"/>
        </w:rPr>
      </w:pPr>
    </w:p>
    <w:p w14:paraId="39373AD7" w14:textId="77777777" w:rsidR="006D10C5" w:rsidRPr="006D10C5" w:rsidRDefault="006D10C5" w:rsidP="006D10C5">
      <w:pPr>
        <w:rPr>
          <w:rFonts w:ascii="Times New Roman" w:hAnsi="Times New Roman" w:cs="Times New Roman"/>
          <w:sz w:val="24"/>
          <w:szCs w:val="24"/>
        </w:rPr>
      </w:pPr>
    </w:p>
    <w:p w14:paraId="16D92BF7" w14:textId="77777777" w:rsidR="006D10C5" w:rsidRDefault="006D10C5" w:rsidP="006D10C5">
      <w:pPr>
        <w:rPr>
          <w:rFonts w:ascii="Times New Roman" w:hAnsi="Times New Roman" w:cs="Times New Roman"/>
          <w:sz w:val="24"/>
          <w:szCs w:val="24"/>
        </w:rPr>
      </w:pPr>
    </w:p>
    <w:p w14:paraId="24785EC0" w14:textId="77777777" w:rsidR="006D10C5" w:rsidRDefault="006D10C5" w:rsidP="006D10C5">
      <w:pPr>
        <w:rPr>
          <w:rFonts w:ascii="Times New Roman" w:hAnsi="Times New Roman" w:cs="Times New Roman"/>
          <w:sz w:val="24"/>
          <w:szCs w:val="24"/>
        </w:rPr>
      </w:pPr>
    </w:p>
    <w:p w14:paraId="45DB8506" w14:textId="4091E456" w:rsidR="006D10C5" w:rsidRDefault="006D10C5" w:rsidP="00B652B7">
      <w:pPr>
        <w:tabs>
          <w:tab w:val="left" w:pos="1395"/>
        </w:tabs>
        <w:rPr>
          <w:rFonts w:ascii="Times New Roman" w:hAnsi="Times New Roman" w:cs="Times New Roman"/>
          <w:sz w:val="24"/>
          <w:szCs w:val="24"/>
        </w:rPr>
      </w:pPr>
      <w:r>
        <w:rPr>
          <w:rFonts w:ascii="Times New Roman" w:hAnsi="Times New Roman" w:cs="Times New Roman"/>
          <w:sz w:val="24"/>
          <w:szCs w:val="24"/>
        </w:rPr>
        <w:lastRenderedPageBreak/>
        <w:t>Figure 3</w:t>
      </w:r>
    </w:p>
    <w:p w14:paraId="118B09C1" w14:textId="77777777" w:rsidR="006D10C5"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DE5979E" wp14:editId="77AA5E49">
                <wp:simplePos x="0" y="0"/>
                <wp:positionH relativeFrom="column">
                  <wp:align>center</wp:align>
                </wp:positionH>
                <wp:positionV relativeFrom="paragraph">
                  <wp:posOffset>0</wp:posOffset>
                </wp:positionV>
                <wp:extent cx="7115175" cy="7019925"/>
                <wp:effectExtent l="0" t="0" r="9525"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7019925"/>
                        </a:xfrm>
                        <a:prstGeom prst="rect">
                          <a:avLst/>
                        </a:prstGeom>
                        <a:solidFill>
                          <a:srgbClr val="FFFFFF"/>
                        </a:solidFill>
                        <a:ln w="9525">
                          <a:noFill/>
                          <a:miter lim="800000"/>
                          <a:headEnd/>
                          <a:tailEnd/>
                        </a:ln>
                      </wps:spPr>
                      <wps:txb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5979E" id="_x0000_s1027" type="#_x0000_t202" style="position:absolute;margin-left:0;margin-top:0;width:560.25pt;height:552.75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" stroked="f">
                <v:textbox>
                  <w:txbxContent>
                    <w:p w14:paraId="65D72B5A" w14:textId="50398B20" w:rsidR="00157918" w:rsidRDefault="00157918">
                      <w:r>
                        <w:rPr>
                          <w:noProof/>
                        </w:rPr>
                        <w:drawing>
                          <wp:inline distT="0" distB="0" distL="0" distR="0" wp14:anchorId="4A9B1A33" wp14:editId="5DEFFE25">
                            <wp:extent cx="6923405" cy="535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figure_used.jpeg"/>
                                    <pic:cNvPicPr/>
                                  </pic:nvPicPr>
                                  <pic:blipFill>
                                    <a:blip r:embed="rId10">
                                      <a:extLst>
                                        <a:ext uri="{28A0092B-C50C-407E-A947-70E740481C1C}">
                                          <a14:useLocalDpi xmlns:a14="http://schemas.microsoft.com/office/drawing/2010/main" val="0"/>
                                        </a:ext>
                                      </a:extLst>
                                    </a:blip>
                                    <a:stretch>
                                      <a:fillRect/>
                                    </a:stretch>
                                  </pic:blipFill>
                                  <pic:spPr>
                                    <a:xfrm>
                                      <a:off x="0" y="0"/>
                                      <a:ext cx="6923405" cy="5357495"/>
                                    </a:xfrm>
                                    <a:prstGeom prst="rect">
                                      <a:avLst/>
                                    </a:prstGeom>
                                  </pic:spPr>
                                </pic:pic>
                              </a:graphicData>
                            </a:graphic>
                          </wp:inline>
                        </w:drawing>
                      </w:r>
                    </w:p>
                  </w:txbxContent>
                </v:textbox>
              </v:shape>
            </w:pict>
          </mc:Fallback>
        </mc:AlternateContent>
      </w:r>
    </w:p>
    <w:p w14:paraId="1E01EB09" w14:textId="77777777" w:rsidR="006D10C5" w:rsidRDefault="006D10C5" w:rsidP="006D10C5">
      <w:pPr>
        <w:tabs>
          <w:tab w:val="left" w:pos="1395"/>
        </w:tabs>
        <w:rPr>
          <w:rFonts w:ascii="Times New Roman" w:hAnsi="Times New Roman" w:cs="Times New Roman"/>
          <w:sz w:val="24"/>
          <w:szCs w:val="24"/>
        </w:rPr>
      </w:pPr>
    </w:p>
    <w:p w14:paraId="4AA27B68" w14:textId="77777777" w:rsidR="006D10C5" w:rsidRPr="006D10C5" w:rsidRDefault="006D10C5" w:rsidP="006D10C5">
      <w:pPr>
        <w:rPr>
          <w:rFonts w:ascii="Times New Roman" w:hAnsi="Times New Roman" w:cs="Times New Roman"/>
          <w:sz w:val="24"/>
          <w:szCs w:val="24"/>
        </w:rPr>
      </w:pPr>
    </w:p>
    <w:p w14:paraId="56651507" w14:textId="77777777" w:rsidR="006D10C5" w:rsidRPr="006D10C5" w:rsidRDefault="006D10C5" w:rsidP="006D10C5">
      <w:pPr>
        <w:rPr>
          <w:rFonts w:ascii="Times New Roman" w:hAnsi="Times New Roman" w:cs="Times New Roman"/>
          <w:sz w:val="24"/>
          <w:szCs w:val="24"/>
        </w:rPr>
      </w:pPr>
    </w:p>
    <w:p w14:paraId="7EE49BFC" w14:textId="77777777" w:rsidR="006D10C5" w:rsidRPr="006D10C5" w:rsidRDefault="006D10C5" w:rsidP="006D10C5">
      <w:pPr>
        <w:rPr>
          <w:rFonts w:ascii="Times New Roman" w:hAnsi="Times New Roman" w:cs="Times New Roman"/>
          <w:sz w:val="24"/>
          <w:szCs w:val="24"/>
        </w:rPr>
      </w:pPr>
    </w:p>
    <w:p w14:paraId="234108B6" w14:textId="77777777" w:rsidR="006D10C5" w:rsidRPr="006D10C5" w:rsidRDefault="006D10C5" w:rsidP="006D10C5">
      <w:pPr>
        <w:rPr>
          <w:rFonts w:ascii="Times New Roman" w:hAnsi="Times New Roman" w:cs="Times New Roman"/>
          <w:sz w:val="24"/>
          <w:szCs w:val="24"/>
        </w:rPr>
      </w:pPr>
    </w:p>
    <w:p w14:paraId="10F7F2D4" w14:textId="77777777" w:rsidR="006D10C5" w:rsidRPr="006D10C5" w:rsidRDefault="006D10C5" w:rsidP="006D10C5">
      <w:pPr>
        <w:rPr>
          <w:rFonts w:ascii="Times New Roman" w:hAnsi="Times New Roman" w:cs="Times New Roman"/>
          <w:sz w:val="24"/>
          <w:szCs w:val="24"/>
        </w:rPr>
      </w:pPr>
    </w:p>
    <w:p w14:paraId="132B7826" w14:textId="77777777" w:rsidR="006D10C5" w:rsidRPr="006D10C5" w:rsidRDefault="006D10C5" w:rsidP="006D10C5">
      <w:pPr>
        <w:rPr>
          <w:rFonts w:ascii="Times New Roman" w:hAnsi="Times New Roman" w:cs="Times New Roman"/>
          <w:sz w:val="24"/>
          <w:szCs w:val="24"/>
        </w:rPr>
      </w:pPr>
    </w:p>
    <w:p w14:paraId="05AD0813" w14:textId="77777777" w:rsidR="006D10C5" w:rsidRPr="006D10C5" w:rsidRDefault="006D10C5" w:rsidP="006D10C5">
      <w:pPr>
        <w:rPr>
          <w:rFonts w:ascii="Times New Roman" w:hAnsi="Times New Roman" w:cs="Times New Roman"/>
          <w:sz w:val="24"/>
          <w:szCs w:val="24"/>
        </w:rPr>
      </w:pPr>
    </w:p>
    <w:p w14:paraId="5A1B7234" w14:textId="77777777" w:rsidR="006D10C5" w:rsidRPr="006D10C5" w:rsidRDefault="006D10C5" w:rsidP="006D10C5">
      <w:pPr>
        <w:rPr>
          <w:rFonts w:ascii="Times New Roman" w:hAnsi="Times New Roman" w:cs="Times New Roman"/>
          <w:sz w:val="24"/>
          <w:szCs w:val="24"/>
        </w:rPr>
      </w:pPr>
    </w:p>
    <w:p w14:paraId="69F922A9" w14:textId="77777777" w:rsidR="006D10C5" w:rsidRPr="006D10C5" w:rsidRDefault="006D10C5" w:rsidP="006D10C5">
      <w:pPr>
        <w:rPr>
          <w:rFonts w:ascii="Times New Roman" w:hAnsi="Times New Roman" w:cs="Times New Roman"/>
          <w:sz w:val="24"/>
          <w:szCs w:val="24"/>
        </w:rPr>
      </w:pPr>
    </w:p>
    <w:p w14:paraId="15B38B35" w14:textId="77777777" w:rsidR="006D10C5" w:rsidRPr="006D10C5" w:rsidRDefault="006D10C5" w:rsidP="006D10C5">
      <w:pPr>
        <w:rPr>
          <w:rFonts w:ascii="Times New Roman" w:hAnsi="Times New Roman" w:cs="Times New Roman"/>
          <w:sz w:val="24"/>
          <w:szCs w:val="24"/>
        </w:rPr>
      </w:pPr>
    </w:p>
    <w:p w14:paraId="23F0339E" w14:textId="77777777" w:rsidR="006D10C5" w:rsidRPr="006D10C5" w:rsidRDefault="006D10C5" w:rsidP="006D10C5">
      <w:pPr>
        <w:rPr>
          <w:rFonts w:ascii="Times New Roman" w:hAnsi="Times New Roman" w:cs="Times New Roman"/>
          <w:sz w:val="24"/>
          <w:szCs w:val="24"/>
        </w:rPr>
      </w:pPr>
    </w:p>
    <w:p w14:paraId="50F8F330" w14:textId="77777777" w:rsidR="006D10C5" w:rsidRPr="006D10C5" w:rsidRDefault="006D10C5" w:rsidP="006D10C5">
      <w:pPr>
        <w:rPr>
          <w:rFonts w:ascii="Times New Roman" w:hAnsi="Times New Roman" w:cs="Times New Roman"/>
          <w:sz w:val="24"/>
          <w:szCs w:val="24"/>
        </w:rPr>
      </w:pPr>
    </w:p>
    <w:p w14:paraId="79965A84" w14:textId="77777777" w:rsidR="006D10C5" w:rsidRPr="006D10C5" w:rsidRDefault="006D10C5" w:rsidP="006D10C5">
      <w:pPr>
        <w:rPr>
          <w:rFonts w:ascii="Times New Roman" w:hAnsi="Times New Roman" w:cs="Times New Roman"/>
          <w:sz w:val="24"/>
          <w:szCs w:val="24"/>
        </w:rPr>
      </w:pPr>
    </w:p>
    <w:p w14:paraId="181B713E" w14:textId="77777777" w:rsidR="006D10C5" w:rsidRPr="006D10C5" w:rsidRDefault="006D10C5" w:rsidP="006D10C5">
      <w:pPr>
        <w:rPr>
          <w:rFonts w:ascii="Times New Roman" w:hAnsi="Times New Roman" w:cs="Times New Roman"/>
          <w:sz w:val="24"/>
          <w:szCs w:val="24"/>
        </w:rPr>
      </w:pPr>
    </w:p>
    <w:p w14:paraId="6FD41197" w14:textId="77777777" w:rsidR="006D10C5" w:rsidRPr="006D10C5" w:rsidRDefault="006D10C5" w:rsidP="006D10C5">
      <w:pPr>
        <w:rPr>
          <w:rFonts w:ascii="Times New Roman" w:hAnsi="Times New Roman" w:cs="Times New Roman"/>
          <w:sz w:val="24"/>
          <w:szCs w:val="24"/>
        </w:rPr>
      </w:pPr>
    </w:p>
    <w:p w14:paraId="35B3C54B" w14:textId="77777777" w:rsidR="006D10C5" w:rsidRPr="006D10C5" w:rsidRDefault="006D10C5" w:rsidP="006D10C5">
      <w:pPr>
        <w:rPr>
          <w:rFonts w:ascii="Times New Roman" w:hAnsi="Times New Roman" w:cs="Times New Roman"/>
          <w:sz w:val="24"/>
          <w:szCs w:val="24"/>
        </w:rPr>
      </w:pPr>
    </w:p>
    <w:p w14:paraId="4CA49667" w14:textId="77777777" w:rsidR="006D10C5" w:rsidRPr="006D10C5" w:rsidRDefault="006D10C5" w:rsidP="006D10C5">
      <w:pPr>
        <w:rPr>
          <w:rFonts w:ascii="Times New Roman" w:hAnsi="Times New Roman" w:cs="Times New Roman"/>
          <w:sz w:val="24"/>
          <w:szCs w:val="24"/>
        </w:rPr>
      </w:pPr>
    </w:p>
    <w:p w14:paraId="612AC42F" w14:textId="77777777" w:rsidR="006D10C5" w:rsidRPr="006D10C5" w:rsidRDefault="006D10C5" w:rsidP="006D10C5">
      <w:pPr>
        <w:rPr>
          <w:rFonts w:ascii="Times New Roman" w:hAnsi="Times New Roman" w:cs="Times New Roman"/>
          <w:sz w:val="24"/>
          <w:szCs w:val="24"/>
        </w:rPr>
      </w:pPr>
    </w:p>
    <w:p w14:paraId="40B525F3" w14:textId="77777777" w:rsidR="006D10C5" w:rsidRPr="006D10C5" w:rsidRDefault="006D10C5" w:rsidP="006D10C5">
      <w:pPr>
        <w:rPr>
          <w:rFonts w:ascii="Times New Roman" w:hAnsi="Times New Roman" w:cs="Times New Roman"/>
          <w:sz w:val="24"/>
          <w:szCs w:val="24"/>
        </w:rPr>
      </w:pPr>
    </w:p>
    <w:p w14:paraId="007DC42E" w14:textId="77777777" w:rsidR="006D10C5" w:rsidRDefault="006D10C5" w:rsidP="006D10C5">
      <w:pPr>
        <w:rPr>
          <w:rFonts w:ascii="Times New Roman" w:hAnsi="Times New Roman" w:cs="Times New Roman"/>
          <w:sz w:val="24"/>
          <w:szCs w:val="24"/>
        </w:rPr>
      </w:pPr>
    </w:p>
    <w:p w14:paraId="73DBD793" w14:textId="77777777" w:rsidR="006D10C5" w:rsidRDefault="006D10C5" w:rsidP="006D10C5">
      <w:pPr>
        <w:rPr>
          <w:rFonts w:ascii="Times New Roman" w:hAnsi="Times New Roman" w:cs="Times New Roman"/>
          <w:sz w:val="24"/>
          <w:szCs w:val="24"/>
        </w:rPr>
      </w:pPr>
    </w:p>
    <w:p w14:paraId="53EA0B74" w14:textId="77777777" w:rsidR="006D10C5" w:rsidRDefault="006D10C5" w:rsidP="006D10C5">
      <w:pPr>
        <w:tabs>
          <w:tab w:val="left" w:pos="1065"/>
        </w:tabs>
        <w:rPr>
          <w:rFonts w:ascii="Times New Roman" w:hAnsi="Times New Roman" w:cs="Times New Roman"/>
          <w:sz w:val="24"/>
          <w:szCs w:val="24"/>
        </w:rPr>
      </w:pPr>
      <w:r>
        <w:rPr>
          <w:rFonts w:ascii="Times New Roman" w:hAnsi="Times New Roman" w:cs="Times New Roman"/>
          <w:sz w:val="24"/>
          <w:szCs w:val="24"/>
        </w:rPr>
        <w:tab/>
      </w:r>
    </w:p>
    <w:p w14:paraId="54C6397B" w14:textId="77777777" w:rsidR="006D10C5" w:rsidRDefault="006D10C5">
      <w:pPr>
        <w:rPr>
          <w:rFonts w:ascii="Times New Roman" w:hAnsi="Times New Roman" w:cs="Times New Roman"/>
          <w:sz w:val="24"/>
          <w:szCs w:val="24"/>
        </w:rPr>
      </w:pPr>
      <w:r>
        <w:rPr>
          <w:rFonts w:ascii="Times New Roman" w:hAnsi="Times New Roman" w:cs="Times New Roman"/>
          <w:sz w:val="24"/>
          <w:szCs w:val="24"/>
        </w:rPr>
        <w:lastRenderedPageBreak/>
        <w:t>Figure 4</w:t>
      </w:r>
    </w:p>
    <w:p w14:paraId="53980371" w14:textId="11ECF148" w:rsidR="00334E98" w:rsidRDefault="006D10C5">
      <w:pPr>
        <w:rPr>
          <w:rFonts w:ascii="Times New Roman" w:hAnsi="Times New Roman" w:cs="Times New Roman"/>
          <w:sz w:val="24"/>
          <w:szCs w:val="24"/>
        </w:rPr>
      </w:pPr>
      <w:r w:rsidRPr="006D10C5">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10D6A6A" wp14:editId="3AA8A0A2">
                <wp:simplePos x="0" y="0"/>
                <wp:positionH relativeFrom="column">
                  <wp:align>center</wp:align>
                </wp:positionH>
                <wp:positionV relativeFrom="paragraph">
                  <wp:posOffset>0</wp:posOffset>
                </wp:positionV>
                <wp:extent cx="7172325" cy="6648450"/>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72325" cy="6648450"/>
                        </a:xfrm>
                        <a:prstGeom prst="rect">
                          <a:avLst/>
                        </a:prstGeom>
                        <a:solidFill>
                          <a:srgbClr val="FFFFFF"/>
                        </a:solidFill>
                        <a:ln w="9525">
                          <a:noFill/>
                          <a:miter lim="800000"/>
                          <a:headEnd/>
                          <a:tailEnd/>
                        </a:ln>
                      </wps:spPr>
                      <wps:txb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6A6A" id="_x0000_s1028" type="#_x0000_t202" style="position:absolute;margin-left:0;margin-top:0;width:564.75pt;height:523.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" stroked="f">
                <v:textbox>
                  <w:txbxContent>
                    <w:p w14:paraId="47D4D901" w14:textId="5898DC98" w:rsidR="00157918" w:rsidRDefault="00157918">
                      <w:r>
                        <w:rPr>
                          <w:noProof/>
                        </w:rPr>
                        <w:drawing>
                          <wp:inline distT="0" distB="0" distL="0" distR="0" wp14:anchorId="7B53A9E7" wp14:editId="64D5CFE5">
                            <wp:extent cx="5808980" cy="6548120"/>
                            <wp:effectExtent l="0" t="0" r="127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_use.jpeg"/>
                                    <pic:cNvPicPr/>
                                  </pic:nvPicPr>
                                  <pic:blipFill>
                                    <a:blip r:embed="rId11">
                                      <a:extLst>
                                        <a:ext uri="{28A0092B-C50C-407E-A947-70E740481C1C}">
                                          <a14:useLocalDpi xmlns:a14="http://schemas.microsoft.com/office/drawing/2010/main" val="0"/>
                                        </a:ext>
                                      </a:extLst>
                                    </a:blip>
                                    <a:stretch>
                                      <a:fillRect/>
                                    </a:stretch>
                                  </pic:blipFill>
                                  <pic:spPr>
                                    <a:xfrm>
                                      <a:off x="0" y="0"/>
                                      <a:ext cx="5808980" cy="6548120"/>
                                    </a:xfrm>
                                    <a:prstGeom prst="rect">
                                      <a:avLst/>
                                    </a:prstGeom>
                                  </pic:spPr>
                                </pic:pic>
                              </a:graphicData>
                            </a:graphic>
                          </wp:inline>
                        </w:drawing>
                      </w:r>
                    </w:p>
                  </w:txbxContent>
                </v:textbox>
              </v:shape>
            </w:pict>
          </mc:Fallback>
        </mc:AlternateContent>
      </w:r>
    </w:p>
    <w:p w14:paraId="756C6FD2" w14:textId="77777777" w:rsidR="00334E98" w:rsidRPr="00334E98" w:rsidRDefault="00334E98" w:rsidP="00334E98">
      <w:pPr>
        <w:rPr>
          <w:rFonts w:ascii="Times New Roman" w:hAnsi="Times New Roman" w:cs="Times New Roman"/>
          <w:sz w:val="24"/>
          <w:szCs w:val="24"/>
        </w:rPr>
      </w:pPr>
    </w:p>
    <w:p w14:paraId="25A90CE3" w14:textId="77777777" w:rsidR="00334E98" w:rsidRPr="00334E98" w:rsidRDefault="00334E98" w:rsidP="00334E98">
      <w:pPr>
        <w:rPr>
          <w:rFonts w:ascii="Times New Roman" w:hAnsi="Times New Roman" w:cs="Times New Roman"/>
          <w:sz w:val="24"/>
          <w:szCs w:val="24"/>
        </w:rPr>
      </w:pPr>
    </w:p>
    <w:p w14:paraId="40091DC8" w14:textId="77777777" w:rsidR="00334E98" w:rsidRPr="00334E98" w:rsidRDefault="00334E98" w:rsidP="00334E98">
      <w:pPr>
        <w:rPr>
          <w:rFonts w:ascii="Times New Roman" w:hAnsi="Times New Roman" w:cs="Times New Roman"/>
          <w:sz w:val="24"/>
          <w:szCs w:val="24"/>
        </w:rPr>
      </w:pPr>
    </w:p>
    <w:p w14:paraId="779C1DA1" w14:textId="77777777" w:rsidR="00334E98" w:rsidRPr="00334E98" w:rsidRDefault="00334E98" w:rsidP="00334E98">
      <w:pPr>
        <w:rPr>
          <w:rFonts w:ascii="Times New Roman" w:hAnsi="Times New Roman" w:cs="Times New Roman"/>
          <w:sz w:val="24"/>
          <w:szCs w:val="24"/>
        </w:rPr>
      </w:pPr>
    </w:p>
    <w:p w14:paraId="4440CC6F" w14:textId="77777777" w:rsidR="00334E98" w:rsidRPr="00334E98" w:rsidRDefault="00334E98" w:rsidP="00334E98">
      <w:pPr>
        <w:rPr>
          <w:rFonts w:ascii="Times New Roman" w:hAnsi="Times New Roman" w:cs="Times New Roman"/>
          <w:sz w:val="24"/>
          <w:szCs w:val="24"/>
        </w:rPr>
      </w:pPr>
    </w:p>
    <w:p w14:paraId="790BD9A4" w14:textId="77777777" w:rsidR="00334E98" w:rsidRPr="00334E98" w:rsidRDefault="00334E98" w:rsidP="00334E98">
      <w:pPr>
        <w:rPr>
          <w:rFonts w:ascii="Times New Roman" w:hAnsi="Times New Roman" w:cs="Times New Roman"/>
          <w:sz w:val="24"/>
          <w:szCs w:val="24"/>
        </w:rPr>
      </w:pPr>
    </w:p>
    <w:p w14:paraId="38401F34" w14:textId="77777777" w:rsidR="00334E98" w:rsidRPr="00334E98" w:rsidRDefault="00334E98" w:rsidP="00334E98">
      <w:pPr>
        <w:rPr>
          <w:rFonts w:ascii="Times New Roman" w:hAnsi="Times New Roman" w:cs="Times New Roman"/>
          <w:sz w:val="24"/>
          <w:szCs w:val="24"/>
        </w:rPr>
      </w:pPr>
    </w:p>
    <w:p w14:paraId="25BFD126" w14:textId="77777777" w:rsidR="00334E98" w:rsidRPr="00334E98" w:rsidRDefault="00334E98" w:rsidP="00334E98">
      <w:pPr>
        <w:rPr>
          <w:rFonts w:ascii="Times New Roman" w:hAnsi="Times New Roman" w:cs="Times New Roman"/>
          <w:sz w:val="24"/>
          <w:szCs w:val="24"/>
        </w:rPr>
      </w:pPr>
    </w:p>
    <w:p w14:paraId="5E7825A0" w14:textId="77777777" w:rsidR="00334E98" w:rsidRPr="00334E98" w:rsidRDefault="00334E98" w:rsidP="00334E98">
      <w:pPr>
        <w:rPr>
          <w:rFonts w:ascii="Times New Roman" w:hAnsi="Times New Roman" w:cs="Times New Roman"/>
          <w:sz w:val="24"/>
          <w:szCs w:val="24"/>
        </w:rPr>
      </w:pPr>
    </w:p>
    <w:p w14:paraId="6AEC197E" w14:textId="77777777" w:rsidR="00334E98" w:rsidRPr="00334E98" w:rsidRDefault="00334E98" w:rsidP="00334E98">
      <w:pPr>
        <w:rPr>
          <w:rFonts w:ascii="Times New Roman" w:hAnsi="Times New Roman" w:cs="Times New Roman"/>
          <w:sz w:val="24"/>
          <w:szCs w:val="24"/>
        </w:rPr>
      </w:pPr>
    </w:p>
    <w:p w14:paraId="18B7155E" w14:textId="77777777" w:rsidR="00334E98" w:rsidRPr="00334E98" w:rsidRDefault="00334E98" w:rsidP="00334E98">
      <w:pPr>
        <w:rPr>
          <w:rFonts w:ascii="Times New Roman" w:hAnsi="Times New Roman" w:cs="Times New Roman"/>
          <w:sz w:val="24"/>
          <w:szCs w:val="24"/>
        </w:rPr>
      </w:pPr>
    </w:p>
    <w:p w14:paraId="2CF03709" w14:textId="77777777" w:rsidR="00334E98" w:rsidRPr="00334E98" w:rsidRDefault="00334E98" w:rsidP="00334E98">
      <w:pPr>
        <w:rPr>
          <w:rFonts w:ascii="Times New Roman" w:hAnsi="Times New Roman" w:cs="Times New Roman"/>
          <w:sz w:val="24"/>
          <w:szCs w:val="24"/>
        </w:rPr>
      </w:pPr>
    </w:p>
    <w:p w14:paraId="357A746A" w14:textId="77777777" w:rsidR="00334E98" w:rsidRPr="00334E98" w:rsidRDefault="00334E98" w:rsidP="00334E98">
      <w:pPr>
        <w:rPr>
          <w:rFonts w:ascii="Times New Roman" w:hAnsi="Times New Roman" w:cs="Times New Roman"/>
          <w:sz w:val="24"/>
          <w:szCs w:val="24"/>
        </w:rPr>
      </w:pPr>
    </w:p>
    <w:p w14:paraId="26392AAA" w14:textId="77777777" w:rsidR="00334E98" w:rsidRPr="00334E98" w:rsidRDefault="00334E98" w:rsidP="00334E98">
      <w:pPr>
        <w:rPr>
          <w:rFonts w:ascii="Times New Roman" w:hAnsi="Times New Roman" w:cs="Times New Roman"/>
          <w:sz w:val="24"/>
          <w:szCs w:val="24"/>
        </w:rPr>
      </w:pPr>
    </w:p>
    <w:p w14:paraId="33FE2F00" w14:textId="77777777" w:rsidR="00334E98" w:rsidRPr="00334E98" w:rsidRDefault="00334E98" w:rsidP="00334E98">
      <w:pPr>
        <w:rPr>
          <w:rFonts w:ascii="Times New Roman" w:hAnsi="Times New Roman" w:cs="Times New Roman"/>
          <w:sz w:val="24"/>
          <w:szCs w:val="24"/>
        </w:rPr>
      </w:pPr>
    </w:p>
    <w:p w14:paraId="5EECF879" w14:textId="77777777" w:rsidR="00334E98" w:rsidRPr="00334E98" w:rsidRDefault="00334E98" w:rsidP="00334E98">
      <w:pPr>
        <w:rPr>
          <w:rFonts w:ascii="Times New Roman" w:hAnsi="Times New Roman" w:cs="Times New Roman"/>
          <w:sz w:val="24"/>
          <w:szCs w:val="24"/>
        </w:rPr>
      </w:pPr>
    </w:p>
    <w:p w14:paraId="12650451" w14:textId="77777777" w:rsidR="00334E98" w:rsidRPr="00334E98" w:rsidRDefault="00334E98" w:rsidP="00334E98">
      <w:pPr>
        <w:rPr>
          <w:rFonts w:ascii="Times New Roman" w:hAnsi="Times New Roman" w:cs="Times New Roman"/>
          <w:sz w:val="24"/>
          <w:szCs w:val="24"/>
        </w:rPr>
      </w:pPr>
    </w:p>
    <w:p w14:paraId="27C9A8BA" w14:textId="77777777" w:rsidR="00334E98" w:rsidRPr="00334E98" w:rsidRDefault="00334E98" w:rsidP="00334E98">
      <w:pPr>
        <w:rPr>
          <w:rFonts w:ascii="Times New Roman" w:hAnsi="Times New Roman" w:cs="Times New Roman"/>
          <w:sz w:val="24"/>
          <w:szCs w:val="24"/>
        </w:rPr>
      </w:pPr>
    </w:p>
    <w:p w14:paraId="753A2A2F" w14:textId="77777777" w:rsidR="00334E98" w:rsidRPr="00334E98" w:rsidRDefault="00334E98" w:rsidP="00334E98">
      <w:pPr>
        <w:rPr>
          <w:rFonts w:ascii="Times New Roman" w:hAnsi="Times New Roman" w:cs="Times New Roman"/>
          <w:sz w:val="24"/>
          <w:szCs w:val="24"/>
        </w:rPr>
      </w:pPr>
    </w:p>
    <w:p w14:paraId="3A86875F" w14:textId="77777777" w:rsidR="00334E98" w:rsidRPr="00334E98" w:rsidRDefault="00334E98" w:rsidP="00334E98">
      <w:pPr>
        <w:rPr>
          <w:rFonts w:ascii="Times New Roman" w:hAnsi="Times New Roman" w:cs="Times New Roman"/>
          <w:sz w:val="24"/>
          <w:szCs w:val="24"/>
        </w:rPr>
      </w:pPr>
    </w:p>
    <w:p w14:paraId="49F121EF" w14:textId="5604197B" w:rsidR="00334E98" w:rsidRDefault="00334E98" w:rsidP="00334E98">
      <w:pPr>
        <w:rPr>
          <w:rFonts w:ascii="Times New Roman" w:hAnsi="Times New Roman" w:cs="Times New Roman"/>
          <w:sz w:val="24"/>
          <w:szCs w:val="24"/>
        </w:rPr>
      </w:pPr>
    </w:p>
    <w:p w14:paraId="765278F2" w14:textId="5AE77C26" w:rsidR="00334E98" w:rsidRDefault="00334E98" w:rsidP="00334E98">
      <w:pPr>
        <w:tabs>
          <w:tab w:val="left" w:pos="2776"/>
        </w:tabs>
        <w:rPr>
          <w:rFonts w:ascii="Times New Roman" w:hAnsi="Times New Roman" w:cs="Times New Roman"/>
          <w:sz w:val="24"/>
          <w:szCs w:val="24"/>
        </w:rPr>
      </w:pPr>
      <w:r>
        <w:rPr>
          <w:rFonts w:ascii="Times New Roman" w:hAnsi="Times New Roman" w:cs="Times New Roman"/>
          <w:sz w:val="24"/>
          <w:szCs w:val="24"/>
        </w:rPr>
        <w:tab/>
      </w:r>
    </w:p>
    <w:p w14:paraId="1366696F" w14:textId="47C25689" w:rsidR="00334E98" w:rsidRDefault="00334E98" w:rsidP="00B652B7">
      <w:pPr>
        <w:rPr>
          <w:rFonts w:ascii="Times New Roman" w:hAnsi="Times New Roman" w:cs="Times New Roman"/>
          <w:sz w:val="24"/>
          <w:szCs w:val="24"/>
        </w:rPr>
      </w:pPr>
      <w:r>
        <w:rPr>
          <w:rFonts w:ascii="Times New Roman" w:hAnsi="Times New Roman" w:cs="Times New Roman"/>
          <w:sz w:val="24"/>
          <w:szCs w:val="24"/>
        </w:rPr>
        <w:t>Figure 4</w:t>
      </w:r>
    </w:p>
    <w:p w14:paraId="042A5974" w14:textId="5920BB2F" w:rsidR="009E69E7" w:rsidRDefault="00334E98" w:rsidP="00334E98">
      <w:pPr>
        <w:ind w:firstLine="720"/>
        <w:rPr>
          <w:rFonts w:ascii="Times New Roman" w:hAnsi="Times New Roman" w:cs="Times New Roman"/>
          <w:sz w:val="24"/>
          <w:szCs w:val="24"/>
        </w:rPr>
      </w:pPr>
      <w:r w:rsidRPr="00334E98">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72761DC6" wp14:editId="04EF0F40">
                <wp:simplePos x="0" y="0"/>
                <wp:positionH relativeFrom="column">
                  <wp:posOffset>-869924</wp:posOffset>
                </wp:positionH>
                <wp:positionV relativeFrom="paragraph">
                  <wp:posOffset>52070</wp:posOffset>
                </wp:positionV>
                <wp:extent cx="6847027" cy="1958541"/>
                <wp:effectExtent l="0" t="0" r="0" b="381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7027" cy="1958541"/>
                        </a:xfrm>
                        <a:prstGeom prst="rect">
                          <a:avLst/>
                        </a:prstGeom>
                        <a:solidFill>
                          <a:srgbClr val="FFFFFF"/>
                        </a:solidFill>
                        <a:ln w="9525">
                          <a:noFill/>
                          <a:miter lim="800000"/>
                          <a:headEnd/>
                          <a:tailEnd/>
                        </a:ln>
                      </wps:spPr>
                      <wps:txb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761DC6" id="_x0000_s1029" type="#_x0000_t202" style="position:absolute;left:0;text-align:left;margin-left:-68.5pt;margin-top:4.1pt;width:539.15pt;height:1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" stroked="f">
                <v:textbox>
                  <w:txbxContent>
                    <w:p w14:paraId="1B03FA93" w14:textId="1D1D7913" w:rsidR="00157918" w:rsidRDefault="00157918">
                      <w:r>
                        <w:rPr>
                          <w:noProof/>
                        </w:rPr>
                        <w:drawing>
                          <wp:inline distT="0" distB="0" distL="0" distR="0" wp14:anchorId="0EBA9277" wp14:editId="4F8CA6C2">
                            <wp:extent cx="6854342" cy="21385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12">
                                      <a:extLst>
                                        <a:ext uri="{28A0092B-C50C-407E-A947-70E740481C1C}">
                                          <a14:useLocalDpi xmlns:a14="http://schemas.microsoft.com/office/drawing/2010/main" val="0"/>
                                        </a:ext>
                                      </a:extLst>
                                    </a:blip>
                                    <a:stretch>
                                      <a:fillRect/>
                                    </a:stretch>
                                  </pic:blipFill>
                                  <pic:spPr>
                                    <a:xfrm>
                                      <a:off x="0" y="0"/>
                                      <a:ext cx="6858485" cy="2139808"/>
                                    </a:xfrm>
                                    <a:prstGeom prst="rect">
                                      <a:avLst/>
                                    </a:prstGeom>
                                  </pic:spPr>
                                </pic:pic>
                              </a:graphicData>
                            </a:graphic>
                          </wp:inline>
                        </w:drawing>
                      </w:r>
                    </w:p>
                  </w:txbxContent>
                </v:textbox>
              </v:shape>
            </w:pict>
          </mc:Fallback>
        </mc:AlternateContent>
      </w:r>
    </w:p>
    <w:p w14:paraId="40D46E13" w14:textId="77777777" w:rsidR="009E69E7" w:rsidRPr="009E69E7" w:rsidRDefault="009E69E7" w:rsidP="009E69E7">
      <w:pPr>
        <w:rPr>
          <w:rFonts w:ascii="Times New Roman" w:hAnsi="Times New Roman" w:cs="Times New Roman"/>
          <w:sz w:val="24"/>
          <w:szCs w:val="24"/>
        </w:rPr>
      </w:pPr>
    </w:p>
    <w:p w14:paraId="12C4ED23" w14:textId="77777777" w:rsidR="009E69E7" w:rsidRPr="009E69E7" w:rsidRDefault="009E69E7" w:rsidP="009E69E7">
      <w:pPr>
        <w:rPr>
          <w:rFonts w:ascii="Times New Roman" w:hAnsi="Times New Roman" w:cs="Times New Roman"/>
          <w:sz w:val="24"/>
          <w:szCs w:val="24"/>
        </w:rPr>
      </w:pPr>
    </w:p>
    <w:p w14:paraId="0F3B7009" w14:textId="77777777" w:rsidR="009E69E7" w:rsidRPr="009E69E7" w:rsidRDefault="009E69E7" w:rsidP="009E69E7">
      <w:pPr>
        <w:rPr>
          <w:rFonts w:ascii="Times New Roman" w:hAnsi="Times New Roman" w:cs="Times New Roman"/>
          <w:sz w:val="24"/>
          <w:szCs w:val="24"/>
        </w:rPr>
      </w:pPr>
    </w:p>
    <w:p w14:paraId="6A97F1E1" w14:textId="77777777" w:rsidR="009E69E7" w:rsidRPr="009E69E7" w:rsidRDefault="009E69E7" w:rsidP="009E69E7">
      <w:pPr>
        <w:rPr>
          <w:rFonts w:ascii="Times New Roman" w:hAnsi="Times New Roman" w:cs="Times New Roman"/>
          <w:sz w:val="24"/>
          <w:szCs w:val="24"/>
        </w:rPr>
      </w:pPr>
    </w:p>
    <w:p w14:paraId="1370928F" w14:textId="77777777" w:rsidR="009E69E7" w:rsidRPr="009E69E7" w:rsidRDefault="009E69E7" w:rsidP="009E69E7">
      <w:pPr>
        <w:rPr>
          <w:rFonts w:ascii="Times New Roman" w:hAnsi="Times New Roman" w:cs="Times New Roman"/>
          <w:sz w:val="24"/>
          <w:szCs w:val="24"/>
        </w:rPr>
      </w:pPr>
    </w:p>
    <w:p w14:paraId="56563218" w14:textId="77777777" w:rsidR="009E69E7" w:rsidRPr="009E69E7" w:rsidRDefault="009E69E7" w:rsidP="009E69E7">
      <w:pPr>
        <w:rPr>
          <w:rFonts w:ascii="Times New Roman" w:hAnsi="Times New Roman" w:cs="Times New Roman"/>
          <w:sz w:val="24"/>
          <w:szCs w:val="24"/>
        </w:rPr>
      </w:pPr>
    </w:p>
    <w:p w14:paraId="1CF21C5D" w14:textId="77777777" w:rsidR="009E69E7" w:rsidRPr="009E69E7" w:rsidRDefault="009E69E7" w:rsidP="009E69E7">
      <w:pPr>
        <w:rPr>
          <w:rFonts w:ascii="Times New Roman" w:hAnsi="Times New Roman" w:cs="Times New Roman"/>
          <w:sz w:val="24"/>
          <w:szCs w:val="24"/>
        </w:rPr>
      </w:pPr>
    </w:p>
    <w:p w14:paraId="4685FA52" w14:textId="77777777" w:rsidR="009E69E7" w:rsidRPr="009E69E7" w:rsidRDefault="009E69E7" w:rsidP="009E69E7">
      <w:pPr>
        <w:rPr>
          <w:rFonts w:ascii="Times New Roman" w:hAnsi="Times New Roman" w:cs="Times New Roman"/>
          <w:sz w:val="24"/>
          <w:szCs w:val="24"/>
        </w:rPr>
      </w:pPr>
    </w:p>
    <w:p w14:paraId="7C16C059" w14:textId="77777777" w:rsidR="009E69E7" w:rsidRPr="009E69E7" w:rsidRDefault="009E69E7" w:rsidP="009E69E7">
      <w:pPr>
        <w:rPr>
          <w:rFonts w:ascii="Times New Roman" w:hAnsi="Times New Roman" w:cs="Times New Roman"/>
          <w:sz w:val="24"/>
          <w:szCs w:val="24"/>
        </w:rPr>
      </w:pPr>
    </w:p>
    <w:p w14:paraId="55C2DB23" w14:textId="77777777" w:rsidR="009E69E7" w:rsidRPr="009E69E7" w:rsidRDefault="009E69E7" w:rsidP="009E69E7">
      <w:pPr>
        <w:rPr>
          <w:rFonts w:ascii="Times New Roman" w:hAnsi="Times New Roman" w:cs="Times New Roman"/>
          <w:sz w:val="24"/>
          <w:szCs w:val="24"/>
        </w:rPr>
      </w:pPr>
    </w:p>
    <w:p w14:paraId="37F7587D" w14:textId="77777777" w:rsidR="009E69E7" w:rsidRPr="009E69E7" w:rsidRDefault="009E69E7" w:rsidP="009E69E7">
      <w:pPr>
        <w:rPr>
          <w:rFonts w:ascii="Times New Roman" w:hAnsi="Times New Roman" w:cs="Times New Roman"/>
          <w:sz w:val="24"/>
          <w:szCs w:val="24"/>
        </w:rPr>
      </w:pPr>
    </w:p>
    <w:p w14:paraId="5C12F3D3" w14:textId="77777777" w:rsidR="009E69E7" w:rsidRPr="009E69E7" w:rsidRDefault="009E69E7" w:rsidP="009E69E7">
      <w:pPr>
        <w:rPr>
          <w:rFonts w:ascii="Times New Roman" w:hAnsi="Times New Roman" w:cs="Times New Roman"/>
          <w:sz w:val="24"/>
          <w:szCs w:val="24"/>
        </w:rPr>
      </w:pPr>
    </w:p>
    <w:p w14:paraId="2AFA23F4" w14:textId="77777777" w:rsidR="009E69E7" w:rsidRPr="009E69E7" w:rsidRDefault="009E69E7" w:rsidP="009E69E7">
      <w:pPr>
        <w:rPr>
          <w:rFonts w:ascii="Times New Roman" w:hAnsi="Times New Roman" w:cs="Times New Roman"/>
          <w:sz w:val="24"/>
          <w:szCs w:val="24"/>
        </w:rPr>
      </w:pPr>
    </w:p>
    <w:p w14:paraId="56E6360E" w14:textId="77777777" w:rsidR="009E69E7" w:rsidRPr="009E69E7" w:rsidRDefault="009E69E7" w:rsidP="009E69E7">
      <w:pPr>
        <w:rPr>
          <w:rFonts w:ascii="Times New Roman" w:hAnsi="Times New Roman" w:cs="Times New Roman"/>
          <w:sz w:val="24"/>
          <w:szCs w:val="24"/>
        </w:rPr>
      </w:pPr>
    </w:p>
    <w:p w14:paraId="25112447" w14:textId="77777777" w:rsidR="009E69E7" w:rsidRPr="009E69E7" w:rsidRDefault="009E69E7" w:rsidP="009E69E7">
      <w:pPr>
        <w:rPr>
          <w:rFonts w:ascii="Times New Roman" w:hAnsi="Times New Roman" w:cs="Times New Roman"/>
          <w:sz w:val="24"/>
          <w:szCs w:val="24"/>
        </w:rPr>
      </w:pPr>
    </w:p>
    <w:p w14:paraId="08795CC0" w14:textId="77777777" w:rsidR="009E69E7" w:rsidRPr="009E69E7" w:rsidRDefault="009E69E7" w:rsidP="009E69E7">
      <w:pPr>
        <w:rPr>
          <w:rFonts w:ascii="Times New Roman" w:hAnsi="Times New Roman" w:cs="Times New Roman"/>
          <w:sz w:val="24"/>
          <w:szCs w:val="24"/>
        </w:rPr>
      </w:pPr>
    </w:p>
    <w:p w14:paraId="047FDD30" w14:textId="77777777" w:rsidR="009E69E7" w:rsidRPr="009E69E7" w:rsidRDefault="009E69E7" w:rsidP="009E69E7">
      <w:pPr>
        <w:rPr>
          <w:rFonts w:ascii="Times New Roman" w:hAnsi="Times New Roman" w:cs="Times New Roman"/>
          <w:sz w:val="24"/>
          <w:szCs w:val="24"/>
        </w:rPr>
      </w:pPr>
    </w:p>
    <w:p w14:paraId="35D526EF" w14:textId="77777777" w:rsidR="009E69E7" w:rsidRPr="009E69E7" w:rsidRDefault="009E69E7" w:rsidP="009E69E7">
      <w:pPr>
        <w:rPr>
          <w:rFonts w:ascii="Times New Roman" w:hAnsi="Times New Roman" w:cs="Times New Roman"/>
          <w:sz w:val="24"/>
          <w:szCs w:val="24"/>
        </w:rPr>
      </w:pPr>
    </w:p>
    <w:p w14:paraId="2CA4AF88" w14:textId="77777777" w:rsidR="009E69E7" w:rsidRPr="009E69E7" w:rsidRDefault="009E69E7" w:rsidP="009E69E7">
      <w:pPr>
        <w:rPr>
          <w:rFonts w:ascii="Times New Roman" w:hAnsi="Times New Roman" w:cs="Times New Roman"/>
          <w:sz w:val="24"/>
          <w:szCs w:val="24"/>
        </w:rPr>
      </w:pPr>
    </w:p>
    <w:p w14:paraId="163A91C8" w14:textId="77777777" w:rsidR="009E69E7" w:rsidRPr="009E69E7" w:rsidRDefault="009E69E7" w:rsidP="009E69E7">
      <w:pPr>
        <w:rPr>
          <w:rFonts w:ascii="Times New Roman" w:hAnsi="Times New Roman" w:cs="Times New Roman"/>
          <w:sz w:val="24"/>
          <w:szCs w:val="24"/>
        </w:rPr>
      </w:pPr>
    </w:p>
    <w:p w14:paraId="2EC4634B" w14:textId="77777777" w:rsidR="009E69E7" w:rsidRPr="009E69E7" w:rsidRDefault="009E69E7" w:rsidP="009E69E7">
      <w:pPr>
        <w:rPr>
          <w:rFonts w:ascii="Times New Roman" w:hAnsi="Times New Roman" w:cs="Times New Roman"/>
          <w:sz w:val="24"/>
          <w:szCs w:val="24"/>
        </w:rPr>
      </w:pPr>
    </w:p>
    <w:p w14:paraId="57B9DE8D" w14:textId="3F21FC2D" w:rsidR="009E69E7" w:rsidRDefault="009E69E7" w:rsidP="009E69E7">
      <w:pPr>
        <w:rPr>
          <w:rFonts w:ascii="Times New Roman" w:hAnsi="Times New Roman" w:cs="Times New Roman"/>
          <w:sz w:val="24"/>
          <w:szCs w:val="24"/>
        </w:rPr>
      </w:pPr>
    </w:p>
    <w:p w14:paraId="15D43293" w14:textId="0C639779" w:rsidR="009E69E7" w:rsidRDefault="009E69E7" w:rsidP="009E69E7">
      <w:pPr>
        <w:ind w:firstLine="720"/>
        <w:rPr>
          <w:rFonts w:ascii="Times New Roman" w:hAnsi="Times New Roman" w:cs="Times New Roman"/>
          <w:sz w:val="24"/>
          <w:szCs w:val="24"/>
        </w:rPr>
      </w:pPr>
    </w:p>
    <w:p w14:paraId="63B6B0BB" w14:textId="77777777" w:rsidR="009E69E7" w:rsidRDefault="009E69E7">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644107" w14:paraId="0072CF12" w14:textId="77777777" w:rsidTr="004E05F5">
        <w:trPr>
          <w:trHeight w:val="542"/>
        </w:trPr>
        <w:tc>
          <w:tcPr>
            <w:tcW w:w="9394" w:type="dxa"/>
            <w:gridSpan w:val="4"/>
            <w:shd w:val="clear" w:color="auto" w:fill="000000" w:themeFill="text1"/>
          </w:tcPr>
          <w:p w14:paraId="2BABFF6D" w14:textId="12A590AA" w:rsidR="00644107" w:rsidRPr="00B11D45"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w:t>
            </w:r>
            <w:r w:rsidR="00943AEF">
              <w:rPr>
                <w:rFonts w:ascii="Times New Roman" w:hAnsi="Times New Roman" w:cs="Times New Roman"/>
                <w:b/>
                <w:color w:val="FFFFFF" w:themeColor="background1"/>
                <w:sz w:val="24"/>
                <w:szCs w:val="24"/>
              </w:rPr>
              <w:t xml:space="preserve"> (3 Objects)</w:t>
            </w:r>
          </w:p>
        </w:tc>
      </w:tr>
      <w:tr w:rsidR="00644107" w14:paraId="406E8D2D" w14:textId="77777777" w:rsidTr="004E05F5">
        <w:trPr>
          <w:trHeight w:val="542"/>
        </w:trPr>
        <w:tc>
          <w:tcPr>
            <w:tcW w:w="1165" w:type="dxa"/>
            <w:shd w:val="clear" w:color="auto" w:fill="808080" w:themeFill="background1" w:themeFillShade="80"/>
          </w:tcPr>
          <w:p w14:paraId="4F7E8A2E"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487D9BC"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2AB8CA21"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0E2F1CBF" w14:textId="77777777" w:rsidR="00644107" w:rsidRPr="00853656" w:rsidRDefault="00644107" w:rsidP="004E05F5">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644107" w14:paraId="04539EBD" w14:textId="77777777" w:rsidTr="004E05F5">
        <w:trPr>
          <w:trHeight w:val="531"/>
        </w:trPr>
        <w:tc>
          <w:tcPr>
            <w:tcW w:w="1165" w:type="dxa"/>
            <w:shd w:val="clear" w:color="auto" w:fill="808080" w:themeFill="background1" w:themeFillShade="80"/>
          </w:tcPr>
          <w:p w14:paraId="6C2ABD41"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3EAB5283" w14:textId="33371007" w:rsidR="00644107" w:rsidRPr="007F03EF" w:rsidRDefault="00702F19" w:rsidP="004E05F5">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sidR="00644107">
              <w:rPr>
                <w:rFonts w:ascii="Times New Roman" w:hAnsi="Times New Roman" w:cs="Times New Roman"/>
                <w:sz w:val="24"/>
                <w:szCs w:val="24"/>
                <w:vertAlign w:val="superscript"/>
              </w:rPr>
              <w:t>3</w:t>
            </w:r>
          </w:p>
        </w:tc>
        <w:tc>
          <w:tcPr>
            <w:tcW w:w="2734" w:type="dxa"/>
          </w:tcPr>
          <w:p w14:paraId="4D8934A5" w14:textId="1412BE08"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w:t>
            </w:r>
            <w:r w:rsidR="004E05F5">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23B57B9B" w14:textId="627F7AA8"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4107" w14:paraId="39E882A8" w14:textId="77777777" w:rsidTr="004E05F5">
        <w:trPr>
          <w:trHeight w:val="542"/>
        </w:trPr>
        <w:tc>
          <w:tcPr>
            <w:tcW w:w="1165" w:type="dxa"/>
            <w:shd w:val="clear" w:color="auto" w:fill="808080" w:themeFill="background1" w:themeFillShade="80"/>
          </w:tcPr>
          <w:p w14:paraId="16FD5955"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58CCDA" w14:textId="2E3EA884" w:rsidR="00644107" w:rsidRPr="00644107"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39B778CC" w14:textId="1519EBDE" w:rsidR="00644107" w:rsidRPr="004E05F5" w:rsidRDefault="0093767B"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1-</w:t>
            </w:r>
            <w:r w:rsidR="004E05F5">
              <w:rPr>
                <w:rFonts w:ascii="Times New Roman" w:hAnsi="Times New Roman" w:cs="Times New Roman"/>
                <w:i/>
                <w:sz w:val="24"/>
                <w:szCs w:val="24"/>
              </w:rPr>
              <w:t>p</w:t>
            </w:r>
            <w:r>
              <w:rPr>
                <w:rFonts w:ascii="Times New Roman" w:hAnsi="Times New Roman" w:cs="Times New Roman"/>
                <w:sz w:val="24"/>
                <w:szCs w:val="24"/>
              </w:rPr>
              <w:t>)/</w:t>
            </w:r>
            <w:r w:rsidR="004E05F5">
              <w:rPr>
                <w:rFonts w:ascii="Times New Roman" w:hAnsi="Times New Roman" w:cs="Times New Roman"/>
                <w:sz w:val="24"/>
                <w:szCs w:val="24"/>
              </w:rPr>
              <w:t>(2-</w:t>
            </w:r>
            <w:r w:rsidR="004E05F5">
              <w:rPr>
                <w:rFonts w:ascii="Times New Roman" w:hAnsi="Times New Roman" w:cs="Times New Roman"/>
                <w:i/>
                <w:sz w:val="24"/>
                <w:szCs w:val="24"/>
              </w:rPr>
              <w:t>p</w:t>
            </w:r>
            <w:r w:rsidR="004E05F5">
              <w:rPr>
                <w:rFonts w:ascii="Times New Roman" w:hAnsi="Times New Roman" w:cs="Times New Roman"/>
                <w:sz w:val="24"/>
                <w:szCs w:val="24"/>
              </w:rPr>
              <w:t>)</w:t>
            </w:r>
          </w:p>
        </w:tc>
        <w:tc>
          <w:tcPr>
            <w:tcW w:w="3132" w:type="dxa"/>
          </w:tcPr>
          <w:p w14:paraId="4EA20D64" w14:textId="75AE5E75" w:rsidR="00644107" w:rsidRPr="004E05F5"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42506E70" w14:textId="77777777" w:rsidTr="004E05F5">
        <w:trPr>
          <w:trHeight w:val="542"/>
        </w:trPr>
        <w:tc>
          <w:tcPr>
            <w:tcW w:w="1165" w:type="dxa"/>
            <w:shd w:val="clear" w:color="auto" w:fill="808080" w:themeFill="background1" w:themeFillShade="80"/>
          </w:tcPr>
          <w:p w14:paraId="27E92BE4"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3745A0E5" w14:textId="3A2BA87E"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53A4D95" w14:textId="0121E77A" w:rsidR="00644107" w:rsidRDefault="004E05F5"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BEFF2F" w14:textId="7AF8BB01" w:rsidR="00644107" w:rsidRDefault="004E05F5" w:rsidP="00747AA7">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sidR="00747AA7">
              <w:rPr>
                <w:rFonts w:ascii="Times New Roman" w:hAnsi="Times New Roman" w:cs="Times New Roman"/>
                <w:sz w:val="24"/>
                <w:szCs w:val="24"/>
              </w:rPr>
              <w:t>)</w:t>
            </w:r>
          </w:p>
        </w:tc>
      </w:tr>
      <w:tr w:rsidR="00644107" w14:paraId="08F4C474" w14:textId="77777777" w:rsidTr="004E05F5">
        <w:trPr>
          <w:trHeight w:val="542"/>
        </w:trPr>
        <w:tc>
          <w:tcPr>
            <w:tcW w:w="1165" w:type="dxa"/>
            <w:shd w:val="clear" w:color="auto" w:fill="808080" w:themeFill="background1" w:themeFillShade="80"/>
          </w:tcPr>
          <w:p w14:paraId="22A999A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F7862C6" w14:textId="771F4BD0"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28722E3B" w14:textId="7BA681A9" w:rsidR="00644107" w:rsidRPr="00754021" w:rsidRDefault="00A22DDE" w:rsidP="0075402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sidR="00754021">
              <w:rPr>
                <w:rFonts w:ascii="Times New Roman" w:hAnsi="Times New Roman" w:cs="Times New Roman"/>
                <w:sz w:val="24"/>
                <w:szCs w:val="24"/>
              </w:rPr>
              <w:t>/(2-</w:t>
            </w:r>
            <w:r w:rsidR="00754021">
              <w:rPr>
                <w:rFonts w:ascii="Times New Roman" w:hAnsi="Times New Roman" w:cs="Times New Roman"/>
                <w:i/>
                <w:sz w:val="24"/>
                <w:szCs w:val="24"/>
              </w:rPr>
              <w:t>p</w:t>
            </w:r>
            <w:r w:rsidR="00754021">
              <w:rPr>
                <w:rFonts w:ascii="Times New Roman" w:hAnsi="Times New Roman" w:cs="Times New Roman"/>
                <w:sz w:val="24"/>
                <w:szCs w:val="24"/>
              </w:rPr>
              <w:t>)</w:t>
            </w:r>
          </w:p>
        </w:tc>
        <w:tc>
          <w:tcPr>
            <w:tcW w:w="3132" w:type="dxa"/>
          </w:tcPr>
          <w:p w14:paraId="3F646147" w14:textId="62678369" w:rsidR="00644107" w:rsidRPr="00754021" w:rsidRDefault="00754021" w:rsidP="00CA7B9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4107" w14:paraId="0D363CDA" w14:textId="77777777" w:rsidTr="004E05F5">
        <w:trPr>
          <w:trHeight w:val="542"/>
        </w:trPr>
        <w:tc>
          <w:tcPr>
            <w:tcW w:w="1165" w:type="dxa"/>
            <w:shd w:val="clear" w:color="auto" w:fill="808080" w:themeFill="background1" w:themeFillShade="80"/>
          </w:tcPr>
          <w:p w14:paraId="58F475EA" w14:textId="3C612C6F"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55C76F0" w14:textId="6D2D6746"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374BA25D" w14:textId="57E40035" w:rsidR="00644107" w:rsidRPr="004E05F5" w:rsidRDefault="00747AA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BA0A712" w14:textId="43034BB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0F1145BF" w14:textId="77777777" w:rsidTr="004E05F5">
        <w:trPr>
          <w:trHeight w:val="542"/>
        </w:trPr>
        <w:tc>
          <w:tcPr>
            <w:tcW w:w="1165" w:type="dxa"/>
            <w:shd w:val="clear" w:color="auto" w:fill="808080" w:themeFill="background1" w:themeFillShade="80"/>
          </w:tcPr>
          <w:p w14:paraId="534F89FA" w14:textId="76F277A3"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2D6D0BFF" w14:textId="60551846"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B71F6C0" w14:textId="51854DD5" w:rsidR="00644107" w:rsidRDefault="00747AA7"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13F7AB" w14:textId="707DBA65"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7EB91114" w14:textId="77777777" w:rsidTr="004E05F5">
        <w:trPr>
          <w:trHeight w:val="542"/>
        </w:trPr>
        <w:tc>
          <w:tcPr>
            <w:tcW w:w="1165" w:type="dxa"/>
            <w:shd w:val="clear" w:color="auto" w:fill="808080" w:themeFill="background1" w:themeFillShade="80"/>
          </w:tcPr>
          <w:p w14:paraId="487E0729" w14:textId="4EE495D6"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25E579C7" w14:textId="58A81B62" w:rsidR="00644107" w:rsidRPr="00321B6C"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F7D7E83" w14:textId="037F7C89"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6B62C6" w14:textId="4CD9558F"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134E42B1" w14:textId="77777777" w:rsidTr="004E05F5">
        <w:trPr>
          <w:trHeight w:val="542"/>
        </w:trPr>
        <w:tc>
          <w:tcPr>
            <w:tcW w:w="1165" w:type="dxa"/>
            <w:shd w:val="clear" w:color="auto" w:fill="808080" w:themeFill="background1" w:themeFillShade="80"/>
          </w:tcPr>
          <w:p w14:paraId="50ADD0B8" w14:textId="325502B1"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372D1436" w14:textId="3D2F67F3" w:rsidR="00644107" w:rsidRPr="00321B6C" w:rsidRDefault="00321B6C" w:rsidP="004E05F5">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576D2EA3" w14:textId="01DFD874"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2A306F3" w14:textId="48B42BDB" w:rsidR="00644107" w:rsidRDefault="00321B6C"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4107" w14:paraId="62AADFBF" w14:textId="77777777" w:rsidTr="004E05F5">
        <w:trPr>
          <w:trHeight w:val="531"/>
        </w:trPr>
        <w:tc>
          <w:tcPr>
            <w:tcW w:w="9394" w:type="dxa"/>
            <w:gridSpan w:val="4"/>
            <w:shd w:val="clear" w:color="auto" w:fill="808080" w:themeFill="background1" w:themeFillShade="80"/>
          </w:tcPr>
          <w:p w14:paraId="31213995" w14:textId="0CA47BD4" w:rsidR="00644107" w:rsidRPr="00853656" w:rsidRDefault="00644107" w:rsidP="00405C14">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sidR="00405C14">
              <w:rPr>
                <w:rFonts w:ascii="Times New Roman" w:hAnsi="Times New Roman" w:cs="Times New Roman"/>
                <w:b/>
                <w:color w:val="FFFFFF" w:themeColor="background1"/>
                <w:sz w:val="24"/>
                <w:szCs w:val="24"/>
              </w:rPr>
              <w:t>, B, C, and D</w:t>
            </w:r>
          </w:p>
        </w:tc>
      </w:tr>
      <w:tr w:rsidR="00644107" w14:paraId="47A0F79F" w14:textId="77777777" w:rsidTr="004E05F5">
        <w:trPr>
          <w:trHeight w:val="542"/>
        </w:trPr>
        <w:tc>
          <w:tcPr>
            <w:tcW w:w="1165" w:type="dxa"/>
            <w:shd w:val="clear" w:color="auto" w:fill="808080" w:themeFill="background1" w:themeFillShade="80"/>
          </w:tcPr>
          <w:p w14:paraId="50567B53"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0C6104C"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96BF1B9" w14:textId="1C95CD8C" w:rsidR="00644107" w:rsidRPr="004A2A94" w:rsidRDefault="004A2A94" w:rsidP="00405C1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D25364C" w14:textId="3476BC1B" w:rsidR="00644107"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44107" w14:paraId="066CAEAA" w14:textId="77777777" w:rsidTr="004E05F5">
        <w:trPr>
          <w:trHeight w:val="553"/>
        </w:trPr>
        <w:tc>
          <w:tcPr>
            <w:tcW w:w="1165" w:type="dxa"/>
            <w:shd w:val="clear" w:color="auto" w:fill="808080" w:themeFill="background1" w:themeFillShade="80"/>
          </w:tcPr>
          <w:p w14:paraId="05486BE7" w14:textId="77777777" w:rsidR="00644107" w:rsidRPr="00853656" w:rsidRDefault="00644107" w:rsidP="004E05F5">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66027ED" w14:textId="77777777" w:rsidR="00644107" w:rsidRPr="007F03EF" w:rsidRDefault="00644107"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1E892F9" w14:textId="663116B0" w:rsidR="00644107" w:rsidRPr="001C07E2" w:rsidRDefault="00E31C31" w:rsidP="004E05F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5B5F89" w14:textId="4A1B1C98" w:rsidR="00644107" w:rsidRPr="00E7176D"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405C14" w14:paraId="1CD665BB" w14:textId="77777777" w:rsidTr="004E05F5">
        <w:trPr>
          <w:trHeight w:val="553"/>
        </w:trPr>
        <w:tc>
          <w:tcPr>
            <w:tcW w:w="1165" w:type="dxa"/>
            <w:shd w:val="clear" w:color="auto" w:fill="808080" w:themeFill="background1" w:themeFillShade="80"/>
          </w:tcPr>
          <w:p w14:paraId="4DA97F0E" w14:textId="68096743" w:rsidR="00405C14" w:rsidRPr="00853656" w:rsidRDefault="00405C14" w:rsidP="004E05F5">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7A7C0BCE" w14:textId="4BCB553F" w:rsidR="00405C14" w:rsidRDefault="00405C14"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DE83C" w14:textId="19190BAD" w:rsidR="00405C14" w:rsidRPr="001C07E2" w:rsidRDefault="001C07E2" w:rsidP="004E05F5">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7322E5CA" w14:textId="0D24C352" w:rsidR="00405C14" w:rsidRDefault="00E31C31" w:rsidP="004E05F5">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CBBD192" w14:textId="0B467323" w:rsidR="00A537BE" w:rsidRDefault="00A537BE" w:rsidP="009E69E7">
      <w:pPr>
        <w:ind w:firstLine="720"/>
        <w:rPr>
          <w:rFonts w:ascii="Times New Roman" w:hAnsi="Times New Roman" w:cs="Times New Roman"/>
          <w:sz w:val="24"/>
          <w:szCs w:val="24"/>
        </w:rPr>
      </w:pPr>
    </w:p>
    <w:p w14:paraId="28BBCDA6" w14:textId="77777777" w:rsidR="00A537BE" w:rsidRDefault="00A537BE">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ayout w:type="fixed"/>
        <w:tblLook w:val="04A0" w:firstRow="1" w:lastRow="0" w:firstColumn="1" w:lastColumn="0" w:noHBand="0" w:noVBand="1"/>
      </w:tblPr>
      <w:tblGrid>
        <w:gridCol w:w="1165"/>
        <w:gridCol w:w="2363"/>
        <w:gridCol w:w="2734"/>
        <w:gridCol w:w="3132"/>
      </w:tblGrid>
      <w:tr w:rsidR="00A537BE" w14:paraId="22980D80" w14:textId="77777777" w:rsidTr="00EB5111">
        <w:trPr>
          <w:trHeight w:val="542"/>
        </w:trPr>
        <w:tc>
          <w:tcPr>
            <w:tcW w:w="9394" w:type="dxa"/>
            <w:gridSpan w:val="4"/>
            <w:shd w:val="clear" w:color="auto" w:fill="000000" w:themeFill="text1"/>
          </w:tcPr>
          <w:p w14:paraId="47CD1B2B" w14:textId="74702FBA" w:rsidR="00A537BE" w:rsidRPr="00B11D45" w:rsidRDefault="00A537BE" w:rsidP="00B0276F">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lastRenderedPageBreak/>
              <w:t>BAYESIAN MODEL PREDICTIONS (</w:t>
            </w:r>
            <w:r w:rsidR="00B0276F">
              <w:rPr>
                <w:rFonts w:ascii="Times New Roman" w:hAnsi="Times New Roman" w:cs="Times New Roman"/>
                <w:b/>
                <w:color w:val="FFFFFF" w:themeColor="background1"/>
                <w:sz w:val="24"/>
                <w:szCs w:val="24"/>
              </w:rPr>
              <w:t>4</w:t>
            </w:r>
            <w:r>
              <w:rPr>
                <w:rFonts w:ascii="Times New Roman" w:hAnsi="Times New Roman" w:cs="Times New Roman"/>
                <w:b/>
                <w:color w:val="FFFFFF" w:themeColor="background1"/>
                <w:sz w:val="24"/>
                <w:szCs w:val="24"/>
              </w:rPr>
              <w:t xml:space="preserve"> Objects)</w:t>
            </w:r>
          </w:p>
        </w:tc>
      </w:tr>
      <w:tr w:rsidR="00A537BE" w14:paraId="1CB3E56F" w14:textId="77777777" w:rsidTr="00EB5111">
        <w:trPr>
          <w:trHeight w:val="542"/>
        </w:trPr>
        <w:tc>
          <w:tcPr>
            <w:tcW w:w="1165" w:type="dxa"/>
            <w:shd w:val="clear" w:color="auto" w:fill="808080" w:themeFill="background1" w:themeFillShade="80"/>
          </w:tcPr>
          <w:p w14:paraId="3E4AA8EA"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513EE270"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Prior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81BCD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3035D833" w14:textId="77777777" w:rsidR="00A537BE" w:rsidRPr="00853656" w:rsidRDefault="00A537BE" w:rsidP="00EB5111">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h|d</w:t>
            </w:r>
            <w:r w:rsidRPr="00853656">
              <w:rPr>
                <w:rFonts w:ascii="Times New Roman" w:hAnsi="Times New Roman" w:cs="Times New Roman"/>
                <w:b/>
                <w:color w:val="FFFFFF" w:themeColor="background1"/>
                <w:sz w:val="24"/>
                <w:szCs w:val="24"/>
              </w:rPr>
              <w:t>))</w:t>
            </w:r>
          </w:p>
        </w:tc>
      </w:tr>
      <w:tr w:rsidR="00A537BE" w14:paraId="0081012D" w14:textId="77777777" w:rsidTr="00EB5111">
        <w:trPr>
          <w:trHeight w:val="531"/>
        </w:trPr>
        <w:tc>
          <w:tcPr>
            <w:tcW w:w="1165" w:type="dxa"/>
            <w:shd w:val="clear" w:color="auto" w:fill="808080" w:themeFill="background1" w:themeFillShade="80"/>
          </w:tcPr>
          <w:p w14:paraId="3C75A30C"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7FCE764" w14:textId="68D00F92" w:rsidR="00A537BE" w:rsidRPr="00A537BE" w:rsidRDefault="00A537BE" w:rsidP="00EB5111">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0C45AD9D" w14:textId="04EA75D7" w:rsidR="00A537BE" w:rsidRPr="00C2417B" w:rsidRDefault="00C2417B" w:rsidP="00EB5111">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822220B" w14:textId="44A4E5D5" w:rsidR="00A537BE" w:rsidRPr="00550F27" w:rsidRDefault="00550F27"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A537BE" w14:paraId="2A25B12B" w14:textId="77777777" w:rsidTr="00EB5111">
        <w:trPr>
          <w:trHeight w:val="542"/>
        </w:trPr>
        <w:tc>
          <w:tcPr>
            <w:tcW w:w="1165" w:type="dxa"/>
            <w:shd w:val="clear" w:color="auto" w:fill="808080" w:themeFill="background1" w:themeFillShade="80"/>
          </w:tcPr>
          <w:p w14:paraId="7016D48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36E3BC7F" w14:textId="2AA2837F" w:rsidR="00A537BE" w:rsidRP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9C332C5" w14:textId="37B5A71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07F9937" w14:textId="17463A29" w:rsidR="00A537BE" w:rsidRPr="004E05F5"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4080CC4A" w14:textId="77777777" w:rsidTr="00EB5111">
        <w:trPr>
          <w:trHeight w:val="542"/>
        </w:trPr>
        <w:tc>
          <w:tcPr>
            <w:tcW w:w="1165" w:type="dxa"/>
            <w:shd w:val="clear" w:color="auto" w:fill="808080" w:themeFill="background1" w:themeFillShade="80"/>
          </w:tcPr>
          <w:p w14:paraId="030A7E77"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44A2456A" w14:textId="62C4BD42"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04DD777" w14:textId="3BE59DA3"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54FC68C" w14:textId="7C32051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1F571CBF" w14:textId="77777777" w:rsidTr="00EB5111">
        <w:trPr>
          <w:trHeight w:val="542"/>
        </w:trPr>
        <w:tc>
          <w:tcPr>
            <w:tcW w:w="1165" w:type="dxa"/>
            <w:shd w:val="clear" w:color="auto" w:fill="808080" w:themeFill="background1" w:themeFillShade="80"/>
          </w:tcPr>
          <w:p w14:paraId="282A0E26"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706D846B" w14:textId="65466AD9" w:rsidR="00A537BE" w:rsidRP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47DFB0D" w14:textId="5389B6D9"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14F710" w14:textId="7BFCBFB6" w:rsidR="00A537BE" w:rsidRPr="00754021"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333A6FEA" w14:textId="77777777" w:rsidTr="00EB5111">
        <w:trPr>
          <w:trHeight w:val="542"/>
        </w:trPr>
        <w:tc>
          <w:tcPr>
            <w:tcW w:w="1165" w:type="dxa"/>
            <w:shd w:val="clear" w:color="auto" w:fill="808080" w:themeFill="background1" w:themeFillShade="80"/>
          </w:tcPr>
          <w:p w14:paraId="6BF68F7F"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6CEBD93F" w14:textId="459227BD" w:rsidR="00A537BE" w:rsidRPr="00321B6C"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2EFA251F" w14:textId="2FD37512" w:rsidR="00A537BE" w:rsidRPr="004E05F5" w:rsidRDefault="00C2417B"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6EEB01" w14:textId="1B23D86E"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A537BE" w14:paraId="22BC9049" w14:textId="77777777" w:rsidTr="00EB5111">
        <w:trPr>
          <w:trHeight w:val="542"/>
        </w:trPr>
        <w:tc>
          <w:tcPr>
            <w:tcW w:w="1165" w:type="dxa"/>
            <w:shd w:val="clear" w:color="auto" w:fill="808080" w:themeFill="background1" w:themeFillShade="80"/>
          </w:tcPr>
          <w:p w14:paraId="63E422B9"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4214EE52" w14:textId="63E9F26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0794D5" w14:textId="44FC4E2C"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E58F71" w14:textId="7BB7532D"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08D3B89" w14:textId="77777777" w:rsidTr="00EB5111">
        <w:trPr>
          <w:trHeight w:val="542"/>
        </w:trPr>
        <w:tc>
          <w:tcPr>
            <w:tcW w:w="1165" w:type="dxa"/>
            <w:shd w:val="clear" w:color="auto" w:fill="808080" w:themeFill="background1" w:themeFillShade="80"/>
          </w:tcPr>
          <w:p w14:paraId="36F7F6C5"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1C2AA86" w14:textId="2104CFE8" w:rsidR="00A537BE" w:rsidRPr="00321B6C"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414B10C" w14:textId="1E4FBD56"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8CF16" w14:textId="1D0A3133" w:rsidR="00A537BE"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37BE" w14:paraId="2F096DC7" w14:textId="77777777" w:rsidTr="00EB5111">
        <w:trPr>
          <w:trHeight w:val="542"/>
        </w:trPr>
        <w:tc>
          <w:tcPr>
            <w:tcW w:w="1165" w:type="dxa"/>
            <w:shd w:val="clear" w:color="auto" w:fill="808080" w:themeFill="background1" w:themeFillShade="80"/>
          </w:tcPr>
          <w:p w14:paraId="6531C79D"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1C3D1DD" w14:textId="7677C927"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56E07B" w14:textId="5065E6B4" w:rsidR="00A537BE" w:rsidRPr="00C2417B"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FEE9650" w14:textId="33DB3962" w:rsidR="00A537BE" w:rsidRPr="00550F27" w:rsidRDefault="00550F2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A537BE" w14:paraId="2FDAB8E7" w14:textId="77777777" w:rsidTr="00EB5111">
        <w:trPr>
          <w:trHeight w:val="542"/>
        </w:trPr>
        <w:tc>
          <w:tcPr>
            <w:tcW w:w="1165" w:type="dxa"/>
            <w:shd w:val="clear" w:color="auto" w:fill="808080" w:themeFill="background1" w:themeFillShade="80"/>
          </w:tcPr>
          <w:p w14:paraId="6878E424" w14:textId="44EC7533"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00D528CD" w14:textId="6F60F6B0" w:rsidR="00A537BE" w:rsidRDefault="00A537BE" w:rsidP="00EB5111">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C8AED49" w14:textId="72DD535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BDAE76" w14:textId="48DB576A"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D3F71B" w14:textId="77777777" w:rsidTr="00EB5111">
        <w:trPr>
          <w:trHeight w:val="542"/>
        </w:trPr>
        <w:tc>
          <w:tcPr>
            <w:tcW w:w="1165" w:type="dxa"/>
            <w:shd w:val="clear" w:color="auto" w:fill="808080" w:themeFill="background1" w:themeFillShade="80"/>
          </w:tcPr>
          <w:p w14:paraId="7B4C9901" w14:textId="3E58FE65"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4496AD67" w14:textId="19129D6D"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38733CA" w14:textId="741F4D6D"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4DAB163" w14:textId="7D267EC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E75387F" w14:textId="77777777" w:rsidTr="00EB5111">
        <w:trPr>
          <w:trHeight w:val="542"/>
        </w:trPr>
        <w:tc>
          <w:tcPr>
            <w:tcW w:w="1165" w:type="dxa"/>
            <w:shd w:val="clear" w:color="auto" w:fill="808080" w:themeFill="background1" w:themeFillShade="80"/>
          </w:tcPr>
          <w:p w14:paraId="06EC6AE8" w14:textId="77242C8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36CDEC7F" w14:textId="7A2E14C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4F6900B" w14:textId="6FEA4FD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200A98C" w14:textId="170D87F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643311D4" w14:textId="77777777" w:rsidTr="00EB5111">
        <w:trPr>
          <w:trHeight w:val="542"/>
        </w:trPr>
        <w:tc>
          <w:tcPr>
            <w:tcW w:w="1165" w:type="dxa"/>
            <w:shd w:val="clear" w:color="auto" w:fill="808080" w:themeFill="background1" w:themeFillShade="80"/>
          </w:tcPr>
          <w:p w14:paraId="18CE0F1C" w14:textId="41CC131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34266889" w14:textId="7796B545"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0850E8F" w14:textId="56614999" w:rsidR="00A537BE" w:rsidRDefault="00C2417B"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B8C6608" w14:textId="0D6FDA11"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43CBF5E" w14:textId="77777777" w:rsidTr="00EB5111">
        <w:trPr>
          <w:trHeight w:val="542"/>
        </w:trPr>
        <w:tc>
          <w:tcPr>
            <w:tcW w:w="1165" w:type="dxa"/>
            <w:shd w:val="clear" w:color="auto" w:fill="808080" w:themeFill="background1" w:themeFillShade="80"/>
          </w:tcPr>
          <w:p w14:paraId="2D98E1F7" w14:textId="4D0595CD"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5D218284" w14:textId="5FCF219B"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998EE39" w14:textId="22EE9BC4"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2AF7EC9B" w14:textId="04B7777E"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7F359CCF" w14:textId="77777777" w:rsidTr="00EB5111">
        <w:trPr>
          <w:trHeight w:val="542"/>
        </w:trPr>
        <w:tc>
          <w:tcPr>
            <w:tcW w:w="1165" w:type="dxa"/>
            <w:shd w:val="clear" w:color="auto" w:fill="808080" w:themeFill="background1" w:themeFillShade="80"/>
          </w:tcPr>
          <w:p w14:paraId="38DE0524" w14:textId="3DBEBD5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3878195C" w14:textId="563F58A3"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271ABBF" w14:textId="4CEC5E68"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0DD6A99D" w14:textId="42990DE9"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426DB6D3" w14:textId="77777777" w:rsidTr="00EB5111">
        <w:trPr>
          <w:trHeight w:val="542"/>
        </w:trPr>
        <w:tc>
          <w:tcPr>
            <w:tcW w:w="1165" w:type="dxa"/>
            <w:shd w:val="clear" w:color="auto" w:fill="808080" w:themeFill="background1" w:themeFillShade="80"/>
          </w:tcPr>
          <w:p w14:paraId="02CD6CA7" w14:textId="597174D0"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1DCE067B" w14:textId="57385C20" w:rsidR="00A537BE" w:rsidRDefault="00702F42" w:rsidP="00EB5111">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3DB5EED" w14:textId="7316CE11"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1D56418" w14:textId="77B3AA4C"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2BB474AA" w14:textId="77777777" w:rsidTr="00EB5111">
        <w:trPr>
          <w:trHeight w:val="542"/>
        </w:trPr>
        <w:tc>
          <w:tcPr>
            <w:tcW w:w="1165" w:type="dxa"/>
            <w:shd w:val="clear" w:color="auto" w:fill="808080" w:themeFill="background1" w:themeFillShade="80"/>
          </w:tcPr>
          <w:p w14:paraId="5B1CE90A" w14:textId="709B25BA" w:rsidR="00A537BE"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7F24FBC5" w14:textId="655AF8A3" w:rsidR="00A537BE" w:rsidRPr="00A537BE" w:rsidRDefault="00A537BE" w:rsidP="00EB5111">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48DBBE49" w14:textId="53655FBE" w:rsidR="00A537BE" w:rsidRDefault="00AB79F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11FCAD1" w14:textId="4EE9BAE4" w:rsidR="00A537BE" w:rsidRDefault="00A537BE"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37BE" w14:paraId="0683F4D2" w14:textId="77777777" w:rsidTr="00EB5111">
        <w:trPr>
          <w:trHeight w:val="531"/>
        </w:trPr>
        <w:tc>
          <w:tcPr>
            <w:tcW w:w="9394" w:type="dxa"/>
            <w:gridSpan w:val="4"/>
            <w:shd w:val="clear" w:color="auto" w:fill="808080" w:themeFill="background1" w:themeFillShade="80"/>
          </w:tcPr>
          <w:p w14:paraId="17C548BB" w14:textId="77777777" w:rsidR="00A537BE" w:rsidRPr="00853656" w:rsidRDefault="00A537BE" w:rsidP="00EB5111">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37BE" w14:paraId="5CD06FFA" w14:textId="77777777" w:rsidTr="00EB5111">
        <w:trPr>
          <w:trHeight w:val="542"/>
        </w:trPr>
        <w:tc>
          <w:tcPr>
            <w:tcW w:w="1165" w:type="dxa"/>
            <w:shd w:val="clear" w:color="auto" w:fill="808080" w:themeFill="background1" w:themeFillShade="80"/>
          </w:tcPr>
          <w:p w14:paraId="0F53C953"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1C5F2F00" w14:textId="07089237"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A9ACF2C" w14:textId="3487FF28" w:rsidR="00A537BE" w:rsidRPr="002B3221" w:rsidRDefault="002B3221"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0A78FD" w14:textId="22D3CFE2" w:rsidR="00A537BE"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37BE" w14:paraId="4C9D4DDD" w14:textId="77777777" w:rsidTr="00EB5111">
        <w:trPr>
          <w:trHeight w:val="553"/>
        </w:trPr>
        <w:tc>
          <w:tcPr>
            <w:tcW w:w="1165" w:type="dxa"/>
            <w:shd w:val="clear" w:color="auto" w:fill="808080" w:themeFill="background1" w:themeFillShade="80"/>
          </w:tcPr>
          <w:p w14:paraId="4364C394"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BAFE4FA" w14:textId="54B40CCC" w:rsidR="00A537BE" w:rsidRPr="007F03EF"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5F006FC" w14:textId="7B580ED2" w:rsidR="00A537BE" w:rsidRPr="001C07E2" w:rsidRDefault="001131F7" w:rsidP="00EB511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448EC48" w14:textId="128B1BB3" w:rsidR="00A537BE" w:rsidRPr="00E7176D"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6B33D8B8" w14:textId="77777777" w:rsidTr="00EB5111">
        <w:trPr>
          <w:trHeight w:val="553"/>
        </w:trPr>
        <w:tc>
          <w:tcPr>
            <w:tcW w:w="1165" w:type="dxa"/>
            <w:shd w:val="clear" w:color="auto" w:fill="808080" w:themeFill="background1" w:themeFillShade="80"/>
          </w:tcPr>
          <w:p w14:paraId="49C0EA9B" w14:textId="77777777" w:rsidR="00A537BE" w:rsidRPr="00853656" w:rsidRDefault="00A537BE"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8F5158D" w14:textId="4E0CC735"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D488283" w14:textId="7C3D772F" w:rsidR="00A537BE" w:rsidRPr="001C07E2"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1C3AF96" w14:textId="7DB26FF3" w:rsidR="00A537BE" w:rsidRDefault="001131F7"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37BE" w14:paraId="3F2743D5" w14:textId="77777777" w:rsidTr="00EB5111">
        <w:trPr>
          <w:trHeight w:val="553"/>
        </w:trPr>
        <w:tc>
          <w:tcPr>
            <w:tcW w:w="1165" w:type="dxa"/>
            <w:shd w:val="clear" w:color="auto" w:fill="808080" w:themeFill="background1" w:themeFillShade="80"/>
          </w:tcPr>
          <w:p w14:paraId="5D7D2B8F" w14:textId="5E78C74B" w:rsidR="00A537BE" w:rsidRDefault="002B3221" w:rsidP="00EB5111">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25FCE91D" w14:textId="5B431DE2" w:rsidR="00A537BE" w:rsidRDefault="002B3221"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287C10B" w14:textId="5D1251AA" w:rsidR="00A537BE" w:rsidRDefault="001131F7" w:rsidP="00EB5111">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5D05B616" w14:textId="358AFACA" w:rsidR="00A537BE" w:rsidRDefault="00D04368" w:rsidP="00EB5111">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4F5F861" w14:textId="77777777" w:rsidR="006D10C5" w:rsidRPr="009E69E7" w:rsidRDefault="006D10C5" w:rsidP="009E69E7">
      <w:pPr>
        <w:ind w:firstLine="720"/>
        <w:rPr>
          <w:rFonts w:ascii="Times New Roman" w:hAnsi="Times New Roman" w:cs="Times New Roman"/>
          <w:sz w:val="24"/>
          <w:szCs w:val="24"/>
        </w:rPr>
      </w:pPr>
    </w:p>
    <w:sectPr w:rsidR="006D10C5" w:rsidRPr="009E69E7" w:rsidSect="00323E12">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34DF" w14:textId="77777777" w:rsidR="005217B2" w:rsidRDefault="005217B2" w:rsidP="00323E12">
      <w:pPr>
        <w:spacing w:after="0" w:line="240" w:lineRule="auto"/>
      </w:pPr>
      <w:r>
        <w:separator/>
      </w:r>
    </w:p>
  </w:endnote>
  <w:endnote w:type="continuationSeparator" w:id="0">
    <w:p w14:paraId="1B388279" w14:textId="77777777" w:rsidR="005217B2" w:rsidRDefault="005217B2"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80B0" w14:textId="77777777" w:rsidR="005217B2" w:rsidRDefault="005217B2" w:rsidP="00323E12">
      <w:pPr>
        <w:spacing w:after="0" w:line="240" w:lineRule="auto"/>
      </w:pPr>
      <w:r>
        <w:separator/>
      </w:r>
    </w:p>
  </w:footnote>
  <w:footnote w:type="continuationSeparator" w:id="0">
    <w:p w14:paraId="017B82ED" w14:textId="77777777" w:rsidR="005217B2" w:rsidRDefault="005217B2" w:rsidP="00323E12">
      <w:pPr>
        <w:spacing w:after="0" w:line="240" w:lineRule="auto"/>
      </w:pPr>
      <w:r>
        <w:continuationSeparator/>
      </w:r>
    </w:p>
  </w:footnote>
  <w:footnote w:id="1">
    <w:p w14:paraId="3EFA6C43" w14:textId="01638E03" w:rsidR="00157918" w:rsidRPr="00263269" w:rsidRDefault="00157918" w:rsidP="00081AB9">
      <w:pPr>
        <w:spacing w:line="240" w:lineRule="auto"/>
        <w:ind w:firstLine="720"/>
        <w:contextualSpacing/>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Note that we included random effects for </w:t>
      </w:r>
      <w:r>
        <w:rPr>
          <w:rFonts w:ascii="Times New Roman" w:hAnsi="Times New Roman" w:cs="Times New Roman"/>
          <w:sz w:val="24"/>
          <w:szCs w:val="24"/>
        </w:rPr>
        <w:t>participants</w:t>
      </w:r>
      <w:r w:rsidRPr="00263269">
        <w:rPr>
          <w:rFonts w:ascii="Times New Roman" w:hAnsi="Times New Roman" w:cs="Times New Roman"/>
          <w:sz w:val="24"/>
          <w:szCs w:val="24"/>
        </w:rPr>
        <w:t xml:space="preserve"> because models that included random effects yielded smaller Schwartz Bayesian Information Criterion (BIC) values than models that did not include them.</w:t>
      </w:r>
    </w:p>
  </w:footnote>
  <w:footnote w:id="2">
    <w:p w14:paraId="28180B6D" w14:textId="3DE4DAEE"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We used this dummy coding convention throughout the analys</w:t>
      </w:r>
      <w:r>
        <w:rPr>
          <w:rFonts w:ascii="Times New Roman" w:hAnsi="Times New Roman" w:cs="Times New Roman"/>
          <w:sz w:val="24"/>
          <w:szCs w:val="24"/>
        </w:rPr>
        <w:t>e</w:t>
      </w:r>
      <w:r w:rsidRPr="00263269">
        <w:rPr>
          <w:rFonts w:ascii="Times New Roman" w:hAnsi="Times New Roman" w:cs="Times New Roman"/>
          <w:sz w:val="24"/>
          <w:szCs w:val="24"/>
        </w:rPr>
        <w:t xml:space="preserve">s sections in each of the four experiments. </w:t>
      </w:r>
    </w:p>
  </w:footnote>
  <w:footnote w:id="3">
    <w:p w14:paraId="3D7B1A35" w14:textId="77777777" w:rsidR="00157918" w:rsidRPr="00263269" w:rsidRDefault="00157918">
      <w:pPr>
        <w:pStyle w:val="FootnoteText"/>
        <w:rPr>
          <w:rFonts w:ascii="Times New Roman" w:hAnsi="Times New Roman" w:cs="Times New Roman"/>
          <w:sz w:val="24"/>
          <w:szCs w:val="24"/>
        </w:rPr>
      </w:pPr>
      <w:r w:rsidRPr="00263269">
        <w:rPr>
          <w:rStyle w:val="FootnoteReference"/>
          <w:rFonts w:ascii="Times New Roman" w:hAnsi="Times New Roman" w:cs="Times New Roman"/>
          <w:sz w:val="24"/>
          <w:szCs w:val="24"/>
        </w:rPr>
        <w:footnoteRef/>
      </w:r>
      <w:r w:rsidRPr="00263269">
        <w:rPr>
          <w:rFonts w:ascii="Times New Roman" w:hAnsi="Times New Roman" w:cs="Times New Roman"/>
          <w:sz w:val="24"/>
          <w:szCs w:val="24"/>
        </w:rPr>
        <w:t xml:space="preserve"> In each of the analyses presented in Experiments 1-3, one of the β values corresponds to the mean of the reference group (i.e., the intercept in the LMM model) and one of the β values—that is, Δβ—corresponds to the mean difference between the reference and comparison groups.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926E" w14:textId="42FEAD6C" w:rsidR="00157918" w:rsidRPr="006C7A00" w:rsidRDefault="00157918">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w:t>
    </w:r>
    <w:r w:rsidR="0090363C">
      <w:rPr>
        <w:rFonts w:ascii="Times New Roman" w:hAnsi="Times New Roman" w:cs="Times New Roman"/>
        <w:sz w:val="24"/>
        <w:szCs w:val="24"/>
      </w:rPr>
      <w:t>BACKWARDS-BLOCKING REASONING</w:t>
    </w:r>
    <w:r w:rsidRPr="006C7A00">
      <w:rPr>
        <w:rFonts w:ascii="Times New Roman" w:hAnsi="Times New Roman" w:cs="Times New Roman"/>
        <w:sz w:val="24"/>
        <w:szCs w:val="24"/>
      </w:rPr>
      <w:t xml:space="preserve"> IN </w:t>
    </w:r>
    <w:r w:rsidR="0090363C">
      <w:rPr>
        <w:rFonts w:ascii="Times New Roman" w:hAnsi="Times New Roman" w:cs="Times New Roman"/>
        <w:sz w:val="24"/>
        <w:szCs w:val="24"/>
      </w:rPr>
      <w:t>CHILDREN</w:t>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sidR="00780A23">
      <w:rPr>
        <w:rFonts w:ascii="Times New Roman" w:hAnsi="Times New Roman" w:cs="Times New Roman"/>
        <w:noProof/>
        <w:sz w:val="24"/>
        <w:szCs w:val="24"/>
      </w:rPr>
      <w:t>37</w:t>
    </w:r>
    <w:r w:rsidRPr="000C1F89">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2642B" w14:textId="5439B47A" w:rsidR="00157918" w:rsidRPr="00323E12" w:rsidRDefault="00157918">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w:t>
    </w:r>
    <w:r w:rsidR="0090363C">
      <w:rPr>
        <w:rFonts w:ascii="Times New Roman" w:hAnsi="Times New Roman" w:cs="Times New Roman"/>
        <w:sz w:val="24"/>
        <w:szCs w:val="24"/>
      </w:rPr>
      <w:t>BACKWARDS-BLOCKING REASONING IN CHILDREN</w:t>
    </w:r>
    <w:r w:rsidRPr="00323E12">
      <w:rPr>
        <w:rFonts w:ascii="Times New Roman" w:hAnsi="Times New Roman" w:cs="Times New Roman"/>
        <w:sz w:val="24"/>
        <w:szCs w:val="24"/>
      </w:rPr>
      <w:t xml:space="preserve"> </w:t>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sidR="00993B20">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5389792">
    <w:abstractNumId w:val="1"/>
  </w:num>
  <w:num w:numId="2" w16cid:durableId="9605787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Deon Benton">
    <w15:presenceInfo w15:providerId="Windows Live" w15:userId="7bde2bc20b2b31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195D"/>
    <w:rsid w:val="00006724"/>
    <w:rsid w:val="0000725A"/>
    <w:rsid w:val="00011123"/>
    <w:rsid w:val="00011D20"/>
    <w:rsid w:val="00020FD7"/>
    <w:rsid w:val="00025691"/>
    <w:rsid w:val="00027CD3"/>
    <w:rsid w:val="00027EAB"/>
    <w:rsid w:val="00032737"/>
    <w:rsid w:val="00033D24"/>
    <w:rsid w:val="00036A6E"/>
    <w:rsid w:val="0005192F"/>
    <w:rsid w:val="00052DBC"/>
    <w:rsid w:val="00053BC4"/>
    <w:rsid w:val="00061305"/>
    <w:rsid w:val="000638A4"/>
    <w:rsid w:val="00065C05"/>
    <w:rsid w:val="00065DB3"/>
    <w:rsid w:val="000661E4"/>
    <w:rsid w:val="00067A6A"/>
    <w:rsid w:val="00067D8B"/>
    <w:rsid w:val="00070BF7"/>
    <w:rsid w:val="00074E2E"/>
    <w:rsid w:val="000752F8"/>
    <w:rsid w:val="000777AD"/>
    <w:rsid w:val="00081AB9"/>
    <w:rsid w:val="00083E00"/>
    <w:rsid w:val="00086788"/>
    <w:rsid w:val="00093742"/>
    <w:rsid w:val="00093F1B"/>
    <w:rsid w:val="00095286"/>
    <w:rsid w:val="000A0A2A"/>
    <w:rsid w:val="000A1852"/>
    <w:rsid w:val="000A2F30"/>
    <w:rsid w:val="000B071E"/>
    <w:rsid w:val="000C1F89"/>
    <w:rsid w:val="000C2805"/>
    <w:rsid w:val="000C36EF"/>
    <w:rsid w:val="000C39F8"/>
    <w:rsid w:val="000D2D3C"/>
    <w:rsid w:val="000D7721"/>
    <w:rsid w:val="000E083B"/>
    <w:rsid w:val="000E1824"/>
    <w:rsid w:val="000E28A0"/>
    <w:rsid w:val="000E7155"/>
    <w:rsid w:val="000F423F"/>
    <w:rsid w:val="000F6103"/>
    <w:rsid w:val="0010410F"/>
    <w:rsid w:val="0010541E"/>
    <w:rsid w:val="001123F4"/>
    <w:rsid w:val="001131F7"/>
    <w:rsid w:val="00113AAD"/>
    <w:rsid w:val="00117703"/>
    <w:rsid w:val="00124CED"/>
    <w:rsid w:val="00130CC7"/>
    <w:rsid w:val="001314F0"/>
    <w:rsid w:val="00133B0C"/>
    <w:rsid w:val="00134638"/>
    <w:rsid w:val="00134C09"/>
    <w:rsid w:val="00135550"/>
    <w:rsid w:val="0013721F"/>
    <w:rsid w:val="00137DD0"/>
    <w:rsid w:val="00140F63"/>
    <w:rsid w:val="001446D5"/>
    <w:rsid w:val="00152360"/>
    <w:rsid w:val="00152736"/>
    <w:rsid w:val="00153170"/>
    <w:rsid w:val="00155A25"/>
    <w:rsid w:val="00157918"/>
    <w:rsid w:val="00157BD6"/>
    <w:rsid w:val="001629E3"/>
    <w:rsid w:val="00166BA6"/>
    <w:rsid w:val="00171F78"/>
    <w:rsid w:val="001737F7"/>
    <w:rsid w:val="00174491"/>
    <w:rsid w:val="0017455C"/>
    <w:rsid w:val="001776CC"/>
    <w:rsid w:val="00177FBC"/>
    <w:rsid w:val="001904A4"/>
    <w:rsid w:val="00191428"/>
    <w:rsid w:val="00194910"/>
    <w:rsid w:val="00197532"/>
    <w:rsid w:val="001A2513"/>
    <w:rsid w:val="001A4957"/>
    <w:rsid w:val="001A7E4F"/>
    <w:rsid w:val="001B0DC2"/>
    <w:rsid w:val="001B1FD5"/>
    <w:rsid w:val="001B5D59"/>
    <w:rsid w:val="001B5D9D"/>
    <w:rsid w:val="001B7F60"/>
    <w:rsid w:val="001C02F1"/>
    <w:rsid w:val="001C07E2"/>
    <w:rsid w:val="001C0F80"/>
    <w:rsid w:val="001C2AB1"/>
    <w:rsid w:val="001C2DD8"/>
    <w:rsid w:val="001C50F5"/>
    <w:rsid w:val="001C7B22"/>
    <w:rsid w:val="001D02C6"/>
    <w:rsid w:val="001D0639"/>
    <w:rsid w:val="001D1139"/>
    <w:rsid w:val="001D366A"/>
    <w:rsid w:val="001D4C2C"/>
    <w:rsid w:val="001D4D81"/>
    <w:rsid w:val="001D5A6A"/>
    <w:rsid w:val="001E2FC1"/>
    <w:rsid w:val="001E42CC"/>
    <w:rsid w:val="001E4667"/>
    <w:rsid w:val="001F2CEB"/>
    <w:rsid w:val="001F35CC"/>
    <w:rsid w:val="001F4910"/>
    <w:rsid w:val="001F6DE8"/>
    <w:rsid w:val="00201936"/>
    <w:rsid w:val="0020227B"/>
    <w:rsid w:val="002032B1"/>
    <w:rsid w:val="00206231"/>
    <w:rsid w:val="00210BF5"/>
    <w:rsid w:val="00215CE1"/>
    <w:rsid w:val="0021761A"/>
    <w:rsid w:val="002203E0"/>
    <w:rsid w:val="0022377B"/>
    <w:rsid w:val="00225E87"/>
    <w:rsid w:val="002302A1"/>
    <w:rsid w:val="00232A48"/>
    <w:rsid w:val="00234BE9"/>
    <w:rsid w:val="00234CBA"/>
    <w:rsid w:val="00235950"/>
    <w:rsid w:val="00236FB3"/>
    <w:rsid w:val="00237203"/>
    <w:rsid w:val="00245D27"/>
    <w:rsid w:val="00245D56"/>
    <w:rsid w:val="00250944"/>
    <w:rsid w:val="002521F1"/>
    <w:rsid w:val="002564C0"/>
    <w:rsid w:val="00260E33"/>
    <w:rsid w:val="00262791"/>
    <w:rsid w:val="00263269"/>
    <w:rsid w:val="002641C0"/>
    <w:rsid w:val="00267078"/>
    <w:rsid w:val="00267C03"/>
    <w:rsid w:val="00270774"/>
    <w:rsid w:val="0027350B"/>
    <w:rsid w:val="00273F49"/>
    <w:rsid w:val="00274041"/>
    <w:rsid w:val="00277E30"/>
    <w:rsid w:val="00285156"/>
    <w:rsid w:val="00291252"/>
    <w:rsid w:val="002931FC"/>
    <w:rsid w:val="00295677"/>
    <w:rsid w:val="002965E6"/>
    <w:rsid w:val="0029714F"/>
    <w:rsid w:val="0029753A"/>
    <w:rsid w:val="002A500D"/>
    <w:rsid w:val="002B1F17"/>
    <w:rsid w:val="002B2D15"/>
    <w:rsid w:val="002B3196"/>
    <w:rsid w:val="002B3221"/>
    <w:rsid w:val="002B420A"/>
    <w:rsid w:val="002B5343"/>
    <w:rsid w:val="002B5469"/>
    <w:rsid w:val="002B6A11"/>
    <w:rsid w:val="002C08A7"/>
    <w:rsid w:val="002C0F5A"/>
    <w:rsid w:val="002C322F"/>
    <w:rsid w:val="002C3587"/>
    <w:rsid w:val="002C3666"/>
    <w:rsid w:val="002C6A31"/>
    <w:rsid w:val="002D046E"/>
    <w:rsid w:val="002D31CB"/>
    <w:rsid w:val="002D3DD8"/>
    <w:rsid w:val="002D7995"/>
    <w:rsid w:val="002E34F9"/>
    <w:rsid w:val="002E74FF"/>
    <w:rsid w:val="002E7C43"/>
    <w:rsid w:val="002E7F77"/>
    <w:rsid w:val="002F2099"/>
    <w:rsid w:val="002F3FA6"/>
    <w:rsid w:val="002F4953"/>
    <w:rsid w:val="002F6C75"/>
    <w:rsid w:val="00300BED"/>
    <w:rsid w:val="00303501"/>
    <w:rsid w:val="00303BEC"/>
    <w:rsid w:val="003049C4"/>
    <w:rsid w:val="003054FE"/>
    <w:rsid w:val="00305A75"/>
    <w:rsid w:val="00307889"/>
    <w:rsid w:val="0031284A"/>
    <w:rsid w:val="00312A05"/>
    <w:rsid w:val="00320429"/>
    <w:rsid w:val="003214D4"/>
    <w:rsid w:val="00321B6C"/>
    <w:rsid w:val="003228F1"/>
    <w:rsid w:val="00323E12"/>
    <w:rsid w:val="00326E8C"/>
    <w:rsid w:val="003277FB"/>
    <w:rsid w:val="00332868"/>
    <w:rsid w:val="003333DE"/>
    <w:rsid w:val="003336A9"/>
    <w:rsid w:val="0033497E"/>
    <w:rsid w:val="00334E98"/>
    <w:rsid w:val="00335525"/>
    <w:rsid w:val="00336161"/>
    <w:rsid w:val="00340AE2"/>
    <w:rsid w:val="00340F0E"/>
    <w:rsid w:val="0034109F"/>
    <w:rsid w:val="00341569"/>
    <w:rsid w:val="00351315"/>
    <w:rsid w:val="0035203D"/>
    <w:rsid w:val="00355416"/>
    <w:rsid w:val="00361D02"/>
    <w:rsid w:val="0036255F"/>
    <w:rsid w:val="00363BDA"/>
    <w:rsid w:val="003640D1"/>
    <w:rsid w:val="00364C01"/>
    <w:rsid w:val="003731CE"/>
    <w:rsid w:val="003734E2"/>
    <w:rsid w:val="00383E53"/>
    <w:rsid w:val="00383FE7"/>
    <w:rsid w:val="00387A4B"/>
    <w:rsid w:val="003912F0"/>
    <w:rsid w:val="00394C20"/>
    <w:rsid w:val="003A05CE"/>
    <w:rsid w:val="003B00F0"/>
    <w:rsid w:val="003B04E7"/>
    <w:rsid w:val="003B1B00"/>
    <w:rsid w:val="003B3B6F"/>
    <w:rsid w:val="003B4131"/>
    <w:rsid w:val="003B4921"/>
    <w:rsid w:val="003B6595"/>
    <w:rsid w:val="003C6A32"/>
    <w:rsid w:val="003D2EEC"/>
    <w:rsid w:val="003D4D33"/>
    <w:rsid w:val="003D54D4"/>
    <w:rsid w:val="003D5D0D"/>
    <w:rsid w:val="003D68B4"/>
    <w:rsid w:val="003E2807"/>
    <w:rsid w:val="003E3CCB"/>
    <w:rsid w:val="003F474D"/>
    <w:rsid w:val="003F67CD"/>
    <w:rsid w:val="0040083C"/>
    <w:rsid w:val="004048EB"/>
    <w:rsid w:val="00405C14"/>
    <w:rsid w:val="00410004"/>
    <w:rsid w:val="00413303"/>
    <w:rsid w:val="00413B8E"/>
    <w:rsid w:val="00417009"/>
    <w:rsid w:val="00420BD1"/>
    <w:rsid w:val="00427BD6"/>
    <w:rsid w:val="004304B0"/>
    <w:rsid w:val="00430608"/>
    <w:rsid w:val="0043585F"/>
    <w:rsid w:val="00440BC2"/>
    <w:rsid w:val="004432FD"/>
    <w:rsid w:val="00450A26"/>
    <w:rsid w:val="00450ECA"/>
    <w:rsid w:val="0045189C"/>
    <w:rsid w:val="00452DEA"/>
    <w:rsid w:val="00454041"/>
    <w:rsid w:val="004561C3"/>
    <w:rsid w:val="00461B09"/>
    <w:rsid w:val="004641C7"/>
    <w:rsid w:val="00465419"/>
    <w:rsid w:val="00466FA2"/>
    <w:rsid w:val="0046739E"/>
    <w:rsid w:val="004700D4"/>
    <w:rsid w:val="00473008"/>
    <w:rsid w:val="00475D87"/>
    <w:rsid w:val="00477B54"/>
    <w:rsid w:val="00482F83"/>
    <w:rsid w:val="00484676"/>
    <w:rsid w:val="00486B0F"/>
    <w:rsid w:val="0049018D"/>
    <w:rsid w:val="00496D23"/>
    <w:rsid w:val="004A2A94"/>
    <w:rsid w:val="004A2C25"/>
    <w:rsid w:val="004A6688"/>
    <w:rsid w:val="004B0376"/>
    <w:rsid w:val="004B0A9B"/>
    <w:rsid w:val="004B27AD"/>
    <w:rsid w:val="004B3C37"/>
    <w:rsid w:val="004B50E8"/>
    <w:rsid w:val="004B7E52"/>
    <w:rsid w:val="004C0AF0"/>
    <w:rsid w:val="004C0CF8"/>
    <w:rsid w:val="004C1E1B"/>
    <w:rsid w:val="004C4143"/>
    <w:rsid w:val="004C58CF"/>
    <w:rsid w:val="004C603E"/>
    <w:rsid w:val="004D35AB"/>
    <w:rsid w:val="004D59E0"/>
    <w:rsid w:val="004D6AD9"/>
    <w:rsid w:val="004D741A"/>
    <w:rsid w:val="004E05F5"/>
    <w:rsid w:val="004E465D"/>
    <w:rsid w:val="004E624E"/>
    <w:rsid w:val="004E62FB"/>
    <w:rsid w:val="004E71BB"/>
    <w:rsid w:val="004E7B2E"/>
    <w:rsid w:val="004E7CB2"/>
    <w:rsid w:val="004F07E4"/>
    <w:rsid w:val="004F2FC3"/>
    <w:rsid w:val="004F4176"/>
    <w:rsid w:val="004F6F71"/>
    <w:rsid w:val="00501CBC"/>
    <w:rsid w:val="00502D03"/>
    <w:rsid w:val="00503372"/>
    <w:rsid w:val="005037F4"/>
    <w:rsid w:val="0050414A"/>
    <w:rsid w:val="00504539"/>
    <w:rsid w:val="00505D03"/>
    <w:rsid w:val="005066FC"/>
    <w:rsid w:val="00510D09"/>
    <w:rsid w:val="0051336A"/>
    <w:rsid w:val="00513916"/>
    <w:rsid w:val="005148E0"/>
    <w:rsid w:val="005167AB"/>
    <w:rsid w:val="0052040A"/>
    <w:rsid w:val="005217B2"/>
    <w:rsid w:val="0052409E"/>
    <w:rsid w:val="0052651C"/>
    <w:rsid w:val="00527373"/>
    <w:rsid w:val="0053227C"/>
    <w:rsid w:val="00533F63"/>
    <w:rsid w:val="00542A17"/>
    <w:rsid w:val="00545100"/>
    <w:rsid w:val="00546318"/>
    <w:rsid w:val="00546424"/>
    <w:rsid w:val="0054722A"/>
    <w:rsid w:val="00550D9E"/>
    <w:rsid w:val="00550F27"/>
    <w:rsid w:val="005519DB"/>
    <w:rsid w:val="00554BF8"/>
    <w:rsid w:val="00561815"/>
    <w:rsid w:val="00562372"/>
    <w:rsid w:val="005650A0"/>
    <w:rsid w:val="00576771"/>
    <w:rsid w:val="00577B26"/>
    <w:rsid w:val="0058138F"/>
    <w:rsid w:val="00582237"/>
    <w:rsid w:val="0058250A"/>
    <w:rsid w:val="005836C9"/>
    <w:rsid w:val="0058514F"/>
    <w:rsid w:val="00587E32"/>
    <w:rsid w:val="00592DB5"/>
    <w:rsid w:val="00593321"/>
    <w:rsid w:val="0059407E"/>
    <w:rsid w:val="005953C1"/>
    <w:rsid w:val="005956E7"/>
    <w:rsid w:val="005A04BB"/>
    <w:rsid w:val="005A100F"/>
    <w:rsid w:val="005A2907"/>
    <w:rsid w:val="005A4F4A"/>
    <w:rsid w:val="005B1123"/>
    <w:rsid w:val="005B19E4"/>
    <w:rsid w:val="005B389B"/>
    <w:rsid w:val="005B60B3"/>
    <w:rsid w:val="005C0812"/>
    <w:rsid w:val="005C6B14"/>
    <w:rsid w:val="005D1818"/>
    <w:rsid w:val="005D1EE0"/>
    <w:rsid w:val="005D3E5A"/>
    <w:rsid w:val="005E02B4"/>
    <w:rsid w:val="005E0991"/>
    <w:rsid w:val="005E0FAD"/>
    <w:rsid w:val="005E3935"/>
    <w:rsid w:val="005E3F10"/>
    <w:rsid w:val="005E40EF"/>
    <w:rsid w:val="005E6DD1"/>
    <w:rsid w:val="005F0626"/>
    <w:rsid w:val="005F0E22"/>
    <w:rsid w:val="005F1603"/>
    <w:rsid w:val="005F18BE"/>
    <w:rsid w:val="005F5EF5"/>
    <w:rsid w:val="005F5FAB"/>
    <w:rsid w:val="005F76F7"/>
    <w:rsid w:val="00604706"/>
    <w:rsid w:val="00605C8E"/>
    <w:rsid w:val="006076E2"/>
    <w:rsid w:val="006221E2"/>
    <w:rsid w:val="0062360C"/>
    <w:rsid w:val="00623F1C"/>
    <w:rsid w:val="00626040"/>
    <w:rsid w:val="00626860"/>
    <w:rsid w:val="006272FD"/>
    <w:rsid w:val="00627B0C"/>
    <w:rsid w:val="006303EE"/>
    <w:rsid w:val="006334C7"/>
    <w:rsid w:val="00635805"/>
    <w:rsid w:val="0063692C"/>
    <w:rsid w:val="0063790A"/>
    <w:rsid w:val="006431D7"/>
    <w:rsid w:val="00644107"/>
    <w:rsid w:val="00647D2F"/>
    <w:rsid w:val="00652927"/>
    <w:rsid w:val="00653D6C"/>
    <w:rsid w:val="0065581A"/>
    <w:rsid w:val="006562B3"/>
    <w:rsid w:val="0066381E"/>
    <w:rsid w:val="00665447"/>
    <w:rsid w:val="006737DF"/>
    <w:rsid w:val="00673F7F"/>
    <w:rsid w:val="0067595B"/>
    <w:rsid w:val="00677185"/>
    <w:rsid w:val="006816B6"/>
    <w:rsid w:val="0068307A"/>
    <w:rsid w:val="00683702"/>
    <w:rsid w:val="00687402"/>
    <w:rsid w:val="00692671"/>
    <w:rsid w:val="00693278"/>
    <w:rsid w:val="006963C6"/>
    <w:rsid w:val="00697468"/>
    <w:rsid w:val="006979F8"/>
    <w:rsid w:val="006A09A4"/>
    <w:rsid w:val="006A131B"/>
    <w:rsid w:val="006A1FF2"/>
    <w:rsid w:val="006A40F9"/>
    <w:rsid w:val="006A4788"/>
    <w:rsid w:val="006A63E7"/>
    <w:rsid w:val="006B1534"/>
    <w:rsid w:val="006B1D99"/>
    <w:rsid w:val="006B2089"/>
    <w:rsid w:val="006B4EBB"/>
    <w:rsid w:val="006C23F1"/>
    <w:rsid w:val="006C34C6"/>
    <w:rsid w:val="006C7A00"/>
    <w:rsid w:val="006D10C5"/>
    <w:rsid w:val="006D1B9F"/>
    <w:rsid w:val="006D1DE1"/>
    <w:rsid w:val="006D218D"/>
    <w:rsid w:val="006D3640"/>
    <w:rsid w:val="006E211B"/>
    <w:rsid w:val="006E30B8"/>
    <w:rsid w:val="006E3FDE"/>
    <w:rsid w:val="006E44A2"/>
    <w:rsid w:val="006E5D88"/>
    <w:rsid w:val="006E677F"/>
    <w:rsid w:val="006E7865"/>
    <w:rsid w:val="006F260C"/>
    <w:rsid w:val="006F6DEA"/>
    <w:rsid w:val="006F799C"/>
    <w:rsid w:val="00701BD8"/>
    <w:rsid w:val="00702F19"/>
    <w:rsid w:val="00702F42"/>
    <w:rsid w:val="0070394E"/>
    <w:rsid w:val="00706D07"/>
    <w:rsid w:val="007107BB"/>
    <w:rsid w:val="007123DC"/>
    <w:rsid w:val="00714CDA"/>
    <w:rsid w:val="00714EE6"/>
    <w:rsid w:val="00723ADF"/>
    <w:rsid w:val="007266A7"/>
    <w:rsid w:val="00726BF5"/>
    <w:rsid w:val="0073314C"/>
    <w:rsid w:val="00734CBA"/>
    <w:rsid w:val="00735E16"/>
    <w:rsid w:val="00736666"/>
    <w:rsid w:val="0074088D"/>
    <w:rsid w:val="00740ED0"/>
    <w:rsid w:val="00743077"/>
    <w:rsid w:val="00743BD1"/>
    <w:rsid w:val="00746EDA"/>
    <w:rsid w:val="00747AA7"/>
    <w:rsid w:val="007505F8"/>
    <w:rsid w:val="00753224"/>
    <w:rsid w:val="00754021"/>
    <w:rsid w:val="007554A9"/>
    <w:rsid w:val="007606D7"/>
    <w:rsid w:val="00762619"/>
    <w:rsid w:val="00762DB0"/>
    <w:rsid w:val="007634C1"/>
    <w:rsid w:val="00763587"/>
    <w:rsid w:val="0076597B"/>
    <w:rsid w:val="00767A85"/>
    <w:rsid w:val="007706EA"/>
    <w:rsid w:val="0077702D"/>
    <w:rsid w:val="00780A23"/>
    <w:rsid w:val="00781670"/>
    <w:rsid w:val="00781FEB"/>
    <w:rsid w:val="00784CD8"/>
    <w:rsid w:val="00784F9B"/>
    <w:rsid w:val="00785002"/>
    <w:rsid w:val="00786585"/>
    <w:rsid w:val="007878B9"/>
    <w:rsid w:val="0079051B"/>
    <w:rsid w:val="00790805"/>
    <w:rsid w:val="00792D28"/>
    <w:rsid w:val="007930A3"/>
    <w:rsid w:val="0079388E"/>
    <w:rsid w:val="00793BEA"/>
    <w:rsid w:val="0079460E"/>
    <w:rsid w:val="007A23AE"/>
    <w:rsid w:val="007A32F6"/>
    <w:rsid w:val="007A35B6"/>
    <w:rsid w:val="007A494E"/>
    <w:rsid w:val="007A6C11"/>
    <w:rsid w:val="007B3B0E"/>
    <w:rsid w:val="007B3EF7"/>
    <w:rsid w:val="007B4BE6"/>
    <w:rsid w:val="007B626B"/>
    <w:rsid w:val="007B6B9F"/>
    <w:rsid w:val="007B77D9"/>
    <w:rsid w:val="007C088D"/>
    <w:rsid w:val="007C0A77"/>
    <w:rsid w:val="007D3A74"/>
    <w:rsid w:val="007E110F"/>
    <w:rsid w:val="007E2D34"/>
    <w:rsid w:val="007E4ECA"/>
    <w:rsid w:val="007E5FC1"/>
    <w:rsid w:val="007E6B12"/>
    <w:rsid w:val="007E7E7B"/>
    <w:rsid w:val="007F03EF"/>
    <w:rsid w:val="007F0C81"/>
    <w:rsid w:val="007F35F4"/>
    <w:rsid w:val="007F5076"/>
    <w:rsid w:val="007F69A7"/>
    <w:rsid w:val="007F73FC"/>
    <w:rsid w:val="007F7682"/>
    <w:rsid w:val="007F7EEB"/>
    <w:rsid w:val="00801F96"/>
    <w:rsid w:val="008054FA"/>
    <w:rsid w:val="00806777"/>
    <w:rsid w:val="00810BFA"/>
    <w:rsid w:val="0082135C"/>
    <w:rsid w:val="00825C40"/>
    <w:rsid w:val="0082608F"/>
    <w:rsid w:val="00826F13"/>
    <w:rsid w:val="0082728D"/>
    <w:rsid w:val="00827CB0"/>
    <w:rsid w:val="00827F3E"/>
    <w:rsid w:val="00830F6F"/>
    <w:rsid w:val="008318FA"/>
    <w:rsid w:val="00831BA4"/>
    <w:rsid w:val="00832A7A"/>
    <w:rsid w:val="00843B9A"/>
    <w:rsid w:val="0084676F"/>
    <w:rsid w:val="0085324A"/>
    <w:rsid w:val="00853656"/>
    <w:rsid w:val="008537F8"/>
    <w:rsid w:val="00855645"/>
    <w:rsid w:val="00856E54"/>
    <w:rsid w:val="00863D50"/>
    <w:rsid w:val="00863EBE"/>
    <w:rsid w:val="00871EEE"/>
    <w:rsid w:val="00872F7D"/>
    <w:rsid w:val="008746D9"/>
    <w:rsid w:val="008773F5"/>
    <w:rsid w:val="008853BF"/>
    <w:rsid w:val="00887E78"/>
    <w:rsid w:val="00890500"/>
    <w:rsid w:val="008924F9"/>
    <w:rsid w:val="00895D98"/>
    <w:rsid w:val="00896AE6"/>
    <w:rsid w:val="00896C38"/>
    <w:rsid w:val="00897167"/>
    <w:rsid w:val="008A0259"/>
    <w:rsid w:val="008A11D4"/>
    <w:rsid w:val="008A38AC"/>
    <w:rsid w:val="008A7179"/>
    <w:rsid w:val="008B2255"/>
    <w:rsid w:val="008B2740"/>
    <w:rsid w:val="008B5F3F"/>
    <w:rsid w:val="008B7C1F"/>
    <w:rsid w:val="008C01FF"/>
    <w:rsid w:val="008C1225"/>
    <w:rsid w:val="008D3876"/>
    <w:rsid w:val="008D743D"/>
    <w:rsid w:val="008E3119"/>
    <w:rsid w:val="008E5021"/>
    <w:rsid w:val="008E611E"/>
    <w:rsid w:val="008F0349"/>
    <w:rsid w:val="008F3F92"/>
    <w:rsid w:val="008F696C"/>
    <w:rsid w:val="008F7746"/>
    <w:rsid w:val="009025BD"/>
    <w:rsid w:val="0090363C"/>
    <w:rsid w:val="0090474C"/>
    <w:rsid w:val="009054BA"/>
    <w:rsid w:val="0090581D"/>
    <w:rsid w:val="00911DC8"/>
    <w:rsid w:val="009132B8"/>
    <w:rsid w:val="00914005"/>
    <w:rsid w:val="00916252"/>
    <w:rsid w:val="009209A1"/>
    <w:rsid w:val="00920C31"/>
    <w:rsid w:val="0092183E"/>
    <w:rsid w:val="00927194"/>
    <w:rsid w:val="00931BB6"/>
    <w:rsid w:val="009341B0"/>
    <w:rsid w:val="00936EED"/>
    <w:rsid w:val="0093767B"/>
    <w:rsid w:val="00937EEE"/>
    <w:rsid w:val="00940E42"/>
    <w:rsid w:val="00943AEF"/>
    <w:rsid w:val="00944A07"/>
    <w:rsid w:val="00945D8D"/>
    <w:rsid w:val="00946B82"/>
    <w:rsid w:val="009526BA"/>
    <w:rsid w:val="009530C8"/>
    <w:rsid w:val="00956223"/>
    <w:rsid w:val="00962789"/>
    <w:rsid w:val="00962B55"/>
    <w:rsid w:val="00963BB0"/>
    <w:rsid w:val="009666AD"/>
    <w:rsid w:val="00966AB0"/>
    <w:rsid w:val="009746B1"/>
    <w:rsid w:val="00987AEB"/>
    <w:rsid w:val="009903D1"/>
    <w:rsid w:val="009913FF"/>
    <w:rsid w:val="00992FAB"/>
    <w:rsid w:val="00993B20"/>
    <w:rsid w:val="00995A50"/>
    <w:rsid w:val="00997A73"/>
    <w:rsid w:val="009A2655"/>
    <w:rsid w:val="009A59EF"/>
    <w:rsid w:val="009A5F36"/>
    <w:rsid w:val="009B1CA7"/>
    <w:rsid w:val="009B3CDF"/>
    <w:rsid w:val="009C10EF"/>
    <w:rsid w:val="009C549E"/>
    <w:rsid w:val="009C5E5D"/>
    <w:rsid w:val="009D0AA0"/>
    <w:rsid w:val="009E1E32"/>
    <w:rsid w:val="009E69E7"/>
    <w:rsid w:val="009E6CF0"/>
    <w:rsid w:val="009F0BA3"/>
    <w:rsid w:val="009F10CF"/>
    <w:rsid w:val="009F2D21"/>
    <w:rsid w:val="009F43E2"/>
    <w:rsid w:val="009F6532"/>
    <w:rsid w:val="00A03C75"/>
    <w:rsid w:val="00A03D4B"/>
    <w:rsid w:val="00A0687F"/>
    <w:rsid w:val="00A07F33"/>
    <w:rsid w:val="00A1087D"/>
    <w:rsid w:val="00A12050"/>
    <w:rsid w:val="00A12FAF"/>
    <w:rsid w:val="00A1313E"/>
    <w:rsid w:val="00A14B46"/>
    <w:rsid w:val="00A217A4"/>
    <w:rsid w:val="00A22DDE"/>
    <w:rsid w:val="00A258CF"/>
    <w:rsid w:val="00A3120A"/>
    <w:rsid w:val="00A34140"/>
    <w:rsid w:val="00A349A0"/>
    <w:rsid w:val="00A351C4"/>
    <w:rsid w:val="00A3547C"/>
    <w:rsid w:val="00A356B4"/>
    <w:rsid w:val="00A356CC"/>
    <w:rsid w:val="00A42ECE"/>
    <w:rsid w:val="00A460B0"/>
    <w:rsid w:val="00A513AF"/>
    <w:rsid w:val="00A52711"/>
    <w:rsid w:val="00A537BE"/>
    <w:rsid w:val="00A563F9"/>
    <w:rsid w:val="00A56718"/>
    <w:rsid w:val="00A623B3"/>
    <w:rsid w:val="00A65D6B"/>
    <w:rsid w:val="00A6759C"/>
    <w:rsid w:val="00A70DD9"/>
    <w:rsid w:val="00A71EE2"/>
    <w:rsid w:val="00A73E4B"/>
    <w:rsid w:val="00A76206"/>
    <w:rsid w:val="00A7679D"/>
    <w:rsid w:val="00A804F2"/>
    <w:rsid w:val="00A80B26"/>
    <w:rsid w:val="00A81732"/>
    <w:rsid w:val="00A91A34"/>
    <w:rsid w:val="00A93D9C"/>
    <w:rsid w:val="00A94B24"/>
    <w:rsid w:val="00A94FD5"/>
    <w:rsid w:val="00A966F8"/>
    <w:rsid w:val="00AA325B"/>
    <w:rsid w:val="00AA6AD7"/>
    <w:rsid w:val="00AA6C97"/>
    <w:rsid w:val="00AB0C52"/>
    <w:rsid w:val="00AB1470"/>
    <w:rsid w:val="00AB2549"/>
    <w:rsid w:val="00AB79FE"/>
    <w:rsid w:val="00AC39C7"/>
    <w:rsid w:val="00AC3A52"/>
    <w:rsid w:val="00AD2F1D"/>
    <w:rsid w:val="00AD4EDA"/>
    <w:rsid w:val="00AD636C"/>
    <w:rsid w:val="00AE3DE5"/>
    <w:rsid w:val="00AF14FD"/>
    <w:rsid w:val="00AF19DF"/>
    <w:rsid w:val="00AF5994"/>
    <w:rsid w:val="00AF5AD2"/>
    <w:rsid w:val="00B0276F"/>
    <w:rsid w:val="00B0411D"/>
    <w:rsid w:val="00B11516"/>
    <w:rsid w:val="00B11D45"/>
    <w:rsid w:val="00B11FE8"/>
    <w:rsid w:val="00B13DCC"/>
    <w:rsid w:val="00B159CA"/>
    <w:rsid w:val="00B15D9C"/>
    <w:rsid w:val="00B161C7"/>
    <w:rsid w:val="00B1671A"/>
    <w:rsid w:val="00B25C06"/>
    <w:rsid w:val="00B25D95"/>
    <w:rsid w:val="00B26745"/>
    <w:rsid w:val="00B341C5"/>
    <w:rsid w:val="00B35526"/>
    <w:rsid w:val="00B41F43"/>
    <w:rsid w:val="00B42694"/>
    <w:rsid w:val="00B427BD"/>
    <w:rsid w:val="00B4291C"/>
    <w:rsid w:val="00B45B80"/>
    <w:rsid w:val="00B51FA3"/>
    <w:rsid w:val="00B56EE2"/>
    <w:rsid w:val="00B652B7"/>
    <w:rsid w:val="00B655B9"/>
    <w:rsid w:val="00B71061"/>
    <w:rsid w:val="00B71921"/>
    <w:rsid w:val="00B72DC7"/>
    <w:rsid w:val="00B72E9C"/>
    <w:rsid w:val="00B7386C"/>
    <w:rsid w:val="00B76BEA"/>
    <w:rsid w:val="00B7797B"/>
    <w:rsid w:val="00B81275"/>
    <w:rsid w:val="00B81367"/>
    <w:rsid w:val="00B83AA9"/>
    <w:rsid w:val="00B84107"/>
    <w:rsid w:val="00B84611"/>
    <w:rsid w:val="00B85638"/>
    <w:rsid w:val="00B86F97"/>
    <w:rsid w:val="00B92F2D"/>
    <w:rsid w:val="00B949EB"/>
    <w:rsid w:val="00B94CC2"/>
    <w:rsid w:val="00B959EF"/>
    <w:rsid w:val="00B9636A"/>
    <w:rsid w:val="00BA07FE"/>
    <w:rsid w:val="00BA3B2F"/>
    <w:rsid w:val="00BA5CB7"/>
    <w:rsid w:val="00BB2867"/>
    <w:rsid w:val="00BC3756"/>
    <w:rsid w:val="00BC3C7C"/>
    <w:rsid w:val="00BC7C17"/>
    <w:rsid w:val="00BC7F93"/>
    <w:rsid w:val="00BD437C"/>
    <w:rsid w:val="00BD70BA"/>
    <w:rsid w:val="00BE10E2"/>
    <w:rsid w:val="00BE3DAC"/>
    <w:rsid w:val="00BE4018"/>
    <w:rsid w:val="00BE6C6E"/>
    <w:rsid w:val="00BE704F"/>
    <w:rsid w:val="00BE7182"/>
    <w:rsid w:val="00BF1003"/>
    <w:rsid w:val="00BF1C56"/>
    <w:rsid w:val="00BF30A6"/>
    <w:rsid w:val="00BF3137"/>
    <w:rsid w:val="00BF4C67"/>
    <w:rsid w:val="00BF68FE"/>
    <w:rsid w:val="00BF7018"/>
    <w:rsid w:val="00BF729C"/>
    <w:rsid w:val="00BF74BC"/>
    <w:rsid w:val="00C00207"/>
    <w:rsid w:val="00C004FA"/>
    <w:rsid w:val="00C01B12"/>
    <w:rsid w:val="00C021A7"/>
    <w:rsid w:val="00C025BC"/>
    <w:rsid w:val="00C05B65"/>
    <w:rsid w:val="00C06298"/>
    <w:rsid w:val="00C10909"/>
    <w:rsid w:val="00C11342"/>
    <w:rsid w:val="00C13067"/>
    <w:rsid w:val="00C152A1"/>
    <w:rsid w:val="00C17CEB"/>
    <w:rsid w:val="00C17DEF"/>
    <w:rsid w:val="00C2417B"/>
    <w:rsid w:val="00C24D9D"/>
    <w:rsid w:val="00C307EB"/>
    <w:rsid w:val="00C318FD"/>
    <w:rsid w:val="00C4445F"/>
    <w:rsid w:val="00C4794A"/>
    <w:rsid w:val="00C50C67"/>
    <w:rsid w:val="00C51FF1"/>
    <w:rsid w:val="00C5272D"/>
    <w:rsid w:val="00C537E5"/>
    <w:rsid w:val="00C53CBF"/>
    <w:rsid w:val="00C5546A"/>
    <w:rsid w:val="00C55573"/>
    <w:rsid w:val="00C56640"/>
    <w:rsid w:val="00C57E16"/>
    <w:rsid w:val="00C67C63"/>
    <w:rsid w:val="00C743B9"/>
    <w:rsid w:val="00C75966"/>
    <w:rsid w:val="00C77774"/>
    <w:rsid w:val="00C81332"/>
    <w:rsid w:val="00C90B9F"/>
    <w:rsid w:val="00C919F9"/>
    <w:rsid w:val="00C92186"/>
    <w:rsid w:val="00C92963"/>
    <w:rsid w:val="00C956FC"/>
    <w:rsid w:val="00C96BC7"/>
    <w:rsid w:val="00C96FE2"/>
    <w:rsid w:val="00CA7B98"/>
    <w:rsid w:val="00CC0485"/>
    <w:rsid w:val="00CC5591"/>
    <w:rsid w:val="00CC675C"/>
    <w:rsid w:val="00CD3942"/>
    <w:rsid w:val="00CD674F"/>
    <w:rsid w:val="00CE67BB"/>
    <w:rsid w:val="00CE751B"/>
    <w:rsid w:val="00CF310C"/>
    <w:rsid w:val="00CF4185"/>
    <w:rsid w:val="00CF4C93"/>
    <w:rsid w:val="00CF7B71"/>
    <w:rsid w:val="00D022A6"/>
    <w:rsid w:val="00D04368"/>
    <w:rsid w:val="00D11020"/>
    <w:rsid w:val="00D11341"/>
    <w:rsid w:val="00D12DAF"/>
    <w:rsid w:val="00D1367D"/>
    <w:rsid w:val="00D13ED8"/>
    <w:rsid w:val="00D15968"/>
    <w:rsid w:val="00D21FD8"/>
    <w:rsid w:val="00D22728"/>
    <w:rsid w:val="00D23381"/>
    <w:rsid w:val="00D25460"/>
    <w:rsid w:val="00D32F2B"/>
    <w:rsid w:val="00D3386A"/>
    <w:rsid w:val="00D34BED"/>
    <w:rsid w:val="00D34D3E"/>
    <w:rsid w:val="00D35A58"/>
    <w:rsid w:val="00D364FE"/>
    <w:rsid w:val="00D423C6"/>
    <w:rsid w:val="00D42C30"/>
    <w:rsid w:val="00D44FEF"/>
    <w:rsid w:val="00D46FC5"/>
    <w:rsid w:val="00D54E3B"/>
    <w:rsid w:val="00D54F6A"/>
    <w:rsid w:val="00D57F26"/>
    <w:rsid w:val="00D65490"/>
    <w:rsid w:val="00D65CCB"/>
    <w:rsid w:val="00D676A9"/>
    <w:rsid w:val="00D67C4B"/>
    <w:rsid w:val="00D71E19"/>
    <w:rsid w:val="00D73507"/>
    <w:rsid w:val="00D740A5"/>
    <w:rsid w:val="00D756B1"/>
    <w:rsid w:val="00D81553"/>
    <w:rsid w:val="00D816F0"/>
    <w:rsid w:val="00D81F75"/>
    <w:rsid w:val="00D84F16"/>
    <w:rsid w:val="00D877F9"/>
    <w:rsid w:val="00D907FE"/>
    <w:rsid w:val="00D914D4"/>
    <w:rsid w:val="00D94692"/>
    <w:rsid w:val="00D9485C"/>
    <w:rsid w:val="00D94E87"/>
    <w:rsid w:val="00D96F59"/>
    <w:rsid w:val="00DA0377"/>
    <w:rsid w:val="00DA195D"/>
    <w:rsid w:val="00DA2953"/>
    <w:rsid w:val="00DA3BB4"/>
    <w:rsid w:val="00DA3E20"/>
    <w:rsid w:val="00DA6E11"/>
    <w:rsid w:val="00DA6FA6"/>
    <w:rsid w:val="00DA7C2B"/>
    <w:rsid w:val="00DB47D8"/>
    <w:rsid w:val="00DB7514"/>
    <w:rsid w:val="00DC2470"/>
    <w:rsid w:val="00DC3F78"/>
    <w:rsid w:val="00DD32E6"/>
    <w:rsid w:val="00DD4785"/>
    <w:rsid w:val="00DE1294"/>
    <w:rsid w:val="00DE3692"/>
    <w:rsid w:val="00DE4541"/>
    <w:rsid w:val="00DE5689"/>
    <w:rsid w:val="00DE57DA"/>
    <w:rsid w:val="00DE677F"/>
    <w:rsid w:val="00DF230E"/>
    <w:rsid w:val="00E00DE2"/>
    <w:rsid w:val="00E015CB"/>
    <w:rsid w:val="00E072BC"/>
    <w:rsid w:val="00E20621"/>
    <w:rsid w:val="00E23DA0"/>
    <w:rsid w:val="00E25831"/>
    <w:rsid w:val="00E30134"/>
    <w:rsid w:val="00E3186E"/>
    <w:rsid w:val="00E31C31"/>
    <w:rsid w:val="00E327B9"/>
    <w:rsid w:val="00E369AE"/>
    <w:rsid w:val="00E377D7"/>
    <w:rsid w:val="00E42717"/>
    <w:rsid w:val="00E42FD0"/>
    <w:rsid w:val="00E47556"/>
    <w:rsid w:val="00E51062"/>
    <w:rsid w:val="00E514AA"/>
    <w:rsid w:val="00E539C2"/>
    <w:rsid w:val="00E542B3"/>
    <w:rsid w:val="00E5482D"/>
    <w:rsid w:val="00E5486F"/>
    <w:rsid w:val="00E54E60"/>
    <w:rsid w:val="00E55E59"/>
    <w:rsid w:val="00E62A31"/>
    <w:rsid w:val="00E6325E"/>
    <w:rsid w:val="00E63704"/>
    <w:rsid w:val="00E64B59"/>
    <w:rsid w:val="00E6714F"/>
    <w:rsid w:val="00E7176D"/>
    <w:rsid w:val="00E74E1E"/>
    <w:rsid w:val="00E763A9"/>
    <w:rsid w:val="00E774D1"/>
    <w:rsid w:val="00E8011E"/>
    <w:rsid w:val="00E80E6E"/>
    <w:rsid w:val="00E815C8"/>
    <w:rsid w:val="00E85CD9"/>
    <w:rsid w:val="00E85D85"/>
    <w:rsid w:val="00E91C6F"/>
    <w:rsid w:val="00E93FB8"/>
    <w:rsid w:val="00E968B3"/>
    <w:rsid w:val="00EA0807"/>
    <w:rsid w:val="00EA1696"/>
    <w:rsid w:val="00EA1E15"/>
    <w:rsid w:val="00EA5B5B"/>
    <w:rsid w:val="00EA5CFD"/>
    <w:rsid w:val="00EB1452"/>
    <w:rsid w:val="00EB5111"/>
    <w:rsid w:val="00EB6928"/>
    <w:rsid w:val="00EB6C38"/>
    <w:rsid w:val="00EC0511"/>
    <w:rsid w:val="00EC19AE"/>
    <w:rsid w:val="00ED3ABA"/>
    <w:rsid w:val="00ED6D30"/>
    <w:rsid w:val="00EE1B56"/>
    <w:rsid w:val="00EE2B5A"/>
    <w:rsid w:val="00EE5384"/>
    <w:rsid w:val="00EE599F"/>
    <w:rsid w:val="00EE65F4"/>
    <w:rsid w:val="00EE779B"/>
    <w:rsid w:val="00EF29C5"/>
    <w:rsid w:val="00EF2F3A"/>
    <w:rsid w:val="00EF586E"/>
    <w:rsid w:val="00EF7D16"/>
    <w:rsid w:val="00EF7E8F"/>
    <w:rsid w:val="00F02E80"/>
    <w:rsid w:val="00F0366D"/>
    <w:rsid w:val="00F053E6"/>
    <w:rsid w:val="00F06525"/>
    <w:rsid w:val="00F12BF0"/>
    <w:rsid w:val="00F15561"/>
    <w:rsid w:val="00F15615"/>
    <w:rsid w:val="00F17559"/>
    <w:rsid w:val="00F179F1"/>
    <w:rsid w:val="00F25EBC"/>
    <w:rsid w:val="00F31BE9"/>
    <w:rsid w:val="00F40816"/>
    <w:rsid w:val="00F42414"/>
    <w:rsid w:val="00F42552"/>
    <w:rsid w:val="00F43032"/>
    <w:rsid w:val="00F43B2D"/>
    <w:rsid w:val="00F50895"/>
    <w:rsid w:val="00F51689"/>
    <w:rsid w:val="00F54156"/>
    <w:rsid w:val="00F60FD2"/>
    <w:rsid w:val="00F65279"/>
    <w:rsid w:val="00F812A3"/>
    <w:rsid w:val="00F81860"/>
    <w:rsid w:val="00F81944"/>
    <w:rsid w:val="00F8644B"/>
    <w:rsid w:val="00F901F9"/>
    <w:rsid w:val="00F90222"/>
    <w:rsid w:val="00F90FC4"/>
    <w:rsid w:val="00F93B67"/>
    <w:rsid w:val="00FA0B5C"/>
    <w:rsid w:val="00FA54C9"/>
    <w:rsid w:val="00FA7785"/>
    <w:rsid w:val="00FB3F30"/>
    <w:rsid w:val="00FB5252"/>
    <w:rsid w:val="00FC11AD"/>
    <w:rsid w:val="00FC5F76"/>
    <w:rsid w:val="00FC6E05"/>
    <w:rsid w:val="00FD38F3"/>
    <w:rsid w:val="00FD531C"/>
    <w:rsid w:val="00FE44E8"/>
    <w:rsid w:val="00FE4B40"/>
    <w:rsid w:val="00FF2449"/>
    <w:rsid w:val="00FF3101"/>
    <w:rsid w:val="00FF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BC2AE7"/>
  <w15:docId w15:val="{C983A85D-8E1A-49D8-9615-728C17852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paragraph" w:styleId="Revision">
    <w:name w:val="Revision"/>
    <w:hidden/>
    <w:uiPriority w:val="99"/>
    <w:semiHidden/>
    <w:rsid w:val="00B710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B2B88-8228-410B-BBEB-C9F4BF033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68</Pages>
  <Words>17106</Words>
  <Characters>97509</Characters>
  <Application>Microsoft Office Word</Application>
  <DocSecurity>0</DocSecurity>
  <Lines>812</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32</cp:revision>
  <dcterms:created xsi:type="dcterms:W3CDTF">2023-01-11T14:52:00Z</dcterms:created>
  <dcterms:modified xsi:type="dcterms:W3CDTF">2023-01-11T21:56:00Z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