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ins>
      <w:ins w:id="5" w:author="Benton, Deon" w:date="2023-01-19T16:00:00Z">
        <w:r w:rsidR="00977551">
          <w:rPr>
            <w:rFonts w:ascii="Times New Roman" w:hAnsi="Times New Roman" w:cs="Times New Roman"/>
            <w:sz w:val="24"/>
            <w:szCs w:val="24"/>
          </w:rPr>
          <w:t>a form of</w:t>
        </w:r>
      </w:ins>
      <w:ins w:id="6" w:author="Benton, Deon" w:date="2023-01-12T11:35:00Z">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ins w:id="7" w:author="Benton, Deon" w:date="2023-01-12T11:37:00Z"/>
          <w:rFonts w:ascii="Times New Roman" w:hAnsi="Times New Roman" w:cs="Times New Roman"/>
          <w:sz w:val="24"/>
          <w:szCs w:val="24"/>
        </w:rPr>
      </w:pPr>
      <w:ins w:id="8" w:author="Benton, Deon" w:date="2023-01-12T11:37:00Z">
        <w:r w:rsidRPr="002C3666">
          <w:rPr>
            <w:rFonts w:ascii="Times New Roman" w:hAnsi="Times New Roman" w:cs="Times New Roman"/>
            <w:sz w:val="24"/>
            <w:szCs w:val="24"/>
          </w:rPr>
          <w:t xml:space="preserve">The ability to reason about causal events is thought generally to emerge between 18 months and 5 years of age (e.g., </w:t>
        </w:r>
      </w:ins>
      <w:ins w:id="9" w:author="Benton, Deon" w:date="2023-01-17T15:57:00Z">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xml:space="preserve">,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ins>
      <w:ins w:id="10" w:author="Benton, Deon" w:date="2023-01-17T16:00:00Z">
        <w:r w:rsidR="007C6452">
          <w:rPr>
            <w:rFonts w:ascii="Times New Roman" w:hAnsi="Times New Roman" w:cs="Times New Roman"/>
            <w:sz w:val="24"/>
            <w:szCs w:val="24"/>
          </w:rPr>
          <w:t xml:space="preserve">Kimura &amp; Gopnik, 2019; </w:t>
        </w:r>
      </w:ins>
      <w:ins w:id="11" w:author="Benton, Deon" w:date="2023-01-17T15:59:00Z">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ins>
      <w:ins w:id="12" w:author="Benton, Deon" w:date="2023-01-17T15:57:00Z">
        <w:r w:rsidR="00BD2001">
          <w:rPr>
            <w:rFonts w:ascii="Times New Roman" w:hAnsi="Times New Roman" w:cs="Times New Roman"/>
            <w:sz w:val="24"/>
            <w:szCs w:val="24"/>
          </w:rPr>
          <w:t>Sobel &amp; Kirkham, 200</w:t>
        </w:r>
      </w:ins>
      <w:ins w:id="13" w:author="Benton, Deon" w:date="2023-01-17T15:58:00Z">
        <w:r w:rsidR="00EC5E48">
          <w:rPr>
            <w:rFonts w:ascii="Times New Roman" w:hAnsi="Times New Roman" w:cs="Times New Roman"/>
            <w:sz w:val="24"/>
            <w:szCs w:val="24"/>
          </w:rPr>
          <w:t>6</w:t>
        </w:r>
      </w:ins>
      <w:ins w:id="14" w:author="Benton, Deon" w:date="2023-01-17T15:59:00Z">
        <w:r w:rsidR="00EC5E48">
          <w:rPr>
            <w:rFonts w:ascii="Times New Roman" w:hAnsi="Times New Roman" w:cs="Times New Roman"/>
            <w:sz w:val="24"/>
            <w:szCs w:val="24"/>
          </w:rPr>
          <w:t>, 2007</w:t>
        </w:r>
      </w:ins>
      <w:ins w:id="15" w:author="Benton, Deon" w:date="2023-01-17T15:57:00Z">
        <w:r w:rsidR="00BD2001">
          <w:rPr>
            <w:rFonts w:ascii="Times New Roman" w:hAnsi="Times New Roman" w:cs="Times New Roman"/>
            <w:sz w:val="24"/>
            <w:szCs w:val="24"/>
          </w:rPr>
          <w:t>;</w:t>
        </w:r>
      </w:ins>
      <w:ins w:id="16" w:author="Benton, Deon" w:date="2023-01-17T15:59:00Z">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ins>
      <w:ins w:id="17" w:author="Benton, Deon" w:date="2023-01-17T15:57:00Z">
        <w:r w:rsidR="00BD2001">
          <w:rPr>
            <w:rFonts w:ascii="Times New Roman" w:hAnsi="Times New Roman" w:cs="Times New Roman"/>
            <w:sz w:val="24"/>
            <w:szCs w:val="24"/>
          </w:rPr>
          <w:t xml:space="preserve"> Walker &amp; Gopnik, 2014</w:t>
        </w:r>
      </w:ins>
      <w:ins w:id="18" w:author="Benton, Deon" w:date="2023-01-12T11:37:00Z">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ins>
      <w:ins w:id="19" w:author="Benton, Deon" w:date="2023-01-19T15:39:00Z">
        <w:r w:rsidR="003B2FB5">
          <w:rPr>
            <w:rFonts w:ascii="Times New Roman" w:hAnsi="Times New Roman" w:cs="Times New Roman"/>
            <w:sz w:val="24"/>
            <w:szCs w:val="24"/>
          </w:rPr>
          <w:t>variations on this design</w:t>
        </w:r>
      </w:ins>
      <w:ins w:id="20" w:author="Benton, Deon" w:date="2023-01-12T11:37:00Z">
        <w:r>
          <w:rPr>
            <w:rFonts w:ascii="Times New Roman" w:hAnsi="Times New Roman" w:cs="Times New Roman"/>
            <w:sz w:val="24"/>
            <w:szCs w:val="24"/>
          </w:rPr>
          <w:t xml:space="preserve"> have been used to evaluate adults’ causal reasoning abilities</w:t>
        </w:r>
      </w:ins>
      <w:ins w:id="21" w:author="Benton, Deon" w:date="2023-01-19T15:39:00Z">
        <w:r w:rsidR="003B2FB5">
          <w:rPr>
            <w:rFonts w:ascii="Times New Roman" w:hAnsi="Times New Roman" w:cs="Times New Roman"/>
            <w:sz w:val="24"/>
            <w:szCs w:val="24"/>
          </w:rPr>
          <w:t xml:space="preserve"> (e.g., Griffiths et al., 2011)</w:t>
        </w:r>
      </w:ins>
      <w:ins w:id="22" w:author="Benton, Deon" w:date="2023-01-12T11:37:00Z">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7FBE924" w14:textId="223D522D" w:rsidR="00B2451E" w:rsidRDefault="001E2CFC" w:rsidP="00B2451E">
      <w:pPr>
        <w:spacing w:line="480" w:lineRule="auto"/>
        <w:ind w:firstLine="720"/>
        <w:contextualSpacing/>
        <w:rPr>
          <w:ins w:id="23" w:author="Benton, Deon" w:date="2023-01-17T16:33:00Z"/>
          <w:rFonts w:ascii="Times New Roman" w:hAnsi="Times New Roman" w:cs="Times New Roman"/>
          <w:sz w:val="24"/>
          <w:szCs w:val="24"/>
        </w:rPr>
      </w:pPr>
      <w:ins w:id="24"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ins>
      <w:ins w:id="25" w:author="Benton, Deon" w:date="2023-01-20T09:18:00Z">
        <w:r w:rsidR="007E4DB5">
          <w:rPr>
            <w:rFonts w:ascii="Times New Roman" w:hAnsi="Times New Roman" w:cs="Times New Roman"/>
            <w:sz w:val="24"/>
            <w:szCs w:val="24"/>
          </w:rPr>
          <w:t>it</w:t>
        </w:r>
      </w:ins>
      <w:ins w:id="26" w:author="Benton, Deon" w:date="2023-01-12T11:39:00Z">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ins>
      <w:r w:rsidR="00E3186E" w:rsidRPr="00E3186E">
        <w:rPr>
          <w:rFonts w:ascii="Times New Roman" w:hAnsi="Times New Roman" w:cs="Times New Roman"/>
          <w:sz w:val="24"/>
          <w:szCs w:val="24"/>
        </w:rPr>
        <w:t>Of the findings</w:t>
      </w:r>
      <w:ins w:id="27" w:author="Benton, Deon" w:date="2023-01-17T16:02:00Z">
        <w:r w:rsidR="004E72FC">
          <w:rPr>
            <w:rFonts w:ascii="Times New Roman" w:hAnsi="Times New Roman" w:cs="Times New Roman"/>
            <w:sz w:val="24"/>
            <w:szCs w:val="24"/>
          </w:rPr>
          <w:t xml:space="preserve"> that have been reported by researchers who have used</w:t>
        </w:r>
      </w:ins>
      <w:ins w:id="28" w:author="Benton, Deon" w:date="2023-01-17T15:55:00Z">
        <w:r w:rsidR="00BD2001">
          <w:rPr>
            <w:rFonts w:ascii="Times New Roman" w:hAnsi="Times New Roman" w:cs="Times New Roman"/>
            <w:sz w:val="24"/>
            <w:szCs w:val="24"/>
          </w:rPr>
          <w:t xml:space="preserve"> </w:t>
        </w:r>
      </w:ins>
      <w:ins w:id="29" w:author="Benton, Deon" w:date="2023-01-17T15:56:00Z">
        <w:r w:rsidR="00BD2001">
          <w:rPr>
            <w:rFonts w:ascii="Times New Roman" w:hAnsi="Times New Roman" w:cs="Times New Roman"/>
            <w:sz w:val="24"/>
            <w:szCs w:val="24"/>
          </w:rPr>
          <w:t>the blicket-detector methodology</w:t>
        </w:r>
      </w:ins>
      <w:ins w:id="30" w:author="Benton, Deon" w:date="2023-01-17T16:02:00Z">
        <w:r w:rsidR="004E72FC">
          <w:rPr>
            <w:rFonts w:ascii="Times New Roman" w:hAnsi="Times New Roman" w:cs="Times New Roman"/>
            <w:sz w:val="24"/>
            <w:szCs w:val="24"/>
          </w:rPr>
          <w:t>,</w:t>
        </w:r>
      </w:ins>
      <w:r w:rsidR="00E3186E" w:rsidRPr="00E3186E">
        <w:rPr>
          <w:rFonts w:ascii="Times New Roman" w:hAnsi="Times New Roman" w:cs="Times New Roman"/>
          <w:sz w:val="24"/>
          <w:szCs w:val="24"/>
        </w:rPr>
        <w:t xml:space="preserve"> perhaps</w:t>
      </w:r>
      <w:ins w:id="31" w:author="Benton, Deon" w:date="2023-01-17T15:55:00Z">
        <w:r w:rsidR="00BD2001">
          <w:rPr>
            <w:rFonts w:ascii="Times New Roman" w:hAnsi="Times New Roman" w:cs="Times New Roman"/>
            <w:sz w:val="24"/>
            <w:szCs w:val="24"/>
          </w:rPr>
          <w:t xml:space="preserve"> none </w:t>
        </w:r>
      </w:ins>
      <w:ins w:id="32" w:author="Benton, Deon" w:date="2023-01-17T15:56:00Z">
        <w:r w:rsidR="00BD2001">
          <w:rPr>
            <w:rFonts w:ascii="Times New Roman" w:hAnsi="Times New Roman" w:cs="Times New Roman"/>
            <w:sz w:val="24"/>
            <w:szCs w:val="24"/>
          </w:rPr>
          <w:t>have been more controversial</w:t>
        </w:r>
      </w:ins>
      <w:ins w:id="33" w:author="Benton, Deon" w:date="2023-01-17T15:55:00Z">
        <w:r w:rsidR="00BD2001">
          <w:rPr>
            <w:rFonts w:ascii="Times New Roman" w:hAnsi="Times New Roman" w:cs="Times New Roman"/>
            <w:sz w:val="24"/>
            <w:szCs w:val="24"/>
          </w:rPr>
          <w:t xml:space="preserve"> tha</w:t>
        </w:r>
      </w:ins>
      <w:ins w:id="34" w:author="Benton, Deon" w:date="2023-01-17T15:56:00Z">
        <w:r w:rsidR="00BD2001">
          <w:rPr>
            <w:rFonts w:ascii="Times New Roman" w:hAnsi="Times New Roman" w:cs="Times New Roman"/>
            <w:sz w:val="24"/>
            <w:szCs w:val="24"/>
          </w:rPr>
          <w:t>n that by Sobel, Tenenbaum, and Gopnik (2004). They showed</w:t>
        </w:r>
      </w:ins>
      <w:r w:rsidR="00E3186E" w:rsidRPr="00E3186E">
        <w:rPr>
          <w:rFonts w:ascii="Times New Roman" w:hAnsi="Times New Roman" w:cs="Times New Roman"/>
          <w:sz w:val="24"/>
          <w:szCs w:val="24"/>
        </w:rPr>
        <w:t xml:space="preserve"> </w:t>
      </w:r>
      <w:ins w:id="35" w:author="Benton, Deon" w:date="2023-01-17T15:56:00Z">
        <w:r w:rsidR="00BD2001">
          <w:rPr>
            <w:rFonts w:ascii="Times New Roman" w:hAnsi="Times New Roman" w:cs="Times New Roman"/>
            <w:sz w:val="24"/>
            <w:szCs w:val="24"/>
          </w:rPr>
          <w:t>that</w:t>
        </w:r>
      </w:ins>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ins w:id="36" w:author="Benton, Deon" w:date="2023-01-12T11:43:00Z">
        <w:r w:rsidR="00207C4F">
          <w:rPr>
            <w:rFonts w:ascii="Times New Roman" w:hAnsi="Times New Roman" w:cs="Times New Roman"/>
            <w:sz w:val="24"/>
            <w:szCs w:val="24"/>
          </w:rPr>
          <w:t xml:space="preserve"> </w:t>
        </w:r>
      </w:ins>
      <w:del w:id="37" w:author="Benton, Deon" w:date="2023-01-12T11:42:00Z">
        <w:r w:rsidR="00E3186E" w:rsidRPr="00E3186E" w:rsidDel="00207C4F">
          <w:rPr>
            <w:rFonts w:ascii="Times New Roman" w:hAnsi="Times New Roman" w:cs="Times New Roman"/>
            <w:sz w:val="24"/>
            <w:szCs w:val="24"/>
          </w:rPr>
          <w:delText xml:space="preserve"> </w:delText>
        </w:r>
      </w:del>
      <w:ins w:id="38"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00E3186E" w:rsidRPr="00E3186E">
        <w:rPr>
          <w:rFonts w:ascii="Times New Roman" w:hAnsi="Times New Roman" w:cs="Times New Roman"/>
          <w:sz w:val="24"/>
          <w:szCs w:val="24"/>
        </w:rPr>
        <w:t xml:space="preserve"> </w:t>
      </w:r>
      <w:ins w:id="39"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ins>
      <w:ins w:id="40" w:author="Benton, Deon" w:date="2023-01-17T16:05:00Z">
        <w:r w:rsidR="00F4524D">
          <w:rPr>
            <w:rFonts w:ascii="Times New Roman" w:hAnsi="Times New Roman" w:cs="Times New Roman"/>
            <w:sz w:val="24"/>
            <w:szCs w:val="24"/>
          </w:rPr>
          <w:t xml:space="preserve"> </w:t>
        </w:r>
      </w:ins>
      <w:ins w:id="41" w:author="Benton, Deon" w:date="2023-01-12T11:44:00Z">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ins>
      <w:ins w:id="42" w:author="Benton, Deon" w:date="2023-01-17T16:05:00Z">
        <w:r w:rsidR="00F4524D">
          <w:rPr>
            <w:rFonts w:ascii="Times New Roman" w:hAnsi="Times New Roman" w:cs="Times New Roman"/>
            <w:sz w:val="24"/>
            <w:szCs w:val="24"/>
          </w:rPr>
          <w:t xml:space="preserve"> retrospectively</w:t>
        </w:r>
      </w:ins>
      <w:ins w:id="43" w:author="Benton, Deon" w:date="2023-01-12T11:44:00Z">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ins>
      <w:ins w:id="44" w:author="Benton, Deon" w:date="2023-01-17T16:32:00Z">
        <w:r w:rsidR="00B2451E">
          <w:rPr>
            <w:rFonts w:ascii="Times New Roman" w:hAnsi="Times New Roman" w:cs="Times New Roman"/>
            <w:sz w:val="24"/>
            <w:szCs w:val="24"/>
          </w:rPr>
          <w:t xml:space="preserve"> </w:t>
        </w:r>
      </w:ins>
      <w:ins w:id="45" w:author="Benton, Deon" w:date="2023-01-12T11:44:00Z">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ins>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ins w:id="46" w:author="Benton, Deon" w:date="2023-01-17T16:33:00Z">
        <w:r>
          <w:rPr>
            <w:rFonts w:ascii="Times New Roman" w:hAnsi="Times New Roman" w:cs="Times New Roman"/>
            <w:sz w:val="24"/>
            <w:szCs w:val="24"/>
          </w:rPr>
          <w:t>Sobel et al. (2004) found that</w:t>
        </w:r>
      </w:ins>
      <w:ins w:id="47" w:author="Benton, Deon" w:date="2023-01-17T16:34:00Z">
        <w:r w:rsidR="00B00DB4">
          <w:rPr>
            <w:rFonts w:ascii="Times New Roman" w:hAnsi="Times New Roman" w:cs="Times New Roman"/>
            <w:sz w:val="24"/>
            <w:szCs w:val="24"/>
          </w:rPr>
          <w:t xml:space="preserve"> when</w:t>
        </w:r>
      </w:ins>
      <w:ins w:id="48" w:author="Benton, Deon" w:date="2023-01-17T16:40:00Z">
        <w:r w:rsidR="007D7F7C">
          <w:rPr>
            <w:rFonts w:ascii="Times New Roman" w:hAnsi="Times New Roman" w:cs="Times New Roman"/>
            <w:sz w:val="24"/>
            <w:szCs w:val="24"/>
          </w:rPr>
          <w:t xml:space="preserve"> children were subsequently</w:t>
        </w:r>
      </w:ins>
      <w:ins w:id="49" w:author="Benton, Deon" w:date="2023-01-17T16:34:00Z">
        <w:r w:rsidR="00B00DB4">
          <w:rPr>
            <w:rFonts w:ascii="Times New Roman" w:hAnsi="Times New Roman" w:cs="Times New Roman"/>
            <w:sz w:val="24"/>
            <w:szCs w:val="24"/>
          </w:rPr>
          <w:t xml:space="preserve"> asked </w:t>
        </w:r>
      </w:ins>
      <w:ins w:id="50" w:author="Benton, Deon" w:date="2023-01-17T16:40:00Z">
        <w:r w:rsidR="007D7F7C">
          <w:rPr>
            <w:rFonts w:ascii="Times New Roman" w:hAnsi="Times New Roman" w:cs="Times New Roman"/>
            <w:sz w:val="24"/>
            <w:szCs w:val="24"/>
          </w:rPr>
          <w:t>to make the machine go</w:t>
        </w:r>
      </w:ins>
      <w:ins w:id="51" w:author="Benton, Deon" w:date="2023-01-17T16:41:00Z">
        <w:r w:rsidR="007D7F7C">
          <w:rPr>
            <w:rFonts w:ascii="Times New Roman" w:hAnsi="Times New Roman" w:cs="Times New Roman"/>
            <w:sz w:val="24"/>
            <w:szCs w:val="24"/>
          </w:rPr>
          <w:t xml:space="preserve">, </w:t>
        </w:r>
      </w:ins>
      <w:r w:rsidR="00BE10E2" w:rsidRPr="00AF45AE">
        <w:rPr>
          <w:rFonts w:ascii="Times New Roman" w:hAnsi="Times New Roman" w:cs="Times New Roman"/>
          <w:sz w:val="24"/>
          <w:szCs w:val="24"/>
        </w:rPr>
        <w:t>the 4-year-olds</w:t>
      </w:r>
      <w:ins w:id="52" w:author="Benton, Deon" w:date="2023-01-17T16:41:00Z">
        <w:r w:rsidR="007D7F7C">
          <w:rPr>
            <w:rFonts w:ascii="Times New Roman" w:hAnsi="Times New Roman" w:cs="Times New Roman"/>
            <w:sz w:val="24"/>
            <w:szCs w:val="24"/>
          </w:rPr>
          <w:t xml:space="preserve"> during the ISO trial</w:t>
        </w:r>
      </w:ins>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ins w:id="53" w:author="Benton, Deon" w:date="2023-01-17T16:42:00Z">
        <w:r w:rsidR="007D7F7C">
          <w:rPr>
            <w:rFonts w:ascii="Times New Roman" w:hAnsi="Times New Roman" w:cs="Times New Roman"/>
            <w:sz w:val="24"/>
            <w:szCs w:val="24"/>
          </w:rPr>
          <w:t xml:space="preserve"> during the same trial</w:t>
        </w:r>
      </w:ins>
      <w:r w:rsidR="00BE10E2">
        <w:rPr>
          <w:rFonts w:ascii="Times New Roman" w:hAnsi="Times New Roman" w:cs="Times New Roman"/>
          <w:sz w:val="24"/>
          <w:szCs w:val="24"/>
        </w:rPr>
        <w:t>—</w:t>
      </w:r>
      <w:ins w:id="54" w:author="Benton, Deon" w:date="2023-01-17T16:41:00Z">
        <w:r w:rsidR="007D7F7C">
          <w:rPr>
            <w:rFonts w:ascii="Times New Roman" w:hAnsi="Times New Roman" w:cs="Times New Roman"/>
            <w:sz w:val="24"/>
            <w:szCs w:val="24"/>
          </w:rPr>
          <w:t>responded by placing object B on the machine</w:t>
        </w:r>
      </w:ins>
      <w:ins w:id="55" w:author="Benton, Deon" w:date="2023-01-17T16:42:00Z">
        <w:r w:rsidR="007D7F7C">
          <w:rPr>
            <w:rFonts w:ascii="Times New Roman" w:hAnsi="Times New Roman" w:cs="Times New Roman"/>
            <w:sz w:val="24"/>
            <w:szCs w:val="24"/>
          </w:rPr>
          <w:t xml:space="preserve">. In contrast, during the BB trial </w:t>
        </w:r>
      </w:ins>
      <w:ins w:id="56" w:author="Benton, Deon" w:date="2023-01-17T16:38:00Z">
        <w:r w:rsidR="002D15F1">
          <w:rPr>
            <w:rFonts w:ascii="Times New Roman" w:hAnsi="Times New Roman" w:cs="Times New Roman"/>
            <w:sz w:val="24"/>
            <w:szCs w:val="24"/>
          </w:rPr>
          <w:t xml:space="preserve">these same children </w:t>
        </w:r>
      </w:ins>
      <w:ins w:id="57" w:author="Benton, Deon" w:date="2023-01-17T16:42:00Z">
        <w:r w:rsidR="007D7F7C">
          <w:rPr>
            <w:rFonts w:ascii="Times New Roman" w:hAnsi="Times New Roman" w:cs="Times New Roman"/>
            <w:sz w:val="24"/>
            <w:szCs w:val="24"/>
          </w:rPr>
          <w:t>responded by placing object</w:t>
        </w:r>
      </w:ins>
      <w:ins w:id="58" w:author="Benton, Deon" w:date="2023-01-17T16:38:00Z">
        <w:r w:rsidR="002D15F1">
          <w:rPr>
            <w:rFonts w:ascii="Times New Roman" w:hAnsi="Times New Roman" w:cs="Times New Roman"/>
            <w:sz w:val="24"/>
            <w:szCs w:val="24"/>
          </w:rPr>
          <w:t xml:space="preserve"> A </w:t>
        </w:r>
      </w:ins>
      <w:ins w:id="59" w:author="Benton, Deon" w:date="2023-01-17T16:42:00Z">
        <w:r w:rsidR="007D7F7C">
          <w:rPr>
            <w:rFonts w:ascii="Times New Roman" w:hAnsi="Times New Roman" w:cs="Times New Roman"/>
            <w:sz w:val="24"/>
            <w:szCs w:val="24"/>
          </w:rPr>
          <w:t>on the machine</w:t>
        </w:r>
      </w:ins>
      <w:ins w:id="60" w:author="Benton, Deon" w:date="2023-01-17T16:38:00Z">
        <w:r w:rsidR="00197B5D">
          <w:rPr>
            <w:rFonts w:ascii="Times New Roman" w:hAnsi="Times New Roman" w:cs="Times New Roman"/>
            <w:sz w:val="24"/>
            <w:szCs w:val="24"/>
          </w:rPr>
          <w:t>.</w:t>
        </w:r>
      </w:ins>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ins w:id="61" w:author="Benton, Deon" w:date="2023-01-17T16:43:00Z">
        <w:r w:rsidR="009A15F3">
          <w:rPr>
            <w:rFonts w:ascii="Times New Roman" w:hAnsi="Times New Roman" w:cs="Times New Roman"/>
            <w:sz w:val="24"/>
            <w:szCs w:val="24"/>
          </w:rPr>
          <w:t>O</w:t>
        </w:r>
      </w:ins>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ins w:id="62" w:author="Benton, Deon" w:date="2023-01-17T16:44:00Z">
        <w:r w:rsidR="00A45E84">
          <w:rPr>
            <w:rFonts w:ascii="Times New Roman" w:hAnsi="Times New Roman" w:cs="Times New Roman"/>
            <w:sz w:val="24"/>
            <w:szCs w:val="24"/>
          </w:rPr>
          <w:t>O</w:t>
        </w:r>
      </w:ins>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ins w:id="63" w:author="Benton, Deon" w:date="2023-01-17T16:45:00Z">
        <w:r w:rsidR="00A45E84">
          <w:rPr>
            <w:rFonts w:ascii="Times New Roman" w:hAnsi="Times New Roman" w:cs="Times New Roman"/>
            <w:sz w:val="24"/>
            <w:szCs w:val="24"/>
          </w:rPr>
          <w:t xml:space="preserve"> was called “Mr. Blicket” and </w:t>
        </w:r>
      </w:ins>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ins w:id="64" w:author="Benton, Deon" w:date="2023-01-17T16:45:00Z">
        <w:r w:rsidR="009E165E">
          <w:rPr>
            <w:rFonts w:ascii="Times New Roman" w:hAnsi="Times New Roman" w:cs="Times New Roman"/>
            <w:sz w:val="24"/>
            <w:szCs w:val="24"/>
          </w:rPr>
          <w:t xml:space="preserve">These findings have since been interpreted </w:t>
        </w:r>
      </w:ins>
      <w:ins w:id="65" w:author="Benton, Deon" w:date="2023-01-17T12:53:00Z">
        <w:r w:rsidR="003E24AC">
          <w:rPr>
            <w:rFonts w:ascii="Times New Roman" w:hAnsi="Times New Roman" w:cs="Times New Roman"/>
            <w:sz w:val="24"/>
            <w:szCs w:val="24"/>
          </w:rPr>
          <w:t>not only</w:t>
        </w:r>
      </w:ins>
      <w:r w:rsidR="00E1142C">
        <w:rPr>
          <w:rFonts w:ascii="Times New Roman" w:hAnsi="Times New Roman" w:cs="Times New Roman"/>
          <w:sz w:val="24"/>
          <w:szCs w:val="24"/>
        </w:rPr>
        <w:t xml:space="preserve"> </w:t>
      </w:r>
      <w:ins w:id="66" w:author="Benton, Deon" w:date="2023-01-12T13:52:00Z">
        <w:r w:rsidR="00250965">
          <w:rPr>
            <w:rFonts w:ascii="Times New Roman" w:hAnsi="Times New Roman" w:cs="Times New Roman"/>
            <w:sz w:val="24"/>
            <w:szCs w:val="24"/>
          </w:rPr>
          <w:t xml:space="preserve">as evidence that human children can engage in backwards-blocking reasoning but </w:t>
        </w:r>
      </w:ins>
      <w:ins w:id="67" w:author="Benton, Deon" w:date="2023-01-17T16:45:00Z">
        <w:r w:rsidR="00242F2A">
          <w:rPr>
            <w:rFonts w:ascii="Times New Roman" w:hAnsi="Times New Roman" w:cs="Times New Roman"/>
            <w:sz w:val="24"/>
            <w:szCs w:val="24"/>
          </w:rPr>
          <w:t xml:space="preserve">as evidence that this form of reasoning </w:t>
        </w:r>
      </w:ins>
      <w:ins w:id="68" w:author="Benton, Deon [2]" w:date="2023-01-14T12:27:00Z">
        <w:r w:rsidR="00D36D29">
          <w:rPr>
            <w:rFonts w:ascii="Times New Roman" w:hAnsi="Times New Roman" w:cs="Times New Roman"/>
            <w:sz w:val="24"/>
            <w:szCs w:val="24"/>
          </w:rPr>
          <w:t>is</w:t>
        </w:r>
      </w:ins>
      <w:ins w:id="69" w:author="Benton, Deon" w:date="2023-01-12T16:01:00Z">
        <w:r w:rsidR="00DE2D6A">
          <w:rPr>
            <w:rFonts w:ascii="Times New Roman" w:hAnsi="Times New Roman" w:cs="Times New Roman"/>
            <w:sz w:val="24"/>
            <w:szCs w:val="24"/>
          </w:rPr>
          <w:t xml:space="preserve"> </w:t>
        </w:r>
      </w:ins>
      <w:ins w:id="70" w:author="Benton, Deon" w:date="2023-01-17T16:46:00Z">
        <w:r w:rsidR="00242F2A">
          <w:rPr>
            <w:rFonts w:ascii="Times New Roman" w:hAnsi="Times New Roman" w:cs="Times New Roman"/>
            <w:sz w:val="24"/>
            <w:szCs w:val="24"/>
          </w:rPr>
          <w:t>underpinned</w:t>
        </w:r>
      </w:ins>
      <w:ins w:id="71" w:author="Benton, Deon" w:date="2023-01-12T16:01:00Z">
        <w:r w:rsidR="00DE2D6A">
          <w:rPr>
            <w:rFonts w:ascii="Times New Roman" w:hAnsi="Times New Roman" w:cs="Times New Roman"/>
            <w:sz w:val="24"/>
            <w:szCs w:val="24"/>
          </w:rPr>
          <w:t xml:space="preserve"> by a Bayesian-inference mechanism rather than</w:t>
        </w:r>
      </w:ins>
      <w:ins w:id="72" w:author="Benton, Deon [2]" w:date="2023-01-14T12:27:00Z">
        <w:r w:rsidR="00FB619F">
          <w:rPr>
            <w:rFonts w:ascii="Times New Roman" w:hAnsi="Times New Roman" w:cs="Times New Roman"/>
            <w:sz w:val="24"/>
            <w:szCs w:val="24"/>
          </w:rPr>
          <w:t xml:space="preserve"> by</w:t>
        </w:r>
      </w:ins>
      <w:ins w:id="73" w:author="Benton, Deon" w:date="2023-01-12T16:01:00Z">
        <w:r w:rsidR="00DE2D6A">
          <w:rPr>
            <w:rFonts w:ascii="Times New Roman" w:hAnsi="Times New Roman" w:cs="Times New Roman"/>
            <w:sz w:val="24"/>
            <w:szCs w:val="24"/>
          </w:rPr>
          <w:t xml:space="preserve"> an as</w:t>
        </w:r>
      </w:ins>
      <w:ins w:id="74" w:author="Benton, Deon" w:date="2023-01-12T16:02:00Z">
        <w:r w:rsidR="00DE2D6A">
          <w:rPr>
            <w:rFonts w:ascii="Times New Roman" w:hAnsi="Times New Roman" w:cs="Times New Roman"/>
            <w:sz w:val="24"/>
            <w:szCs w:val="24"/>
          </w:rPr>
          <w:t>sociative-learning mechanism</w:t>
        </w:r>
      </w:ins>
      <w:ins w:id="75" w:author="Benton, Deon" w:date="2023-01-12T13:53:00Z">
        <w:r w:rsidR="00250965">
          <w:rPr>
            <w:rFonts w:ascii="Times New Roman" w:hAnsi="Times New Roman" w:cs="Times New Roman"/>
            <w:sz w:val="24"/>
            <w:szCs w:val="24"/>
          </w:rPr>
          <w:t xml:space="preserve">. </w:t>
        </w:r>
      </w:ins>
      <w:ins w:id="76" w:author="Benton, Deon [2]" w:date="2023-01-14T12:28:00Z">
        <w:r w:rsidR="00857D6D">
          <w:rPr>
            <w:rFonts w:ascii="Times New Roman" w:hAnsi="Times New Roman" w:cs="Times New Roman"/>
            <w:sz w:val="24"/>
            <w:szCs w:val="24"/>
          </w:rPr>
          <w:t>The crux of t</w:t>
        </w:r>
      </w:ins>
      <w:ins w:id="77" w:author="Benton, Deon" w:date="2023-01-17T12:55:00Z">
        <w:r w:rsidR="00F02EDE">
          <w:rPr>
            <w:rFonts w:ascii="Times New Roman" w:hAnsi="Times New Roman" w:cs="Times New Roman"/>
            <w:sz w:val="24"/>
            <w:szCs w:val="24"/>
          </w:rPr>
          <w:t>he Bayesian-inference</w:t>
        </w:r>
      </w:ins>
      <w:ins w:id="78" w:author="Benton, Deon [2]" w:date="2023-01-14T12:28:00Z">
        <w:r w:rsidR="00857D6D">
          <w:rPr>
            <w:rFonts w:ascii="Times New Roman" w:hAnsi="Times New Roman" w:cs="Times New Roman"/>
            <w:sz w:val="24"/>
            <w:szCs w:val="24"/>
          </w:rPr>
          <w:t xml:space="preserve">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79"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80" w:author="Benton, Deon" w:date="2023-01-12T16:02:00Z">
        <w:r w:rsidR="00FA79C1">
          <w:rPr>
            <w:rFonts w:ascii="Times New Roman" w:hAnsi="Times New Roman" w:cs="Times New Roman"/>
            <w:sz w:val="24"/>
            <w:szCs w:val="24"/>
          </w:rPr>
          <w:t xml:space="preserve">—within a </w:t>
        </w:r>
      </w:ins>
      <w:ins w:id="81"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82" w:author="Benton, Deon" w:date="2023-01-12T16:07:00Z">
        <w:r w:rsidR="00E43539">
          <w:rPr>
            <w:rFonts w:ascii="Times New Roman" w:hAnsi="Times New Roman" w:cs="Times New Roman"/>
            <w:sz w:val="24"/>
            <w:szCs w:val="24"/>
          </w:rPr>
          <w:t xml:space="preserve">More </w:t>
        </w:r>
      </w:ins>
      <w:ins w:id="83" w:author="Benton, Deon" w:date="2023-01-12T16:08:00Z">
        <w:r w:rsidR="002E2049">
          <w:rPr>
            <w:rFonts w:ascii="Times New Roman" w:hAnsi="Times New Roman" w:cs="Times New Roman"/>
            <w:sz w:val="24"/>
            <w:szCs w:val="24"/>
          </w:rPr>
          <w:t>specifically</w:t>
        </w:r>
      </w:ins>
      <w:ins w:id="84" w:author="Benton, Deon" w:date="2023-01-12T16:07:00Z">
        <w:r w:rsidR="00E43539">
          <w:rPr>
            <w:rFonts w:ascii="Times New Roman" w:hAnsi="Times New Roman" w:cs="Times New Roman"/>
            <w:sz w:val="24"/>
            <w:szCs w:val="24"/>
          </w:rPr>
          <w:t xml:space="preserve">, this process involves combining prior beliefs about each hypothesis with observed </w:t>
        </w:r>
      </w:ins>
      <w:ins w:id="85" w:author="Benton, Deon" w:date="2023-01-12T16:08:00Z">
        <w:r w:rsidR="00E43539">
          <w:rPr>
            <w:rFonts w:ascii="Times New Roman" w:hAnsi="Times New Roman" w:cs="Times New Roman"/>
            <w:sz w:val="24"/>
            <w:szCs w:val="24"/>
          </w:rPr>
          <w:t>data to update the</w:t>
        </w:r>
      </w:ins>
      <w:ins w:id="86" w:author="Benton, Deon" w:date="2023-01-17T12:58:00Z">
        <w:r w:rsidR="007B1933">
          <w:rPr>
            <w:rFonts w:ascii="Times New Roman" w:hAnsi="Times New Roman" w:cs="Times New Roman"/>
            <w:sz w:val="24"/>
            <w:szCs w:val="24"/>
          </w:rPr>
          <w:t xml:space="preserve"> (posterior)</w:t>
        </w:r>
      </w:ins>
      <w:ins w:id="87" w:author="Benton, Deon" w:date="2023-01-12T16:08:00Z">
        <w:r w:rsidR="00E43539">
          <w:rPr>
            <w:rFonts w:ascii="Times New Roman" w:hAnsi="Times New Roman" w:cs="Times New Roman"/>
            <w:sz w:val="24"/>
            <w:szCs w:val="24"/>
          </w:rPr>
          <w:t xml:space="preserve"> probabilities of each of the hypotheses in the psychological hypothesis space.</w:t>
        </w:r>
      </w:ins>
    </w:p>
    <w:p w14:paraId="34FCBB4C" w14:textId="4036ACDE" w:rsidR="00AD0D43" w:rsidRDefault="001D55E8" w:rsidP="00EA0320">
      <w:pPr>
        <w:spacing w:line="480" w:lineRule="auto"/>
        <w:ind w:firstLine="720"/>
        <w:contextualSpacing/>
        <w:rPr>
          <w:rFonts w:ascii="Times New Roman" w:hAnsi="Times New Roman" w:cs="Times New Roman"/>
          <w:sz w:val="24"/>
          <w:szCs w:val="24"/>
        </w:rPr>
      </w:pPr>
      <w:ins w:id="88" w:author="Benton, Deon" w:date="2023-01-12T16:08:00Z">
        <w:r>
          <w:rPr>
            <w:rFonts w:ascii="Times New Roman" w:hAnsi="Times New Roman" w:cs="Times New Roman"/>
            <w:sz w:val="24"/>
            <w:szCs w:val="24"/>
          </w:rPr>
          <w:t>One specific kind of associative</w:t>
        </w:r>
      </w:ins>
      <w:ins w:id="89" w:author="Benton, Deon" w:date="2023-01-12T16:19:00Z">
        <w:r w:rsidR="00ED61FC">
          <w:rPr>
            <w:rFonts w:ascii="Times New Roman" w:hAnsi="Times New Roman" w:cs="Times New Roman"/>
            <w:sz w:val="24"/>
            <w:szCs w:val="24"/>
          </w:rPr>
          <w:t>-lear</w:t>
        </w:r>
      </w:ins>
      <w:ins w:id="90" w:author="Benton, Deon" w:date="2023-01-12T16:20:00Z">
        <w:r w:rsidR="00ED61FC">
          <w:rPr>
            <w:rFonts w:ascii="Times New Roman" w:hAnsi="Times New Roman" w:cs="Times New Roman"/>
            <w:sz w:val="24"/>
            <w:szCs w:val="24"/>
          </w:rPr>
          <w:t>ning</w:t>
        </w:r>
      </w:ins>
      <w:ins w:id="91" w:author="Benton, Deon" w:date="2023-01-12T16:08:00Z">
        <w:r>
          <w:rPr>
            <w:rFonts w:ascii="Times New Roman" w:hAnsi="Times New Roman" w:cs="Times New Roman"/>
            <w:sz w:val="24"/>
            <w:szCs w:val="24"/>
          </w:rPr>
          <w:t xml:space="preserve"> model that</w:t>
        </w:r>
      </w:ins>
      <w:ins w:id="92" w:author="Benton, Deon [2]" w:date="2023-01-14T12:56:00Z">
        <w:r w:rsidR="002A1D39">
          <w:rPr>
            <w:rFonts w:ascii="Times New Roman" w:hAnsi="Times New Roman" w:cs="Times New Roman"/>
            <w:sz w:val="24"/>
            <w:szCs w:val="24"/>
          </w:rPr>
          <w:t xml:space="preserve"> has </w:t>
        </w:r>
      </w:ins>
      <w:ins w:id="93" w:author="Benton, Deon" w:date="2023-01-19T16:01:00Z">
        <w:r w:rsidR="00AB037A">
          <w:rPr>
            <w:rFonts w:ascii="Times New Roman" w:hAnsi="Times New Roman" w:cs="Times New Roman"/>
            <w:sz w:val="24"/>
            <w:szCs w:val="24"/>
          </w:rPr>
          <w:t>rec</w:t>
        </w:r>
      </w:ins>
      <w:ins w:id="94" w:author="Benton, Deon" w:date="2023-01-19T16:02:00Z">
        <w:r w:rsidR="00AB037A">
          <w:rPr>
            <w:rFonts w:ascii="Times New Roman" w:hAnsi="Times New Roman" w:cs="Times New Roman"/>
            <w:sz w:val="24"/>
            <w:szCs w:val="24"/>
          </w:rPr>
          <w:t xml:space="preserve">eived </w:t>
        </w:r>
      </w:ins>
      <w:ins w:id="95" w:author="Benton, Deon" w:date="2023-01-20T09:20:00Z">
        <w:r w:rsidR="007E4DB5">
          <w:rPr>
            <w:rFonts w:ascii="Times New Roman" w:hAnsi="Times New Roman" w:cs="Times New Roman"/>
            <w:sz w:val="24"/>
            <w:szCs w:val="24"/>
          </w:rPr>
          <w:t xml:space="preserve">some </w:t>
        </w:r>
      </w:ins>
      <w:ins w:id="96" w:author="Benton, Deon" w:date="2023-01-19T16:02:00Z">
        <w:r w:rsidR="00AB037A">
          <w:rPr>
            <w:rFonts w:ascii="Times New Roman" w:hAnsi="Times New Roman" w:cs="Times New Roman"/>
            <w:sz w:val="24"/>
            <w:szCs w:val="24"/>
          </w:rPr>
          <w:t>criticism</w:t>
        </w:r>
      </w:ins>
      <w:ins w:id="97" w:author="Benton, Deon" w:date="2023-01-19T17:07:00Z">
        <w:r w:rsidR="00332925">
          <w:rPr>
            <w:rFonts w:ascii="Times New Roman" w:hAnsi="Times New Roman" w:cs="Times New Roman"/>
            <w:sz w:val="24"/>
            <w:szCs w:val="24"/>
          </w:rPr>
          <w:t xml:space="preserve"> in the developmental</w:t>
        </w:r>
      </w:ins>
      <w:ins w:id="98" w:author="Benton, Deon" w:date="2023-01-20T09:20:00Z">
        <w:r w:rsidR="006B74C6">
          <w:rPr>
            <w:rFonts w:ascii="Times New Roman" w:hAnsi="Times New Roman" w:cs="Times New Roman"/>
            <w:sz w:val="24"/>
            <w:szCs w:val="24"/>
          </w:rPr>
          <w:t xml:space="preserve"> causal</w:t>
        </w:r>
      </w:ins>
      <w:ins w:id="99" w:author="Benton, Deon" w:date="2023-01-19T17:07:00Z">
        <w:r w:rsidR="00332925">
          <w:rPr>
            <w:rFonts w:ascii="Times New Roman" w:hAnsi="Times New Roman" w:cs="Times New Roman"/>
            <w:sz w:val="24"/>
            <w:szCs w:val="24"/>
          </w:rPr>
          <w:t xml:space="preserve"> literature</w:t>
        </w:r>
      </w:ins>
      <w:ins w:id="100" w:author="Benton, Deon" w:date="2023-01-19T16:02:00Z">
        <w:r w:rsidR="00AB037A">
          <w:rPr>
            <w:rFonts w:ascii="Times New Roman" w:hAnsi="Times New Roman" w:cs="Times New Roman"/>
            <w:sz w:val="24"/>
            <w:szCs w:val="24"/>
          </w:rPr>
          <w:t xml:space="preserve"> </w:t>
        </w:r>
      </w:ins>
      <w:ins w:id="101" w:author="Benton, Deon" w:date="2023-01-12T16:20:00Z">
        <w:r w:rsidR="00ED61FC">
          <w:rPr>
            <w:rFonts w:ascii="Times New Roman" w:hAnsi="Times New Roman" w:cs="Times New Roman"/>
            <w:sz w:val="24"/>
            <w:szCs w:val="24"/>
          </w:rPr>
          <w:t>is</w:t>
        </w:r>
      </w:ins>
      <w:ins w:id="102"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103"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104"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ins w:id="105" w:author="Benton, Deon" w:date="2023-01-20T09:20:00Z">
        <w:r w:rsidR="007E4DB5">
          <w:rPr>
            <w:rFonts w:ascii="Times New Roman" w:hAnsi="Times New Roman" w:cs="Times New Roman"/>
            <w:sz w:val="24"/>
            <w:szCs w:val="24"/>
          </w:rPr>
          <w:t>; Griffiths et al., 2011; Sobel et al., 2004</w:t>
        </w:r>
      </w:ins>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106" w:author="Benton, Deon [2]" w:date="2023-01-14T12:57:00Z">
        <w:r w:rsidR="008B106C">
          <w:rPr>
            <w:rFonts w:ascii="Times New Roman" w:hAnsi="Times New Roman" w:cs="Times New Roman"/>
            <w:sz w:val="24"/>
            <w:szCs w:val="24"/>
          </w:rPr>
          <w:t xml:space="preserve"> previous</w:t>
        </w:r>
      </w:ins>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107" w:author="Benton, Deon" w:date="2023-01-12T17:53:00Z">
        <w:r w:rsidR="001061FF">
          <w:rPr>
            <w:rFonts w:ascii="Times New Roman" w:hAnsi="Times New Roman" w:cs="Times New Roman"/>
            <w:sz w:val="24"/>
            <w:szCs w:val="24"/>
          </w:rPr>
          <w:t xml:space="preserve"> for </w:t>
        </w:r>
      </w:ins>
      <w:ins w:id="108" w:author="Benton, Deon" w:date="2023-01-12T18:02:00Z">
        <w:r w:rsidR="004B414A">
          <w:rPr>
            <w:rFonts w:ascii="Times New Roman" w:hAnsi="Times New Roman" w:cs="Times New Roman"/>
            <w:sz w:val="24"/>
            <w:szCs w:val="24"/>
          </w:rPr>
          <w:t>three key</w:t>
        </w:r>
      </w:ins>
      <w:ins w:id="109"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10"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111" w:author="Benton, Deon" w:date="2023-01-20T09:28:00Z">
        <w:r w:rsidR="004A78D4">
          <w:rPr>
            <w:rFonts w:ascii="Times New Roman" w:hAnsi="Times New Roman" w:cs="Times New Roman"/>
            <w:sz w:val="24"/>
            <w:szCs w:val="24"/>
          </w:rPr>
          <w:t>, which is</w:t>
        </w:r>
      </w:ins>
      <w:ins w:id="112" w:author="Benton, Deon" w:date="2023-01-20T09:29:00Z">
        <w:r w:rsidR="00AE1D7E">
          <w:rPr>
            <w:rFonts w:ascii="Times New Roman" w:hAnsi="Times New Roman" w:cs="Times New Roman"/>
            <w:sz w:val="24"/>
            <w:szCs w:val="24"/>
          </w:rPr>
          <w:t xml:space="preserve"> a prediction that is</w:t>
        </w:r>
      </w:ins>
      <w:ins w:id="113" w:author="Benton, Deon" w:date="2023-01-20T09:28:00Z">
        <w:r w:rsidR="004A78D4">
          <w:rPr>
            <w:rFonts w:ascii="Times New Roman" w:hAnsi="Times New Roman" w:cs="Times New Roman"/>
            <w:sz w:val="24"/>
            <w:szCs w:val="24"/>
          </w:rPr>
          <w:t xml:space="preserve"> at </w:t>
        </w:r>
      </w:ins>
      <w:ins w:id="114" w:author="Benton, Deon" w:date="2023-01-20T09:29:00Z">
        <w:r w:rsidR="00F233A4">
          <w:rPr>
            <w:rFonts w:ascii="Times New Roman" w:hAnsi="Times New Roman" w:cs="Times New Roman"/>
            <w:sz w:val="24"/>
            <w:szCs w:val="24"/>
          </w:rPr>
          <w:t xml:space="preserve">odds </w:t>
        </w:r>
      </w:ins>
      <w:ins w:id="115" w:author="Benton, Deon" w:date="2023-01-20T09:28:00Z">
        <w:r w:rsidR="004A78D4">
          <w:rPr>
            <w:rFonts w:ascii="Times New Roman" w:hAnsi="Times New Roman" w:cs="Times New Roman"/>
            <w:sz w:val="24"/>
            <w:szCs w:val="24"/>
          </w:rPr>
          <w:t>with participants’ actual treatment</w:t>
        </w:r>
      </w:ins>
      <w:ins w:id="116" w:author="Benton, Deon" w:date="2023-01-20T09:21:00Z">
        <w:r w:rsidR="008B5B44">
          <w:rPr>
            <w:rFonts w:ascii="Times New Roman" w:hAnsi="Times New Roman" w:cs="Times New Roman"/>
            <w:sz w:val="24"/>
            <w:szCs w:val="24"/>
          </w:rPr>
          <w:t xml:space="preserve"> of object B across these conditions</w:t>
        </w:r>
      </w:ins>
      <w:ins w:id="117" w:author="Benton, Deon" w:date="2023-01-12T17:46:00Z">
        <w:r w:rsidR="00CA2A18">
          <w:rPr>
            <w:rFonts w:ascii="Times New Roman" w:hAnsi="Times New Roman" w:cs="Times New Roman"/>
            <w:sz w:val="24"/>
            <w:szCs w:val="24"/>
          </w:rPr>
          <w:t xml:space="preserve">. </w:t>
        </w:r>
      </w:ins>
      <w:ins w:id="118" w:author="Benton, Deon" w:date="2023-01-20T09:28:00Z">
        <w:r w:rsidR="004A78D4">
          <w:rPr>
            <w:rFonts w:ascii="Times New Roman" w:hAnsi="Times New Roman" w:cs="Times New Roman"/>
            <w:sz w:val="24"/>
            <w:szCs w:val="24"/>
          </w:rPr>
          <w:t>The</w:t>
        </w:r>
      </w:ins>
      <w:ins w:id="119" w:author="Benton, Deon" w:date="2023-01-20T09:24:00Z">
        <w:r w:rsidR="005C62AD">
          <w:rPr>
            <w:rFonts w:ascii="Times New Roman" w:hAnsi="Times New Roman" w:cs="Times New Roman"/>
            <w:sz w:val="24"/>
            <w:szCs w:val="24"/>
          </w:rPr>
          <w:t xml:space="preserve"> </w:t>
        </w:r>
      </w:ins>
      <w:ins w:id="120" w:author="Benton, Deon" w:date="2023-01-20T09:22:00Z">
        <w:r w:rsidR="005C62AD">
          <w:rPr>
            <w:rFonts w:ascii="Times New Roman" w:hAnsi="Times New Roman" w:cs="Times New Roman"/>
            <w:sz w:val="24"/>
            <w:szCs w:val="24"/>
          </w:rPr>
          <w:t>reason the RW model predicts that participants should treat B equivalently across the BB and ISO trials is because</w:t>
        </w:r>
      </w:ins>
      <w:r w:rsidR="009333FA">
        <w:rPr>
          <w:rFonts w:ascii="Times New Roman" w:hAnsi="Times New Roman" w:cs="Times New Roman"/>
          <w:sz w:val="24"/>
          <w:szCs w:val="24"/>
        </w:rPr>
        <w:t xml:space="preserve"> the association between object B and the outcome </w:t>
      </w:r>
      <w:ins w:id="121"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w:t>
      </w:r>
      <w:ins w:id="122" w:author="Benton, Deon" w:date="2023-01-20T09:26:00Z">
        <w:r w:rsidR="00A7121F">
          <w:rPr>
            <w:rFonts w:ascii="Times New Roman" w:hAnsi="Times New Roman" w:cs="Times New Roman"/>
            <w:sz w:val="24"/>
            <w:szCs w:val="24"/>
          </w:rPr>
          <w:t>across</w:t>
        </w:r>
        <w:r w:rsidR="00A7121F">
          <w:rPr>
            <w:rFonts w:ascii="Times New Roman" w:hAnsi="Times New Roman" w:cs="Times New Roman"/>
            <w:sz w:val="24"/>
            <w:szCs w:val="24"/>
          </w:rPr>
          <w:t xml:space="preserve"> </w:t>
        </w:r>
      </w:ins>
      <w:r w:rsidR="009333FA">
        <w:rPr>
          <w:rFonts w:ascii="Times New Roman" w:hAnsi="Times New Roman" w:cs="Times New Roman"/>
          <w:sz w:val="24"/>
          <w:szCs w:val="24"/>
        </w:rPr>
        <w:t xml:space="preserve">both conditions; that is, B </w:t>
      </w:r>
      <w:ins w:id="12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ins w:id="124" w:author="Benton, Deon" w:date="2023-01-20T09:30:00Z">
        <w:r w:rsidR="00D97D91">
          <w:rPr>
            <w:rFonts w:ascii="Times New Roman" w:hAnsi="Times New Roman" w:cs="Times New Roman"/>
            <w:sz w:val="24"/>
            <w:szCs w:val="24"/>
          </w:rPr>
          <w:t>This</w:t>
        </w:r>
      </w:ins>
      <w:r w:rsidR="00DE57DA">
        <w:rPr>
          <w:rFonts w:ascii="Times New Roman" w:hAnsi="Times New Roman" w:cs="Times New Roman"/>
          <w:sz w:val="24"/>
          <w:szCs w:val="24"/>
        </w:rPr>
        <w:t xml:space="preserve"> model</w:t>
      </w:r>
      <w:ins w:id="125" w:author="Benton, Deon" w:date="2023-01-20T09:30:00Z">
        <w:r w:rsidR="00D97D91">
          <w:rPr>
            <w:rFonts w:ascii="Times New Roman" w:hAnsi="Times New Roman" w:cs="Times New Roman"/>
            <w:sz w:val="24"/>
            <w:szCs w:val="24"/>
          </w:rPr>
          <w:t xml:space="preserve"> also</w:t>
        </w:r>
      </w:ins>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ins w:id="126" w:author="Benton, Deon" w:date="2023-01-20T09:25:00Z">
        <w:r w:rsidR="00100B58">
          <w:rPr>
            <w:rFonts w:ascii="Times New Roman" w:hAnsi="Times New Roman" w:cs="Times New Roman"/>
            <w:sz w:val="24"/>
            <w:szCs w:val="24"/>
          </w:rPr>
          <w:t>,</w:t>
        </w:r>
      </w:ins>
      <w:del w:id="127" w:author="Benton, Deon" w:date="2023-01-20T09:24:00Z">
        <w:r w:rsidR="00F17559" w:rsidDel="00100B58">
          <w:rPr>
            <w:rFonts w:ascii="Times New Roman" w:hAnsi="Times New Roman" w:cs="Times New Roman"/>
            <w:sz w:val="24"/>
            <w:szCs w:val="24"/>
          </w:rPr>
          <w:delText>,</w:delText>
        </w:r>
      </w:del>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128"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29"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130"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131"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132" w:author="Benton, Deon" w:date="2023-01-20T09:31:00Z">
        <w:r w:rsidR="00CD0BEA">
          <w:rPr>
            <w:rFonts w:ascii="Times New Roman" w:hAnsi="Times New Roman" w:cs="Times New Roman"/>
            <w:sz w:val="24"/>
            <w:szCs w:val="24"/>
          </w:rPr>
          <w:t>Second,</w:t>
        </w:r>
      </w:ins>
      <w:ins w:id="133" w:author="Benton, Deon" w:date="2023-01-12T17:54:00Z">
        <w:r w:rsidR="001061FF">
          <w:rPr>
            <w:rFonts w:ascii="Times New Roman" w:hAnsi="Times New Roman" w:cs="Times New Roman"/>
            <w:sz w:val="24"/>
            <w:szCs w:val="24"/>
          </w:rPr>
          <w:t xml:space="preserve">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ins w:id="134" w:author="Benton, Deon" w:date="2023-01-20T09:31:00Z">
        <w:r w:rsidR="00E4674D">
          <w:rPr>
            <w:rFonts w:ascii="Times New Roman" w:hAnsi="Times New Roman" w:cs="Times New Roman"/>
            <w:sz w:val="24"/>
            <w:szCs w:val="24"/>
          </w:rPr>
          <w:t xml:space="preserve"> (assuming modestly set values for the salience parameters)</w:t>
        </w:r>
      </w:ins>
      <w:r w:rsidR="00E528F3" w:rsidRPr="00E528F3">
        <w:rPr>
          <w:rFonts w:ascii="Times New Roman" w:hAnsi="Times New Roman" w:cs="Times New Roman"/>
          <w:sz w:val="24"/>
          <w:szCs w:val="24"/>
        </w:rPr>
        <w:t xml:space="preserve"> </w:t>
      </w:r>
      <w:ins w:id="135"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136" w:author="Benton, Deon" w:date="2023-01-13T09:17:00Z">
        <w:r w:rsidR="00454763">
          <w:rPr>
            <w:rFonts w:ascii="Times New Roman" w:hAnsi="Times New Roman" w:cs="Times New Roman"/>
            <w:sz w:val="24"/>
            <w:szCs w:val="24"/>
          </w:rPr>
          <w:t>. In contrast,</w:t>
        </w:r>
      </w:ins>
      <w:ins w:id="137" w:author="Benton, Deon" w:date="2023-01-12T18:01:00Z">
        <w:r w:rsidR="004B414A">
          <w:rPr>
            <w:rFonts w:ascii="Times New Roman" w:hAnsi="Times New Roman" w:cs="Times New Roman"/>
            <w:sz w:val="24"/>
            <w:szCs w:val="24"/>
          </w:rPr>
          <w:t xml:space="preserve"> in the studies cited above participants engaged in BB</w:t>
        </w:r>
      </w:ins>
      <w:ins w:id="138" w:author="Benton, Deon" w:date="2023-01-12T18:02:00Z">
        <w:r w:rsidR="004B414A">
          <w:rPr>
            <w:rFonts w:ascii="Times New Roman" w:hAnsi="Times New Roman" w:cs="Times New Roman"/>
            <w:sz w:val="24"/>
            <w:szCs w:val="24"/>
          </w:rPr>
          <w:t xml:space="preserve"> (and ISO)</w:t>
        </w:r>
      </w:ins>
      <w:ins w:id="139" w:author="Benton, Deon" w:date="2023-01-12T18:01:00Z">
        <w:r w:rsidR="004B414A">
          <w:rPr>
            <w:rFonts w:ascii="Times New Roman" w:hAnsi="Times New Roman" w:cs="Times New Roman"/>
            <w:sz w:val="24"/>
            <w:szCs w:val="24"/>
          </w:rPr>
          <w:t xml:space="preserve"> reasoning </w:t>
        </w:r>
      </w:ins>
      <w:ins w:id="140" w:author="Benton, Deon" w:date="2023-01-12T18:02:00Z">
        <w:r w:rsidR="007C19A9">
          <w:rPr>
            <w:rFonts w:ascii="Times New Roman" w:hAnsi="Times New Roman" w:cs="Times New Roman"/>
            <w:sz w:val="24"/>
            <w:szCs w:val="24"/>
          </w:rPr>
          <w:t>based on</w:t>
        </w:r>
      </w:ins>
      <w:ins w:id="141" w:author="Benton, Deon" w:date="2023-01-20T09:32:00Z">
        <w:r w:rsidR="00FE2809">
          <w:rPr>
            <w:rFonts w:ascii="Times New Roman" w:hAnsi="Times New Roman" w:cs="Times New Roman"/>
            <w:sz w:val="24"/>
            <w:szCs w:val="24"/>
          </w:rPr>
          <w:t xml:space="preserve"> only </w:t>
        </w:r>
      </w:ins>
      <w:ins w:id="142" w:author="Benton, Deon" w:date="2023-01-12T18:01:00Z">
        <w:r w:rsidR="004B414A">
          <w:rPr>
            <w:rFonts w:ascii="Times New Roman" w:hAnsi="Times New Roman" w:cs="Times New Roman"/>
            <w:sz w:val="24"/>
            <w:szCs w:val="24"/>
          </w:rPr>
          <w:t xml:space="preserve">a </w:t>
        </w:r>
      </w:ins>
      <w:ins w:id="143" w:author="Benton, Deon" w:date="2023-01-13T09:17:00Z">
        <w:r w:rsidR="00454763">
          <w:rPr>
            <w:rFonts w:ascii="Times New Roman" w:hAnsi="Times New Roman" w:cs="Times New Roman"/>
            <w:sz w:val="24"/>
            <w:szCs w:val="24"/>
          </w:rPr>
          <w:t>handful</w:t>
        </w:r>
      </w:ins>
      <w:ins w:id="144" w:author="Benton, Deon" w:date="2023-01-12T18:02:00Z">
        <w:r w:rsidR="004B414A">
          <w:rPr>
            <w:rFonts w:ascii="Times New Roman" w:hAnsi="Times New Roman" w:cs="Times New Roman"/>
            <w:sz w:val="24"/>
            <w:szCs w:val="24"/>
          </w:rPr>
          <w:t xml:space="preserve"> of learning trials.</w:t>
        </w:r>
      </w:ins>
      <w:ins w:id="145"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146"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147" w:author="Benton, Deon" w:date="2023-01-13T09:20:00Z">
        <w:r w:rsidR="00A53BE3">
          <w:rPr>
            <w:rFonts w:ascii="Times New Roman" w:hAnsi="Times New Roman" w:cs="Times New Roman"/>
            <w:sz w:val="24"/>
            <w:szCs w:val="24"/>
          </w:rPr>
          <w:t xml:space="preserve">the RW model because </w:t>
        </w:r>
      </w:ins>
      <w:ins w:id="148" w:author="Benton, Deon" w:date="2023-01-20T09:36:00Z">
        <w:r w:rsidR="00FF6AE6">
          <w:rPr>
            <w:rFonts w:ascii="Times New Roman" w:hAnsi="Times New Roman" w:cs="Times New Roman"/>
            <w:sz w:val="24"/>
            <w:szCs w:val="24"/>
          </w:rPr>
          <w:t>this model</w:t>
        </w:r>
      </w:ins>
      <w:ins w:id="149" w:author="Benton, Deon" w:date="2023-01-13T09:20:00Z">
        <w:r w:rsidR="00A53BE3">
          <w:rPr>
            <w:rFonts w:ascii="Times New Roman" w:hAnsi="Times New Roman" w:cs="Times New Roman"/>
            <w:sz w:val="24"/>
            <w:szCs w:val="24"/>
          </w:rPr>
          <w:t xml:space="preserve">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ins w:id="150" w:author="Benton, Deon" w:date="2023-01-20T09:36:00Z">
        <w:r w:rsidR="00FF6AE6">
          <w:rPr>
            <w:rFonts w:ascii="Times New Roman" w:hAnsi="Times New Roman" w:cs="Times New Roman"/>
            <w:sz w:val="24"/>
            <w:szCs w:val="24"/>
          </w:rPr>
          <w:t xml:space="preserve"> to which children have been shown to be sensitive.</w:t>
        </w:r>
      </w:ins>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ins w:id="151" w:author="Benton, Deon" w:date="2023-01-20T09:38:00Z">
        <w:r>
          <w:rPr>
            <w:rFonts w:ascii="Times New Roman" w:hAnsi="Times New Roman" w:cs="Times New Roman"/>
            <w:sz w:val="24"/>
            <w:szCs w:val="24"/>
          </w:rPr>
          <w:t xml:space="preserve">Despite these valid criticisms, </w:t>
        </w:r>
      </w:ins>
      <w:ins w:id="152" w:author="Benton, Deon" w:date="2023-01-20T09:39:00Z">
        <w:r>
          <w:rPr>
            <w:rFonts w:ascii="Times New Roman" w:hAnsi="Times New Roman" w:cs="Times New Roman"/>
            <w:sz w:val="24"/>
            <w:szCs w:val="24"/>
          </w:rPr>
          <w:t xml:space="preserve">caution should be </w:t>
        </w:r>
      </w:ins>
      <w:ins w:id="153" w:author="Benton, Deon" w:date="2023-01-20T09:41:00Z">
        <w:r w:rsidR="00260DDA">
          <w:rPr>
            <w:rFonts w:ascii="Times New Roman" w:hAnsi="Times New Roman" w:cs="Times New Roman"/>
            <w:sz w:val="24"/>
            <w:szCs w:val="24"/>
          </w:rPr>
          <w:t>exercised</w:t>
        </w:r>
      </w:ins>
      <w:ins w:id="154" w:author="Benton, Deon" w:date="2023-01-20T10:02:00Z">
        <w:r w:rsidR="00D3453B">
          <w:rPr>
            <w:rFonts w:ascii="Times New Roman" w:hAnsi="Times New Roman" w:cs="Times New Roman"/>
            <w:sz w:val="24"/>
            <w:szCs w:val="24"/>
          </w:rPr>
          <w:t xml:space="preserve"> either</w:t>
        </w:r>
      </w:ins>
      <w:ins w:id="155" w:author="Benton, Deon" w:date="2023-01-20T09:41:00Z">
        <w:r w:rsidR="00260DDA">
          <w:rPr>
            <w:rFonts w:ascii="Times New Roman" w:hAnsi="Times New Roman" w:cs="Times New Roman"/>
            <w:sz w:val="24"/>
            <w:szCs w:val="24"/>
          </w:rPr>
          <w:t xml:space="preserve"> </w:t>
        </w:r>
      </w:ins>
      <w:ins w:id="156" w:author="Benton, Deon" w:date="2023-01-20T09:39:00Z">
        <w:r w:rsidR="00C155AC">
          <w:rPr>
            <w:rFonts w:ascii="Times New Roman" w:hAnsi="Times New Roman" w:cs="Times New Roman"/>
            <w:sz w:val="24"/>
            <w:szCs w:val="24"/>
          </w:rPr>
          <w:t>before accepting th</w:t>
        </w:r>
      </w:ins>
      <w:ins w:id="157" w:author="Benton, Deon" w:date="2023-01-20T09:41:00Z">
        <w:r w:rsidR="00260DDA">
          <w:rPr>
            <w:rFonts w:ascii="Times New Roman" w:hAnsi="Times New Roman" w:cs="Times New Roman"/>
            <w:sz w:val="24"/>
            <w:szCs w:val="24"/>
          </w:rPr>
          <w:t>e</w:t>
        </w:r>
      </w:ins>
      <w:ins w:id="158" w:author="Benton, Deon" w:date="2023-01-20T10:02:00Z">
        <w:r w:rsidR="00D3453B">
          <w:rPr>
            <w:rFonts w:ascii="Times New Roman" w:hAnsi="Times New Roman" w:cs="Times New Roman"/>
            <w:sz w:val="24"/>
            <w:szCs w:val="24"/>
          </w:rPr>
          <w:t>se criticisms or arguments that stipulate that children use Bayesian inference to reason causally</w:t>
        </w:r>
      </w:ins>
      <w:ins w:id="159" w:author="Benton, Deon" w:date="2023-01-20T09:39:00Z">
        <w:r w:rsidR="00C155AC">
          <w:rPr>
            <w:rFonts w:ascii="Times New Roman" w:hAnsi="Times New Roman" w:cs="Times New Roman"/>
            <w:sz w:val="24"/>
            <w:szCs w:val="24"/>
          </w:rPr>
          <w:t xml:space="preserve">. </w:t>
        </w:r>
      </w:ins>
      <w:ins w:id="160" w:author="Benton, Deon" w:date="2023-01-20T10:03:00Z">
        <w:r w:rsidR="0016632A">
          <w:rPr>
            <w:rFonts w:ascii="Times New Roman" w:hAnsi="Times New Roman" w:cs="Times New Roman"/>
            <w:sz w:val="24"/>
            <w:szCs w:val="24"/>
          </w:rPr>
          <w:t>One reason to exercise caution is</w:t>
        </w:r>
      </w:ins>
      <w:ins w:id="161" w:author="Benton, Deon" w:date="2023-01-20T09:39:00Z">
        <w:r w:rsidR="00C155AC">
          <w:rPr>
            <w:rFonts w:ascii="Times New Roman" w:hAnsi="Times New Roman" w:cs="Times New Roman"/>
            <w:sz w:val="24"/>
            <w:szCs w:val="24"/>
          </w:rPr>
          <w:t xml:space="preserve"> because there are problems with</w:t>
        </w:r>
      </w:ins>
      <w:ins w:id="162" w:author="Benton, Deon" w:date="2023-01-20T09:42:00Z">
        <w:r w:rsidR="0049647A">
          <w:rPr>
            <w:rFonts w:ascii="Times New Roman" w:hAnsi="Times New Roman" w:cs="Times New Roman"/>
            <w:sz w:val="24"/>
            <w:szCs w:val="24"/>
          </w:rPr>
          <w:t xml:space="preserve"> Sobel et al.’s (2004)</w:t>
        </w:r>
      </w:ins>
      <w:ins w:id="163" w:author="Benton, Deon" w:date="2023-01-20T09:39:00Z">
        <w:r w:rsidR="00C155AC">
          <w:rPr>
            <w:rFonts w:ascii="Times New Roman" w:hAnsi="Times New Roman" w:cs="Times New Roman"/>
            <w:sz w:val="24"/>
            <w:szCs w:val="24"/>
          </w:rPr>
          <w:t xml:space="preserve"> </w:t>
        </w:r>
      </w:ins>
      <w:ins w:id="164" w:author="Benton, Deon" w:date="2023-01-20T09:42:00Z">
        <w:r w:rsidR="0049647A">
          <w:rPr>
            <w:rFonts w:ascii="Times New Roman" w:hAnsi="Times New Roman" w:cs="Times New Roman"/>
            <w:sz w:val="24"/>
            <w:szCs w:val="24"/>
          </w:rPr>
          <w:t>operationalization of BB reasoning</w:t>
        </w:r>
      </w:ins>
      <w:ins w:id="165" w:author="Benton, Deon" w:date="2023-01-20T09:43:00Z">
        <w:r w:rsidR="00DF301C">
          <w:rPr>
            <w:rFonts w:ascii="Times New Roman" w:hAnsi="Times New Roman" w:cs="Times New Roman"/>
            <w:sz w:val="24"/>
            <w:szCs w:val="24"/>
          </w:rPr>
          <w:t xml:space="preserve"> (</w:t>
        </w:r>
        <w:r w:rsidR="00DF301C">
          <w:rPr>
            <w:rFonts w:ascii="Times New Roman" w:hAnsi="Times New Roman" w:cs="Times New Roman"/>
            <w:sz w:val="24"/>
            <w:szCs w:val="24"/>
          </w:rPr>
          <w:t>although</w:t>
        </w:r>
        <w:r w:rsidR="00DF301C">
          <w:rPr>
            <w:rFonts w:ascii="Times New Roman" w:hAnsi="Times New Roman" w:cs="Times New Roman"/>
            <w:sz w:val="24"/>
            <w:szCs w:val="24"/>
          </w:rPr>
          <w:t xml:space="preserve"> for alternative operationalizations</w:t>
        </w:r>
        <w:r w:rsidR="00DF301C">
          <w:rPr>
            <w:rFonts w:ascii="Times New Roman" w:hAnsi="Times New Roman" w:cs="Times New Roman"/>
            <w:sz w:val="24"/>
            <w:szCs w:val="24"/>
          </w:rPr>
          <w:t xml:space="preserve">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ins>
      <w:ins w:id="166" w:author="Benton, Deon" w:date="2023-01-20T09:42:00Z">
        <w:r w:rsidR="0049647A">
          <w:rPr>
            <w:rFonts w:ascii="Times New Roman" w:hAnsi="Times New Roman" w:cs="Times New Roman"/>
            <w:sz w:val="24"/>
            <w:szCs w:val="24"/>
          </w:rPr>
          <w:t>. These authors</w:t>
        </w:r>
      </w:ins>
      <w:ins w:id="167" w:author="Benton, Deon" w:date="2023-01-20T09:41:00Z">
        <w:r w:rsidR="00C155AC">
          <w:rPr>
            <w:rFonts w:ascii="Times New Roman" w:hAnsi="Times New Roman" w:cs="Times New Roman"/>
            <w:sz w:val="24"/>
            <w:szCs w:val="24"/>
          </w:rPr>
          <w:t xml:space="preserve"> operationally defined BB reasoning as greater B choices in the ISO condition than in the BB condition. </w:t>
        </w:r>
      </w:ins>
      <w:ins w:id="168" w:author="Benton, Deon" w:date="2023-01-20T09:40:00Z">
        <w:r w:rsidR="00C155AC">
          <w:rPr>
            <w:rFonts w:ascii="Times New Roman" w:hAnsi="Times New Roman" w:cs="Times New Roman"/>
            <w:sz w:val="24"/>
            <w:szCs w:val="24"/>
          </w:rPr>
          <w:t xml:space="preserve"> </w:t>
        </w:r>
      </w:ins>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ins w:id="169" w:author="Benton, Deon" w:date="2023-01-20T09:44:00Z">
        <w:r w:rsidR="00F40601">
          <w:rPr>
            <w:rFonts w:ascii="Times New Roman" w:hAnsi="Times New Roman" w:cs="Times New Roman"/>
            <w:sz w:val="24"/>
            <w:szCs w:val="24"/>
          </w:rPr>
          <w:t xml:space="preserve">key </w:t>
        </w:r>
      </w:ins>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ins w:id="170" w:author="Benton, Deon" w:date="2023-01-20T09:44:00Z">
        <w:r w:rsidR="006708F5">
          <w:rPr>
            <w:rFonts w:ascii="Times New Roman" w:hAnsi="Times New Roman" w:cs="Times New Roman"/>
            <w:sz w:val="24"/>
            <w:szCs w:val="24"/>
          </w:rPr>
          <w:t xml:space="preserve"> (and thus ret</w:t>
        </w:r>
      </w:ins>
      <w:ins w:id="171" w:author="Benton, Deon" w:date="2023-01-20T09:45:00Z">
        <w:r w:rsidR="006708F5">
          <w:rPr>
            <w:rFonts w:ascii="Times New Roman" w:hAnsi="Times New Roman" w:cs="Times New Roman"/>
            <w:sz w:val="24"/>
            <w:szCs w:val="24"/>
          </w:rPr>
          <w:t>rospectively “block” it)</w:t>
        </w:r>
      </w:ins>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ins w:id="172" w:author="Benton, Deon" w:date="2023-01-20T09:45:00Z">
        <w:r w:rsidR="00870997">
          <w:rPr>
            <w:rFonts w:ascii="Times New Roman" w:hAnsi="Times New Roman" w:cs="Times New Roman"/>
            <w:sz w:val="24"/>
            <w:szCs w:val="24"/>
          </w:rPr>
          <w:t xml:space="preserve"> given that this model predicts equivalent treatment of object B</w:t>
        </w:r>
      </w:ins>
      <w:ins w:id="173" w:author="Benton, Deon" w:date="2023-01-20T09:46:00Z">
        <w:r w:rsidR="00870997">
          <w:rPr>
            <w:rFonts w:ascii="Times New Roman" w:hAnsi="Times New Roman" w:cs="Times New Roman"/>
            <w:sz w:val="24"/>
            <w:szCs w:val="24"/>
          </w:rPr>
          <w:t xml:space="preserve"> across the BB and ISO conditions</w:t>
        </w:r>
      </w:ins>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proofErr w:type="gramStart"/>
      <w:r w:rsidR="00D3453B">
        <w:rPr>
          <w:rFonts w:ascii="Times New Roman" w:hAnsi="Times New Roman" w:cs="Times New Roman"/>
          <w:sz w:val="24"/>
          <w:szCs w:val="24"/>
        </w:rPr>
        <w:t>In particular</w:t>
      </w:r>
      <w:r w:rsidR="001E64CE">
        <w:rPr>
          <w:rFonts w:ascii="Times New Roman" w:hAnsi="Times New Roman" w:cs="Times New Roman"/>
          <w:sz w:val="24"/>
          <w:szCs w:val="24"/>
        </w:rPr>
        <w:t>, if</w:t>
      </w:r>
      <w:proofErr w:type="gramEnd"/>
      <w:r w:rsidR="001E64CE">
        <w:rPr>
          <w:rFonts w:ascii="Times New Roman" w:hAnsi="Times New Roman" w:cs="Times New Roman"/>
          <w:sz w:val="24"/>
          <w:szCs w:val="24"/>
        </w:rPr>
        <w:t xml:space="preserve">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ins w:id="174" w:author="Benton, Deon" w:date="2023-01-20T10:43:00Z"/>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ins w:id="175" w:author="Benton, Deon [2]" w:date="2023-01-14T22:43:00Z">
        <w:r w:rsidR="006D231D">
          <w:rPr>
            <w:rFonts w:ascii="Times New Roman" w:hAnsi="Times New Roman" w:cs="Times New Roman"/>
            <w:sz w:val="24"/>
            <w:szCs w:val="24"/>
          </w:rPr>
          <w:t xml:space="preserve"> </w:t>
        </w:r>
      </w:ins>
      <w:ins w:id="176" w:author="Benton, Deon" w:date="2023-01-20T15:15:00Z">
        <w:r w:rsidR="00831C51">
          <w:rPr>
            <w:rFonts w:ascii="Times New Roman" w:hAnsi="Times New Roman" w:cs="Times New Roman"/>
            <w:sz w:val="24"/>
            <w:szCs w:val="24"/>
          </w:rPr>
          <w:t>It also remains unknown whether participants engage in BB reasoning when the elemental phase (i.e., the A+ phase in the BB condition or the A- phase in the ISO condition) consists of two rather than one ob</w:t>
        </w:r>
      </w:ins>
      <w:ins w:id="177" w:author="Benton, Deon" w:date="2023-01-20T15:16:00Z">
        <w:r w:rsidR="00831C51">
          <w:rPr>
            <w:rFonts w:ascii="Times New Roman" w:hAnsi="Times New Roman" w:cs="Times New Roman"/>
            <w:sz w:val="24"/>
            <w:szCs w:val="24"/>
          </w:rPr>
          <w:t xml:space="preserve">ject. These are </w:t>
        </w:r>
      </w:ins>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ins w:id="178" w:author="Benton, Deon" w:date="2023-01-20T15:16:00Z">
        <w:r w:rsidR="00831C51">
          <w:rPr>
            <w:rFonts w:ascii="Times New Roman" w:hAnsi="Times New Roman" w:cs="Times New Roman"/>
            <w:sz w:val="24"/>
            <w:szCs w:val="24"/>
          </w:rPr>
          <w:t>s</w:t>
        </w:r>
      </w:ins>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ins w:id="179" w:author="Benton, Deon [2]" w:date="2023-01-15T10:15:00Z">
        <w:r w:rsidR="00971AEF">
          <w:rPr>
            <w:rFonts w:ascii="Times New Roman" w:hAnsi="Times New Roman" w:cs="Times New Roman"/>
            <w:sz w:val="24"/>
            <w:szCs w:val="24"/>
          </w:rPr>
          <w:t>human causal reasoning</w:t>
        </w:r>
      </w:ins>
      <w:ins w:id="180" w:author="Benton, Deon" w:date="2023-01-18T13:08:00Z">
        <w:r w:rsidR="00D12A63">
          <w:rPr>
            <w:rFonts w:ascii="Times New Roman" w:hAnsi="Times New Roman" w:cs="Times New Roman"/>
            <w:sz w:val="24"/>
            <w:szCs w:val="24"/>
          </w:rPr>
          <w:t>—</w:t>
        </w:r>
      </w:ins>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ins w:id="181" w:author="Benton, Deon" w:date="2023-01-18T13:08:00Z">
        <w:r w:rsidR="00D12A63">
          <w:rPr>
            <w:rFonts w:ascii="Times New Roman" w:hAnsi="Times New Roman" w:cs="Times New Roman"/>
            <w:sz w:val="24"/>
            <w:szCs w:val="24"/>
          </w:rPr>
          <w:t>—</w:t>
        </w:r>
      </w:ins>
      <w:ins w:id="182" w:author="Benton, Deon [2]" w:date="2023-01-14T22:46:00Z">
        <w:r w:rsidR="00724B77">
          <w:rPr>
            <w:rFonts w:ascii="Times New Roman" w:hAnsi="Times New Roman" w:cs="Times New Roman"/>
            <w:sz w:val="24"/>
            <w:szCs w:val="24"/>
          </w:rPr>
          <w:t xml:space="preserve">then it is </w:t>
        </w:r>
      </w:ins>
      <w:ins w:id="183" w:author="Benton, Deon [2]" w:date="2023-01-14T22:47:00Z">
        <w:r w:rsidR="00724B77">
          <w:rPr>
            <w:rFonts w:ascii="Times New Roman" w:hAnsi="Times New Roman" w:cs="Times New Roman"/>
            <w:sz w:val="24"/>
            <w:szCs w:val="24"/>
          </w:rPr>
          <w:t xml:space="preserve">crucial to show </w:t>
        </w:r>
      </w:ins>
      <w:ins w:id="184" w:author="Benton, Deon [2]" w:date="2023-01-15T10:16:00Z">
        <w:r w:rsidR="005C3235">
          <w:rPr>
            <w:rFonts w:ascii="Times New Roman" w:hAnsi="Times New Roman" w:cs="Times New Roman"/>
            <w:sz w:val="24"/>
            <w:szCs w:val="24"/>
          </w:rPr>
          <w:t>that</w:t>
        </w:r>
      </w:ins>
      <w:ins w:id="185" w:author="Benton, Deon [2]" w:date="2023-01-14T22:47:00Z">
        <w:r w:rsidR="00724B77">
          <w:rPr>
            <w:rFonts w:ascii="Times New Roman" w:hAnsi="Times New Roman" w:cs="Times New Roman"/>
            <w:sz w:val="24"/>
            <w:szCs w:val="24"/>
          </w:rPr>
          <w:t xml:space="preserve"> </w:t>
        </w:r>
      </w:ins>
      <w:ins w:id="186" w:author="Benton, Deon [2]" w:date="2023-01-14T22:44:00Z">
        <w:r w:rsidR="006D231D">
          <w:rPr>
            <w:rFonts w:ascii="Times New Roman" w:hAnsi="Times New Roman" w:cs="Times New Roman"/>
            <w:sz w:val="24"/>
            <w:szCs w:val="24"/>
          </w:rPr>
          <w:t xml:space="preserve">participants </w:t>
        </w:r>
      </w:ins>
      <w:ins w:id="187" w:author="Benton, Deon [2]" w:date="2023-01-15T10:16:00Z">
        <w:r w:rsidR="005C3235">
          <w:rPr>
            <w:rFonts w:ascii="Times New Roman" w:hAnsi="Times New Roman" w:cs="Times New Roman"/>
            <w:sz w:val="24"/>
            <w:szCs w:val="24"/>
          </w:rPr>
          <w:t>continue to engage in</w:t>
        </w:r>
      </w:ins>
      <w:ins w:id="188" w:author="Benton, Deon [2]" w:date="2023-01-14T22:44:00Z">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ins>
      <w:ins w:id="189" w:author="Benton, Deon" w:date="2023-01-18T13:09:00Z">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ins>
      <w:ins w:id="190" w:author="Benton, Deon [2]" w:date="2023-01-14T22:44:00Z">
        <w:r w:rsidR="006D231D">
          <w:rPr>
            <w:rFonts w:ascii="Times New Roman" w:hAnsi="Times New Roman" w:cs="Times New Roman"/>
            <w:sz w:val="24"/>
            <w:szCs w:val="24"/>
          </w:rPr>
          <w:t xml:space="preserve"> </w:t>
        </w:r>
      </w:ins>
      <w:ins w:id="191" w:author="Benton, Deon [2]" w:date="2023-01-14T22:47:00Z">
        <w:r w:rsidR="00724B77">
          <w:rPr>
            <w:rFonts w:ascii="Times New Roman" w:hAnsi="Times New Roman" w:cs="Times New Roman"/>
            <w:sz w:val="24"/>
            <w:szCs w:val="24"/>
          </w:rPr>
          <w:t xml:space="preserve">even </w:t>
        </w:r>
      </w:ins>
      <w:ins w:id="192" w:author="Benton, Deon [2]" w:date="2023-01-14T22:45:00Z">
        <w:r w:rsidR="006D231D">
          <w:rPr>
            <w:rFonts w:ascii="Times New Roman" w:hAnsi="Times New Roman" w:cs="Times New Roman"/>
            <w:sz w:val="24"/>
            <w:szCs w:val="24"/>
          </w:rPr>
          <w:t xml:space="preserve">when they are asked to reason about </w:t>
        </w:r>
      </w:ins>
      <w:ins w:id="193" w:author="Benton, Deon [2]" w:date="2023-01-14T22:47:00Z">
        <w:r w:rsidR="00724B77">
          <w:rPr>
            <w:rFonts w:ascii="Times New Roman" w:hAnsi="Times New Roman" w:cs="Times New Roman"/>
            <w:sz w:val="24"/>
            <w:szCs w:val="24"/>
          </w:rPr>
          <w:t>three (</w:t>
        </w:r>
      </w:ins>
      <w:ins w:id="194" w:author="Benton, Deon [2]" w:date="2023-01-14T22:45:00Z">
        <w:r w:rsidR="006D231D">
          <w:rPr>
            <w:rFonts w:ascii="Times New Roman" w:hAnsi="Times New Roman" w:cs="Times New Roman"/>
            <w:sz w:val="24"/>
            <w:szCs w:val="24"/>
          </w:rPr>
          <w:t>or more</w:t>
        </w:r>
      </w:ins>
      <w:ins w:id="195" w:author="Benton, Deon [2]" w:date="2023-01-14T22:47:00Z">
        <w:r w:rsidR="00724B77">
          <w:rPr>
            <w:rFonts w:ascii="Times New Roman" w:hAnsi="Times New Roman" w:cs="Times New Roman"/>
            <w:sz w:val="24"/>
            <w:szCs w:val="24"/>
          </w:rPr>
          <w:t>)</w:t>
        </w:r>
      </w:ins>
      <w:ins w:id="196" w:author="Benton, Deon [2]" w:date="2023-01-14T22:45:00Z">
        <w:r w:rsidR="006D231D">
          <w:rPr>
            <w:rFonts w:ascii="Times New Roman" w:hAnsi="Times New Roman" w:cs="Times New Roman"/>
            <w:sz w:val="24"/>
            <w:szCs w:val="24"/>
          </w:rPr>
          <w:t xml:space="preserve"> objects</w:t>
        </w:r>
      </w:ins>
      <w:ins w:id="197" w:author="Benton, Deon" w:date="2023-01-20T15:16:00Z">
        <w:r w:rsidR="00831C51">
          <w:rPr>
            <w:rFonts w:ascii="Times New Roman" w:hAnsi="Times New Roman" w:cs="Times New Roman"/>
            <w:sz w:val="24"/>
            <w:szCs w:val="24"/>
          </w:rPr>
          <w:t xml:space="preserve"> or even when the elemental phase consists of two rather than one object</w:t>
        </w:r>
      </w:ins>
      <w:ins w:id="198" w:author="Benton, Deon [2]" w:date="2023-01-14T22:45:00Z">
        <w:r w:rsidR="006D231D">
          <w:rPr>
            <w:rFonts w:ascii="Times New Roman" w:hAnsi="Times New Roman" w:cs="Times New Roman"/>
            <w:sz w:val="24"/>
            <w:szCs w:val="24"/>
          </w:rPr>
          <w:t>.</w:t>
        </w:r>
      </w:ins>
      <w:ins w:id="199" w:author="Benton, Deon [2]" w:date="2023-01-14T22:48:00Z">
        <w:r w:rsidR="00724B77">
          <w:rPr>
            <w:rFonts w:ascii="Times New Roman" w:hAnsi="Times New Roman" w:cs="Times New Roman"/>
            <w:sz w:val="24"/>
            <w:szCs w:val="24"/>
          </w:rPr>
          <w:t xml:space="preserve"> </w:t>
        </w:r>
      </w:ins>
      <w:ins w:id="200" w:author="Benton, Deon" w:date="2023-01-20T10:41:00Z">
        <w:r w:rsidR="00C9270A">
          <w:rPr>
            <w:rFonts w:ascii="Times New Roman" w:hAnsi="Times New Roman" w:cs="Times New Roman"/>
            <w:sz w:val="24"/>
            <w:szCs w:val="24"/>
          </w:rPr>
          <w:t>In other words,</w:t>
        </w:r>
      </w:ins>
      <w:ins w:id="201" w:author="Benton, Deon" w:date="2023-01-20T10:40:00Z">
        <w:r w:rsidR="00C9270A">
          <w:rPr>
            <w:rFonts w:ascii="Times New Roman" w:hAnsi="Times New Roman" w:cs="Times New Roman"/>
            <w:sz w:val="24"/>
            <w:szCs w:val="24"/>
          </w:rPr>
          <w:t xml:space="preserve"> if </w:t>
        </w:r>
      </w:ins>
      <w:ins w:id="202" w:author="Benton, Deon" w:date="2023-01-20T10:41:00Z">
        <w:r w:rsidR="00C9270A">
          <w:rPr>
            <w:rFonts w:ascii="Times New Roman" w:hAnsi="Times New Roman" w:cs="Times New Roman"/>
            <w:sz w:val="24"/>
            <w:szCs w:val="24"/>
          </w:rPr>
          <w:t>one of the goals of the</w:t>
        </w:r>
      </w:ins>
      <w:ins w:id="203" w:author="Benton, Deon" w:date="2023-01-20T15:17:00Z">
        <w:r w:rsidR="004611CC">
          <w:rPr>
            <w:rFonts w:ascii="Times New Roman" w:hAnsi="Times New Roman" w:cs="Times New Roman"/>
            <w:sz w:val="24"/>
            <w:szCs w:val="24"/>
          </w:rPr>
          <w:t xml:space="preserve"> larger</w:t>
        </w:r>
      </w:ins>
      <w:ins w:id="204" w:author="Benton, Deon" w:date="2023-01-20T10:41:00Z">
        <w:r w:rsidR="00C9270A">
          <w:rPr>
            <w:rFonts w:ascii="Times New Roman" w:hAnsi="Times New Roman" w:cs="Times New Roman"/>
            <w:sz w:val="24"/>
            <w:szCs w:val="24"/>
          </w:rPr>
          <w:t xml:space="preserve"> research community is</w:t>
        </w:r>
      </w:ins>
      <w:ins w:id="205" w:author="Benton, Deon" w:date="2023-01-20T10:40:00Z">
        <w:r w:rsidR="00C9270A">
          <w:rPr>
            <w:rFonts w:ascii="Times New Roman" w:hAnsi="Times New Roman" w:cs="Times New Roman"/>
            <w:sz w:val="24"/>
            <w:szCs w:val="24"/>
          </w:rPr>
          <w:t xml:space="preserve"> to elucidate the cognitive mechanisms </w:t>
        </w:r>
      </w:ins>
      <w:ins w:id="206" w:author="Benton, Deon" w:date="2023-01-20T10:41:00Z">
        <w:r w:rsidR="00C9270A">
          <w:rPr>
            <w:rFonts w:ascii="Times New Roman" w:hAnsi="Times New Roman" w:cs="Times New Roman"/>
            <w:sz w:val="24"/>
            <w:szCs w:val="24"/>
          </w:rPr>
          <w:t>by which human children reason about causality</w:t>
        </w:r>
      </w:ins>
      <w:ins w:id="207" w:author="Benton, Deon" w:date="2023-01-20T10:40:00Z">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w:t>
        </w:r>
      </w:ins>
      <w:ins w:id="208" w:author="Benton, Deon" w:date="2023-01-20T10:41:00Z">
        <w:r w:rsidR="00C9270A">
          <w:rPr>
            <w:rFonts w:ascii="Times New Roman" w:hAnsi="Times New Roman" w:cs="Times New Roman"/>
            <w:sz w:val="24"/>
            <w:szCs w:val="24"/>
          </w:rPr>
          <w:t xml:space="preserve">then </w:t>
        </w:r>
      </w:ins>
      <w:ins w:id="209" w:author="Benton, Deon" w:date="2023-01-20T10:40:00Z">
        <w:r w:rsidR="00C9270A">
          <w:rPr>
            <w:rFonts w:ascii="Times New Roman" w:hAnsi="Times New Roman" w:cs="Times New Roman"/>
            <w:sz w:val="24"/>
            <w:szCs w:val="24"/>
          </w:rPr>
          <w:t xml:space="preserve">it is imperative </w:t>
        </w:r>
      </w:ins>
      <w:ins w:id="210" w:author="Benton, Deon" w:date="2023-01-20T15:17:00Z">
        <w:r w:rsidR="008E0B7F">
          <w:rPr>
            <w:rFonts w:ascii="Times New Roman" w:hAnsi="Times New Roman" w:cs="Times New Roman"/>
            <w:sz w:val="24"/>
            <w:szCs w:val="24"/>
          </w:rPr>
          <w:t>to understand better how causal reasoning unfolds in situations</w:t>
        </w:r>
      </w:ins>
      <w:ins w:id="211" w:author="Benton, Deon" w:date="2023-01-20T10:40:00Z">
        <w:r w:rsidR="00C9270A">
          <w:rPr>
            <w:rFonts w:ascii="Times New Roman" w:hAnsi="Times New Roman" w:cs="Times New Roman"/>
            <w:sz w:val="24"/>
            <w:szCs w:val="24"/>
          </w:rPr>
          <w:t xml:space="preserve"> that</w:t>
        </w:r>
      </w:ins>
      <w:ins w:id="212" w:author="Benton, Deon" w:date="2023-01-20T15:17:00Z">
        <w:r w:rsidR="008E0B7F">
          <w:rPr>
            <w:rFonts w:ascii="Times New Roman" w:hAnsi="Times New Roman" w:cs="Times New Roman"/>
            <w:sz w:val="24"/>
            <w:szCs w:val="24"/>
          </w:rPr>
          <w:t xml:space="preserve"> more closely</w:t>
        </w:r>
      </w:ins>
      <w:ins w:id="213" w:author="Benton, Deon" w:date="2023-01-20T10:42:00Z">
        <w:r w:rsidR="00AC0CD1">
          <w:rPr>
            <w:rFonts w:ascii="Times New Roman" w:hAnsi="Times New Roman" w:cs="Times New Roman"/>
            <w:sz w:val="24"/>
            <w:szCs w:val="24"/>
          </w:rPr>
          <w:t xml:space="preserve"> approximate</w:t>
        </w:r>
      </w:ins>
      <w:ins w:id="214" w:author="Benton, Deon" w:date="2023-01-20T15:17:00Z">
        <w:r w:rsidR="008E0B7F">
          <w:rPr>
            <w:rFonts w:ascii="Times New Roman" w:hAnsi="Times New Roman" w:cs="Times New Roman"/>
            <w:sz w:val="24"/>
            <w:szCs w:val="24"/>
          </w:rPr>
          <w:t xml:space="preserve"> those that may be fo</w:t>
        </w:r>
      </w:ins>
      <w:ins w:id="215" w:author="Benton, Deon" w:date="2023-01-20T15:18:00Z">
        <w:r w:rsidR="008E0B7F">
          <w:rPr>
            <w:rFonts w:ascii="Times New Roman" w:hAnsi="Times New Roman" w:cs="Times New Roman"/>
            <w:sz w:val="24"/>
            <w:szCs w:val="24"/>
          </w:rPr>
          <w:t>und</w:t>
        </w:r>
      </w:ins>
      <w:ins w:id="216" w:author="Benton, Deon" w:date="2023-01-20T10:42:00Z">
        <w:r w:rsidR="00AC0CD1">
          <w:rPr>
            <w:rFonts w:ascii="Times New Roman" w:hAnsi="Times New Roman" w:cs="Times New Roman"/>
            <w:sz w:val="24"/>
            <w:szCs w:val="24"/>
          </w:rPr>
          <w:t xml:space="preserve"> the real world</w:t>
        </w:r>
      </w:ins>
      <w:ins w:id="217" w:author="Benton, Deon" w:date="2023-01-20T10:40:00Z">
        <w:r w:rsidR="00C9270A">
          <w:rPr>
            <w:rFonts w:ascii="Times New Roman" w:hAnsi="Times New Roman" w:cs="Times New Roman"/>
            <w:sz w:val="24"/>
            <w:szCs w:val="24"/>
          </w:rPr>
          <w:t xml:space="preserve"> such as </w:t>
        </w:r>
      </w:ins>
      <w:ins w:id="218" w:author="Benton, Deon" w:date="2023-01-20T10:42:00Z">
        <w:r w:rsidR="00AC0CD1">
          <w:rPr>
            <w:rFonts w:ascii="Times New Roman" w:hAnsi="Times New Roman" w:cs="Times New Roman"/>
            <w:sz w:val="24"/>
            <w:szCs w:val="24"/>
          </w:rPr>
          <w:t>o</w:t>
        </w:r>
      </w:ins>
      <w:ins w:id="219" w:author="Benton, Deon" w:date="2023-01-20T10:43:00Z">
        <w:r w:rsidR="00AC0CD1">
          <w:rPr>
            <w:rFonts w:ascii="Times New Roman" w:hAnsi="Times New Roman" w:cs="Times New Roman"/>
            <w:sz w:val="24"/>
            <w:szCs w:val="24"/>
          </w:rPr>
          <w:t>nes</w:t>
        </w:r>
      </w:ins>
      <w:ins w:id="220" w:author="Benton, Deon" w:date="2023-01-20T10:40:00Z">
        <w:r w:rsidR="00C9270A">
          <w:rPr>
            <w:rFonts w:ascii="Times New Roman" w:hAnsi="Times New Roman" w:cs="Times New Roman"/>
            <w:sz w:val="24"/>
            <w:szCs w:val="24"/>
          </w:rPr>
          <w:t xml:space="preserve"> in which children </w:t>
        </w:r>
      </w:ins>
      <w:ins w:id="221" w:author="Benton, Deon" w:date="2023-01-20T10:43:00Z">
        <w:r w:rsidR="00AC0CD1">
          <w:rPr>
            <w:rFonts w:ascii="Times New Roman" w:hAnsi="Times New Roman" w:cs="Times New Roman"/>
            <w:sz w:val="24"/>
            <w:szCs w:val="24"/>
          </w:rPr>
          <w:t>must</w:t>
        </w:r>
      </w:ins>
      <w:ins w:id="222" w:author="Benton, Deon" w:date="2023-01-20T10:40:00Z">
        <w:r w:rsidR="00C9270A">
          <w:rPr>
            <w:rFonts w:ascii="Times New Roman" w:hAnsi="Times New Roman" w:cs="Times New Roman"/>
            <w:sz w:val="24"/>
            <w:szCs w:val="24"/>
          </w:rPr>
          <w:t xml:space="preserve"> reason about </w:t>
        </w:r>
      </w:ins>
      <w:ins w:id="223" w:author="Benton, Deon" w:date="2023-01-20T15:18:00Z">
        <w:r w:rsidR="008E0B7F">
          <w:rPr>
            <w:rFonts w:ascii="Times New Roman" w:hAnsi="Times New Roman" w:cs="Times New Roman"/>
            <w:sz w:val="24"/>
            <w:szCs w:val="24"/>
          </w:rPr>
          <w:t>more than two objects.</w:t>
        </w:r>
      </w:ins>
    </w:p>
    <w:p w14:paraId="465ED97B" w14:textId="35678C18" w:rsidR="00AC0CD1" w:rsidRDefault="00C4081B" w:rsidP="00511357">
      <w:pPr>
        <w:spacing w:line="480" w:lineRule="auto"/>
        <w:ind w:firstLine="720"/>
        <w:contextualSpacing/>
        <w:rPr>
          <w:ins w:id="224" w:author="Benton, Deon" w:date="2023-01-18T13:09:00Z"/>
          <w:rFonts w:ascii="Times New Roman" w:hAnsi="Times New Roman" w:cs="Times New Roman"/>
          <w:sz w:val="24"/>
          <w:szCs w:val="24"/>
        </w:rPr>
      </w:pPr>
      <w:ins w:id="225" w:author="Benton, Deon" w:date="2023-01-20T10:47:00Z">
        <w:r>
          <w:rPr>
            <w:rFonts w:ascii="Times New Roman" w:hAnsi="Times New Roman" w:cs="Times New Roman"/>
            <w:sz w:val="24"/>
            <w:szCs w:val="24"/>
          </w:rPr>
          <w:t>One may question whether the</w:t>
        </w:r>
      </w:ins>
      <w:ins w:id="226" w:author="Benton, Deon" w:date="2023-01-20T10:43:00Z">
        <w:r w:rsidR="00AC0CD1">
          <w:rPr>
            <w:rFonts w:ascii="Times New Roman" w:hAnsi="Times New Roman" w:cs="Times New Roman"/>
            <w:sz w:val="24"/>
            <w:szCs w:val="24"/>
          </w:rPr>
          <w:t xml:space="preserve"> difference between a setting in which participants</w:t>
        </w:r>
      </w:ins>
      <w:ins w:id="227" w:author="Benton, Deon" w:date="2023-01-20T10:47:00Z">
        <w:r>
          <w:rPr>
            <w:rFonts w:ascii="Times New Roman" w:hAnsi="Times New Roman" w:cs="Times New Roman"/>
            <w:sz w:val="24"/>
            <w:szCs w:val="24"/>
          </w:rPr>
          <w:t xml:space="preserve"> are asked to</w:t>
        </w:r>
      </w:ins>
      <w:ins w:id="228" w:author="Benton, Deon" w:date="2023-01-20T10:43:00Z">
        <w:r w:rsidR="00AC0CD1">
          <w:rPr>
            <w:rFonts w:ascii="Times New Roman" w:hAnsi="Times New Roman" w:cs="Times New Roman"/>
            <w:sz w:val="24"/>
            <w:szCs w:val="24"/>
          </w:rPr>
          <w:t xml:space="preserve"> reason about two candidate causes and one in which they </w:t>
        </w:r>
      </w:ins>
      <w:ins w:id="229" w:author="Benton, Deon" w:date="2023-01-20T10:47:00Z">
        <w:r>
          <w:rPr>
            <w:rFonts w:ascii="Times New Roman" w:hAnsi="Times New Roman" w:cs="Times New Roman"/>
            <w:sz w:val="24"/>
            <w:szCs w:val="24"/>
          </w:rPr>
          <w:t>are asked to reason about</w:t>
        </w:r>
      </w:ins>
      <w:ins w:id="230" w:author="Benton, Deon" w:date="2023-01-20T10:43:00Z">
        <w:r w:rsidR="00AC0CD1">
          <w:rPr>
            <w:rFonts w:ascii="Times New Roman" w:hAnsi="Times New Roman" w:cs="Times New Roman"/>
            <w:sz w:val="24"/>
            <w:szCs w:val="24"/>
          </w:rPr>
          <w:t xml:space="preserve"> three or even four candidate causes </w:t>
        </w:r>
      </w:ins>
      <w:ins w:id="231" w:author="Benton, Deon" w:date="2023-01-20T10:54:00Z">
        <w:r w:rsidR="00F75FA9">
          <w:rPr>
            <w:rFonts w:ascii="Times New Roman" w:hAnsi="Times New Roman" w:cs="Times New Roman"/>
            <w:sz w:val="24"/>
            <w:szCs w:val="24"/>
          </w:rPr>
          <w:t xml:space="preserve">really </w:t>
        </w:r>
      </w:ins>
      <w:ins w:id="232" w:author="Benton, Deon" w:date="2023-01-20T10:48:00Z">
        <w:r>
          <w:rPr>
            <w:rFonts w:ascii="Times New Roman" w:hAnsi="Times New Roman" w:cs="Times New Roman"/>
            <w:sz w:val="24"/>
            <w:szCs w:val="24"/>
          </w:rPr>
          <w:t>is meaningful</w:t>
        </w:r>
      </w:ins>
      <w:ins w:id="233" w:author="Benton, Deon" w:date="2023-01-20T10:43:00Z">
        <w:r w:rsidR="00AC0CD1">
          <w:rPr>
            <w:rFonts w:ascii="Times New Roman" w:hAnsi="Times New Roman" w:cs="Times New Roman"/>
            <w:sz w:val="24"/>
            <w:szCs w:val="24"/>
          </w:rPr>
          <w:t>.</w:t>
        </w:r>
      </w:ins>
      <w:ins w:id="234" w:author="Benton, Deon" w:date="2023-01-20T10:48:00Z">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ins>
      <w:ins w:id="235" w:author="Benton, Deon" w:date="2023-01-20T10:54:00Z">
        <w:r w:rsidR="007823B6">
          <w:rPr>
            <w:rFonts w:ascii="Times New Roman" w:hAnsi="Times New Roman" w:cs="Times New Roman"/>
            <w:sz w:val="24"/>
            <w:szCs w:val="24"/>
          </w:rPr>
          <w:t>,</w:t>
        </w:r>
      </w:ins>
      <w:ins w:id="236" w:author="Benton, Deon" w:date="2023-01-20T10:55:00Z">
        <w:r w:rsidR="007823B6">
          <w:rPr>
            <w:rFonts w:ascii="Times New Roman" w:hAnsi="Times New Roman" w:cs="Times New Roman"/>
            <w:sz w:val="24"/>
            <w:szCs w:val="24"/>
          </w:rPr>
          <w:t xml:space="preserve"> by</w:t>
        </w:r>
      </w:ins>
      <w:ins w:id="237" w:author="Benton, Deon" w:date="2023-01-20T10:48:00Z">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ins>
      <w:ins w:id="238" w:author="Benton, Deon" w:date="2023-01-20T15:18:00Z">
        <w:r w:rsidR="00FF1D70">
          <w:rPr>
            <w:rFonts w:ascii="Times New Roman" w:hAnsi="Times New Roman" w:cs="Times New Roman"/>
            <w:sz w:val="24"/>
            <w:szCs w:val="24"/>
          </w:rPr>
          <w:t>s</w:t>
        </w:r>
      </w:ins>
      <w:ins w:id="239" w:author="Benton, Deon" w:date="2023-01-20T10:48:00Z">
        <w:r>
          <w:rPr>
            <w:rFonts w:ascii="Times New Roman" w:hAnsi="Times New Roman" w:cs="Times New Roman"/>
            <w:sz w:val="24"/>
            <w:szCs w:val="24"/>
          </w:rPr>
          <w:t>.</w:t>
        </w:r>
      </w:ins>
      <w:ins w:id="240" w:author="Benton, Deon" w:date="2023-01-20T10:43:00Z">
        <w:r w:rsidR="00AC0CD1">
          <w:rPr>
            <w:rFonts w:ascii="Times New Roman" w:hAnsi="Times New Roman" w:cs="Times New Roman"/>
            <w:sz w:val="24"/>
            <w:szCs w:val="24"/>
          </w:rPr>
          <w:t xml:space="preserve"> However, if Bayesian inference</w:t>
        </w:r>
      </w:ins>
      <w:ins w:id="241" w:author="Benton, Deon" w:date="2023-01-20T10:55:00Z">
        <w:r w:rsidR="00ED76B4">
          <w:rPr>
            <w:rFonts w:ascii="Times New Roman" w:hAnsi="Times New Roman" w:cs="Times New Roman"/>
            <w:sz w:val="24"/>
            <w:szCs w:val="24"/>
          </w:rPr>
          <w:t xml:space="preserve"> is the cognitive mechanism </w:t>
        </w:r>
      </w:ins>
      <w:ins w:id="242" w:author="Benton, Deon" w:date="2023-01-20T15:18:00Z">
        <w:r w:rsidR="007F1731">
          <w:rPr>
            <w:rFonts w:ascii="Times New Roman" w:hAnsi="Times New Roman" w:cs="Times New Roman"/>
            <w:sz w:val="24"/>
            <w:szCs w:val="24"/>
          </w:rPr>
          <w:t>that underpins human causal re</w:t>
        </w:r>
      </w:ins>
      <w:ins w:id="243" w:author="Benton, Deon" w:date="2023-01-20T15:19:00Z">
        <w:r w:rsidR="007F1731">
          <w:rPr>
            <w:rFonts w:ascii="Times New Roman" w:hAnsi="Times New Roman" w:cs="Times New Roman"/>
            <w:sz w:val="24"/>
            <w:szCs w:val="24"/>
          </w:rPr>
          <w:t>asoning</w:t>
        </w:r>
      </w:ins>
      <w:ins w:id="244" w:author="Benton, Deon" w:date="2023-01-20T10:43:00Z">
        <w:r w:rsidR="00AC0CD1">
          <w:rPr>
            <w:rFonts w:ascii="Times New Roman" w:hAnsi="Times New Roman" w:cs="Times New Roman"/>
            <w:sz w:val="24"/>
            <w:szCs w:val="24"/>
          </w:rPr>
          <w:t xml:space="preserve">, then the difference between these two settings is </w:t>
        </w:r>
      </w:ins>
      <w:ins w:id="245" w:author="Benton, Deon" w:date="2023-01-20T10:49:00Z">
        <w:r w:rsidR="00905B2E">
          <w:rPr>
            <w:rFonts w:ascii="Times New Roman" w:hAnsi="Times New Roman" w:cs="Times New Roman"/>
            <w:sz w:val="24"/>
            <w:szCs w:val="24"/>
          </w:rPr>
          <w:t>far from trivial</w:t>
        </w:r>
      </w:ins>
      <w:ins w:id="246" w:author="Benton, Deon" w:date="2023-01-20T10:43:00Z">
        <w:r w:rsidR="00AC0CD1">
          <w:rPr>
            <w:rFonts w:ascii="Times New Roman" w:hAnsi="Times New Roman" w:cs="Times New Roman"/>
            <w:sz w:val="24"/>
            <w:szCs w:val="24"/>
          </w:rPr>
          <w:t xml:space="preserve">. This is because </w:t>
        </w:r>
      </w:ins>
      <w:ins w:id="247" w:author="Benton, Deon" w:date="2023-01-20T13:40:00Z">
        <w:r w:rsidR="00D11E65">
          <w:rPr>
            <w:rFonts w:ascii="Times New Roman" w:hAnsi="Times New Roman" w:cs="Times New Roman"/>
            <w:sz w:val="24"/>
            <w:szCs w:val="24"/>
          </w:rPr>
          <w:t xml:space="preserve">in the two-candidate-cause setting, </w:t>
        </w:r>
      </w:ins>
      <w:ins w:id="248" w:author="Benton, Deon" w:date="2023-01-20T10:43:00Z">
        <w:r w:rsidR="00AC0CD1">
          <w:rPr>
            <w:rFonts w:ascii="Times New Roman" w:hAnsi="Times New Roman" w:cs="Times New Roman"/>
            <w:sz w:val="24"/>
            <w:szCs w:val="24"/>
          </w:rPr>
          <w:t xml:space="preserve">participants need only to </w:t>
        </w:r>
      </w:ins>
      <w:ins w:id="249" w:author="Benton, Deon" w:date="2023-01-20T13:40:00Z">
        <w:r w:rsidR="00D11E65">
          <w:rPr>
            <w:rFonts w:ascii="Times New Roman" w:hAnsi="Times New Roman" w:cs="Times New Roman"/>
            <w:sz w:val="24"/>
            <w:szCs w:val="24"/>
          </w:rPr>
          <w:t>determine</w:t>
        </w:r>
      </w:ins>
      <w:ins w:id="250" w:author="Benton, Deon" w:date="2023-01-20T10:43:00Z">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ins>
      <w:ins w:id="251" w:author="Benton, Deon" w:date="2023-01-20T13:41:00Z">
        <w:r w:rsidR="00D11E65">
          <w:rPr>
            <w:rFonts w:ascii="Times New Roman" w:hAnsi="Times New Roman" w:cs="Times New Roman"/>
            <w:sz w:val="24"/>
            <w:szCs w:val="24"/>
          </w:rPr>
          <w:t>generates the observed data</w:t>
        </w:r>
      </w:ins>
      <w:ins w:id="252" w:author="Benton, Deon" w:date="2023-01-20T10:43:00Z">
        <w:r w:rsidR="00AC0CD1">
          <w:rPr>
            <w:rFonts w:ascii="Times New Roman" w:hAnsi="Times New Roman" w:cs="Times New Roman"/>
            <w:sz w:val="24"/>
            <w:szCs w:val="24"/>
          </w:rPr>
          <w:t xml:space="preserve">. However, </w:t>
        </w:r>
      </w:ins>
      <w:ins w:id="253" w:author="Benton, Deon" w:date="2023-01-20T13:41:00Z">
        <w:r w:rsidR="00E47A11">
          <w:rPr>
            <w:rFonts w:ascii="Times New Roman" w:hAnsi="Times New Roman" w:cs="Times New Roman"/>
            <w:sz w:val="24"/>
            <w:szCs w:val="24"/>
          </w:rPr>
          <w:t xml:space="preserve">in the three- or even four-candidate-cause setting, participants need to determine </w:t>
        </w:r>
      </w:ins>
      <w:ins w:id="254" w:author="Benton, Deon" w:date="2023-01-20T10:43:00Z">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ins>
      <w:ins w:id="255" w:author="Benton, Deon" w:date="2023-01-20T13:42:00Z">
        <w:r w:rsidR="00E47A11">
          <w:rPr>
            <w:rFonts w:ascii="Times New Roman" w:hAnsi="Times New Roman" w:cs="Times New Roman"/>
            <w:sz w:val="24"/>
            <w:szCs w:val="24"/>
          </w:rPr>
          <w:t>candidate causes</w:t>
        </w:r>
      </w:ins>
      <w:ins w:id="256" w:author="Benton, Deon" w:date="2023-01-20T10:43:00Z">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ns w:id="257" w:author="Benton, Deon" w:date="2023-01-20T13:42:00Z">
        <w:r w:rsidR="00E47A11">
          <w:rPr>
            <w:rFonts w:ascii="Times New Roman" w:hAnsi="Times New Roman" w:cs="Times New Roman"/>
            <w:sz w:val="24"/>
            <w:szCs w:val="24"/>
          </w:rPr>
          <w:t>candidate causes</w:t>
        </w:r>
      </w:ins>
      <w:ins w:id="258" w:author="Benton, Deon" w:date="2023-01-20T10:43:00Z">
        <w:r w:rsidR="00AC0CD1">
          <w:rPr>
            <w:rFonts w:ascii="Times New Roman" w:hAnsi="Times New Roman" w:cs="Times New Roman"/>
            <w:sz w:val="24"/>
            <w:szCs w:val="24"/>
          </w:rPr>
          <w:t xml:space="preserve">) hypotheses is the one </w:t>
        </w:r>
      </w:ins>
      <w:ins w:id="259" w:author="Benton, Deon" w:date="2023-01-20T13:42:00Z">
        <w:r w:rsidR="005B6220">
          <w:rPr>
            <w:rFonts w:ascii="Times New Roman" w:hAnsi="Times New Roman" w:cs="Times New Roman"/>
            <w:sz w:val="24"/>
            <w:szCs w:val="24"/>
          </w:rPr>
          <w:t>that generates the observed data</w:t>
        </w:r>
      </w:ins>
      <w:ins w:id="260" w:author="Benton, Deon" w:date="2023-01-20T10:43:00Z">
        <w:r w:rsidR="00AC0CD1">
          <w:rPr>
            <w:rFonts w:ascii="Times New Roman" w:hAnsi="Times New Roman" w:cs="Times New Roman"/>
            <w:sz w:val="24"/>
            <w:szCs w:val="24"/>
          </w:rPr>
          <w:t xml:space="preserve">. </w:t>
        </w:r>
      </w:ins>
      <w:ins w:id="261" w:author="Benton, Deon" w:date="2023-01-20T13:42:00Z">
        <w:r w:rsidR="005B6220">
          <w:rPr>
            <w:rFonts w:ascii="Times New Roman" w:hAnsi="Times New Roman" w:cs="Times New Roman"/>
            <w:sz w:val="24"/>
            <w:szCs w:val="24"/>
          </w:rPr>
          <w:t xml:space="preserve">Thus, in the </w:t>
        </w:r>
      </w:ins>
      <w:ins w:id="262" w:author="Benton, Deon" w:date="2023-01-20T13:43:00Z">
        <w:r w:rsidR="005B6220">
          <w:rPr>
            <w:rFonts w:ascii="Times New Roman" w:hAnsi="Times New Roman" w:cs="Times New Roman"/>
            <w:sz w:val="24"/>
            <w:szCs w:val="24"/>
          </w:rPr>
          <w:t>four-candidate-cause</w:t>
        </w:r>
      </w:ins>
      <w:ins w:id="263" w:author="Benton, Deon" w:date="2023-01-20T13:42:00Z">
        <w:r w:rsidR="005B6220">
          <w:rPr>
            <w:rFonts w:ascii="Times New Roman" w:hAnsi="Times New Roman" w:cs="Times New Roman"/>
            <w:sz w:val="24"/>
            <w:szCs w:val="24"/>
          </w:rPr>
          <w:t xml:space="preserve"> setting, participants </w:t>
        </w:r>
      </w:ins>
      <w:ins w:id="264" w:author="Benton, Deon" w:date="2023-01-20T15:20:00Z">
        <w:r w:rsidR="00933CC7">
          <w:rPr>
            <w:rFonts w:ascii="Times New Roman" w:hAnsi="Times New Roman" w:cs="Times New Roman"/>
            <w:sz w:val="24"/>
            <w:szCs w:val="24"/>
          </w:rPr>
          <w:t>must consider</w:t>
        </w:r>
      </w:ins>
      <w:ins w:id="265" w:author="Benton, Deon" w:date="2023-01-20T13:43:00Z">
        <w:r w:rsidR="005B6220">
          <w:rPr>
            <w:rFonts w:ascii="Times New Roman" w:hAnsi="Times New Roman" w:cs="Times New Roman"/>
            <w:sz w:val="24"/>
            <w:szCs w:val="24"/>
          </w:rPr>
          <w:t xml:space="preserve"> four times as many causal hypotheses </w:t>
        </w:r>
      </w:ins>
      <w:ins w:id="266" w:author="Benton, Deon" w:date="2023-01-20T13:44:00Z">
        <w:r w:rsidR="005B6220">
          <w:rPr>
            <w:rFonts w:ascii="Times New Roman" w:hAnsi="Times New Roman" w:cs="Times New Roman"/>
            <w:sz w:val="24"/>
            <w:szCs w:val="24"/>
          </w:rPr>
          <w:t>as participants</w:t>
        </w:r>
      </w:ins>
      <w:ins w:id="267" w:author="Benton, Deon" w:date="2023-01-20T10:43:00Z">
        <w:r w:rsidR="00AC0CD1">
          <w:rPr>
            <w:rFonts w:ascii="Times New Roman" w:hAnsi="Times New Roman" w:cs="Times New Roman"/>
            <w:sz w:val="24"/>
            <w:szCs w:val="24"/>
          </w:rPr>
          <w:t xml:space="preserve"> </w:t>
        </w:r>
      </w:ins>
      <w:ins w:id="268" w:author="Benton, Deon" w:date="2023-01-20T13:43:00Z">
        <w:r w:rsidR="005B6220">
          <w:rPr>
            <w:rFonts w:ascii="Times New Roman" w:hAnsi="Times New Roman" w:cs="Times New Roman"/>
            <w:sz w:val="24"/>
            <w:szCs w:val="24"/>
          </w:rPr>
          <w:t>in the two-cand</w:t>
        </w:r>
      </w:ins>
      <w:ins w:id="269" w:author="Benton, Deon" w:date="2023-01-20T13:44:00Z">
        <w:r w:rsidR="005B6220">
          <w:rPr>
            <w:rFonts w:ascii="Times New Roman" w:hAnsi="Times New Roman" w:cs="Times New Roman"/>
            <w:sz w:val="24"/>
            <w:szCs w:val="24"/>
          </w:rPr>
          <w:t>idate-cause setting</w:t>
        </w:r>
      </w:ins>
      <w:ins w:id="270" w:author="Benton, Deon" w:date="2023-01-20T13:46:00Z">
        <w:r w:rsidR="00DF1F62">
          <w:rPr>
            <w:rFonts w:ascii="Times New Roman" w:hAnsi="Times New Roman" w:cs="Times New Roman"/>
            <w:sz w:val="24"/>
            <w:szCs w:val="24"/>
          </w:rPr>
          <w:t>, which is</w:t>
        </w:r>
      </w:ins>
      <w:ins w:id="271" w:author="Benton, Deon" w:date="2023-01-20T10:43:00Z">
        <w:r w:rsidR="00AC0CD1">
          <w:rPr>
            <w:rFonts w:ascii="Times New Roman" w:hAnsi="Times New Roman" w:cs="Times New Roman"/>
            <w:sz w:val="24"/>
            <w:szCs w:val="24"/>
          </w:rPr>
          <w:t xml:space="preserve"> far from a trivial difference. </w:t>
        </w:r>
      </w:ins>
    </w:p>
    <w:p w14:paraId="098030DE" w14:textId="60E50DA0" w:rsidR="00BA3154" w:rsidRDefault="0058711F" w:rsidP="002C0245">
      <w:pPr>
        <w:spacing w:line="480" w:lineRule="auto"/>
        <w:ind w:firstLine="720"/>
        <w:contextualSpacing/>
        <w:rPr>
          <w:ins w:id="272" w:author="Benton, Deon" w:date="2023-01-20T15:33:00Z"/>
          <w:rFonts w:ascii="Times New Roman" w:hAnsi="Times New Roman" w:cs="Times New Roman"/>
          <w:sz w:val="24"/>
          <w:szCs w:val="24"/>
        </w:rPr>
      </w:pPr>
      <w:ins w:id="273" w:author="Benton, Deon" w:date="2023-01-20T15:20:00Z">
        <w:r>
          <w:rPr>
            <w:rFonts w:ascii="Times New Roman" w:hAnsi="Times New Roman" w:cs="Times New Roman"/>
            <w:sz w:val="24"/>
            <w:szCs w:val="24"/>
          </w:rPr>
          <w:t>Crucially, t</w:t>
        </w:r>
      </w:ins>
      <w:ins w:id="274" w:author="Benton, Deon" w:date="2023-01-20T14:11:00Z">
        <w:r w:rsidR="00290BA2">
          <w:rPr>
            <w:rFonts w:ascii="Times New Roman" w:hAnsi="Times New Roman" w:cs="Times New Roman"/>
            <w:sz w:val="24"/>
            <w:szCs w:val="24"/>
          </w:rPr>
          <w:t xml:space="preserve">his difference may have important implications for </w:t>
        </w:r>
      </w:ins>
      <w:ins w:id="275" w:author="Benton, Deon" w:date="2023-01-20T15:20:00Z">
        <w:r w:rsidR="00DC414B">
          <w:rPr>
            <w:rFonts w:ascii="Times New Roman" w:hAnsi="Times New Roman" w:cs="Times New Roman"/>
            <w:sz w:val="24"/>
            <w:szCs w:val="24"/>
          </w:rPr>
          <w:t xml:space="preserve">whether </w:t>
        </w:r>
      </w:ins>
      <w:ins w:id="276" w:author="Benton, Deon" w:date="2023-01-20T15:41:00Z">
        <w:r w:rsidR="002222F2">
          <w:rPr>
            <w:rFonts w:ascii="Times New Roman" w:hAnsi="Times New Roman" w:cs="Times New Roman"/>
            <w:sz w:val="24"/>
            <w:szCs w:val="24"/>
          </w:rPr>
          <w:t>children an</w:t>
        </w:r>
      </w:ins>
      <w:ins w:id="277" w:author="Benton, Deon" w:date="2023-01-20T15:20:00Z">
        <w:r w:rsidR="00DC414B">
          <w:rPr>
            <w:rFonts w:ascii="Times New Roman" w:hAnsi="Times New Roman" w:cs="Times New Roman"/>
            <w:sz w:val="24"/>
            <w:szCs w:val="24"/>
          </w:rPr>
          <w:t xml:space="preserve"> ass</w:t>
        </w:r>
      </w:ins>
      <w:ins w:id="278" w:author="Benton, Deon" w:date="2023-01-20T15:21:00Z">
        <w:r w:rsidR="00DC414B">
          <w:rPr>
            <w:rFonts w:ascii="Times New Roman" w:hAnsi="Times New Roman" w:cs="Times New Roman"/>
            <w:sz w:val="24"/>
            <w:szCs w:val="24"/>
          </w:rPr>
          <w:t xml:space="preserve">ociative-learning mechanism or a Bayesian-inference mechanism </w:t>
        </w:r>
      </w:ins>
      <w:ins w:id="279" w:author="Benton, Deon" w:date="2023-01-20T15:41:00Z">
        <w:r w:rsidR="002222F2">
          <w:rPr>
            <w:rFonts w:ascii="Times New Roman" w:hAnsi="Times New Roman" w:cs="Times New Roman"/>
            <w:sz w:val="24"/>
            <w:szCs w:val="24"/>
          </w:rPr>
          <w:t>to reason about causal events</w:t>
        </w:r>
      </w:ins>
      <w:ins w:id="280" w:author="Benton, Deon" w:date="2023-01-20T14:11:00Z">
        <w:r w:rsidR="00290BA2">
          <w:rPr>
            <w:rFonts w:ascii="Times New Roman" w:hAnsi="Times New Roman" w:cs="Times New Roman"/>
            <w:sz w:val="24"/>
            <w:szCs w:val="24"/>
          </w:rPr>
          <w:t xml:space="preserve">. </w:t>
        </w:r>
      </w:ins>
      <w:ins w:id="281" w:author="Benton, Deon" w:date="2023-01-20T15:21:00Z">
        <w:r w:rsidR="001E6EC2">
          <w:rPr>
            <w:rFonts w:ascii="Times New Roman" w:hAnsi="Times New Roman" w:cs="Times New Roman"/>
            <w:sz w:val="24"/>
            <w:szCs w:val="24"/>
          </w:rPr>
          <w:t>For instance</w:t>
        </w:r>
      </w:ins>
      <w:ins w:id="282" w:author="Benton, Deon" w:date="2023-01-18T13:09:00Z">
        <w:r w:rsidR="006C7493">
          <w:rPr>
            <w:rFonts w:ascii="Times New Roman" w:hAnsi="Times New Roman" w:cs="Times New Roman"/>
            <w:sz w:val="24"/>
            <w:szCs w:val="24"/>
          </w:rPr>
          <w:t xml:space="preserve">, </w:t>
        </w:r>
      </w:ins>
      <w:ins w:id="283" w:author="Benton, Deon" w:date="2023-01-16T08:36:00Z">
        <w:r w:rsidR="0083241F">
          <w:rPr>
            <w:rFonts w:ascii="Times New Roman" w:hAnsi="Times New Roman" w:cs="Times New Roman"/>
            <w:sz w:val="24"/>
            <w:szCs w:val="24"/>
          </w:rPr>
          <w:t>it is possible that when children’s information-processing abilities are taxed—</w:t>
        </w:r>
      </w:ins>
      <w:ins w:id="284" w:author="Benton, Deon" w:date="2023-01-20T15:41:00Z">
        <w:r w:rsidR="00A05DED">
          <w:rPr>
            <w:rFonts w:ascii="Times New Roman" w:hAnsi="Times New Roman" w:cs="Times New Roman"/>
            <w:sz w:val="24"/>
            <w:szCs w:val="24"/>
          </w:rPr>
          <w:t>such as</w:t>
        </w:r>
      </w:ins>
      <w:ins w:id="285" w:author="Benton, Deon" w:date="2023-01-20T14:11:00Z">
        <w:r w:rsidR="00290BA2">
          <w:rPr>
            <w:rFonts w:ascii="Times New Roman" w:hAnsi="Times New Roman" w:cs="Times New Roman"/>
            <w:sz w:val="24"/>
            <w:szCs w:val="24"/>
          </w:rPr>
          <w:t xml:space="preserve"> when </w:t>
        </w:r>
      </w:ins>
      <w:ins w:id="286" w:author="Benton, Deon" w:date="2023-01-20T15:21:00Z">
        <w:r w:rsidR="00A6593E">
          <w:rPr>
            <w:rFonts w:ascii="Times New Roman" w:hAnsi="Times New Roman" w:cs="Times New Roman"/>
            <w:sz w:val="24"/>
            <w:szCs w:val="24"/>
          </w:rPr>
          <w:t xml:space="preserve">they are </w:t>
        </w:r>
      </w:ins>
      <w:ins w:id="287" w:author="Benton, Deon" w:date="2023-01-20T14:11:00Z">
        <w:r w:rsidR="00290BA2">
          <w:rPr>
            <w:rFonts w:ascii="Times New Roman" w:hAnsi="Times New Roman" w:cs="Times New Roman"/>
            <w:sz w:val="24"/>
            <w:szCs w:val="24"/>
          </w:rPr>
          <w:t>asked to reason about three (or more) objects</w:t>
        </w:r>
      </w:ins>
      <w:ins w:id="288" w:author="Benton, Deon" w:date="2023-01-16T08:36:00Z">
        <w:r w:rsidR="0083241F">
          <w:rPr>
            <w:rFonts w:ascii="Times New Roman" w:hAnsi="Times New Roman" w:cs="Times New Roman"/>
            <w:sz w:val="24"/>
            <w:szCs w:val="24"/>
          </w:rPr>
          <w:t xml:space="preserve">—they may resort to </w:t>
        </w:r>
        <w:r w:rsidR="0083241F">
          <w:rPr>
            <w:rFonts w:ascii="Times New Roman" w:hAnsi="Times New Roman" w:cs="Times New Roman"/>
            <w:sz w:val="24"/>
            <w:szCs w:val="24"/>
          </w:rPr>
          <w:lastRenderedPageBreak/>
          <w:t>simpler modes of causal reasoning</w:t>
        </w:r>
      </w:ins>
      <w:ins w:id="289" w:author="Benton, Deon" w:date="2023-01-18T18:25:00Z">
        <w:r w:rsidR="00720AFD">
          <w:rPr>
            <w:rFonts w:ascii="Times New Roman" w:hAnsi="Times New Roman" w:cs="Times New Roman"/>
            <w:sz w:val="24"/>
            <w:szCs w:val="24"/>
          </w:rPr>
          <w:t xml:space="preserve"> such as </w:t>
        </w:r>
      </w:ins>
      <w:ins w:id="290" w:author="Benton, Deon" w:date="2023-01-20T15:42:00Z">
        <w:r w:rsidR="0088233C">
          <w:rPr>
            <w:rFonts w:ascii="Times New Roman" w:hAnsi="Times New Roman" w:cs="Times New Roman"/>
            <w:sz w:val="24"/>
            <w:szCs w:val="24"/>
          </w:rPr>
          <w:t xml:space="preserve">reasoning that is consistent with </w:t>
        </w:r>
      </w:ins>
      <w:ins w:id="291" w:author="Benton, Deon" w:date="2023-01-16T08:38:00Z">
        <w:r w:rsidR="00AB0248">
          <w:rPr>
            <w:rFonts w:ascii="Times New Roman" w:hAnsi="Times New Roman" w:cs="Times New Roman"/>
            <w:sz w:val="24"/>
            <w:szCs w:val="24"/>
          </w:rPr>
          <w:t>the</w:t>
        </w:r>
      </w:ins>
      <w:ins w:id="292" w:author="Benton, Deon" w:date="2023-01-20T15:42:00Z">
        <w:r w:rsidR="0088233C">
          <w:rPr>
            <w:rFonts w:ascii="Times New Roman" w:hAnsi="Times New Roman" w:cs="Times New Roman"/>
            <w:sz w:val="24"/>
            <w:szCs w:val="24"/>
          </w:rPr>
          <w:t xml:space="preserve"> predictions of the</w:t>
        </w:r>
      </w:ins>
      <w:ins w:id="293" w:author="Benton, Deon" w:date="2023-01-16T08:38:00Z">
        <w:r w:rsidR="00AB0248">
          <w:rPr>
            <w:rFonts w:ascii="Times New Roman" w:hAnsi="Times New Roman" w:cs="Times New Roman"/>
            <w:sz w:val="24"/>
            <w:szCs w:val="24"/>
          </w:rPr>
          <w:t xml:space="preserve"> traditional RW model. </w:t>
        </w:r>
      </w:ins>
      <w:ins w:id="294" w:author="Benton, Deon" w:date="2023-01-20T15:22:00Z">
        <w:r w:rsidR="00A6593E">
          <w:rPr>
            <w:rFonts w:ascii="Times New Roman" w:hAnsi="Times New Roman" w:cs="Times New Roman"/>
            <w:sz w:val="24"/>
            <w:szCs w:val="24"/>
          </w:rPr>
          <w:t>This perspective is consistent with a view that was put forward by Cohen</w:t>
        </w:r>
      </w:ins>
      <w:ins w:id="295" w:author="Benton, Deon" w:date="2023-01-20T15:23:00Z">
        <w:r w:rsidR="00613C73">
          <w:rPr>
            <w:rFonts w:ascii="Times New Roman" w:hAnsi="Times New Roman" w:cs="Times New Roman"/>
            <w:sz w:val="24"/>
            <w:szCs w:val="24"/>
          </w:rPr>
          <w:t xml:space="preserve"> and c</w:t>
        </w:r>
      </w:ins>
      <w:ins w:id="296" w:author="Benton, Deon" w:date="2023-01-20T15:24:00Z">
        <w:r w:rsidR="00613C73">
          <w:rPr>
            <w:rFonts w:ascii="Times New Roman" w:hAnsi="Times New Roman" w:cs="Times New Roman"/>
            <w:sz w:val="24"/>
            <w:szCs w:val="24"/>
          </w:rPr>
          <w:t>olleagues (</w:t>
        </w:r>
      </w:ins>
      <w:ins w:id="297" w:author="Benton, Deon" w:date="2023-01-20T15:26:00Z">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ins>
      <w:ins w:id="298" w:author="Benton, Deon" w:date="2023-01-20T15:24:00Z">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ins>
      <w:ins w:id="299" w:author="Benton, Deon" w:date="2023-01-20T15:27:00Z">
        <w:r w:rsidR="00E40A49">
          <w:rPr>
            <w:rFonts w:ascii="Times New Roman" w:hAnsi="Times New Roman" w:cs="Times New Roman"/>
            <w:sz w:val="24"/>
            <w:szCs w:val="24"/>
          </w:rPr>
          <w:t xml:space="preserve"> Oakes &amp; Cohen, 1990; see also Oakes, 1994).</w:t>
        </w:r>
      </w:ins>
      <w:ins w:id="300" w:author="Benton, Deon" w:date="2023-01-20T15:24:00Z">
        <w:r w:rsidR="000B0306">
          <w:rPr>
            <w:rFonts w:ascii="Times New Roman" w:hAnsi="Times New Roman" w:cs="Times New Roman"/>
            <w:sz w:val="24"/>
            <w:szCs w:val="24"/>
          </w:rPr>
          <w:t xml:space="preserve"> </w:t>
        </w:r>
      </w:ins>
      <w:ins w:id="301" w:author="Benton, Deon" w:date="2023-01-20T15:22:00Z">
        <w:r w:rsidR="00A6593E">
          <w:rPr>
            <w:rFonts w:ascii="Times New Roman" w:hAnsi="Times New Roman" w:cs="Times New Roman"/>
            <w:sz w:val="24"/>
            <w:szCs w:val="24"/>
          </w:rPr>
          <w:t xml:space="preserve">The crux of </w:t>
        </w:r>
      </w:ins>
      <w:ins w:id="302" w:author="Benton, Deon" w:date="2023-01-20T15:27:00Z">
        <w:r w:rsidR="005A057D">
          <w:rPr>
            <w:rFonts w:ascii="Times New Roman" w:hAnsi="Times New Roman" w:cs="Times New Roman"/>
            <w:sz w:val="24"/>
            <w:szCs w:val="24"/>
          </w:rPr>
          <w:t>this perspective is that</w:t>
        </w:r>
      </w:ins>
      <w:ins w:id="303" w:author="Benton, Deon" w:date="2023-01-20T15:28:00Z">
        <w:r w:rsidR="001C0530">
          <w:rPr>
            <w:rFonts w:ascii="Times New Roman" w:hAnsi="Times New Roman" w:cs="Times New Roman"/>
            <w:sz w:val="24"/>
            <w:szCs w:val="24"/>
          </w:rPr>
          <w:t xml:space="preserve"> there is a bias for</w:t>
        </w:r>
      </w:ins>
      <w:ins w:id="304" w:author="Benton, Deon" w:date="2023-01-20T15:22:00Z">
        <w:r w:rsidR="00A6593E">
          <w:rPr>
            <w:rFonts w:ascii="Times New Roman" w:hAnsi="Times New Roman" w:cs="Times New Roman"/>
            <w:sz w:val="24"/>
            <w:szCs w:val="24"/>
          </w:rPr>
          <w:t xml:space="preserve"> </w:t>
        </w:r>
      </w:ins>
      <w:ins w:id="305" w:author="Benton, Deon" w:date="2023-01-20T15:24:00Z">
        <w:r w:rsidR="0095707D">
          <w:rPr>
            <w:rFonts w:ascii="Times New Roman" w:hAnsi="Times New Roman" w:cs="Times New Roman"/>
            <w:sz w:val="24"/>
            <w:szCs w:val="24"/>
          </w:rPr>
          <w:t xml:space="preserve">children </w:t>
        </w:r>
      </w:ins>
      <w:ins w:id="306" w:author="Benton, Deon" w:date="2023-01-20T15:22:00Z">
        <w:r w:rsidR="00A6593E">
          <w:rPr>
            <w:rFonts w:ascii="Times New Roman" w:hAnsi="Times New Roman" w:cs="Times New Roman"/>
            <w:sz w:val="24"/>
            <w:szCs w:val="24"/>
          </w:rPr>
          <w:t>to process information at the high</w:t>
        </w:r>
      </w:ins>
      <w:ins w:id="307" w:author="Benton, Deon" w:date="2023-01-20T15:28:00Z">
        <w:r w:rsidR="001C0530">
          <w:rPr>
            <w:rFonts w:ascii="Times New Roman" w:hAnsi="Times New Roman" w:cs="Times New Roman"/>
            <w:sz w:val="24"/>
            <w:szCs w:val="24"/>
          </w:rPr>
          <w:t>est</w:t>
        </w:r>
      </w:ins>
      <w:ins w:id="308" w:author="Benton, Deon" w:date="2023-01-20T15:22:00Z">
        <w:r w:rsidR="00A6593E">
          <w:rPr>
            <w:rFonts w:ascii="Times New Roman" w:hAnsi="Times New Roman" w:cs="Times New Roman"/>
            <w:sz w:val="24"/>
            <w:szCs w:val="24"/>
          </w:rPr>
          <w:t xml:space="preserve"> level (and perhaps in terms of </w:t>
        </w:r>
      </w:ins>
      <w:ins w:id="309" w:author="Benton, Deon" w:date="2023-01-20T15:28:00Z">
        <w:r w:rsidR="001C0530">
          <w:rPr>
            <w:rFonts w:ascii="Times New Roman" w:hAnsi="Times New Roman" w:cs="Times New Roman"/>
            <w:sz w:val="24"/>
            <w:szCs w:val="24"/>
          </w:rPr>
          <w:t>the most sophisticated</w:t>
        </w:r>
      </w:ins>
      <w:ins w:id="310" w:author="Benton, Deon" w:date="2023-01-20T15:43:00Z">
        <w:r w:rsidR="00462354">
          <w:rPr>
            <w:rFonts w:ascii="Times New Roman" w:hAnsi="Times New Roman" w:cs="Times New Roman"/>
            <w:sz w:val="24"/>
            <w:szCs w:val="24"/>
          </w:rPr>
          <w:t xml:space="preserve"> available</w:t>
        </w:r>
      </w:ins>
      <w:ins w:id="311" w:author="Benton, Deon" w:date="2023-01-20T15:28:00Z">
        <w:r w:rsidR="001C0530">
          <w:rPr>
            <w:rFonts w:ascii="Times New Roman" w:hAnsi="Times New Roman" w:cs="Times New Roman"/>
            <w:sz w:val="24"/>
            <w:szCs w:val="24"/>
          </w:rPr>
          <w:t xml:space="preserve"> cognitive mechanisms and processes</w:t>
        </w:r>
      </w:ins>
      <w:ins w:id="312" w:author="Benton, Deon" w:date="2023-01-20T15:22:00Z">
        <w:r w:rsidR="00A6593E">
          <w:rPr>
            <w:rFonts w:ascii="Times New Roman" w:hAnsi="Times New Roman" w:cs="Times New Roman"/>
            <w:sz w:val="24"/>
            <w:szCs w:val="24"/>
          </w:rPr>
          <w:t>)</w:t>
        </w:r>
      </w:ins>
      <w:ins w:id="313" w:author="Benton, Deon" w:date="2023-01-20T15:24:00Z">
        <w:r w:rsidR="0095707D">
          <w:rPr>
            <w:rFonts w:ascii="Times New Roman" w:hAnsi="Times New Roman" w:cs="Times New Roman"/>
            <w:sz w:val="24"/>
            <w:szCs w:val="24"/>
          </w:rPr>
          <w:t>. However,</w:t>
        </w:r>
      </w:ins>
      <w:ins w:id="314" w:author="Benton, Deon" w:date="2023-01-20T15:22:00Z">
        <w:r w:rsidR="00A6593E">
          <w:rPr>
            <w:rFonts w:ascii="Times New Roman" w:hAnsi="Times New Roman" w:cs="Times New Roman"/>
            <w:sz w:val="24"/>
            <w:szCs w:val="24"/>
          </w:rPr>
          <w:t xml:space="preserve"> if</w:t>
        </w:r>
      </w:ins>
      <w:ins w:id="315" w:author="Benton, Deon" w:date="2023-01-20T15:25:00Z">
        <w:r w:rsidR="00E81F38">
          <w:rPr>
            <w:rFonts w:ascii="Times New Roman" w:hAnsi="Times New Roman" w:cs="Times New Roman"/>
            <w:sz w:val="24"/>
            <w:szCs w:val="24"/>
          </w:rPr>
          <w:t xml:space="preserve"> the</w:t>
        </w:r>
      </w:ins>
      <w:ins w:id="316" w:author="Benton, Deon" w:date="2023-01-20T15:22:00Z">
        <w:r w:rsidR="00A6593E">
          <w:rPr>
            <w:rFonts w:ascii="Times New Roman" w:hAnsi="Times New Roman" w:cs="Times New Roman"/>
            <w:sz w:val="24"/>
            <w:szCs w:val="24"/>
          </w:rPr>
          <w:t xml:space="preserve"> t</w:t>
        </w:r>
      </w:ins>
      <w:ins w:id="317" w:author="Benton, Deon" w:date="2023-01-20T15:25:00Z">
        <w:r w:rsidR="0095707D">
          <w:rPr>
            <w:rFonts w:ascii="Times New Roman" w:hAnsi="Times New Roman" w:cs="Times New Roman"/>
            <w:sz w:val="24"/>
            <w:szCs w:val="24"/>
          </w:rPr>
          <w:t xml:space="preserve">ask that children face </w:t>
        </w:r>
      </w:ins>
      <w:ins w:id="318" w:author="Benton, Deon" w:date="2023-01-20T15:28:00Z">
        <w:r w:rsidR="00CE20AC">
          <w:rPr>
            <w:rFonts w:ascii="Times New Roman" w:hAnsi="Times New Roman" w:cs="Times New Roman"/>
            <w:sz w:val="24"/>
            <w:szCs w:val="24"/>
          </w:rPr>
          <w:t>requires</w:t>
        </w:r>
      </w:ins>
      <w:ins w:id="319" w:author="Benton, Deon" w:date="2023-01-20T15:25:00Z">
        <w:r w:rsidR="0095707D">
          <w:rPr>
            <w:rFonts w:ascii="Times New Roman" w:hAnsi="Times New Roman" w:cs="Times New Roman"/>
            <w:sz w:val="24"/>
            <w:szCs w:val="24"/>
          </w:rPr>
          <w:t xml:space="preserve"> information-processing abilities that </w:t>
        </w:r>
      </w:ins>
      <w:ins w:id="320" w:author="Benton, Deon" w:date="2023-01-20T15:28:00Z">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ins>
      <w:ins w:id="321" w:author="Benton, Deon" w:date="2023-01-20T15:44:00Z">
        <w:r w:rsidR="00C43741">
          <w:rPr>
            <w:rFonts w:ascii="Times New Roman" w:hAnsi="Times New Roman" w:cs="Times New Roman"/>
            <w:sz w:val="24"/>
            <w:szCs w:val="24"/>
          </w:rPr>
          <w:t>what they possess</w:t>
        </w:r>
      </w:ins>
      <w:ins w:id="322" w:author="Benton, Deon" w:date="2023-01-20T15:25:00Z">
        <w:r w:rsidR="00E81F38">
          <w:rPr>
            <w:rFonts w:ascii="Times New Roman" w:hAnsi="Times New Roman" w:cs="Times New Roman"/>
            <w:sz w:val="24"/>
            <w:szCs w:val="24"/>
          </w:rPr>
          <w:t>,</w:t>
        </w:r>
      </w:ins>
      <w:ins w:id="323" w:author="Benton, Deon" w:date="2023-01-20T15:28:00Z">
        <w:r w:rsidR="00714381">
          <w:rPr>
            <w:rFonts w:ascii="Times New Roman" w:hAnsi="Times New Roman" w:cs="Times New Roman"/>
            <w:sz w:val="24"/>
            <w:szCs w:val="24"/>
          </w:rPr>
          <w:t xml:space="preserve"> then</w:t>
        </w:r>
      </w:ins>
      <w:ins w:id="324" w:author="Benton, Deon" w:date="2023-01-20T15:25:00Z">
        <w:r w:rsidR="00E81F38">
          <w:rPr>
            <w:rFonts w:ascii="Times New Roman" w:hAnsi="Times New Roman" w:cs="Times New Roman"/>
            <w:sz w:val="24"/>
            <w:szCs w:val="24"/>
          </w:rPr>
          <w:t xml:space="preserve"> there will be a tendency </w:t>
        </w:r>
      </w:ins>
      <w:ins w:id="325" w:author="Benton, Deon" w:date="2023-01-20T15:29:00Z">
        <w:r w:rsidR="00D07308">
          <w:rPr>
            <w:rFonts w:ascii="Times New Roman" w:hAnsi="Times New Roman" w:cs="Times New Roman"/>
            <w:sz w:val="24"/>
            <w:szCs w:val="24"/>
          </w:rPr>
          <w:t xml:space="preserve">for </w:t>
        </w:r>
      </w:ins>
      <w:ins w:id="326" w:author="Benton, Deon" w:date="2023-01-20T15:44:00Z">
        <w:r w:rsidR="009055A8">
          <w:rPr>
            <w:rFonts w:ascii="Times New Roman" w:hAnsi="Times New Roman" w:cs="Times New Roman"/>
            <w:sz w:val="24"/>
            <w:szCs w:val="24"/>
          </w:rPr>
          <w:t>them</w:t>
        </w:r>
      </w:ins>
      <w:ins w:id="327" w:author="Benton, Deon" w:date="2023-01-20T15:25:00Z">
        <w:r w:rsidR="00E81F38">
          <w:rPr>
            <w:rFonts w:ascii="Times New Roman" w:hAnsi="Times New Roman" w:cs="Times New Roman"/>
            <w:sz w:val="24"/>
            <w:szCs w:val="24"/>
          </w:rPr>
          <w:t xml:space="preserve"> </w:t>
        </w:r>
      </w:ins>
      <w:ins w:id="328" w:author="Benton, Deon" w:date="2023-01-20T15:23:00Z">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ins>
      <w:ins w:id="329" w:author="Benton, Deon" w:date="2023-01-20T15:44:00Z">
        <w:r w:rsidR="009055A8">
          <w:rPr>
            <w:rFonts w:ascii="Times New Roman" w:hAnsi="Times New Roman" w:cs="Times New Roman"/>
            <w:sz w:val="24"/>
            <w:szCs w:val="24"/>
          </w:rPr>
          <w:t>and</w:t>
        </w:r>
      </w:ins>
      <w:ins w:id="330" w:author="Benton, Deon" w:date="2023-01-20T15:23:00Z">
        <w:r w:rsidR="00613C73">
          <w:rPr>
            <w:rFonts w:ascii="Times New Roman" w:hAnsi="Times New Roman" w:cs="Times New Roman"/>
            <w:sz w:val="24"/>
            <w:szCs w:val="24"/>
          </w:rPr>
          <w:t xml:space="preserve"> </w:t>
        </w:r>
      </w:ins>
      <w:ins w:id="331" w:author="Benton, Deon" w:date="2023-01-20T15:29:00Z">
        <w:r w:rsidR="00CB409E">
          <w:rPr>
            <w:rFonts w:ascii="Times New Roman" w:hAnsi="Times New Roman" w:cs="Times New Roman"/>
            <w:sz w:val="24"/>
            <w:szCs w:val="24"/>
          </w:rPr>
          <w:t>less sophisticated</w:t>
        </w:r>
      </w:ins>
      <w:ins w:id="332" w:author="Benton, Deon" w:date="2023-01-20T15:23:00Z">
        <w:r w:rsidR="00613C73">
          <w:rPr>
            <w:rFonts w:ascii="Times New Roman" w:hAnsi="Times New Roman" w:cs="Times New Roman"/>
            <w:sz w:val="24"/>
            <w:szCs w:val="24"/>
          </w:rPr>
          <w:t xml:space="preserve"> cognitive mechanisms. </w:t>
        </w:r>
      </w:ins>
    </w:p>
    <w:p w14:paraId="2683D2DE" w14:textId="6CE84F61" w:rsidR="001F74F5" w:rsidRPr="0061203E" w:rsidDel="00AC0CD1" w:rsidRDefault="00613C73" w:rsidP="002C0245">
      <w:pPr>
        <w:spacing w:line="480" w:lineRule="auto"/>
        <w:ind w:firstLine="720"/>
        <w:contextualSpacing/>
        <w:rPr>
          <w:ins w:id="333" w:author="Benton, Deon [2]" w:date="2023-01-14T22:52:00Z"/>
          <w:del w:id="334" w:author="Benton, Deon" w:date="2023-01-20T10:43:00Z"/>
          <w:rFonts w:ascii="Times New Roman" w:hAnsi="Times New Roman" w:cs="Times New Roman"/>
          <w:sz w:val="24"/>
          <w:szCs w:val="24"/>
        </w:rPr>
      </w:pPr>
      <w:ins w:id="335" w:author="Benton, Deon" w:date="2023-01-20T15:23:00Z">
        <w:r>
          <w:rPr>
            <w:rFonts w:ascii="Times New Roman" w:hAnsi="Times New Roman" w:cs="Times New Roman"/>
            <w:sz w:val="24"/>
            <w:szCs w:val="24"/>
          </w:rPr>
          <w:t xml:space="preserve">Thus, </w:t>
        </w:r>
      </w:ins>
      <w:ins w:id="336" w:author="Benton, Deon" w:date="2023-01-20T15:24:00Z">
        <w:r>
          <w:rPr>
            <w:rFonts w:ascii="Times New Roman" w:hAnsi="Times New Roman" w:cs="Times New Roman"/>
            <w:sz w:val="24"/>
            <w:szCs w:val="24"/>
          </w:rPr>
          <w:t>i</w:t>
        </w:r>
      </w:ins>
      <w:ins w:id="337" w:author="Benton, Deon" w:date="2023-01-16T08:38:00Z">
        <w:r w:rsidR="00AB0248">
          <w:rPr>
            <w:rFonts w:ascii="Times New Roman" w:hAnsi="Times New Roman" w:cs="Times New Roman"/>
            <w:sz w:val="24"/>
            <w:szCs w:val="24"/>
          </w:rPr>
          <w:t>f participants’ BB performance adher</w:t>
        </w:r>
      </w:ins>
      <w:ins w:id="338" w:author="Benton, Deon" w:date="2023-01-16T08:39:00Z">
        <w:r w:rsidR="00AB0248">
          <w:rPr>
            <w:rFonts w:ascii="Times New Roman" w:hAnsi="Times New Roman" w:cs="Times New Roman"/>
            <w:sz w:val="24"/>
            <w:szCs w:val="24"/>
          </w:rPr>
          <w:t>es to the predictions of the traditional RW model in a</w:t>
        </w:r>
      </w:ins>
      <w:ins w:id="339" w:author="Benton, Deon" w:date="2023-01-16T08:51:00Z">
        <w:r w:rsidR="009C56B2">
          <w:rPr>
            <w:rFonts w:ascii="Times New Roman" w:hAnsi="Times New Roman" w:cs="Times New Roman"/>
            <w:sz w:val="24"/>
            <w:szCs w:val="24"/>
          </w:rPr>
          <w:t xml:space="preserve"> multiple-candidate-cause</w:t>
        </w:r>
      </w:ins>
      <w:ins w:id="340" w:author="Benton, Deon" w:date="2023-01-16T08:39:00Z">
        <w:r w:rsidR="00AB0248">
          <w:rPr>
            <w:rFonts w:ascii="Times New Roman" w:hAnsi="Times New Roman" w:cs="Times New Roman"/>
            <w:sz w:val="24"/>
            <w:szCs w:val="24"/>
          </w:rPr>
          <w:t xml:space="preserve"> setting</w:t>
        </w:r>
      </w:ins>
      <w:ins w:id="341" w:author="Benton, Deon" w:date="2023-01-20T14:13:00Z">
        <w:r w:rsidR="00B90C9A">
          <w:rPr>
            <w:rFonts w:ascii="Times New Roman" w:hAnsi="Times New Roman" w:cs="Times New Roman"/>
            <w:sz w:val="24"/>
            <w:szCs w:val="24"/>
          </w:rPr>
          <w:t>—which</w:t>
        </w:r>
      </w:ins>
      <w:ins w:id="342" w:author="Benton, Deon" w:date="2023-01-20T15:29:00Z">
        <w:r w:rsidR="0015568B">
          <w:rPr>
            <w:rFonts w:ascii="Times New Roman" w:hAnsi="Times New Roman" w:cs="Times New Roman"/>
            <w:sz w:val="24"/>
            <w:szCs w:val="24"/>
          </w:rPr>
          <w:t>, here,</w:t>
        </w:r>
      </w:ins>
      <w:ins w:id="343" w:author="Benton, Deon" w:date="2023-01-20T14:13:00Z">
        <w:r w:rsidR="00B90C9A">
          <w:rPr>
            <w:rFonts w:ascii="Times New Roman" w:hAnsi="Times New Roman" w:cs="Times New Roman"/>
            <w:sz w:val="24"/>
            <w:szCs w:val="24"/>
          </w:rPr>
          <w:t xml:space="preserve"> would be in evidence if participants treated B equivalently across the BB experimental and control conditions</w:t>
        </w:r>
      </w:ins>
      <w:ins w:id="344" w:author="Benton, Deon" w:date="2023-01-20T15:44:00Z">
        <w:r w:rsidR="001343A1">
          <w:rPr>
            <w:rFonts w:ascii="Times New Roman" w:hAnsi="Times New Roman" w:cs="Times New Roman"/>
            <w:sz w:val="24"/>
            <w:szCs w:val="24"/>
          </w:rPr>
          <w:t xml:space="preserve"> regardless of the number </w:t>
        </w:r>
      </w:ins>
      <w:ins w:id="345" w:author="Benton, Deon" w:date="2023-01-20T15:45:00Z">
        <w:r w:rsidR="001343A1">
          <w:rPr>
            <w:rFonts w:ascii="Times New Roman" w:hAnsi="Times New Roman" w:cs="Times New Roman"/>
            <w:sz w:val="24"/>
            <w:szCs w:val="24"/>
          </w:rPr>
          <w:t>of objects shown during the elemental phase</w:t>
        </w:r>
      </w:ins>
      <w:ins w:id="346" w:author="Benton, Deon" w:date="2023-01-20T14:13:00Z">
        <w:r w:rsidR="00B90C9A">
          <w:rPr>
            <w:rFonts w:ascii="Times New Roman" w:hAnsi="Times New Roman" w:cs="Times New Roman"/>
            <w:sz w:val="24"/>
            <w:szCs w:val="24"/>
          </w:rPr>
          <w:t>—</w:t>
        </w:r>
      </w:ins>
      <w:ins w:id="347" w:author="Benton, Deon" w:date="2023-01-16T08:39:00Z">
        <w:r w:rsidR="00A415BB">
          <w:rPr>
            <w:rFonts w:ascii="Times New Roman" w:hAnsi="Times New Roman" w:cs="Times New Roman"/>
            <w:sz w:val="24"/>
            <w:szCs w:val="24"/>
          </w:rPr>
          <w:t xml:space="preserve">this </w:t>
        </w:r>
      </w:ins>
      <w:ins w:id="348" w:author="Benton, Deon" w:date="2023-01-16T08:37:00Z">
        <w:r w:rsidR="00AB0248">
          <w:rPr>
            <w:rFonts w:ascii="Times New Roman" w:hAnsi="Times New Roman" w:cs="Times New Roman"/>
            <w:sz w:val="24"/>
            <w:szCs w:val="24"/>
          </w:rPr>
          <w:t xml:space="preserve">would suggest that </w:t>
        </w:r>
      </w:ins>
      <w:ins w:id="349" w:author="Benton, Deon" w:date="2023-01-16T08:59:00Z">
        <w:r w:rsidR="008A7BF5">
          <w:rPr>
            <w:rFonts w:ascii="Times New Roman" w:hAnsi="Times New Roman" w:cs="Times New Roman"/>
            <w:sz w:val="24"/>
            <w:szCs w:val="24"/>
          </w:rPr>
          <w:t xml:space="preserve">it </w:t>
        </w:r>
      </w:ins>
      <w:ins w:id="350" w:author="Benton, Deon" w:date="2023-01-20T14:13:00Z">
        <w:r w:rsidR="00DB4937">
          <w:rPr>
            <w:rFonts w:ascii="Times New Roman" w:hAnsi="Times New Roman" w:cs="Times New Roman"/>
            <w:sz w:val="24"/>
            <w:szCs w:val="24"/>
          </w:rPr>
          <w:t xml:space="preserve">may have been </w:t>
        </w:r>
      </w:ins>
      <w:ins w:id="351" w:author="Benton, Deon" w:date="2023-01-16T08:59:00Z">
        <w:r w:rsidR="008A7BF5">
          <w:rPr>
            <w:rFonts w:ascii="Times New Roman" w:hAnsi="Times New Roman" w:cs="Times New Roman"/>
            <w:sz w:val="24"/>
            <w:szCs w:val="24"/>
          </w:rPr>
          <w:t xml:space="preserve">premature to conclude that </w:t>
        </w:r>
      </w:ins>
      <w:ins w:id="352" w:author="Benton, Deon [2]" w:date="2023-01-15T10:19:00Z">
        <w:r w:rsidR="000F4519">
          <w:rPr>
            <w:rFonts w:ascii="Times New Roman" w:hAnsi="Times New Roman" w:cs="Times New Roman"/>
            <w:sz w:val="24"/>
            <w:szCs w:val="24"/>
          </w:rPr>
          <w:t>the traditional RW model</w:t>
        </w:r>
      </w:ins>
      <w:ins w:id="353" w:author="Benton, Deon [2]" w:date="2023-01-15T10:31:00Z">
        <w:r w:rsidR="000C43B4">
          <w:rPr>
            <w:rFonts w:ascii="Times New Roman" w:hAnsi="Times New Roman" w:cs="Times New Roman"/>
            <w:sz w:val="24"/>
            <w:szCs w:val="24"/>
          </w:rPr>
          <w:t xml:space="preserve"> is</w:t>
        </w:r>
      </w:ins>
      <w:ins w:id="354" w:author="Benton, Deon" w:date="2023-01-16T08:59:00Z">
        <w:r w:rsidR="008A7BF5">
          <w:rPr>
            <w:rFonts w:ascii="Times New Roman" w:hAnsi="Times New Roman" w:cs="Times New Roman"/>
            <w:sz w:val="24"/>
            <w:szCs w:val="24"/>
          </w:rPr>
          <w:t xml:space="preserve"> an inadequate model of </w:t>
        </w:r>
      </w:ins>
      <w:ins w:id="355" w:author="Benton, Deon" w:date="2023-01-20T14:14:00Z">
        <w:r w:rsidR="004B280C">
          <w:rPr>
            <w:rFonts w:ascii="Times New Roman" w:hAnsi="Times New Roman" w:cs="Times New Roman"/>
            <w:sz w:val="24"/>
            <w:szCs w:val="24"/>
          </w:rPr>
          <w:t>human causal reasoning</w:t>
        </w:r>
      </w:ins>
      <w:ins w:id="356" w:author="Benton, Deon [2]" w:date="2023-01-15T10:32:00Z">
        <w:r w:rsidR="000C43B4">
          <w:rPr>
            <w:rFonts w:ascii="Times New Roman" w:hAnsi="Times New Roman" w:cs="Times New Roman"/>
            <w:sz w:val="24"/>
            <w:szCs w:val="24"/>
          </w:rPr>
          <w:t>.</w:t>
        </w:r>
      </w:ins>
      <w:ins w:id="357" w:author="Benton, Deon [2]" w:date="2023-01-15T10:19:00Z">
        <w:r w:rsidR="000F4519">
          <w:rPr>
            <w:rFonts w:ascii="Times New Roman" w:hAnsi="Times New Roman" w:cs="Times New Roman"/>
            <w:sz w:val="24"/>
            <w:szCs w:val="24"/>
          </w:rPr>
          <w:t xml:space="preserve"> </w:t>
        </w:r>
      </w:ins>
      <w:ins w:id="358" w:author="Benton, Deon" w:date="2023-01-20T15:29:00Z">
        <w:r w:rsidR="00F01CE0">
          <w:rPr>
            <w:rFonts w:ascii="Times New Roman" w:hAnsi="Times New Roman" w:cs="Times New Roman"/>
            <w:sz w:val="24"/>
            <w:szCs w:val="24"/>
          </w:rPr>
          <w:t xml:space="preserve">This would also support the contention that </w:t>
        </w:r>
      </w:ins>
      <w:ins w:id="359" w:author="Benton, Deon" w:date="2023-01-20T15:30:00Z">
        <w:r w:rsidR="00F01CE0">
          <w:rPr>
            <w:rFonts w:ascii="Times New Roman" w:hAnsi="Times New Roman" w:cs="Times New Roman"/>
            <w:sz w:val="24"/>
            <w:szCs w:val="24"/>
          </w:rPr>
          <w:t xml:space="preserve">there is a tendency for children to use simpler cognitive mechanisms and processes to reason about causal events when their information-processing abilities are stretched. </w:t>
        </w:r>
      </w:ins>
      <w:ins w:id="360" w:author="Benton, Deon [2]" w:date="2023-01-14T22:50:00Z">
        <w:r w:rsidR="00724B77">
          <w:rPr>
            <w:rFonts w:ascii="Times New Roman" w:hAnsi="Times New Roman" w:cs="Times New Roman"/>
            <w:sz w:val="24"/>
            <w:szCs w:val="24"/>
          </w:rPr>
          <w:t xml:space="preserve">Thus, </w:t>
        </w:r>
      </w:ins>
      <w:ins w:id="361" w:author="Benton, Deon" w:date="2023-01-16T09:05:00Z">
        <w:r w:rsidR="00DF012F">
          <w:rPr>
            <w:rFonts w:ascii="Times New Roman" w:hAnsi="Times New Roman" w:cs="Times New Roman"/>
            <w:sz w:val="24"/>
            <w:szCs w:val="24"/>
          </w:rPr>
          <w:t xml:space="preserve">by </w:t>
        </w:r>
      </w:ins>
      <w:ins w:id="362" w:author="Benton, Deon [2]" w:date="2023-01-14T22:50:00Z">
        <w:r w:rsidR="00724B77">
          <w:rPr>
            <w:rFonts w:ascii="Times New Roman" w:hAnsi="Times New Roman" w:cs="Times New Roman"/>
            <w:sz w:val="24"/>
            <w:szCs w:val="24"/>
          </w:rPr>
          <w:t>understanding whether participants engage in BB reasoning</w:t>
        </w:r>
      </w:ins>
      <w:ins w:id="363" w:author="Benton, Deon" w:date="2023-01-16T09:07:00Z">
        <w:r w:rsidR="00962B1B">
          <w:rPr>
            <w:rFonts w:ascii="Times New Roman" w:hAnsi="Times New Roman" w:cs="Times New Roman"/>
            <w:sz w:val="24"/>
            <w:szCs w:val="24"/>
          </w:rPr>
          <w:t xml:space="preserve"> </w:t>
        </w:r>
      </w:ins>
      <w:ins w:id="364" w:author="Benton, Deon" w:date="2023-01-16T09:08:00Z">
        <w:r w:rsidR="00962B1B">
          <w:rPr>
            <w:rFonts w:ascii="Times New Roman" w:hAnsi="Times New Roman" w:cs="Times New Roman"/>
            <w:sz w:val="24"/>
            <w:szCs w:val="24"/>
          </w:rPr>
          <w:t>in</w:t>
        </w:r>
      </w:ins>
      <w:ins w:id="365" w:author="Benton, Deon" w:date="2023-01-16T09:05:00Z">
        <w:r w:rsidR="00DF012F">
          <w:rPr>
            <w:rFonts w:ascii="Times New Roman" w:hAnsi="Times New Roman" w:cs="Times New Roman"/>
            <w:sz w:val="24"/>
            <w:szCs w:val="24"/>
          </w:rPr>
          <w:t xml:space="preserve"> </w:t>
        </w:r>
      </w:ins>
      <w:ins w:id="366" w:author="Benton, Deon" w:date="2023-01-16T09:07:00Z">
        <w:r w:rsidR="00962B1B">
          <w:rPr>
            <w:rFonts w:ascii="Times New Roman" w:hAnsi="Times New Roman" w:cs="Times New Roman"/>
            <w:sz w:val="24"/>
            <w:szCs w:val="24"/>
          </w:rPr>
          <w:t>a multiple-candidate-cause setting</w:t>
        </w:r>
      </w:ins>
      <w:ins w:id="367" w:author="Benton, Deon" w:date="2023-01-16T09:05:00Z">
        <w:r w:rsidR="00DF012F">
          <w:rPr>
            <w:rFonts w:ascii="Times New Roman" w:hAnsi="Times New Roman" w:cs="Times New Roman"/>
            <w:sz w:val="24"/>
            <w:szCs w:val="24"/>
          </w:rPr>
          <w:t xml:space="preserve">, we can gain </w:t>
        </w:r>
      </w:ins>
      <w:ins w:id="368" w:author="Benton, Deon" w:date="2023-01-20T14:16:00Z">
        <w:r w:rsidR="008632BC">
          <w:rPr>
            <w:rFonts w:ascii="Times New Roman" w:hAnsi="Times New Roman" w:cs="Times New Roman"/>
            <w:sz w:val="24"/>
            <w:szCs w:val="24"/>
          </w:rPr>
          <w:t xml:space="preserve">greater </w:t>
        </w:r>
      </w:ins>
      <w:ins w:id="369" w:author="Benton, Deon" w:date="2023-01-16T09:05:00Z">
        <w:r w:rsidR="00DF012F">
          <w:rPr>
            <w:rFonts w:ascii="Times New Roman" w:hAnsi="Times New Roman" w:cs="Times New Roman"/>
            <w:sz w:val="24"/>
            <w:szCs w:val="24"/>
          </w:rPr>
          <w:t xml:space="preserve">insight into </w:t>
        </w:r>
      </w:ins>
      <w:ins w:id="370" w:author="Benton, Deon" w:date="2023-01-20T14:16:00Z">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ins>
      <w:ins w:id="371" w:author="Benton, Deon" w:date="2023-01-20T15:33:00Z">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ins>
      <w:ins w:id="372" w:author="Benton, Deon" w:date="2023-01-20T14:16:00Z">
        <w:r w:rsidR="008632BC">
          <w:rPr>
            <w:rFonts w:ascii="Times New Roman" w:hAnsi="Times New Roman" w:cs="Times New Roman"/>
            <w:sz w:val="24"/>
            <w:szCs w:val="24"/>
          </w:rPr>
          <w:t xml:space="preserve">. </w:t>
        </w:r>
      </w:ins>
    </w:p>
    <w:p w14:paraId="18F4A648" w14:textId="203F12E8" w:rsidR="001B24C4" w:rsidRPr="003301B0" w:rsidRDefault="001B24C4" w:rsidP="003301B0">
      <w:pPr>
        <w:spacing w:line="480" w:lineRule="auto"/>
        <w:contextualSpacing/>
        <w:rPr>
          <w:ins w:id="373" w:author="Benton, Deon [2]" w:date="2023-01-14T22:50:00Z"/>
          <w:rFonts w:ascii="Times New Roman" w:hAnsi="Times New Roman" w:cs="Times New Roman"/>
          <w:b/>
          <w:bCs/>
          <w:sz w:val="24"/>
          <w:szCs w:val="24"/>
        </w:rPr>
      </w:pPr>
      <w:ins w:id="374" w:author="Benton, Deon [2]" w:date="2023-01-14T22:52:00Z">
        <w:r>
          <w:rPr>
            <w:rFonts w:ascii="Times New Roman" w:hAnsi="Times New Roman" w:cs="Times New Roman"/>
            <w:b/>
            <w:bCs/>
            <w:sz w:val="24"/>
            <w:szCs w:val="24"/>
          </w:rPr>
          <w:t>The present investigation</w:t>
        </w:r>
      </w:ins>
    </w:p>
    <w:p w14:paraId="51CFF746" w14:textId="17098483" w:rsidR="00724B77" w:rsidRDefault="00724B77" w:rsidP="00532AC6">
      <w:pPr>
        <w:spacing w:line="480" w:lineRule="auto"/>
        <w:ind w:firstLine="720"/>
        <w:contextualSpacing/>
        <w:rPr>
          <w:ins w:id="375" w:author="Benton, Deon" w:date="2023-01-13T14:29:00Z"/>
          <w:rFonts w:ascii="Times New Roman" w:hAnsi="Times New Roman" w:cs="Times New Roman"/>
          <w:sz w:val="24"/>
          <w:szCs w:val="24"/>
        </w:rPr>
      </w:pPr>
      <w:ins w:id="376" w:author="Benton, Deon [2]" w:date="2023-01-14T22:50:00Z">
        <w:r>
          <w:rPr>
            <w:rFonts w:ascii="Times New Roman" w:hAnsi="Times New Roman" w:cs="Times New Roman"/>
            <w:sz w:val="24"/>
            <w:szCs w:val="24"/>
          </w:rPr>
          <w:t>The present investigation</w:t>
        </w:r>
      </w:ins>
      <w:ins w:id="377" w:author="Benton, Deon" w:date="2023-01-20T15:08:00Z">
        <w:r w:rsidR="00E922F8">
          <w:rPr>
            <w:rFonts w:ascii="Times New Roman" w:hAnsi="Times New Roman" w:cs="Times New Roman"/>
            <w:sz w:val="24"/>
            <w:szCs w:val="24"/>
          </w:rPr>
          <w:t xml:space="preserve"> had </w:t>
        </w:r>
      </w:ins>
      <w:ins w:id="378" w:author="Benton, Deon" w:date="2023-01-20T15:11:00Z">
        <w:r w:rsidR="00D82685">
          <w:rPr>
            <w:rFonts w:ascii="Times New Roman" w:hAnsi="Times New Roman" w:cs="Times New Roman"/>
            <w:sz w:val="24"/>
            <w:szCs w:val="24"/>
          </w:rPr>
          <w:t>three aims</w:t>
        </w:r>
      </w:ins>
      <w:ins w:id="379" w:author="Benton, Deon" w:date="2023-01-20T15:08:00Z">
        <w:r w:rsidR="00E922F8">
          <w:rPr>
            <w:rFonts w:ascii="Times New Roman" w:hAnsi="Times New Roman" w:cs="Times New Roman"/>
            <w:sz w:val="24"/>
            <w:szCs w:val="24"/>
          </w:rPr>
          <w:t xml:space="preserve">. </w:t>
        </w:r>
      </w:ins>
      <w:ins w:id="380" w:author="Benton, Deon" w:date="2023-01-20T15:11:00Z">
        <w:r w:rsidR="00D82685">
          <w:rPr>
            <w:rFonts w:ascii="Times New Roman" w:hAnsi="Times New Roman" w:cs="Times New Roman"/>
            <w:sz w:val="24"/>
            <w:szCs w:val="24"/>
          </w:rPr>
          <w:t>The first goal of the experiments presented here was to</w:t>
        </w:r>
      </w:ins>
      <w:ins w:id="381" w:author="Benton, Deon" w:date="2023-01-20T15:08:00Z">
        <w:r w:rsidR="00E922F8">
          <w:rPr>
            <w:rFonts w:ascii="Times New Roman" w:hAnsi="Times New Roman" w:cs="Times New Roman"/>
            <w:sz w:val="24"/>
            <w:szCs w:val="24"/>
          </w:rPr>
          <w:t xml:space="preserve"> determine whether 4-, 5-, and 6-year-olds could engage in BB reasoning</w:t>
        </w:r>
      </w:ins>
      <w:ins w:id="382" w:author="Benton, Deon" w:date="2023-01-20T15:11:00Z">
        <w:r w:rsidR="00D82685">
          <w:rPr>
            <w:rFonts w:ascii="Times New Roman" w:hAnsi="Times New Roman" w:cs="Times New Roman"/>
            <w:sz w:val="24"/>
            <w:szCs w:val="24"/>
          </w:rPr>
          <w:t xml:space="preserve"> when asked to reason about </w:t>
        </w:r>
      </w:ins>
      <w:ins w:id="383" w:author="Benton, Deon" w:date="2023-01-20T15:12:00Z">
        <w:r w:rsidR="00D82685">
          <w:rPr>
            <w:rFonts w:ascii="Times New Roman" w:hAnsi="Times New Roman" w:cs="Times New Roman"/>
            <w:sz w:val="24"/>
            <w:szCs w:val="24"/>
          </w:rPr>
          <w:t>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w:t>
        </w:r>
        <w:r w:rsidR="00773281">
          <w:rPr>
            <w:rFonts w:ascii="Times New Roman" w:hAnsi="Times New Roman" w:cs="Times New Roman"/>
            <w:sz w:val="24"/>
            <w:szCs w:val="24"/>
          </w:rPr>
          <w:lastRenderedPageBreak/>
          <w:t xml:space="preserve">rather than one objects. </w:t>
        </w:r>
      </w:ins>
      <w:ins w:id="384" w:author="Benton, Deon" w:date="2023-01-20T15:13:00Z">
        <w:r w:rsidR="00773281">
          <w:rPr>
            <w:rFonts w:ascii="Times New Roman" w:hAnsi="Times New Roman" w:cs="Times New Roman"/>
            <w:sz w:val="24"/>
            <w:szCs w:val="24"/>
          </w:rPr>
          <w:t xml:space="preserve">The second goal was to determine whether participants show evidence of BB reasoning when it is operationally defined as </w:t>
        </w:r>
      </w:ins>
      <w:ins w:id="385" w:author="Benton, Deon" w:date="2023-01-20T15:10:00Z">
        <w:r w:rsidR="00D82685">
          <w:rPr>
            <w:rFonts w:ascii="Times New Roman" w:hAnsi="Times New Roman" w:cs="Times New Roman"/>
            <w:sz w:val="24"/>
            <w:szCs w:val="24"/>
          </w:rPr>
          <w:t>greater treatment of object B in the BB control condition compared to the BB experimental condition.</w:t>
        </w:r>
      </w:ins>
      <w:ins w:id="386" w:author="Benton, Deon" w:date="2023-01-20T15:13:00Z">
        <w:r w:rsidR="00773281">
          <w:rPr>
            <w:rFonts w:ascii="Times New Roman" w:hAnsi="Times New Roman" w:cs="Times New Roman"/>
            <w:sz w:val="24"/>
            <w:szCs w:val="24"/>
          </w:rPr>
          <w:t xml:space="preserve"> The third goal was to gain greater insight into how</w:t>
        </w:r>
      </w:ins>
      <w:ins w:id="387" w:author="Benton, Deon" w:date="2023-01-20T15:14:00Z">
        <w:r w:rsidR="00773281">
          <w:rPr>
            <w:rFonts w:ascii="Times New Roman" w:hAnsi="Times New Roman" w:cs="Times New Roman"/>
            <w:sz w:val="24"/>
            <w:szCs w:val="24"/>
          </w:rPr>
          <w:t>—that is, the cognitive mechanism by which—children reasoned about the present events.</w:t>
        </w:r>
      </w:ins>
      <w:ins w:id="388" w:author="Benton, Deon" w:date="2023-01-20T15:10:00Z">
        <w:r w:rsidR="00D82685">
          <w:rPr>
            <w:rFonts w:ascii="Times New Roman" w:hAnsi="Times New Roman" w:cs="Times New Roman"/>
            <w:sz w:val="24"/>
            <w:szCs w:val="24"/>
          </w:rPr>
          <w:t xml:space="preserve"> </w:t>
        </w:r>
      </w:ins>
      <w:ins w:id="389" w:author="Benton, Deon" w:date="2023-01-20T15:47:00Z">
        <w:r w:rsidR="00DB3642">
          <w:rPr>
            <w:rFonts w:ascii="Times New Roman" w:hAnsi="Times New Roman" w:cs="Times New Roman"/>
            <w:sz w:val="24"/>
            <w:szCs w:val="24"/>
          </w:rPr>
          <w:t>The fourth goal was to determine whether BB reasoning depends on whether one or two objects are shown during the elemental phase in</w:t>
        </w:r>
      </w:ins>
      <w:ins w:id="390" w:author="Benton, Deon" w:date="2023-01-20T15:48:00Z">
        <w:r w:rsidR="00DB3642">
          <w:rPr>
            <w:rFonts w:ascii="Times New Roman" w:hAnsi="Times New Roman" w:cs="Times New Roman"/>
            <w:sz w:val="24"/>
            <w:szCs w:val="24"/>
          </w:rPr>
          <w:t xml:space="preserve"> the BB condition. Traditionally, the BB elemental phase has consisted of only a single object (i.e., object A)</w:t>
        </w:r>
      </w:ins>
      <w:ins w:id="391" w:author="Benton, Deon" w:date="2023-01-20T15:56:00Z">
        <w:r w:rsidR="00B63430">
          <w:rPr>
            <w:rFonts w:ascii="Times New Roman" w:hAnsi="Times New Roman" w:cs="Times New Roman"/>
            <w:sz w:val="24"/>
            <w:szCs w:val="24"/>
          </w:rPr>
          <w:t xml:space="preserve">. This means that it remains to be seen </w:t>
        </w:r>
      </w:ins>
      <w:ins w:id="392" w:author="Benton, Deon" w:date="2023-01-20T15:48:00Z">
        <w:r w:rsidR="00DB3642">
          <w:rPr>
            <w:rFonts w:ascii="Times New Roman" w:hAnsi="Times New Roman" w:cs="Times New Roman"/>
            <w:sz w:val="24"/>
            <w:szCs w:val="24"/>
          </w:rPr>
          <w:t>whether participants will discount object C</w:t>
        </w:r>
      </w:ins>
      <w:ins w:id="393" w:author="Benton, Deon" w:date="2023-01-20T15:49:00Z">
        <w:r w:rsidR="00DB3642">
          <w:rPr>
            <w:rFonts w:ascii="Times New Roman" w:hAnsi="Times New Roman" w:cs="Times New Roman"/>
            <w:sz w:val="24"/>
            <w:szCs w:val="24"/>
          </w:rPr>
          <w:t xml:space="preserve"> (the object that is not shown when A and B are placed on the machine)</w:t>
        </w:r>
        <w:r w:rsidR="00011603">
          <w:rPr>
            <w:rFonts w:ascii="Times New Roman" w:hAnsi="Times New Roman" w:cs="Times New Roman"/>
            <w:sz w:val="24"/>
            <w:szCs w:val="24"/>
          </w:rPr>
          <w:t xml:space="preserve"> more when one object is shown during the elemental phase compared to when two objects were shown.</w:t>
        </w:r>
        <w:r w:rsidR="008D2045">
          <w:rPr>
            <w:rFonts w:ascii="Times New Roman" w:hAnsi="Times New Roman" w:cs="Times New Roman"/>
            <w:sz w:val="24"/>
            <w:szCs w:val="24"/>
          </w:rPr>
          <w:t xml:space="preserve"> Finally, g</w:t>
        </w:r>
      </w:ins>
      <w:ins w:id="394" w:author="Benton, Deon" w:date="2023-01-20T15:45:00Z">
        <w:r w:rsidR="003221B4">
          <w:rPr>
            <w:rFonts w:ascii="Times New Roman" w:hAnsi="Times New Roman" w:cs="Times New Roman"/>
            <w:sz w:val="24"/>
            <w:szCs w:val="24"/>
          </w:rPr>
          <w:t xml:space="preserve">iven that previous research </w:t>
        </w:r>
      </w:ins>
      <w:ins w:id="395" w:author="Benton, Deon" w:date="2023-01-20T15:49:00Z">
        <w:r w:rsidR="008D2045">
          <w:rPr>
            <w:rFonts w:ascii="Times New Roman" w:hAnsi="Times New Roman" w:cs="Times New Roman"/>
            <w:sz w:val="24"/>
            <w:szCs w:val="24"/>
          </w:rPr>
          <w:t>operationalized</w:t>
        </w:r>
      </w:ins>
      <w:ins w:id="396" w:author="Benton, Deon" w:date="2023-01-20T15:45:00Z">
        <w:r w:rsidR="003221B4">
          <w:rPr>
            <w:rFonts w:ascii="Times New Roman" w:hAnsi="Times New Roman" w:cs="Times New Roman"/>
            <w:sz w:val="24"/>
            <w:szCs w:val="24"/>
          </w:rPr>
          <w:t xml:space="preserve"> BB reasoning in terms of the difference in treatment of object B across the BB and ISO conditions, </w:t>
        </w:r>
      </w:ins>
      <w:ins w:id="397" w:author="Benton, Deon" w:date="2023-01-20T15:50:00Z">
        <w:r w:rsidR="00A44AA0">
          <w:rPr>
            <w:rFonts w:ascii="Times New Roman" w:hAnsi="Times New Roman" w:cs="Times New Roman"/>
            <w:sz w:val="24"/>
            <w:szCs w:val="24"/>
          </w:rPr>
          <w:t xml:space="preserve">here </w:t>
        </w:r>
      </w:ins>
      <w:ins w:id="398" w:author="Benton, Deon" w:date="2023-01-20T15:45:00Z">
        <w:r w:rsidR="003221B4">
          <w:rPr>
            <w:rFonts w:ascii="Times New Roman" w:hAnsi="Times New Roman" w:cs="Times New Roman"/>
            <w:sz w:val="24"/>
            <w:szCs w:val="24"/>
          </w:rPr>
          <w:t>particip</w:t>
        </w:r>
      </w:ins>
      <w:ins w:id="399" w:author="Benton, Deon" w:date="2023-01-20T15:46:00Z">
        <w:r w:rsidR="003221B4">
          <w:rPr>
            <w:rFonts w:ascii="Times New Roman" w:hAnsi="Times New Roman" w:cs="Times New Roman"/>
            <w:sz w:val="24"/>
            <w:szCs w:val="24"/>
          </w:rPr>
          <w:t xml:space="preserve">ants also experienced the ISO condition. </w:t>
        </w:r>
        <w:r w:rsidR="00003D70">
          <w:rPr>
            <w:rFonts w:ascii="Times New Roman" w:hAnsi="Times New Roman" w:cs="Times New Roman"/>
            <w:sz w:val="24"/>
            <w:szCs w:val="24"/>
          </w:rPr>
          <w:t xml:space="preserve">It was important to </w:t>
        </w:r>
      </w:ins>
      <w:ins w:id="400" w:author="Benton, Deon" w:date="2023-01-20T15:51:00Z">
        <w:r w:rsidR="00A44AA0">
          <w:rPr>
            <w:rFonts w:ascii="Times New Roman" w:hAnsi="Times New Roman" w:cs="Times New Roman"/>
            <w:sz w:val="24"/>
            <w:szCs w:val="24"/>
          </w:rPr>
          <w:t>show that if participants failed to show evidence of BB reasoning with the new operationalization</w:t>
        </w:r>
        <w:r w:rsidR="0012012B">
          <w:rPr>
            <w:rFonts w:ascii="Times New Roman" w:hAnsi="Times New Roman" w:cs="Times New Roman"/>
            <w:sz w:val="24"/>
            <w:szCs w:val="24"/>
          </w:rPr>
          <w:t>, they</w:t>
        </w:r>
        <w:r w:rsidR="00A44AA0">
          <w:rPr>
            <w:rFonts w:ascii="Times New Roman" w:hAnsi="Times New Roman" w:cs="Times New Roman"/>
            <w:sz w:val="24"/>
            <w:szCs w:val="24"/>
          </w:rPr>
          <w:t xml:space="preserve"> </w:t>
        </w:r>
        <w:r w:rsidR="0012012B">
          <w:rPr>
            <w:rFonts w:ascii="Times New Roman" w:hAnsi="Times New Roman" w:cs="Times New Roman"/>
            <w:sz w:val="24"/>
            <w:szCs w:val="24"/>
          </w:rPr>
          <w:t xml:space="preserve">nonetheless showed evidence of it when the old operationalization was used. </w:t>
        </w:r>
      </w:ins>
      <w:ins w:id="401" w:author="Benton, Deon" w:date="2023-01-20T15:53:00Z">
        <w:r w:rsidR="00717DCB">
          <w:rPr>
            <w:rFonts w:ascii="Times New Roman" w:hAnsi="Times New Roman" w:cs="Times New Roman"/>
            <w:sz w:val="24"/>
            <w:szCs w:val="24"/>
          </w:rPr>
          <w:t>It would be problematic if we failed to</w:t>
        </w:r>
      </w:ins>
      <w:ins w:id="402" w:author="Benton, Deon" w:date="2023-01-20T15:52:00Z">
        <w:r w:rsidR="0012012B">
          <w:rPr>
            <w:rFonts w:ascii="Times New Roman" w:hAnsi="Times New Roman" w:cs="Times New Roman"/>
            <w:sz w:val="24"/>
            <w:szCs w:val="24"/>
          </w:rPr>
          <w:t xml:space="preserve"> show BB reasoning </w:t>
        </w:r>
      </w:ins>
      <w:ins w:id="403" w:author="Benton, Deon" w:date="2023-01-20T15:53:00Z">
        <w:r w:rsidR="00717DCB">
          <w:rPr>
            <w:rFonts w:ascii="Times New Roman" w:hAnsi="Times New Roman" w:cs="Times New Roman"/>
            <w:sz w:val="24"/>
            <w:szCs w:val="24"/>
          </w:rPr>
          <w:t>under the</w:t>
        </w:r>
      </w:ins>
      <w:ins w:id="404" w:author="Benton, Deon" w:date="2023-01-20T15:52:00Z">
        <w:r w:rsidR="0012012B">
          <w:rPr>
            <w:rFonts w:ascii="Times New Roman" w:hAnsi="Times New Roman" w:cs="Times New Roman"/>
            <w:sz w:val="24"/>
            <w:szCs w:val="24"/>
          </w:rPr>
          <w:t xml:space="preserve"> old operationalization of BB </w:t>
        </w:r>
      </w:ins>
      <w:ins w:id="405" w:author="Benton, Deon" w:date="2023-01-20T15:53:00Z">
        <w:r w:rsidR="00717DCB">
          <w:rPr>
            <w:rFonts w:ascii="Times New Roman" w:hAnsi="Times New Roman" w:cs="Times New Roman"/>
            <w:sz w:val="24"/>
            <w:szCs w:val="24"/>
          </w:rPr>
          <w:t>and wo</w:t>
        </w:r>
      </w:ins>
      <w:ins w:id="406" w:author="Benton, Deon" w:date="2023-01-20T15:54:00Z">
        <w:r w:rsidR="00717DCB">
          <w:rPr>
            <w:rFonts w:ascii="Times New Roman" w:hAnsi="Times New Roman" w:cs="Times New Roman"/>
            <w:sz w:val="24"/>
            <w:szCs w:val="24"/>
          </w:rPr>
          <w:t xml:space="preserve">uld </w:t>
        </w:r>
        <w:r w:rsidR="00C8152C">
          <w:rPr>
            <w:rFonts w:ascii="Times New Roman" w:hAnsi="Times New Roman" w:cs="Times New Roman"/>
            <w:sz w:val="24"/>
            <w:szCs w:val="24"/>
          </w:rPr>
          <w:t>suggest that there were</w:t>
        </w:r>
      </w:ins>
      <w:ins w:id="407" w:author="Benton, Deon" w:date="2023-01-20T15:52:00Z">
        <w:r w:rsidR="0012012B">
          <w:rPr>
            <w:rFonts w:ascii="Times New Roman" w:hAnsi="Times New Roman" w:cs="Times New Roman"/>
            <w:sz w:val="24"/>
            <w:szCs w:val="24"/>
          </w:rPr>
          <w:t xml:space="preserve"> issues with the study rather than</w:t>
        </w:r>
      </w:ins>
      <w:ins w:id="408" w:author="Benton, Deon" w:date="2023-01-20T15:54:00Z">
        <w:r w:rsidR="00C8152C">
          <w:rPr>
            <w:rFonts w:ascii="Times New Roman" w:hAnsi="Times New Roman" w:cs="Times New Roman"/>
            <w:sz w:val="24"/>
            <w:szCs w:val="24"/>
          </w:rPr>
          <w:t xml:space="preserve"> with participants’ ability to engage in BB reasoning. </w:t>
        </w:r>
      </w:ins>
      <w:ins w:id="409" w:author="Benton, Deon" w:date="2023-01-20T15:52:00Z">
        <w:r w:rsidR="0012012B">
          <w:rPr>
            <w:rFonts w:ascii="Times New Roman" w:hAnsi="Times New Roman" w:cs="Times New Roman"/>
            <w:sz w:val="24"/>
            <w:szCs w:val="24"/>
          </w:rPr>
          <w:t xml:space="preserve"> </w:t>
        </w:r>
      </w:ins>
    </w:p>
    <w:p w14:paraId="35FA398D" w14:textId="658855B6" w:rsidR="00737B1E" w:rsidDel="00227BA8" w:rsidRDefault="00737B1E" w:rsidP="008E750E">
      <w:pPr>
        <w:spacing w:line="480" w:lineRule="auto"/>
        <w:ind w:firstLine="720"/>
        <w:contextualSpacing/>
        <w:rPr>
          <w:del w:id="410" w:author="Benton, Deon" w:date="2023-01-20T10:34:00Z"/>
          <w:rFonts w:ascii="Times New Roman" w:hAnsi="Times New Roman" w:cs="Times New Roman"/>
          <w:sz w:val="24"/>
          <w:szCs w:val="24"/>
        </w:rPr>
      </w:pP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w:t>
      </w:r>
      <w:r w:rsidR="005D6E3B">
        <w:rPr>
          <w:rFonts w:ascii="Times New Roman" w:hAnsi="Times New Roman" w:cs="Times New Roman"/>
          <w:sz w:val="24"/>
          <w:szCs w:val="24"/>
        </w:rPr>
        <w:lastRenderedPageBreak/>
        <w:t>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 xml:space="preserve">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w:t>
      </w:r>
      <w:proofErr w:type="gramStart"/>
      <w:r w:rsidR="000F6204">
        <w:rPr>
          <w:rFonts w:ascii="Times New Roman" w:hAnsi="Times New Roman" w:cs="Times New Roman"/>
          <w:sz w:val="24"/>
          <w:szCs w:val="24"/>
        </w:rPr>
        <w:t>In particular, participants</w:t>
      </w:r>
      <w:proofErr w:type="gramEnd"/>
      <w:r w:rsidR="000F6204">
        <w:rPr>
          <w:rFonts w:ascii="Times New Roman" w:hAnsi="Times New Roman" w:cs="Times New Roman"/>
          <w:sz w:val="24"/>
          <w:szCs w:val="24"/>
        </w:rPr>
        <w:t xml:space="preserve"> were asked to provide causal ratings for both objects before a given trial had been demonstrated, midway through a given trial, and after a trial had been demonstrated.  The ratings reflected how causal the participants thought each object was on a scale that ranged from 0 (</w:t>
      </w:r>
      <w:proofErr w:type="gramStart"/>
      <w:r w:rsidR="000F6204">
        <w:rPr>
          <w:rFonts w:ascii="Times New Roman" w:hAnsi="Times New Roman" w:cs="Times New Roman"/>
          <w:sz w:val="24"/>
          <w:szCs w:val="24"/>
        </w:rPr>
        <w:t>definitely not</w:t>
      </w:r>
      <w:proofErr w:type="gramEnd"/>
      <w:r w:rsidR="000F6204">
        <w:rPr>
          <w:rFonts w:ascii="Times New Roman" w:hAnsi="Times New Roman" w:cs="Times New Roman"/>
          <w:sz w:val="24"/>
          <w:szCs w:val="24"/>
        </w:rPr>
        <w:t xml:space="preserve">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 xml:space="preserve">The device used in Experiment 1 was </w:t>
      </w:r>
      <w:proofErr w:type="gramStart"/>
      <w:r w:rsidR="00A400E3" w:rsidRPr="006816B6">
        <w:rPr>
          <w:rFonts w:ascii="Times New Roman" w:hAnsi="Times New Roman" w:cs="Times New Roman"/>
          <w:sz w:val="24"/>
          <w:szCs w:val="24"/>
        </w:rPr>
        <w:t>similar to</w:t>
      </w:r>
      <w:proofErr w:type="gramEnd"/>
      <w:r w:rsidR="00A400E3" w:rsidRPr="006816B6">
        <w:rPr>
          <w:rFonts w:ascii="Times New Roman" w:hAnsi="Times New Roman" w:cs="Times New Roman"/>
          <w:sz w:val="24"/>
          <w:szCs w:val="24"/>
        </w:rPr>
        <w:t xml:space="preserve">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w:t>
      </w:r>
      <w:proofErr w:type="gramStart"/>
      <w:r w:rsidR="008614BF">
        <w:rPr>
          <w:rFonts w:ascii="Times New Roman" w:hAnsi="Times New Roman" w:cs="Times New Roman"/>
          <w:sz w:val="24"/>
          <w:szCs w:val="24"/>
        </w:rPr>
        <w:t>play</w:t>
      </w:r>
      <w:proofErr w:type="gramEnd"/>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w:t>
      </w:r>
      <w:proofErr w:type="gramStart"/>
      <w:r w:rsidR="00A400E3">
        <w:rPr>
          <w:rFonts w:ascii="Times New Roman" w:hAnsi="Times New Roman" w:cs="Times New Roman"/>
          <w:sz w:val="24"/>
          <w:szCs w:val="24"/>
        </w:rPr>
        <w:t>pressed</w:t>
      </w:r>
      <w:proofErr w:type="gramEnd"/>
      <w:r w:rsidR="00A400E3">
        <w:rPr>
          <w:rFonts w:ascii="Times New Roman" w:hAnsi="Times New Roman" w:cs="Times New Roman"/>
          <w:sz w:val="24"/>
          <w:szCs w:val="24"/>
        </w:rPr>
        <w:t xml:space="preserve">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 xml:space="preserve">the pre-, mid-, and post-rating phases for two objects (A </w:t>
      </w:r>
      <w:r w:rsidR="00B07901">
        <w:rPr>
          <w:rFonts w:ascii="Times New Roman" w:hAnsi="Times New Roman" w:cs="Times New Roman"/>
          <w:sz w:val="24"/>
          <w:szCs w:val="24"/>
        </w:rPr>
        <w:lastRenderedPageBreak/>
        <w:t>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proofErr w:type="gramStart"/>
      <w:r w:rsidRPr="005B19E4">
        <w:rPr>
          <w:rFonts w:ascii="Times New Roman" w:hAnsi="Times New Roman" w:cs="Times New Roman"/>
          <w:sz w:val="24"/>
          <w:szCs w:val="24"/>
        </w:rPr>
        <w:t>Similar</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w:t>
      </w:r>
      <w:r>
        <w:rPr>
          <w:rFonts w:ascii="Times New Roman" w:hAnsi="Times New Roman" w:cs="Times New Roman"/>
          <w:sz w:val="24"/>
          <w:szCs w:val="24"/>
        </w:rPr>
        <w:lastRenderedPageBreak/>
        <w:t xml:space="preserve">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xml:space="preserve">. The IS trial was </w:t>
      </w:r>
      <w:proofErr w:type="gramStart"/>
      <w:r w:rsidRPr="005B19E4">
        <w:rPr>
          <w:rFonts w:ascii="Times New Roman" w:hAnsi="Times New Roman" w:cs="Times New Roman"/>
          <w:sz w:val="24"/>
          <w:szCs w:val="24"/>
        </w:rPr>
        <w:t>simila</w:t>
      </w:r>
      <w:r>
        <w:rPr>
          <w:rFonts w:ascii="Times New Roman" w:hAnsi="Times New Roman" w:cs="Times New Roman"/>
          <w:sz w:val="24"/>
          <w:szCs w:val="24"/>
        </w:rPr>
        <w:t>r to</w:t>
      </w:r>
      <w:proofErr w:type="gramEnd"/>
      <w:r>
        <w:rPr>
          <w:rFonts w:ascii="Times New Roman" w:hAnsi="Times New Roman" w:cs="Times New Roman"/>
          <w:sz w:val="24"/>
          <w:szCs w:val="24"/>
        </w:rPr>
        <w:t xml:space="preserve">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w:t>
      </w:r>
      <w:proofErr w:type="gramStart"/>
      <w:r w:rsidRPr="005B19E4">
        <w:rPr>
          <w:rFonts w:ascii="Times New Roman" w:hAnsi="Times New Roman" w:cs="Times New Roman"/>
          <w:sz w:val="24"/>
          <w:szCs w:val="24"/>
        </w:rPr>
        <w:t>definitely not</w:t>
      </w:r>
      <w:proofErr w:type="gramEnd"/>
      <w:r w:rsidRPr="005B19E4">
        <w:rPr>
          <w:rFonts w:ascii="Times New Roman" w:hAnsi="Times New Roman" w:cs="Times New Roman"/>
          <w:sz w:val="24"/>
          <w:szCs w:val="24"/>
        </w:rPr>
        <w:t xml:space="preserve">)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w:t>
      </w:r>
      <w:proofErr w:type="gramStart"/>
      <w:r>
        <w:rPr>
          <w:rFonts w:ascii="Times New Roman" w:hAnsi="Times New Roman" w:cs="Times New Roman"/>
          <w:b w:val="0"/>
          <w:color w:val="000000" w:themeColor="text1"/>
        </w:rPr>
        <w:t xml:space="preserve">particular sequence </w:t>
      </w:r>
      <w:r w:rsidR="00593E85">
        <w:rPr>
          <w:rFonts w:ascii="Times New Roman" w:hAnsi="Times New Roman" w:cs="Times New Roman"/>
          <w:b w:val="0"/>
          <w:color w:val="000000" w:themeColor="text1"/>
        </w:rPr>
        <w:t>participants</w:t>
      </w:r>
      <w:proofErr w:type="gramEnd"/>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w:t>
      </w:r>
      <w:proofErr w:type="spellStart"/>
      <w:r w:rsidR="00274BE2">
        <w:rPr>
          <w:rFonts w:ascii="Times New Roman" w:hAnsi="Times New Roman" w:cs="Times New Roman"/>
          <w:sz w:val="24"/>
          <w:szCs w:val="24"/>
        </w:rPr>
        <w:t>Levene’s</w:t>
      </w:r>
      <w:proofErr w:type="spellEnd"/>
      <w:r w:rsidR="00274BE2">
        <w:rPr>
          <w:rFonts w:ascii="Times New Roman" w:hAnsi="Times New Roman" w:cs="Times New Roman"/>
          <w:sz w:val="24"/>
          <w:szCs w:val="24"/>
        </w:rPr>
        <w:t xml:space="preserve"> test indicated heterogeneity of variance, </w:t>
      </w:r>
      <w:proofErr w:type="gramStart"/>
      <w:r w:rsidR="00274BE2" w:rsidRPr="00702B67">
        <w:rPr>
          <w:rFonts w:ascii="Times New Roman" w:hAnsi="Times New Roman" w:cs="Times New Roman"/>
          <w:i/>
          <w:sz w:val="24"/>
          <w:szCs w:val="24"/>
        </w:rPr>
        <w:t>F</w:t>
      </w:r>
      <w:r w:rsidR="00274BE2">
        <w:rPr>
          <w:rFonts w:ascii="Times New Roman" w:hAnsi="Times New Roman" w:cs="Times New Roman"/>
          <w:sz w:val="24"/>
          <w:szCs w:val="24"/>
        </w:rPr>
        <w:t>(</w:t>
      </w:r>
      <w:proofErr w:type="gramEnd"/>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lastRenderedPageBreak/>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 xml:space="preserve">see </w:t>
      </w:r>
      <w:proofErr w:type="spellStart"/>
      <w:r w:rsidRPr="002B6A11">
        <w:rPr>
          <w:rFonts w:ascii="Times New Roman" w:hAnsi="Times New Roman" w:cs="Times New Roman"/>
          <w:sz w:val="24"/>
          <w:szCs w:val="24"/>
        </w:rPr>
        <w:t>Baayen</w:t>
      </w:r>
      <w:proofErr w:type="spellEnd"/>
      <w:r w:rsidRPr="002B6A11">
        <w:rPr>
          <w:rFonts w:ascii="Times New Roman" w:hAnsi="Times New Roman" w:cs="Times New Roman"/>
          <w:sz w:val="24"/>
          <w:szCs w:val="24"/>
        </w:rPr>
        <w:t>,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w:t>
      </w:r>
      <w:r w:rsidRPr="00563291">
        <w:rPr>
          <w:rFonts w:ascii="Times New Roman" w:hAnsi="Times New Roman" w:cs="Times New Roman"/>
          <w:sz w:val="24"/>
          <w:szCs w:val="24"/>
        </w:rPr>
        <w:lastRenderedPageBreak/>
        <w: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w:t>
      </w:r>
      <w:proofErr w:type="gramStart"/>
      <w:r w:rsidRPr="00563291">
        <w:rPr>
          <w:rFonts w:ascii="Times New Roman" w:hAnsi="Times New Roman" w:cs="Times New Roman"/>
          <w:sz w:val="24"/>
          <w:szCs w:val="24"/>
        </w:rPr>
        <w:t>Similar to</w:t>
      </w:r>
      <w:proofErr w:type="gramEnd"/>
      <w:r w:rsidRPr="00563291">
        <w:rPr>
          <w:rFonts w:ascii="Times New Roman" w:hAnsi="Times New Roman" w:cs="Times New Roman"/>
          <w:sz w:val="24"/>
          <w:szCs w:val="24"/>
        </w:rPr>
        <w:t xml:space="preserve">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 xml:space="preserve">between at least two of the three rating </w:t>
      </w:r>
      <w:r w:rsidR="001B237C">
        <w:rPr>
          <w:rFonts w:ascii="Times New Roman" w:hAnsi="Times New Roman" w:cs="Times New Roman"/>
          <w:sz w:val="24"/>
          <w:szCs w:val="24"/>
        </w:rPr>
        <w:lastRenderedPageBreak/>
        <w:t>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 xml:space="preserve">were derived according to the principle of object independence. The subsequent posterior probabilities are computed </w:t>
      </w:r>
      <w:r w:rsidRPr="00E7176D">
        <w:rPr>
          <w:rFonts w:ascii="Times New Roman" w:hAnsi="Times New Roman" w:cs="Times New Roman"/>
          <w:b w:val="0"/>
          <w:color w:val="000000" w:themeColor="text1"/>
          <w:sz w:val="20"/>
          <w:szCs w:val="20"/>
        </w:rPr>
        <w:lastRenderedPageBreak/>
        <w:t>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w:t>
      </w:r>
      <w:proofErr w:type="gramStart"/>
      <w:r>
        <w:rPr>
          <w:rFonts w:ascii="Times New Roman" w:hAnsi="Times New Roman" w:cs="Times New Roman"/>
          <w:b w:val="0"/>
          <w:color w:val="000000" w:themeColor="text1"/>
          <w:sz w:val="20"/>
          <w:szCs w:val="20"/>
        </w:rPr>
        <w:t>particular object</w:t>
      </w:r>
      <w:proofErr w:type="gramEnd"/>
      <w:r>
        <w:rPr>
          <w:rFonts w:ascii="Times New Roman" w:hAnsi="Times New Roman" w:cs="Times New Roman"/>
          <w:b w:val="0"/>
          <w:color w:val="000000" w:themeColor="text1"/>
          <w:sz w:val="20"/>
          <w:szCs w:val="20"/>
        </w:rPr>
        <w: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w:t>
      </w:r>
      <w:r>
        <w:rPr>
          <w:rFonts w:ascii="Times New Roman" w:hAnsi="Times New Roman" w:cs="Times New Roman"/>
          <w:sz w:val="24"/>
          <w:szCs w:val="24"/>
        </w:rPr>
        <w:lastRenderedPageBreak/>
        <w:t xml:space="preserve">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meaningful—we used the R package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w:t>
      </w:r>
      <w:r w:rsidR="0019265D">
        <w:rPr>
          <w:rFonts w:ascii="Times New Roman" w:hAnsi="Times New Roman" w:cs="Times New Roman"/>
          <w:sz w:val="24"/>
          <w:szCs w:val="24"/>
        </w:rPr>
        <w:lastRenderedPageBreak/>
        <w:t xml:space="preserve">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w:t>
      </w:r>
      <w:proofErr w:type="gramStart"/>
      <w:r w:rsidR="00517E10">
        <w:rPr>
          <w:rFonts w:ascii="Times New Roman" w:hAnsi="Times New Roman" w:cs="Times New Roman"/>
          <w:sz w:val="24"/>
          <w:szCs w:val="24"/>
        </w:rPr>
        <w:t>similar to</w:t>
      </w:r>
      <w:proofErr w:type="gramEnd"/>
      <w:r w:rsidR="00517E10">
        <w:rPr>
          <w:rFonts w:ascii="Times New Roman" w:hAnsi="Times New Roman" w:cs="Times New Roman"/>
          <w:sz w:val="24"/>
          <w:szCs w:val="24"/>
        </w:rPr>
        <w:t xml:space="preserve">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w:t>
      </w:r>
      <w:proofErr w:type="gramStart"/>
      <w:r>
        <w:rPr>
          <w:rFonts w:ascii="Times New Roman" w:hAnsi="Times New Roman" w:cs="Times New Roman"/>
          <w:b w:val="0"/>
          <w:color w:val="000000" w:themeColor="text1"/>
          <w:sz w:val="20"/>
          <w:szCs w:val="20"/>
        </w:rPr>
        <w:t>particular object</w:t>
      </w:r>
      <w:proofErr w:type="gramEnd"/>
      <w:r>
        <w:rPr>
          <w:rFonts w:ascii="Times New Roman" w:hAnsi="Times New Roman" w:cs="Times New Roman"/>
          <w:b w:val="0"/>
          <w:color w:val="000000" w:themeColor="text1"/>
          <w:sz w:val="20"/>
          <w:szCs w:val="20"/>
        </w:rPr>
        <w: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w:t>
      </w:r>
      <w:r w:rsidR="00802324" w:rsidRPr="002F35BE">
        <w:rPr>
          <w:rFonts w:ascii="Times New Roman" w:hAnsi="Times New Roman" w:cs="Times New Roman"/>
          <w:sz w:val="24"/>
          <w:szCs w:val="24"/>
        </w:rPr>
        <w:lastRenderedPageBreak/>
        <w:t>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w:t>
      </w:r>
      <w:proofErr w:type="gramStart"/>
      <w:r w:rsidR="006D56BC">
        <w:rPr>
          <w:rFonts w:ascii="Times New Roman" w:hAnsi="Times New Roman" w:cs="Times New Roman"/>
          <w:sz w:val="24"/>
          <w:szCs w:val="24"/>
        </w:rPr>
        <w:t>assuming that</w:t>
      </w:r>
      <w:proofErr w:type="gramEnd"/>
      <w:r w:rsidR="006D56BC">
        <w:rPr>
          <w:rFonts w:ascii="Times New Roman" w:hAnsi="Times New Roman" w:cs="Times New Roman"/>
          <w:sz w:val="24"/>
          <w:szCs w:val="24"/>
        </w:rPr>
        <w:t xml:space="preserve">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 xml:space="preserve">(for discussions see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w:t>
      </w:r>
      <w:proofErr w:type="spellStart"/>
      <w:r w:rsidR="00831385">
        <w:rPr>
          <w:rFonts w:ascii="Times New Roman" w:hAnsi="Times New Roman" w:cs="Times New Roman"/>
          <w:sz w:val="24"/>
          <w:szCs w:val="24"/>
        </w:rPr>
        <w:t>Beckers</w:t>
      </w:r>
      <w:proofErr w:type="spellEnd"/>
      <w:r w:rsidR="00831385">
        <w:rPr>
          <w:rFonts w:ascii="Times New Roman" w:hAnsi="Times New Roman" w:cs="Times New Roman"/>
          <w:sz w:val="24"/>
          <w:szCs w:val="24"/>
        </w:rPr>
        <w:t xml:space="preserve">, &amp; </w:t>
      </w:r>
      <w:proofErr w:type="spellStart"/>
      <w:r w:rsidR="00831385">
        <w:rPr>
          <w:rFonts w:ascii="Times New Roman" w:hAnsi="Times New Roman" w:cs="Times New Roman"/>
          <w:sz w:val="24"/>
          <w:szCs w:val="24"/>
        </w:rPr>
        <w:t>Vandorpe</w:t>
      </w:r>
      <w:proofErr w:type="spellEnd"/>
      <w:r w:rsidR="00831385">
        <w:rPr>
          <w:rFonts w:ascii="Times New Roman" w:hAnsi="Times New Roman" w:cs="Times New Roman"/>
          <w:sz w:val="24"/>
          <w:szCs w:val="24"/>
        </w:rPr>
        <w:t xml:space="preserve">, 2005; </w:t>
      </w:r>
      <w:r w:rsidR="00831385">
        <w:rPr>
          <w:rFonts w:ascii="Times New Roman" w:hAnsi="Times New Roman" w:cs="Times New Roman"/>
          <w:sz w:val="24"/>
          <w:szCs w:val="24"/>
        </w:rPr>
        <w:lastRenderedPageBreak/>
        <w:t xml:space="preserve">Lovibond, 2003; Mitchell,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&amp; Lovibond, 2009; Mitchell, </w:t>
      </w:r>
      <w:proofErr w:type="spellStart"/>
      <w:r w:rsidR="00831385">
        <w:rPr>
          <w:rFonts w:ascii="Times New Roman" w:hAnsi="Times New Roman" w:cs="Times New Roman"/>
          <w:sz w:val="24"/>
          <w:szCs w:val="24"/>
        </w:rPr>
        <w:t>Killedar</w:t>
      </w:r>
      <w:proofErr w:type="spellEnd"/>
      <w:r w:rsidR="00831385">
        <w:rPr>
          <w:rFonts w:ascii="Times New Roman" w:hAnsi="Times New Roman" w:cs="Times New Roman"/>
          <w:sz w:val="24"/>
          <w:szCs w:val="24"/>
        </w:rPr>
        <w:t>,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w:t>
      </w:r>
      <w:r w:rsidR="00A630B4">
        <w:rPr>
          <w:rFonts w:ascii="Times New Roman" w:hAnsi="Times New Roman" w:cs="Times New Roman"/>
          <w:sz w:val="24"/>
          <w:szCs w:val="24"/>
        </w:rPr>
        <w:lastRenderedPageBreak/>
        <w:t xml:space="preserve">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lastRenderedPageBreak/>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w:t>
      </w:r>
      <w:proofErr w:type="spellStart"/>
      <w:r w:rsidR="00DA731C">
        <w:rPr>
          <w:rFonts w:ascii="Times New Roman" w:hAnsi="Times New Roman" w:cs="Times New Roman"/>
          <w:sz w:val="24"/>
          <w:szCs w:val="24"/>
        </w:rPr>
        <w:t>Levene’s</w:t>
      </w:r>
      <w:proofErr w:type="spellEnd"/>
      <w:r w:rsidR="00DA731C">
        <w:rPr>
          <w:rFonts w:ascii="Times New Roman" w:hAnsi="Times New Roman" w:cs="Times New Roman"/>
          <w:sz w:val="24"/>
          <w:szCs w:val="24"/>
        </w:rPr>
        <w:t xml:space="preserve"> test indicated heterogeneity of variance, </w:t>
      </w:r>
      <w:proofErr w:type="gramStart"/>
      <w:r w:rsidR="00DA731C" w:rsidRPr="00702B67">
        <w:rPr>
          <w:rFonts w:ascii="Times New Roman" w:hAnsi="Times New Roman" w:cs="Times New Roman"/>
          <w:i/>
          <w:sz w:val="24"/>
          <w:szCs w:val="24"/>
        </w:rPr>
        <w:t>F</w:t>
      </w:r>
      <w:r w:rsidR="00DA731C">
        <w:rPr>
          <w:rFonts w:ascii="Times New Roman" w:hAnsi="Times New Roman" w:cs="Times New Roman"/>
          <w:sz w:val="24"/>
          <w:szCs w:val="24"/>
        </w:rPr>
        <w:t>(</w:t>
      </w:r>
      <w:proofErr w:type="gramEnd"/>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proofErr w:type="gramStart"/>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w:t>
      </w:r>
      <w:proofErr w:type="gramEnd"/>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xml:space="preserve">= 47.58,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 xml:space="preserve">participants provided higher mid-ratings of object A than pre-ratings of it,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w:t>
      </w:r>
      <w:proofErr w:type="gramStart"/>
      <w:r>
        <w:rPr>
          <w:rFonts w:ascii="Times New Roman" w:hAnsi="Times New Roman" w:cs="Times New Roman"/>
          <w:sz w:val="24"/>
          <w:szCs w:val="24"/>
        </w:rPr>
        <w:t>CI</w:t>
      </w:r>
      <w:r w:rsidRPr="00345292">
        <w:rPr>
          <w:rFonts w:ascii="Times New Roman" w:hAnsi="Times New Roman" w:cs="Times New Roman"/>
          <w:sz w:val="24"/>
          <w:szCs w:val="24"/>
        </w:rPr>
        <w:t>[</w:t>
      </w:r>
      <w:proofErr w:type="gramEnd"/>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 xml:space="preserve">object A than </w:t>
      </w:r>
      <w:r w:rsidRPr="00345292">
        <w:rPr>
          <w:rFonts w:ascii="Times New Roman" w:hAnsi="Times New Roman" w:cs="Times New Roman"/>
          <w:sz w:val="24"/>
          <w:szCs w:val="24"/>
        </w:rPr>
        <w:lastRenderedPageBreak/>
        <w:t xml:space="preserve">mid-ratings of it, p &lt; .0001,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BB condition. </w:t>
      </w:r>
      <w:proofErr w:type="gramStart"/>
      <w:r w:rsidR="00345292" w:rsidRPr="00345292">
        <w:rPr>
          <w:rFonts w:ascii="Times New Roman" w:hAnsi="Times New Roman" w:cs="Times New Roman"/>
          <w:sz w:val="24"/>
          <w:szCs w:val="24"/>
        </w:rPr>
        <w:t>Similar to</w:t>
      </w:r>
      <w:proofErr w:type="gramEnd"/>
      <w:r w:rsidR="00345292" w:rsidRPr="00345292">
        <w:rPr>
          <w:rFonts w:ascii="Times New Roman" w:hAnsi="Times New Roman" w:cs="Times New Roman"/>
          <w:sz w:val="24"/>
          <w:szCs w:val="24"/>
        </w:rPr>
        <w:t xml:space="preserve">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proofErr w:type="gramStart"/>
      <w:r w:rsidR="00345292" w:rsidRPr="003B2E92">
        <w:rPr>
          <w:rFonts w:ascii="Times New Roman" w:hAnsi="Times New Roman" w:cs="Times New Roman"/>
          <w:i/>
          <w:sz w:val="24"/>
          <w:szCs w:val="24"/>
        </w:rPr>
        <w:t>F</w:t>
      </w:r>
      <w:r w:rsidR="00345292">
        <w:rPr>
          <w:rFonts w:ascii="Times New Roman" w:hAnsi="Times New Roman" w:cs="Times New Roman"/>
          <w:sz w:val="24"/>
          <w:szCs w:val="24"/>
        </w:rPr>
        <w:t>(</w:t>
      </w:r>
      <w:proofErr w:type="gramEnd"/>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w:t>
      </w:r>
      <w:proofErr w:type="gramStart"/>
      <w:r>
        <w:rPr>
          <w:rFonts w:ascii="Times New Roman" w:hAnsi="Times New Roman" w:cs="Times New Roman"/>
          <w:b w:val="0"/>
          <w:color w:val="000000" w:themeColor="text1"/>
          <w:sz w:val="20"/>
          <w:szCs w:val="20"/>
        </w:rPr>
        <w:t>particular object</w:t>
      </w:r>
      <w:proofErr w:type="gramEnd"/>
      <w:r>
        <w:rPr>
          <w:rFonts w:ascii="Times New Roman" w:hAnsi="Times New Roman" w:cs="Times New Roman"/>
          <w:b w:val="0"/>
          <w:color w:val="000000" w:themeColor="text1"/>
          <w:sz w:val="20"/>
          <w:szCs w:val="20"/>
        </w:rPr>
        <w: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411"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 xml:space="preserve">In contrast, </w:t>
      </w:r>
      <w:proofErr w:type="gramStart"/>
      <w:r w:rsidR="00192238">
        <w:rPr>
          <w:rFonts w:ascii="Times New Roman" w:hAnsi="Times New Roman" w:cs="Times New Roman"/>
          <w:sz w:val="24"/>
          <w:szCs w:val="24"/>
        </w:rPr>
        <w:t>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the</w:t>
      </w:r>
      <w:proofErr w:type="gramEnd"/>
      <w:r w:rsidR="00E33522">
        <w:rPr>
          <w:rFonts w:ascii="Times New Roman" w:hAnsi="Times New Roman" w:cs="Times New Roman"/>
          <w:sz w:val="24"/>
          <w:szCs w:val="24"/>
        </w:rPr>
        <w:t xml:space="preserv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w:t>
      </w:r>
      <w:proofErr w:type="gramStart"/>
      <w:r w:rsidR="00E24183">
        <w:rPr>
          <w:rFonts w:ascii="Times New Roman" w:hAnsi="Times New Roman" w:cs="Times New Roman"/>
          <w:sz w:val="24"/>
          <w:szCs w:val="24"/>
        </w:rPr>
        <w:t>based on the fact that</w:t>
      </w:r>
      <w:proofErr w:type="gramEnd"/>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411"/>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w:t>
      </w:r>
      <w:proofErr w:type="gramStart"/>
      <w:r w:rsidR="00F40794">
        <w:rPr>
          <w:rFonts w:ascii="Times New Roman" w:hAnsi="Times New Roman" w:cs="Times New Roman"/>
          <w:sz w:val="24"/>
          <w:szCs w:val="24"/>
        </w:rPr>
        <w:t>based on the fact that</w:t>
      </w:r>
      <w:proofErr w:type="gramEnd"/>
      <w:r w:rsidR="00F40794">
        <w:rPr>
          <w:rFonts w:ascii="Times New Roman" w:hAnsi="Times New Roman" w:cs="Times New Roman"/>
          <w:sz w:val="24"/>
          <w:szCs w:val="24"/>
        </w:rPr>
        <w:t xml:space="preserve">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 xml:space="preserve">BB reasoning may be best understood as a return to baseline in the causal rating of </w:t>
      </w:r>
      <w:r w:rsidR="005626A0">
        <w:rPr>
          <w:rFonts w:ascii="Times New Roman" w:hAnsi="Times New Roman" w:cs="Times New Roman"/>
          <w:sz w:val="24"/>
          <w:szCs w:val="24"/>
        </w:rPr>
        <w:lastRenderedPageBreak/>
        <w:t>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w:t>
      </w:r>
      <w:proofErr w:type="gramStart"/>
      <w:r w:rsidR="00C470CD">
        <w:rPr>
          <w:rFonts w:ascii="Times New Roman" w:hAnsi="Times New Roman" w:cs="Times New Roman"/>
          <w:sz w:val="24"/>
          <w:szCs w:val="24"/>
        </w:rPr>
        <w:t>based on the fact that</w:t>
      </w:r>
      <w:proofErr w:type="gramEnd"/>
      <w:r w:rsidR="00C470CD">
        <w:rPr>
          <w:rFonts w:ascii="Times New Roman" w:hAnsi="Times New Roman" w:cs="Times New Roman"/>
          <w:sz w:val="24"/>
          <w:szCs w:val="24"/>
        </w:rPr>
        <w:t xml:space="preserve">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w:t>
      </w:r>
      <w:proofErr w:type="gramStart"/>
      <w:r w:rsidR="00B542F6">
        <w:rPr>
          <w:rFonts w:ascii="Times New Roman" w:hAnsi="Times New Roman" w:cs="Times New Roman"/>
          <w:sz w:val="24"/>
          <w:szCs w:val="24"/>
        </w:rPr>
        <w:t>adults</w:t>
      </w:r>
      <w:proofErr w:type="gramEnd"/>
      <w:r w:rsidR="00B542F6">
        <w:rPr>
          <w:rFonts w:ascii="Times New Roman" w:hAnsi="Times New Roman" w:cs="Times New Roman"/>
          <w:sz w:val="24"/>
          <w:szCs w:val="24"/>
        </w:rPr>
        <w:t xml:space="preserve">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 xml:space="preserve">B between the mid- and post-rating phases in the BB condition in </w:t>
      </w:r>
      <w:r w:rsidR="00351A01">
        <w:rPr>
          <w:rFonts w:ascii="Times New Roman" w:hAnsi="Times New Roman" w:cs="Times New Roman"/>
          <w:sz w:val="24"/>
          <w:szCs w:val="24"/>
        </w:rPr>
        <w:lastRenderedPageBreak/>
        <w:t>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w:t>
      </w:r>
      <w:proofErr w:type="gramStart"/>
      <w:r w:rsidR="00351A01">
        <w:rPr>
          <w:rFonts w:ascii="Times New Roman" w:hAnsi="Times New Roman" w:cs="Times New Roman"/>
          <w:sz w:val="24"/>
          <w:szCs w:val="24"/>
        </w:rPr>
        <w:t>adults</w:t>
      </w:r>
      <w:proofErr w:type="gramEnd"/>
      <w:r w:rsidR="00351A01">
        <w:rPr>
          <w:rFonts w:ascii="Times New Roman" w:hAnsi="Times New Roman" w:cs="Times New Roman"/>
          <w:sz w:val="24"/>
          <w:szCs w:val="24"/>
        </w:rPr>
        <w:t xml:space="preserve">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w:t>
      </w:r>
      <w:proofErr w:type="gramStart"/>
      <w:r w:rsidRPr="00132E9D">
        <w:rPr>
          <w:rFonts w:ascii="Times New Roman" w:hAnsi="Times New Roman" w:cs="Times New Roman"/>
          <w:sz w:val="24"/>
          <w:szCs w:val="24"/>
        </w:rPr>
        <w:t>Similar to</w:t>
      </w:r>
      <w:proofErr w:type="gramEnd"/>
      <w:r w:rsidRPr="00132E9D">
        <w:rPr>
          <w:rFonts w:ascii="Times New Roman" w:hAnsi="Times New Roman" w:cs="Times New Roman"/>
          <w:sz w:val="24"/>
          <w:szCs w:val="24"/>
        </w:rPr>
        <w:t xml:space="preserve">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lastRenderedPageBreak/>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proofErr w:type="spellStart"/>
      <w:r w:rsidR="00D74ED8">
        <w:rPr>
          <w:rFonts w:ascii="Times New Roman" w:hAnsi="Times New Roman" w:cs="Times New Roman"/>
          <w:sz w:val="24"/>
          <w:szCs w:val="24"/>
        </w:rPr>
        <w:t>Levene’s</w:t>
      </w:r>
      <w:proofErr w:type="spellEnd"/>
      <w:r w:rsidR="00D74ED8">
        <w:rPr>
          <w:rFonts w:ascii="Times New Roman" w:hAnsi="Times New Roman" w:cs="Times New Roman"/>
          <w:sz w:val="24"/>
          <w:szCs w:val="24"/>
        </w:rPr>
        <w:t xml:space="preserve">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 xml:space="preserve">strapped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w:t>
      </w:r>
      <w:r w:rsidRPr="00205258">
        <w:rPr>
          <w:rFonts w:ascii="Times New Roman" w:hAnsi="Times New Roman" w:cs="Times New Roman"/>
          <w:sz w:val="24"/>
          <w:szCs w:val="24"/>
        </w:rPr>
        <w:lastRenderedPageBreak/>
        <w:t xml:space="preserve">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w:t>
      </w:r>
      <w:proofErr w:type="gramStart"/>
      <w:r w:rsidR="00205258" w:rsidRPr="00205258">
        <w:rPr>
          <w:rFonts w:ascii="Times New Roman" w:hAnsi="Times New Roman" w:cs="Times New Roman"/>
          <w:sz w:val="24"/>
          <w:szCs w:val="24"/>
        </w:rPr>
        <w:t>Similar to</w:t>
      </w:r>
      <w:proofErr w:type="gramEnd"/>
      <w:r w:rsidR="00205258" w:rsidRPr="00205258">
        <w:rPr>
          <w:rFonts w:ascii="Times New Roman" w:hAnsi="Times New Roman" w:cs="Times New Roman"/>
          <w:sz w:val="24"/>
          <w:szCs w:val="24"/>
        </w:rPr>
        <w:t xml:space="preserve">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 xml:space="preserve">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w:t>
      </w:r>
      <w:r w:rsidRPr="00205258">
        <w:rPr>
          <w:rFonts w:ascii="Times New Roman" w:hAnsi="Times New Roman" w:cs="Times New Roman"/>
          <w:sz w:val="24"/>
          <w:szCs w:val="24"/>
        </w:rPr>
        <w:lastRenderedPageBreak/>
        <w:t xml:space="preserve">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proofErr w:type="gramStart"/>
      <w:r w:rsidR="00EE7391">
        <w:rPr>
          <w:rFonts w:ascii="Times New Roman" w:hAnsi="Times New Roman" w:cs="Times New Roman"/>
          <w:sz w:val="24"/>
          <w:szCs w:val="24"/>
        </w:rPr>
        <w:t>models</w:t>
      </w:r>
      <w:proofErr w:type="gramEnd"/>
      <w:r w:rsidR="00EE7391">
        <w:rPr>
          <w:rFonts w:ascii="Times New Roman" w:hAnsi="Times New Roman" w:cs="Times New Roman"/>
          <w:sz w:val="24"/>
          <w:szCs w:val="24"/>
        </w:rPr>
        <w:t xml:space="preserve">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w:t>
      </w:r>
      <w:proofErr w:type="gramStart"/>
      <w:r>
        <w:rPr>
          <w:rFonts w:ascii="Times New Roman" w:hAnsi="Times New Roman" w:cs="Times New Roman"/>
          <w:b w:val="0"/>
          <w:color w:val="000000" w:themeColor="text1"/>
          <w:sz w:val="20"/>
          <w:szCs w:val="20"/>
        </w:rPr>
        <w:t>particular object</w:t>
      </w:r>
      <w:proofErr w:type="gramEnd"/>
      <w:r>
        <w:rPr>
          <w:rFonts w:ascii="Times New Roman" w:hAnsi="Times New Roman" w:cs="Times New Roman"/>
          <w:b w:val="0"/>
          <w:color w:val="000000" w:themeColor="text1"/>
          <w:sz w:val="20"/>
          <w:szCs w:val="20"/>
        </w:rPr>
        <w: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proofErr w:type="gramStart"/>
      <w:r>
        <w:rPr>
          <w:rFonts w:ascii="Times New Roman" w:hAnsi="Times New Roman" w:cs="Times New Roman"/>
          <w:sz w:val="24"/>
          <w:szCs w:val="24"/>
        </w:rPr>
        <w:t xml:space="preserve">In </w:t>
      </w:r>
      <w:r w:rsidR="00D91288">
        <w:rPr>
          <w:rFonts w:ascii="Times New Roman" w:hAnsi="Times New Roman" w:cs="Times New Roman"/>
          <w:sz w:val="24"/>
          <w:szCs w:val="24"/>
        </w:rPr>
        <w:t>light of</w:t>
      </w:r>
      <w:proofErr w:type="gramEnd"/>
      <w:r w:rsidR="00D91288">
        <w:rPr>
          <w:rFonts w:ascii="Times New Roman" w:hAnsi="Times New Roman" w:cs="Times New Roman"/>
          <w:sz w:val="24"/>
          <w:szCs w:val="24"/>
        </w:rPr>
        <w:t xml:space="preserve">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w:t>
      </w:r>
      <w:proofErr w:type="gramStart"/>
      <w:r w:rsidR="00D91288">
        <w:rPr>
          <w:rFonts w:ascii="Times New Roman" w:hAnsi="Times New Roman" w:cs="Times New Roman"/>
          <w:sz w:val="24"/>
          <w:szCs w:val="24"/>
        </w:rPr>
        <w:t>based on the fact that</w:t>
      </w:r>
      <w:proofErr w:type="gramEnd"/>
      <w:r w:rsidR="00D91288">
        <w:rPr>
          <w:rFonts w:ascii="Times New Roman" w:hAnsi="Times New Roman" w:cs="Times New Roman"/>
          <w:sz w:val="24"/>
          <w:szCs w:val="24"/>
        </w:rPr>
        <w:t xml:space="preserve">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 xml:space="preserve">The results from Experiment 3 extended those </w:t>
      </w:r>
      <w:r w:rsidR="001155B2">
        <w:rPr>
          <w:rFonts w:ascii="Times New Roman" w:hAnsi="Times New Roman" w:cs="Times New Roman"/>
          <w:sz w:val="24"/>
          <w:szCs w:val="24"/>
        </w:rPr>
        <w:lastRenderedPageBreak/>
        <w:t>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w:t>
      </w:r>
      <w:proofErr w:type="gramStart"/>
      <w:r>
        <w:rPr>
          <w:rFonts w:ascii="Times New Roman" w:hAnsi="Times New Roman" w:cs="Times New Roman"/>
          <w:color w:val="000000" w:themeColor="text1"/>
          <w:sz w:val="24"/>
          <w:szCs w:val="24"/>
        </w:rPr>
        <w:t xml:space="preserve">based </w:t>
      </w:r>
      <w:r>
        <w:rPr>
          <w:rFonts w:ascii="Times New Roman" w:hAnsi="Times New Roman" w:cs="Times New Roman"/>
          <w:color w:val="000000" w:themeColor="text1"/>
          <w:sz w:val="24"/>
          <w:szCs w:val="24"/>
        </w:rPr>
        <w:lastRenderedPageBreak/>
        <w:t xml:space="preserve">on the fact </w:t>
      </w:r>
      <w:r w:rsidRPr="00182FD5">
        <w:rPr>
          <w:rFonts w:ascii="Times New Roman" w:hAnsi="Times New Roman" w:cs="Times New Roman"/>
          <w:color w:val="000000" w:themeColor="text1"/>
          <w:sz w:val="24"/>
          <w:szCs w:val="24"/>
        </w:rPr>
        <w:t>that</w:t>
      </w:r>
      <w:proofErr w:type="gramEnd"/>
      <w:r w:rsidRPr="00182FD5">
        <w:rPr>
          <w:rFonts w:ascii="Times New Roman" w:hAnsi="Times New Roman" w:cs="Times New Roman"/>
          <w:color w:val="000000" w:themeColor="text1"/>
          <w:sz w:val="24"/>
          <w:szCs w:val="24"/>
        </w:rPr>
        <w:t xml:space="preserve">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w:t>
      </w:r>
      <w:proofErr w:type="spellStart"/>
      <w:r w:rsidR="0079459A">
        <w:rPr>
          <w:rFonts w:ascii="Times New Roman" w:hAnsi="Times New Roman" w:cs="Times New Roman"/>
          <w:color w:val="000000" w:themeColor="text1"/>
          <w:sz w:val="24"/>
          <w:szCs w:val="24"/>
        </w:rPr>
        <w:t>Coenen</w:t>
      </w:r>
      <w:proofErr w:type="spellEnd"/>
      <w:r w:rsidR="0079459A">
        <w:rPr>
          <w:rFonts w:ascii="Times New Roman" w:hAnsi="Times New Roman" w:cs="Times New Roman"/>
          <w:color w:val="000000" w:themeColor="text1"/>
          <w:sz w:val="24"/>
          <w:szCs w:val="24"/>
        </w:rPr>
        <w:t xml:space="preserve">, </w:t>
      </w:r>
      <w:proofErr w:type="spellStart"/>
      <w:r w:rsidR="0079459A">
        <w:rPr>
          <w:rFonts w:ascii="Times New Roman" w:hAnsi="Times New Roman" w:cs="Times New Roman"/>
          <w:color w:val="000000" w:themeColor="text1"/>
          <w:sz w:val="24"/>
          <w:szCs w:val="24"/>
        </w:rPr>
        <w:t>Rehder</w:t>
      </w:r>
      <w:proofErr w:type="spellEnd"/>
      <w:r w:rsidR="0079459A">
        <w:rPr>
          <w:rFonts w:ascii="Times New Roman" w:hAnsi="Times New Roman" w:cs="Times New Roman"/>
          <w:color w:val="000000" w:themeColor="text1"/>
          <w:sz w:val="24"/>
          <w:szCs w:val="24"/>
        </w:rPr>
        <w:t xml:space="preserve">, &amp; </w:t>
      </w:r>
      <w:proofErr w:type="spellStart"/>
      <w:r w:rsidR="0079459A" w:rsidRPr="00236EC8">
        <w:rPr>
          <w:rFonts w:ascii="Times New Roman" w:hAnsi="Times New Roman" w:cs="Times New Roman"/>
          <w:color w:val="000000" w:themeColor="text1"/>
          <w:sz w:val="24"/>
          <w:szCs w:val="24"/>
        </w:rPr>
        <w:t>Gureckis</w:t>
      </w:r>
      <w:proofErr w:type="spellEnd"/>
      <w:r w:rsidR="0079459A" w:rsidRPr="00236EC8">
        <w:rPr>
          <w:rFonts w:ascii="Times New Roman" w:hAnsi="Times New Roman" w:cs="Times New Roman"/>
          <w:color w:val="000000" w:themeColor="text1"/>
          <w:sz w:val="24"/>
          <w:szCs w:val="24"/>
        </w:rPr>
        <w:t xml:space="preserve">, 2015; Darlow &amp; </w:t>
      </w:r>
      <w:proofErr w:type="spellStart"/>
      <w:r w:rsidR="0079459A" w:rsidRPr="00236EC8">
        <w:rPr>
          <w:rFonts w:ascii="Times New Roman" w:hAnsi="Times New Roman" w:cs="Times New Roman"/>
          <w:color w:val="000000" w:themeColor="text1"/>
          <w:sz w:val="24"/>
          <w:szCs w:val="24"/>
        </w:rPr>
        <w:t>Sloman</w:t>
      </w:r>
      <w:proofErr w:type="spellEnd"/>
      <w:r w:rsidR="0079459A" w:rsidRPr="00236EC8">
        <w:rPr>
          <w:rFonts w:ascii="Times New Roman" w:hAnsi="Times New Roman" w:cs="Times New Roman"/>
          <w:color w:val="000000" w:themeColor="text1"/>
          <w:sz w:val="24"/>
          <w:szCs w:val="24"/>
        </w:rPr>
        <w:t xml:space="preserve">, 2010; Kahneman &amp; Frederick, 2002; Osman, 2004; </w:t>
      </w:r>
      <w:r w:rsidR="0079459A">
        <w:rPr>
          <w:rFonts w:ascii="Times New Roman" w:hAnsi="Times New Roman" w:cs="Times New Roman"/>
          <w:color w:val="000000" w:themeColor="text1"/>
          <w:sz w:val="24"/>
          <w:szCs w:val="24"/>
        </w:rPr>
        <w:t xml:space="preserve">Smith &amp; </w:t>
      </w:r>
      <w:proofErr w:type="spellStart"/>
      <w:r w:rsidR="0079459A">
        <w:rPr>
          <w:rFonts w:ascii="Times New Roman" w:hAnsi="Times New Roman" w:cs="Times New Roman"/>
          <w:color w:val="000000" w:themeColor="text1"/>
          <w:sz w:val="24"/>
          <w:szCs w:val="24"/>
        </w:rPr>
        <w:t>DeCoster</w:t>
      </w:r>
      <w:proofErr w:type="spellEnd"/>
      <w:r w:rsidR="0079459A">
        <w:rPr>
          <w:rFonts w:ascii="Times New Roman" w:hAnsi="Times New Roman" w:cs="Times New Roman"/>
          <w:color w:val="000000" w:themeColor="text1"/>
          <w:sz w:val="24"/>
          <w:szCs w:val="24"/>
        </w:rPr>
        <w:t xml:space="preserve">,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w:t>
      </w:r>
      <w:r w:rsidR="00C43BBB">
        <w:rPr>
          <w:rFonts w:ascii="Times New Roman" w:hAnsi="Times New Roman" w:cs="Times New Roman"/>
          <w:color w:val="000000" w:themeColor="text1"/>
          <w:sz w:val="24"/>
          <w:szCs w:val="24"/>
        </w:rPr>
        <w:lastRenderedPageBreak/>
        <w:t xml:space="preserve">inference. Note that the reason adults may have been encouraged to engage in more effortful and explicit processes presumably </w:t>
      </w:r>
      <w:proofErr w:type="gramStart"/>
      <w:r w:rsidR="00C43BBB">
        <w:rPr>
          <w:rFonts w:ascii="Times New Roman" w:hAnsi="Times New Roman" w:cs="Times New Roman"/>
          <w:color w:val="000000" w:themeColor="text1"/>
          <w:sz w:val="24"/>
          <w:szCs w:val="24"/>
        </w:rPr>
        <w:t xml:space="preserve">was </w:t>
      </w:r>
      <w:r w:rsidR="00A01336">
        <w:rPr>
          <w:rFonts w:ascii="Times New Roman" w:hAnsi="Times New Roman" w:cs="Times New Roman"/>
          <w:color w:val="000000" w:themeColor="text1"/>
          <w:sz w:val="24"/>
          <w:szCs w:val="24"/>
        </w:rPr>
        <w:t xml:space="preserve"> because</w:t>
      </w:r>
      <w:proofErr w:type="gramEnd"/>
      <w:r w:rsidR="00A01336">
        <w:rPr>
          <w:rFonts w:ascii="Times New Roman" w:hAnsi="Times New Roman" w:cs="Times New Roman"/>
          <w:color w:val="000000" w:themeColor="text1"/>
          <w:sz w:val="24"/>
          <w:szCs w:val="24"/>
        </w:rPr>
        <w:t xml:space="preserv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w:t>
      </w:r>
      <w:proofErr w:type="spellStart"/>
      <w:r w:rsidR="0079459A">
        <w:rPr>
          <w:rFonts w:ascii="Times New Roman" w:hAnsi="Times New Roman" w:cs="Times New Roman"/>
          <w:color w:val="000000" w:themeColor="text1"/>
          <w:sz w:val="24"/>
          <w:szCs w:val="24"/>
        </w:rPr>
        <w:t>noncauses</w:t>
      </w:r>
      <w:proofErr w:type="spellEnd"/>
      <w:r w:rsidR="0079459A">
        <w:rPr>
          <w:rFonts w:ascii="Times New Roman" w:hAnsi="Times New Roman" w:cs="Times New Roman"/>
          <w:color w:val="000000" w:themeColor="text1"/>
          <w:sz w:val="24"/>
          <w:szCs w:val="24"/>
        </w:rPr>
        <w:t xml:space="preserve">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w:t>
      </w:r>
      <w:r w:rsidR="00174908">
        <w:rPr>
          <w:rFonts w:ascii="Times New Roman" w:hAnsi="Times New Roman" w:cs="Times New Roman"/>
          <w:color w:val="000000" w:themeColor="text1"/>
          <w:sz w:val="24"/>
          <w:szCs w:val="24"/>
        </w:rPr>
        <w:lastRenderedPageBreak/>
        <w:t>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w:t>
      </w:r>
      <w:proofErr w:type="spellStart"/>
      <w:r w:rsidR="00720BC6" w:rsidRPr="00720BC6">
        <w:rPr>
          <w:rFonts w:ascii="Times New Roman" w:hAnsi="Times New Roman" w:cs="Times New Roman"/>
          <w:color w:val="000000" w:themeColor="text1"/>
          <w:sz w:val="24"/>
          <w:szCs w:val="24"/>
        </w:rPr>
        <w:t>Kloos</w:t>
      </w:r>
      <w:proofErr w:type="spellEnd"/>
      <w:r w:rsidR="00720BC6" w:rsidRPr="00720BC6">
        <w:rPr>
          <w:rFonts w:ascii="Times New Roman" w:hAnsi="Times New Roman" w:cs="Times New Roman"/>
          <w:color w:val="000000" w:themeColor="text1"/>
          <w:sz w:val="24"/>
          <w:szCs w:val="24"/>
        </w:rPr>
        <w:t xml:space="preserve"> &amp; Sloutsky, 2013; </w:t>
      </w:r>
      <w:proofErr w:type="spellStart"/>
      <w:r w:rsidR="00720BC6" w:rsidRPr="00720BC6">
        <w:rPr>
          <w:rFonts w:ascii="Times New Roman" w:hAnsi="Times New Roman" w:cs="Times New Roman"/>
          <w:color w:val="000000" w:themeColor="text1"/>
          <w:sz w:val="24"/>
          <w:szCs w:val="24"/>
        </w:rPr>
        <w:t>Waldmann</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Holyoak</w:t>
      </w:r>
      <w:proofErr w:type="spellEnd"/>
      <w:r w:rsidR="00720BC6" w:rsidRPr="00720BC6">
        <w:rPr>
          <w:rFonts w:ascii="Times New Roman" w:hAnsi="Times New Roman" w:cs="Times New Roman"/>
          <w:color w:val="000000" w:themeColor="text1"/>
          <w:sz w:val="24"/>
          <w:szCs w:val="24"/>
        </w:rPr>
        <w:t xml:space="preserve">, 1992) or predictors (e.g.,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Glautier</w:t>
      </w:r>
      <w:proofErr w:type="spellEnd"/>
      <w:r w:rsidR="00720BC6" w:rsidRPr="00720BC6">
        <w:rPr>
          <w:rFonts w:ascii="Times New Roman" w:hAnsi="Times New Roman" w:cs="Times New Roman"/>
          <w:color w:val="000000" w:themeColor="text1"/>
          <w:sz w:val="24"/>
          <w:szCs w:val="24"/>
        </w:rPr>
        <w:t>, 2002), and that humans engage in BB when causes are viewed</w:t>
      </w:r>
      <w:r w:rsidR="00D02631">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submaximally</w:t>
      </w:r>
      <w:proofErr w:type="spellEnd"/>
      <w:r w:rsidR="00720BC6" w:rsidRPr="00720BC6">
        <w:rPr>
          <w:rFonts w:ascii="Times New Roman" w:hAnsi="Times New Roman" w:cs="Times New Roman"/>
          <w:color w:val="000000" w:themeColor="text1"/>
          <w:sz w:val="24"/>
          <w:szCs w:val="24"/>
        </w:rPr>
        <w:t xml:space="preserve"> such that two candidate causes do not combine to produce a larger effect than one of the two causes in isolation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Pineno</w:t>
      </w:r>
      <w:proofErr w:type="spellEnd"/>
      <w:r w:rsidR="00720BC6" w:rsidRPr="00720BC6">
        <w:rPr>
          <w:rFonts w:ascii="Times New Roman" w:hAnsi="Times New Roman" w:cs="Times New Roman"/>
          <w:color w:val="000000" w:themeColor="text1"/>
          <w:sz w:val="24"/>
          <w:szCs w:val="24"/>
        </w:rPr>
        <w:t xml:space="preserve">,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w:t>
      </w:r>
      <w:r w:rsidR="00D02631">
        <w:rPr>
          <w:rFonts w:ascii="Times New Roman" w:hAnsi="Times New Roman" w:cs="Times New Roman"/>
          <w:color w:val="000000" w:themeColor="text1"/>
          <w:sz w:val="24"/>
          <w:szCs w:val="24"/>
        </w:rPr>
        <w:lastRenderedPageBreak/>
        <w:t>presented throughout this paper</w:t>
      </w:r>
      <w:r w:rsidRPr="00720BC6">
        <w:rPr>
          <w:rFonts w:ascii="Times New Roman" w:hAnsi="Times New Roman" w:cs="Times New Roman"/>
          <w:color w:val="000000" w:themeColor="text1"/>
          <w:sz w:val="24"/>
          <w:szCs w:val="24"/>
        </w:rPr>
        <w:t xml:space="preserve">, are meaningful in helping to elucidate the mechanism by which </w:t>
      </w:r>
      <w:proofErr w:type="gramStart"/>
      <w:r w:rsidRPr="00720BC6">
        <w:rPr>
          <w:rFonts w:ascii="Times New Roman" w:hAnsi="Times New Roman" w:cs="Times New Roman"/>
          <w:color w:val="000000" w:themeColor="text1"/>
          <w:sz w:val="24"/>
          <w:szCs w:val="24"/>
        </w:rPr>
        <w:t>adults</w:t>
      </w:r>
      <w:proofErr w:type="gramEnd"/>
      <w:r w:rsidRPr="00720BC6">
        <w:rPr>
          <w:rFonts w:ascii="Times New Roman" w:hAnsi="Times New Roman" w:cs="Times New Roman"/>
          <w:color w:val="000000" w:themeColor="text1"/>
          <w:sz w:val="24"/>
          <w:szCs w:val="24"/>
        </w:rPr>
        <w:t xml:space="preserve">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proofErr w:type="gramStart"/>
      <w:r w:rsidR="00C43BBB">
        <w:rPr>
          <w:rFonts w:ascii="Times New Roman" w:hAnsi="Times New Roman" w:cs="Times New Roman"/>
          <w:color w:val="000000" w:themeColor="text1"/>
          <w:sz w:val="24"/>
          <w:szCs w:val="24"/>
        </w:rPr>
        <w:t>In particular we</w:t>
      </w:r>
      <w:proofErr w:type="gramEnd"/>
      <w:r w:rsidR="00C43BBB">
        <w:rPr>
          <w:rFonts w:ascii="Times New Roman" w:hAnsi="Times New Roman" w:cs="Times New Roman"/>
          <w:color w:val="000000" w:themeColor="text1"/>
          <w:sz w:val="24"/>
          <w:szCs w:val="24"/>
        </w:rPr>
        <w:t xml:space="preserv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xml:space="preserve">, </w:t>
      </w:r>
      <w:proofErr w:type="gramStart"/>
      <w:r w:rsidR="003046E9">
        <w:rPr>
          <w:rFonts w:ascii="Times New Roman" w:hAnsi="Times New Roman" w:cs="Times New Roman"/>
          <w:color w:val="000000" w:themeColor="text1"/>
          <w:sz w:val="24"/>
          <w:szCs w:val="24"/>
        </w:rPr>
        <w:t>it is clear that both</w:t>
      </w:r>
      <w:proofErr w:type="gramEnd"/>
      <w:r w:rsidR="003046E9">
        <w:rPr>
          <w:rFonts w:ascii="Times New Roman" w:hAnsi="Times New Roman" w:cs="Times New Roman"/>
          <w:color w:val="000000" w:themeColor="text1"/>
          <w:sz w:val="24"/>
          <w:szCs w:val="24"/>
        </w:rPr>
        <w:t xml:space="preserve">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lastRenderedPageBreak/>
        <w:t>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w:t>
      </w:r>
      <w:proofErr w:type="gramStart"/>
      <w:r w:rsidRPr="003F7C64">
        <w:rPr>
          <w:rFonts w:ascii="Times New Roman" w:hAnsi="Times New Roman" w:cs="Times New Roman"/>
          <w:color w:val="000000" w:themeColor="text1"/>
          <w:sz w:val="24"/>
          <w:szCs w:val="24"/>
        </w:rPr>
        <w:t>aforementioned three</w:t>
      </w:r>
      <w:proofErr w:type="gramEnd"/>
      <w:r w:rsidRPr="003F7C64">
        <w:rPr>
          <w:rFonts w:ascii="Times New Roman" w:hAnsi="Times New Roman" w:cs="Times New Roman"/>
          <w:color w:val="000000" w:themeColor="text1"/>
          <w:sz w:val="24"/>
          <w:szCs w:val="24"/>
        </w:rPr>
        <w:t xml:space="preserv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 xml:space="preserve">although this model too has been discussed extensively in the context of human causal </w:t>
      </w:r>
      <w:r w:rsidRPr="003F7C64">
        <w:rPr>
          <w:rFonts w:ascii="Times New Roman" w:hAnsi="Times New Roman" w:cs="Times New Roman"/>
          <w:color w:val="000000" w:themeColor="text1"/>
          <w:sz w:val="24"/>
          <w:szCs w:val="24"/>
        </w:rPr>
        <w:lastRenderedPageBreak/>
        <w:t>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w:t>
      </w:r>
      <w:proofErr w:type="gramStart"/>
      <w:r w:rsidR="003B4DC4" w:rsidRPr="003B4DC4">
        <w:rPr>
          <w:rFonts w:ascii="Times New Roman" w:hAnsi="Times New Roman" w:cs="Times New Roman"/>
          <w:color w:val="000000" w:themeColor="text1"/>
          <w:sz w:val="24"/>
          <w:szCs w:val="24"/>
        </w:rPr>
        <w:t>particular studies</w:t>
      </w:r>
      <w:proofErr w:type="gramEnd"/>
      <w:r w:rsidR="003B4DC4" w:rsidRPr="003B4DC4">
        <w:rPr>
          <w:rFonts w:ascii="Times New Roman" w:hAnsi="Times New Roman" w:cs="Times New Roman"/>
          <w:color w:val="000000" w:themeColor="text1"/>
          <w:sz w:val="24"/>
          <w:szCs w:val="24"/>
        </w:rPr>
        <w:t xml:space="preserve">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proofErr w:type="gramStart"/>
      <w:r w:rsidR="003B4DC4" w:rsidRPr="003B4DC4">
        <w:rPr>
          <w:rFonts w:ascii="Times New Roman" w:hAnsi="Times New Roman" w:cs="Times New Roman"/>
          <w:color w:val="000000" w:themeColor="text1"/>
          <w:sz w:val="24"/>
          <w:szCs w:val="24"/>
        </w:rPr>
        <w:t>Despite the fact that</w:t>
      </w:r>
      <w:proofErr w:type="gramEnd"/>
      <w:r w:rsidR="003B4DC4" w:rsidRPr="003B4DC4">
        <w:rPr>
          <w:rFonts w:ascii="Times New Roman" w:hAnsi="Times New Roman" w:cs="Times New Roman"/>
          <w:color w:val="000000" w:themeColor="text1"/>
          <w:sz w:val="24"/>
          <w:szCs w:val="24"/>
        </w:rPr>
        <w:t xml:space="preserve">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w:t>
      </w:r>
      <w:r w:rsidRPr="007A3FAE">
        <w:rPr>
          <w:rFonts w:ascii="Times New Roman" w:hAnsi="Times New Roman" w:cs="Times New Roman"/>
          <w:color w:val="000000" w:themeColor="text1"/>
          <w:sz w:val="24"/>
          <w:szCs w:val="24"/>
        </w:rPr>
        <w:lastRenderedPageBreak/>
        <w:t xml:space="preserve">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 xml:space="preserve">We thank </w:t>
      </w:r>
      <w:proofErr w:type="spellStart"/>
      <w:r w:rsidRPr="009E1AD0">
        <w:rPr>
          <w:rFonts w:ascii="Times New Roman" w:hAnsi="Times New Roman" w:cs="Times New Roman"/>
          <w:sz w:val="24"/>
          <w:szCs w:val="24"/>
        </w:rPr>
        <w:t>Kaily</w:t>
      </w:r>
      <w:proofErr w:type="spellEnd"/>
      <w:r w:rsidRPr="009E1AD0">
        <w:rPr>
          <w:rFonts w:ascii="Times New Roman" w:hAnsi="Times New Roman" w:cs="Times New Roman"/>
          <w:sz w:val="24"/>
          <w:szCs w:val="24"/>
        </w:rPr>
        <w:t xml:space="preserve"> Bruch and Marina </w:t>
      </w:r>
      <w:proofErr w:type="spellStart"/>
      <w:r w:rsidRPr="009E1AD0">
        <w:rPr>
          <w:rFonts w:ascii="Times New Roman" w:hAnsi="Times New Roman" w:cs="Times New Roman"/>
          <w:sz w:val="24"/>
          <w:szCs w:val="24"/>
        </w:rPr>
        <w:t>Selenica</w:t>
      </w:r>
      <w:proofErr w:type="spellEnd"/>
      <w:r w:rsidRPr="009E1AD0">
        <w:rPr>
          <w:rFonts w:ascii="Times New Roman" w:hAnsi="Times New Roman" w:cs="Times New Roman"/>
          <w:sz w:val="24"/>
          <w:szCs w:val="24"/>
        </w:rPr>
        <w:t xml:space="preserve">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 xml:space="preserve">Canadian Journal of Psychology/Revue </w:t>
      </w:r>
      <w:proofErr w:type="spellStart"/>
      <w:r w:rsidRPr="00193CC6">
        <w:rPr>
          <w:rFonts w:ascii="Times New Roman" w:hAnsi="Times New Roman" w:cs="Times New Roman"/>
          <w:i/>
          <w:iCs/>
          <w:color w:val="222222"/>
          <w:sz w:val="24"/>
          <w:szCs w:val="24"/>
          <w:shd w:val="clear" w:color="auto" w:fill="FFFFFF"/>
        </w:rPr>
        <w:t>canadienne</w:t>
      </w:r>
      <w:proofErr w:type="spellEnd"/>
      <w:r w:rsidRPr="00193CC6">
        <w:rPr>
          <w:rFonts w:ascii="Times New Roman" w:hAnsi="Times New Roman" w:cs="Times New Roman"/>
          <w:i/>
          <w:iCs/>
          <w:color w:val="222222"/>
          <w:sz w:val="24"/>
          <w:szCs w:val="24"/>
          <w:shd w:val="clear" w:color="auto" w:fill="FFFFFF"/>
        </w:rPr>
        <w:t xml:space="preserve"> de </w:t>
      </w:r>
      <w:proofErr w:type="spellStart"/>
      <w:r w:rsidRPr="00193CC6">
        <w:rPr>
          <w:rFonts w:ascii="Times New Roman" w:hAnsi="Times New Roman" w:cs="Times New Roman"/>
          <w:i/>
          <w:iCs/>
          <w:color w:val="222222"/>
          <w:sz w:val="24"/>
          <w:szCs w:val="24"/>
          <w:shd w:val="clear" w:color="auto" w:fill="FFFFFF"/>
        </w:rPr>
        <w:t>psychologie</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Baayen</w:t>
      </w:r>
      <w:proofErr w:type="spellEnd"/>
      <w:r w:rsidRPr="00193CC6">
        <w:rPr>
          <w:rFonts w:ascii="Times New Roman" w:hAnsi="Times New Roman" w:cs="Times New Roman"/>
          <w:color w:val="222222"/>
          <w:sz w:val="24"/>
          <w:szCs w:val="24"/>
          <w:shd w:val="clear" w:color="auto" w:fill="FFFFFF"/>
        </w:rPr>
        <w:t>,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w:t>
      </w:r>
      <w:proofErr w:type="spellStart"/>
      <w:r w:rsidRPr="00193CC6">
        <w:rPr>
          <w:rFonts w:ascii="Times New Roman" w:hAnsi="Times New Roman" w:cs="Times New Roman"/>
          <w:color w:val="222222"/>
          <w:sz w:val="24"/>
          <w:szCs w:val="24"/>
          <w:shd w:val="clear" w:color="auto" w:fill="FFFFFF"/>
        </w:rPr>
        <w:t>Pineno</w:t>
      </w:r>
      <w:proofErr w:type="spellEnd"/>
      <w:r w:rsidRPr="00193CC6">
        <w:rPr>
          <w:rFonts w:ascii="Times New Roman" w:hAnsi="Times New Roman" w:cs="Times New Roman"/>
          <w:color w:val="222222"/>
          <w:sz w:val="24"/>
          <w:szCs w:val="24"/>
          <w:shd w:val="clear" w:color="auto" w:fill="FFFFFF"/>
        </w:rPr>
        <w:t>,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Miller, R. R.,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&amp; </w:t>
      </w:r>
      <w:proofErr w:type="spellStart"/>
      <w:r w:rsidRPr="00193CC6">
        <w:rPr>
          <w:rFonts w:ascii="Times New Roman" w:hAnsi="Times New Roman" w:cs="Times New Roman"/>
          <w:color w:val="222222"/>
          <w:sz w:val="24"/>
          <w:szCs w:val="24"/>
          <w:shd w:val="clear" w:color="auto" w:fill="FFFFFF"/>
        </w:rPr>
        <w:t>Urushihara</w:t>
      </w:r>
      <w:proofErr w:type="spellEnd"/>
      <w:r w:rsidRPr="00193CC6">
        <w:rPr>
          <w:rFonts w:ascii="Times New Roman" w:hAnsi="Times New Roman" w:cs="Times New Roman"/>
          <w:color w:val="222222"/>
          <w:sz w:val="24"/>
          <w:szCs w:val="24"/>
          <w:shd w:val="clear" w:color="auto" w:fill="FFFFFF"/>
        </w:rPr>
        <w:t>,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Bonawitz</w:t>
      </w:r>
      <w:proofErr w:type="spellEnd"/>
      <w:r w:rsidRPr="00193CC6">
        <w:rPr>
          <w:rFonts w:ascii="Times New Roman" w:hAnsi="Times New Roman" w:cs="Times New Roman"/>
          <w:color w:val="222222"/>
          <w:sz w:val="24"/>
          <w:szCs w:val="24"/>
          <w:shd w:val="clear" w:color="auto" w:fill="FFFFFF"/>
        </w:rPr>
        <w:t>,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 xml:space="preserve">Chapman, G.B. (1991). Trial-order affects cue </w:t>
      </w:r>
      <w:proofErr w:type="spellStart"/>
      <w:r w:rsidRPr="00193CC6">
        <w:rPr>
          <w:rFonts w:ascii="Times New Roman" w:hAnsi="Times New Roman" w:cs="Times New Roman"/>
          <w:sz w:val="24"/>
          <w:szCs w:val="24"/>
        </w:rPr>
        <w:t>inte</w:t>
      </w:r>
      <w:proofErr w:type="spellEnd"/>
      <w:r w:rsidRPr="00193CC6">
        <w:rPr>
          <w:rFonts w:ascii="Times New Roman" w:hAnsi="Times New Roman" w:cs="Times New Roman"/>
          <w:sz w:val="24"/>
          <w:szCs w:val="24"/>
        </w:rPr>
        <w:t xml:space="preserve"> </w:t>
      </w:r>
      <w:proofErr w:type="spellStart"/>
      <w:r w:rsidRPr="00193CC6">
        <w:rPr>
          <w:rFonts w:ascii="Times New Roman" w:hAnsi="Times New Roman" w:cs="Times New Roman"/>
          <w:sz w:val="24"/>
          <w:szCs w:val="24"/>
        </w:rPr>
        <w:t>raction</w:t>
      </w:r>
      <w:proofErr w:type="spellEnd"/>
      <w:r w:rsidRPr="00193CC6">
        <w:rPr>
          <w:rFonts w:ascii="Times New Roman" w:hAnsi="Times New Roman" w:cs="Times New Roman"/>
          <w:sz w:val="24"/>
          <w:szCs w:val="24"/>
        </w:rPr>
        <w:t xml:space="preserve"> in contingency judgement. J </w:t>
      </w:r>
      <w:proofErr w:type="spellStart"/>
      <w:r w:rsidRPr="00193CC6">
        <w:rPr>
          <w:rFonts w:ascii="Times New Roman" w:hAnsi="Times New Roman" w:cs="Times New Roman"/>
          <w:sz w:val="24"/>
          <w:szCs w:val="24"/>
        </w:rPr>
        <w:t>ourna</w:t>
      </w:r>
      <w:proofErr w:type="spellEnd"/>
      <w:r w:rsidRPr="00193CC6">
        <w:rPr>
          <w:rFonts w:ascii="Times New Roman" w:hAnsi="Times New Roman" w:cs="Times New Roman"/>
          <w:sz w:val="24"/>
          <w:szCs w:val="24"/>
        </w:rPr>
        <w:t xml:space="preserve"> l of </w:t>
      </w:r>
      <w:proofErr w:type="spellStart"/>
      <w:r w:rsidRPr="00193CC6">
        <w:rPr>
          <w:rFonts w:ascii="Times New Roman" w:hAnsi="Times New Roman" w:cs="Times New Roman"/>
          <w:sz w:val="24"/>
          <w:szCs w:val="24"/>
        </w:rPr>
        <w:t>Experi</w:t>
      </w:r>
      <w:proofErr w:type="spellEnd"/>
      <w:r w:rsidRPr="00193CC6">
        <w:rPr>
          <w:rFonts w:ascii="Times New Roman" w:hAnsi="Times New Roman" w:cs="Times New Roman"/>
          <w:sz w:val="24"/>
          <w:szCs w:val="24"/>
        </w:rPr>
        <w:t xml:space="preserve">- menta l </w:t>
      </w:r>
      <w:proofErr w:type="gramStart"/>
      <w:r w:rsidRPr="00193CC6">
        <w:rPr>
          <w:rFonts w:ascii="Times New Roman" w:hAnsi="Times New Roman" w:cs="Times New Roman"/>
          <w:sz w:val="24"/>
          <w:szCs w:val="24"/>
        </w:rPr>
        <w:t>Psychology :</w:t>
      </w:r>
      <w:proofErr w:type="gramEnd"/>
      <w:r w:rsidRPr="00193CC6">
        <w:rPr>
          <w:rFonts w:ascii="Times New Roman" w:hAnsi="Times New Roman" w:cs="Times New Roman"/>
          <w:sz w:val="24"/>
          <w:szCs w:val="24"/>
        </w:rPr>
        <w:t xml:space="preserve"> Lea </w:t>
      </w:r>
      <w:proofErr w:type="spellStart"/>
      <w:r w:rsidRPr="00193CC6">
        <w:rPr>
          <w:rFonts w:ascii="Times New Roman" w:hAnsi="Times New Roman" w:cs="Times New Roman"/>
          <w:sz w:val="24"/>
          <w:szCs w:val="24"/>
        </w:rPr>
        <w:t>rning</w:t>
      </w:r>
      <w:proofErr w:type="spellEnd"/>
      <w:r w:rsidRPr="00193CC6">
        <w:rPr>
          <w:rFonts w:ascii="Times New Roman" w:hAnsi="Times New Roman" w:cs="Times New Roman"/>
          <w:sz w:val="24"/>
          <w:szCs w:val="24"/>
        </w:rPr>
        <w:t xml:space="preserve">, Memory, a </w:t>
      </w:r>
      <w:proofErr w:type="spellStart"/>
      <w:r w:rsidRPr="00193CC6">
        <w:rPr>
          <w:rFonts w:ascii="Times New Roman" w:hAnsi="Times New Roman" w:cs="Times New Roman"/>
          <w:sz w:val="24"/>
          <w:szCs w:val="24"/>
        </w:rPr>
        <w:t>nd</w:t>
      </w:r>
      <w:proofErr w:type="spellEnd"/>
      <w:r w:rsidRPr="00193CC6">
        <w:rPr>
          <w:rFonts w:ascii="Times New Roman" w:hAnsi="Times New Roman" w:cs="Times New Roman"/>
          <w:sz w:val="24"/>
          <w:szCs w:val="24"/>
        </w:rPr>
        <w:t xml:space="preserve">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Coenen</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xml:space="preserve">, B., &amp; </w:t>
      </w:r>
      <w:proofErr w:type="spellStart"/>
      <w:r w:rsidRPr="00193CC6">
        <w:rPr>
          <w:rFonts w:ascii="Times New Roman" w:hAnsi="Times New Roman" w:cs="Times New Roman"/>
          <w:color w:val="222222"/>
          <w:sz w:val="24"/>
          <w:szCs w:val="24"/>
          <w:shd w:val="clear" w:color="auto" w:fill="FFFFFF"/>
        </w:rPr>
        <w:t>Gureckis</w:t>
      </w:r>
      <w:proofErr w:type="spellEnd"/>
      <w:r w:rsidRPr="00193CC6">
        <w:rPr>
          <w:rFonts w:ascii="Times New Roman" w:hAnsi="Times New Roman" w:cs="Times New Roman"/>
          <w:color w:val="222222"/>
          <w:sz w:val="24"/>
          <w:szCs w:val="24"/>
          <w:shd w:val="clear" w:color="auto" w:fill="FFFFFF"/>
        </w:rPr>
        <w:t>,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Darlow, A. L., &amp; </w:t>
      </w:r>
      <w:proofErr w:type="spellStart"/>
      <w:r w:rsidRPr="00193CC6">
        <w:rPr>
          <w:rFonts w:ascii="Times New Roman" w:hAnsi="Times New Roman" w:cs="Times New Roman"/>
          <w:color w:val="222222"/>
          <w:sz w:val="24"/>
          <w:szCs w:val="24"/>
          <w:shd w:val="clear" w:color="auto" w:fill="FFFFFF"/>
        </w:rPr>
        <w:t>Sloman</w:t>
      </w:r>
      <w:proofErr w:type="spellEnd"/>
      <w:r w:rsidRPr="00193CC6">
        <w:rPr>
          <w:rFonts w:ascii="Times New Roman" w:hAnsi="Times New Roman" w:cs="Times New Roman"/>
          <w:color w:val="222222"/>
          <w:sz w:val="24"/>
          <w:szCs w:val="24"/>
          <w:shd w:val="clear" w:color="auto" w:fill="FFFFFF"/>
        </w:rPr>
        <w:t>,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Sobel, D. M., Schulz, L. E., &amp;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193CC6">
        <w:rPr>
          <w:rFonts w:ascii="Times New Roman" w:hAnsi="Times New Roman" w:cs="Times New Roman"/>
          <w:color w:val="222222"/>
          <w:sz w:val="24"/>
          <w:szCs w:val="24"/>
          <w:shd w:val="clear" w:color="auto" w:fill="FFFFFF"/>
        </w:rPr>
        <w:t>olds</w:t>
      </w:r>
      <w:proofErr w:type="spellEnd"/>
      <w:r w:rsidRPr="00193CC6">
        <w:rPr>
          <w:rFonts w:ascii="Times New Roman" w:hAnsi="Times New Roman" w:cs="Times New Roman"/>
          <w:color w:val="222222"/>
          <w:sz w:val="24"/>
          <w:szCs w:val="24"/>
          <w:shd w:val="clear" w:color="auto" w:fill="FFFFFF"/>
        </w:rPr>
        <w:t xml:space="preserve">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xml:space="preserve">, C., Sobel, D. M., Schulz, L. E., </w:t>
      </w:r>
      <w:proofErr w:type="spellStart"/>
      <w:r w:rsidRPr="00193CC6">
        <w:rPr>
          <w:rFonts w:ascii="Times New Roman" w:hAnsi="Times New Roman" w:cs="Times New Roman"/>
          <w:color w:val="222222"/>
          <w:sz w:val="24"/>
          <w:szCs w:val="24"/>
          <w:shd w:val="clear" w:color="auto" w:fill="FFFFFF"/>
        </w:rPr>
        <w:t>Kushnir</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Danks</w:t>
      </w:r>
      <w:proofErr w:type="spellEnd"/>
      <w:r w:rsidRPr="00193CC6">
        <w:rPr>
          <w:rFonts w:ascii="Times New Roman" w:hAnsi="Times New Roman" w:cs="Times New Roman"/>
          <w:color w:val="222222"/>
          <w:sz w:val="24"/>
          <w:szCs w:val="24"/>
          <w:shd w:val="clear" w:color="auto" w:fill="FFFFFF"/>
        </w:rPr>
        <w:t>,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193CC6">
        <w:rPr>
          <w:rFonts w:ascii="Times New Roman" w:hAnsi="Times New Roman" w:cs="Times New Roman"/>
          <w:color w:val="222222"/>
          <w:sz w:val="24"/>
          <w:szCs w:val="24"/>
          <w:shd w:val="clear" w:color="auto" w:fill="FFFFFF"/>
        </w:rPr>
        <w:t>theory</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D., </w:t>
      </w: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Glautier</w:t>
      </w:r>
      <w:proofErr w:type="spellEnd"/>
      <w:r w:rsidRPr="00193CC6">
        <w:rPr>
          <w:rFonts w:ascii="Times New Roman" w:hAnsi="Times New Roman" w:cs="Times New Roman"/>
          <w:color w:val="222222"/>
          <w:sz w:val="24"/>
          <w:szCs w:val="24"/>
          <w:shd w:val="clear" w:color="auto" w:fill="FFFFFF"/>
        </w:rPr>
        <w:t>,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Kloos</w:t>
      </w:r>
      <w:proofErr w:type="spellEnd"/>
      <w:r w:rsidRPr="00193CC6">
        <w:rPr>
          <w:rFonts w:ascii="Times New Roman" w:hAnsi="Times New Roman" w:cs="Times New Roman"/>
          <w:color w:val="222222"/>
          <w:sz w:val="24"/>
          <w:szCs w:val="24"/>
          <w:shd w:val="clear" w:color="auto" w:fill="FFFFFF"/>
        </w:rPr>
        <w:t xml:space="preserve">, H., &amp; Sloutsky, V. M. (2013). Blocking a redundant cue: what does it say about preschoolers' causal </w:t>
      </w:r>
      <w:proofErr w:type="gramStart"/>
      <w:r w:rsidRPr="00193CC6">
        <w:rPr>
          <w:rFonts w:ascii="Times New Roman" w:hAnsi="Times New Roman" w:cs="Times New Roman"/>
          <w:color w:val="222222"/>
          <w:sz w:val="24"/>
          <w:szCs w:val="24"/>
          <w:shd w:val="clear" w:color="auto" w:fill="FFFFFF"/>
        </w:rPr>
        <w:t>competence?.</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Kruschke</w:t>
      </w:r>
      <w:proofErr w:type="spellEnd"/>
      <w:r w:rsidRPr="00193CC6">
        <w:rPr>
          <w:rFonts w:ascii="Times New Roman" w:hAnsi="Times New Roman" w:cs="Times New Roman"/>
          <w:color w:val="222222"/>
          <w:sz w:val="24"/>
          <w:szCs w:val="24"/>
          <w:shd w:val="clear" w:color="auto" w:fill="FFFFFF"/>
        </w:rPr>
        <w:t>,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193CC6">
        <w:rPr>
          <w:rFonts w:ascii="Times New Roman" w:hAnsi="Times New Roman" w:cs="Times New Roman"/>
          <w:color w:val="222222"/>
          <w:sz w:val="24"/>
          <w:szCs w:val="24"/>
          <w:shd w:val="clear" w:color="auto" w:fill="FFFFFF"/>
        </w:rPr>
        <w:t>causality?.</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xml:space="preserve">, Been, S., Mitchell, S.J., Bouton, M.E., </w:t>
      </w:r>
      <w:proofErr w:type="spellStart"/>
      <w:r w:rsidR="00E13D20" w:rsidRPr="00193CC6">
        <w:rPr>
          <w:rFonts w:ascii="Times New Roman" w:hAnsi="Times New Roman" w:cs="Times New Roman"/>
          <w:color w:val="222222"/>
          <w:sz w:val="24"/>
          <w:szCs w:val="24"/>
          <w:shd w:val="clear" w:color="auto" w:fill="FFFFFF"/>
        </w:rPr>
        <w:t>Fronhardt</w:t>
      </w:r>
      <w:proofErr w:type="spellEnd"/>
      <w:r w:rsidR="00E13D20" w:rsidRPr="00193CC6">
        <w:rPr>
          <w:rFonts w:ascii="Times New Roman" w:hAnsi="Times New Roman" w:cs="Times New Roman"/>
          <w:color w:val="222222"/>
          <w:sz w:val="24"/>
          <w:szCs w:val="24"/>
          <w:shd w:val="clear" w:color="auto" w:fill="FFFFFF"/>
        </w:rPr>
        <w: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Mayrhofer, R., &amp; </w:t>
      </w: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 xml:space="preserve">Meltzoff, A. N., </w:t>
      </w:r>
      <w:proofErr w:type="spellStart"/>
      <w:r w:rsidRPr="00193CC6">
        <w:rPr>
          <w:rFonts w:ascii="Times New Roman" w:hAnsi="Times New Roman" w:cs="Times New Roman"/>
          <w:color w:val="222222"/>
          <w:sz w:val="24"/>
          <w:szCs w:val="24"/>
          <w:shd w:val="clear" w:color="auto" w:fill="FFFFFF"/>
        </w:rPr>
        <w:t>Waismeyer</w:t>
      </w:r>
      <w:proofErr w:type="spellEnd"/>
      <w:r w:rsidRPr="00193CC6">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Morey, R.D, &amp; </w:t>
      </w:r>
      <w:proofErr w:type="spellStart"/>
      <w:r>
        <w:rPr>
          <w:rFonts w:ascii="Times New Roman" w:hAnsi="Times New Roman" w:cs="Times New Roman"/>
          <w:color w:val="222222"/>
          <w:sz w:val="24"/>
          <w:szCs w:val="24"/>
          <w:shd w:val="clear" w:color="auto" w:fill="FFFFFF"/>
        </w:rPr>
        <w:t>Rouder</w:t>
      </w:r>
      <w:proofErr w:type="spellEnd"/>
      <w:r>
        <w:rPr>
          <w:rFonts w:ascii="Times New Roman" w:hAnsi="Times New Roman" w:cs="Times New Roman"/>
          <w:color w:val="222222"/>
          <w:sz w:val="24"/>
          <w:szCs w:val="24"/>
          <w:shd w:val="clear" w:color="auto" w:fill="FFFFFF"/>
        </w:rPr>
        <w:t xml:space="preserve">, J.N. (2018), </w:t>
      </w:r>
      <w:proofErr w:type="spellStart"/>
      <w:r>
        <w:rPr>
          <w:rFonts w:ascii="Times New Roman" w:hAnsi="Times New Roman" w:cs="Times New Roman"/>
          <w:color w:val="222222"/>
          <w:sz w:val="24"/>
          <w:szCs w:val="24"/>
          <w:shd w:val="clear" w:color="auto" w:fill="FFFFFF"/>
        </w:rPr>
        <w:t>BayesFactor</w:t>
      </w:r>
      <w:proofErr w:type="spellEnd"/>
      <w:r>
        <w:rPr>
          <w:rFonts w:ascii="Times New Roman" w:hAnsi="Times New Roman" w:cs="Times New Roman"/>
          <w:color w:val="222222"/>
          <w:sz w:val="24"/>
          <w:szCs w:val="24"/>
          <w:shd w:val="clear" w:color="auto" w:fill="FFFFFF"/>
        </w:rPr>
        <w:t>: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Park, J., &amp; </w:t>
      </w:r>
      <w:proofErr w:type="spellStart"/>
      <w:r w:rsidRPr="00193CC6">
        <w:rPr>
          <w:rFonts w:ascii="Times New Roman" w:hAnsi="Times New Roman" w:cs="Times New Roman"/>
          <w:color w:val="222222"/>
          <w:sz w:val="24"/>
          <w:szCs w:val="24"/>
          <w:shd w:val="clear" w:color="auto" w:fill="FFFFFF"/>
        </w:rPr>
        <w:t>Sloman</w:t>
      </w:r>
      <w:proofErr w:type="spellEnd"/>
      <w:r w:rsidRPr="00193CC6">
        <w:rPr>
          <w:rFonts w:ascii="Times New Roman" w:hAnsi="Times New Roman" w:cs="Times New Roman"/>
          <w:color w:val="222222"/>
          <w:sz w:val="24"/>
          <w:szCs w:val="24"/>
          <w:shd w:val="clear" w:color="auto" w:fill="FFFFFF"/>
        </w:rPr>
        <w:t>,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w:t>
      </w:r>
      <w:proofErr w:type="spellStart"/>
      <w:r w:rsidRPr="00193CC6">
        <w:rPr>
          <w:rFonts w:ascii="Times New Roman" w:hAnsi="Times New Roman" w:cs="Times New Roman"/>
          <w:color w:val="222222"/>
          <w:sz w:val="24"/>
          <w:szCs w:val="24"/>
          <w:shd w:val="clear" w:color="auto" w:fill="FFFFFF"/>
        </w:rPr>
        <w:t>ment</w:t>
      </w:r>
      <w:proofErr w:type="spellEnd"/>
      <w:r w:rsidRPr="00193CC6">
        <w:rPr>
          <w:rFonts w:ascii="Times New Roman" w:hAnsi="Times New Roman" w:cs="Times New Roman"/>
          <w:color w:val="222222"/>
          <w:sz w:val="24"/>
          <w:szCs w:val="24"/>
          <w:shd w:val="clear" w:color="auto" w:fill="FFFFFF"/>
        </w:rPr>
        <w:t xml:space="preserve">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Rakison</w:t>
      </w:r>
      <w:proofErr w:type="spellEnd"/>
      <w:r w:rsidRPr="00193CC6">
        <w:rPr>
          <w:rFonts w:ascii="Times New Roman" w:hAnsi="Times New Roman" w:cs="Times New Roman"/>
          <w:color w:val="222222"/>
          <w:sz w:val="24"/>
          <w:szCs w:val="24"/>
          <w:shd w:val="clear" w:color="auto" w:fill="FFFFFF"/>
        </w:rPr>
        <w:t>,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Rakison</w:t>
      </w:r>
      <w:proofErr w:type="spellEnd"/>
      <w:r w:rsidRPr="00193CC6">
        <w:rPr>
          <w:rFonts w:ascii="Times New Roman" w:hAnsi="Times New Roman" w:cs="Times New Roman"/>
          <w:color w:val="222222"/>
          <w:sz w:val="24"/>
          <w:szCs w:val="24"/>
          <w:shd w:val="clear" w:color="auto" w:fill="FFFFFF"/>
        </w:rPr>
        <w:t>,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Rothe</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Deverett</w:t>
      </w:r>
      <w:proofErr w:type="spellEnd"/>
      <w:r w:rsidRPr="00193CC6">
        <w:rPr>
          <w:rFonts w:ascii="Times New Roman" w:hAnsi="Times New Roman" w:cs="Times New Roman"/>
          <w:color w:val="222222"/>
          <w:sz w:val="24"/>
          <w:szCs w:val="24"/>
          <w:shd w:val="clear" w:color="auto" w:fill="FFFFFF"/>
        </w:rPr>
        <w: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Schlottmann</w:t>
      </w:r>
      <w:proofErr w:type="spellEnd"/>
      <w:r w:rsidRPr="00193CC6">
        <w:rPr>
          <w:rFonts w:ascii="Times New Roman" w:hAnsi="Times New Roman" w:cs="Times New Roman"/>
          <w:color w:val="222222"/>
          <w:sz w:val="24"/>
          <w:szCs w:val="24"/>
          <w:shd w:val="clear" w:color="auto" w:fill="FFFFFF"/>
        </w:rPr>
        <w:t>,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Smith, E. R., &amp; </w:t>
      </w:r>
      <w:proofErr w:type="spellStart"/>
      <w:r w:rsidRPr="00193CC6">
        <w:rPr>
          <w:rFonts w:ascii="Times New Roman" w:hAnsi="Times New Roman" w:cs="Times New Roman"/>
          <w:color w:val="222222"/>
          <w:sz w:val="24"/>
          <w:szCs w:val="24"/>
          <w:shd w:val="clear" w:color="auto" w:fill="FFFFFF"/>
        </w:rPr>
        <w:t>DeCoster</w:t>
      </w:r>
      <w:proofErr w:type="spellEnd"/>
      <w:r w:rsidRPr="00193CC6">
        <w:rPr>
          <w:rFonts w:ascii="Times New Roman" w:hAnsi="Times New Roman" w:cs="Times New Roman"/>
          <w:color w:val="222222"/>
          <w:sz w:val="24"/>
          <w:szCs w:val="24"/>
          <w:shd w:val="clear" w:color="auto" w:fill="FFFFFF"/>
        </w:rPr>
        <w:t>,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Sobel, D. M., &amp; Munro, S. (2006). When </w:t>
      </w:r>
      <w:proofErr w:type="spellStart"/>
      <w:r w:rsidRPr="00193CC6">
        <w:rPr>
          <w:rFonts w:ascii="Times New Roman" w:hAnsi="Times New Roman" w:cs="Times New Roman"/>
          <w:color w:val="222222"/>
          <w:sz w:val="24"/>
          <w:szCs w:val="24"/>
          <w:shd w:val="clear" w:color="auto" w:fill="FFFFFF"/>
        </w:rPr>
        <w:t>Mr</w:t>
      </w:r>
      <w:proofErr w:type="spellEnd"/>
      <w:r w:rsidRPr="00193CC6">
        <w:rPr>
          <w:rFonts w:ascii="Times New Roman" w:hAnsi="Times New Roman" w:cs="Times New Roman"/>
          <w:color w:val="222222"/>
          <w:sz w:val="24"/>
          <w:szCs w:val="24"/>
          <w:shd w:val="clear" w:color="auto" w:fill="FFFFFF"/>
        </w:rPr>
        <w:t xml:space="preserve">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Van </w:t>
      </w:r>
      <w:proofErr w:type="spellStart"/>
      <w:r w:rsidRPr="00193CC6">
        <w:rPr>
          <w:rFonts w:ascii="Times New Roman" w:hAnsi="Times New Roman" w:cs="Times New Roman"/>
          <w:color w:val="222222"/>
          <w:sz w:val="24"/>
          <w:szCs w:val="24"/>
          <w:shd w:val="clear" w:color="auto" w:fill="FFFFFF"/>
        </w:rPr>
        <w:t>Hamme</w:t>
      </w:r>
      <w:proofErr w:type="spellEnd"/>
      <w:r w:rsidRPr="00193CC6">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193CC6">
        <w:rPr>
          <w:rFonts w:ascii="Times New Roman" w:hAnsi="Times New Roman" w:cs="Times New Roman"/>
          <w:color w:val="222222"/>
          <w:sz w:val="24"/>
          <w:szCs w:val="24"/>
          <w:shd w:val="clear" w:color="auto" w:fill="FFFFFF"/>
        </w:rPr>
        <w:t>nonpresentation</w:t>
      </w:r>
      <w:proofErr w:type="spellEnd"/>
      <w:r w:rsidRPr="00193CC6">
        <w:rPr>
          <w:rFonts w:ascii="Times New Roman" w:hAnsi="Times New Roman" w:cs="Times New Roman"/>
          <w:color w:val="222222"/>
          <w:sz w:val="24"/>
          <w:szCs w:val="24"/>
          <w:shd w:val="clear" w:color="auto" w:fill="FFFFFF"/>
        </w:rPr>
        <w:t xml:space="preserve">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xml:space="preserve">, M. R., &amp; </w:t>
      </w:r>
      <w:proofErr w:type="spellStart"/>
      <w:r w:rsidRPr="00193CC6">
        <w:rPr>
          <w:rFonts w:ascii="Times New Roman" w:hAnsi="Times New Roman" w:cs="Times New Roman"/>
          <w:color w:val="222222"/>
          <w:sz w:val="24"/>
          <w:szCs w:val="24"/>
          <w:shd w:val="clear" w:color="auto" w:fill="FFFFFF"/>
        </w:rPr>
        <w:t>Holyoak</w:t>
      </w:r>
      <w:proofErr w:type="spellEnd"/>
      <w:r w:rsidRPr="00193CC6">
        <w:rPr>
          <w:rFonts w:ascii="Times New Roman" w:hAnsi="Times New Roman" w:cs="Times New Roman"/>
          <w:color w:val="222222"/>
          <w:sz w:val="24"/>
          <w:szCs w:val="24"/>
          <w:shd w:val="clear" w:color="auto" w:fill="FFFFFF"/>
        </w:rPr>
        <w:t>,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Walker, C. M., </w:t>
      </w:r>
      <w:proofErr w:type="spellStart"/>
      <w:r w:rsidRPr="00193CC6">
        <w:rPr>
          <w:rFonts w:ascii="Times New Roman" w:hAnsi="Times New Roman" w:cs="Times New Roman"/>
          <w:color w:val="222222"/>
          <w:sz w:val="24"/>
          <w:szCs w:val="24"/>
          <w:shd w:val="clear" w:color="auto" w:fill="FFFFFF"/>
        </w:rPr>
        <w:t>Lombrozo</w:t>
      </w:r>
      <w:proofErr w:type="spellEnd"/>
      <w:r w:rsidRPr="00193CC6">
        <w:rPr>
          <w:rFonts w:ascii="Times New Roman" w:hAnsi="Times New Roman" w:cs="Times New Roman"/>
          <w:color w:val="222222"/>
          <w:sz w:val="24"/>
          <w:szCs w:val="24"/>
          <w:shd w:val="clear" w:color="auto" w:fill="FFFFFF"/>
        </w:rPr>
        <w:t>,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Williams, D. A., </w:t>
      </w:r>
      <w:proofErr w:type="spellStart"/>
      <w:r w:rsidRPr="00193CC6">
        <w:rPr>
          <w:rFonts w:ascii="Times New Roman" w:hAnsi="Times New Roman" w:cs="Times New Roman"/>
          <w:color w:val="222222"/>
          <w:sz w:val="24"/>
          <w:szCs w:val="24"/>
          <w:shd w:val="clear" w:color="auto" w:fill="FFFFFF"/>
        </w:rPr>
        <w:t>Sagness</w:t>
      </w:r>
      <w:proofErr w:type="spellEnd"/>
      <w:r w:rsidRPr="00193CC6">
        <w:rPr>
          <w:rFonts w:ascii="Times New Roman" w:hAnsi="Times New Roman" w:cs="Times New Roman"/>
          <w:color w:val="222222"/>
          <w:sz w:val="24"/>
          <w:szCs w:val="24"/>
          <w:shd w:val="clear" w:color="auto" w:fill="FFFFFF"/>
        </w:rPr>
        <w:t>,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White, P. A. (2006). How well is causal structure inferred from cooccurrence </w:t>
      </w:r>
      <w:proofErr w:type="gramStart"/>
      <w:r w:rsidRPr="00193CC6">
        <w:rPr>
          <w:rFonts w:ascii="Times New Roman" w:hAnsi="Times New Roman" w:cs="Times New Roman"/>
          <w:color w:val="222222"/>
          <w:sz w:val="24"/>
          <w:szCs w:val="24"/>
          <w:shd w:val="clear" w:color="auto" w:fill="FFFFFF"/>
        </w:rPr>
        <w:t>information?.</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proofErr w:type="spellStart"/>
      <w:r w:rsidR="00F87923">
        <w:rPr>
          <w:rFonts w:ascii="Times New Roman" w:hAnsi="Times New Roman" w:cs="Times New Roman"/>
          <w:sz w:val="24"/>
          <w:szCs w:val="24"/>
        </w:rPr>
        <w:t>fourt</w:t>
      </w:r>
      <w:proofErr w:type="spellEnd"/>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 xml:space="preserve">Bayesian </w:t>
      </w:r>
      <w:proofErr w:type="gramStart"/>
      <w:r w:rsidR="00F5174D" w:rsidRPr="00234BE9">
        <w:rPr>
          <w:rFonts w:ascii="Times New Roman" w:hAnsi="Times New Roman" w:cs="Times New Roman"/>
          <w:b/>
          <w:sz w:val="24"/>
          <w:szCs w:val="24"/>
        </w:rPr>
        <w:t>model</w:t>
      </w:r>
      <w:proofErr w:type="gramEnd"/>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w:t>
      </w:r>
      <w:proofErr w:type="gramStart"/>
      <w:r w:rsidRPr="001C0F80">
        <w:rPr>
          <w:rFonts w:ascii="Times New Roman" w:hAnsi="Times New Roman" w:cs="Times New Roman"/>
          <w:sz w:val="24"/>
          <w:szCs w:val="24"/>
        </w:rPr>
        <w:t>all of</w:t>
      </w:r>
      <w:proofErr w:type="gramEnd"/>
      <w:r w:rsidRPr="001C0F80">
        <w:rPr>
          <w:rFonts w:ascii="Times New Roman" w:hAnsi="Times New Roman" w:cs="Times New Roman"/>
          <w:sz w:val="24"/>
          <w:szCs w:val="24"/>
        </w:rPr>
        <w:t xml:space="preserve">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proofErr w:type="gramStart"/>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roofErr w:type="gramEnd"/>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proofErr w:type="spellStart"/>
      <w:r>
        <w:rPr>
          <w:rFonts w:ascii="Times New Roman" w:eastAsia="Times New Roman" w:hAnsi="Times New Roman" w:cs="Times New Roman"/>
          <w:i/>
          <w:color w:val="222222"/>
          <w:sz w:val="24"/>
          <w:szCs w:val="24"/>
        </w:rPr>
        <w:t>i</w:t>
      </w:r>
      <w:proofErr w:type="spellEnd"/>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0936" w14:textId="77777777" w:rsidR="00143C5E" w:rsidRDefault="00143C5E" w:rsidP="00323E12">
      <w:pPr>
        <w:spacing w:after="0" w:line="240" w:lineRule="auto"/>
      </w:pPr>
      <w:r>
        <w:separator/>
      </w:r>
    </w:p>
  </w:endnote>
  <w:endnote w:type="continuationSeparator" w:id="0">
    <w:p w14:paraId="50783D9B" w14:textId="77777777" w:rsidR="00143C5E" w:rsidRDefault="00143C5E"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01198" w14:textId="77777777" w:rsidR="00143C5E" w:rsidRDefault="00143C5E" w:rsidP="00323E12">
      <w:pPr>
        <w:spacing w:after="0" w:line="240" w:lineRule="auto"/>
      </w:pPr>
      <w:r>
        <w:separator/>
      </w:r>
    </w:p>
  </w:footnote>
  <w:footnote w:type="continuationSeparator" w:id="0">
    <w:p w14:paraId="1B2BF061" w14:textId="77777777" w:rsidR="00143C5E" w:rsidRDefault="00143C5E"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412"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6507"/>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9FF"/>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2057"/>
    <w:rsid w:val="000B359F"/>
    <w:rsid w:val="000B3804"/>
    <w:rsid w:val="000B3A47"/>
    <w:rsid w:val="000B4F77"/>
    <w:rsid w:val="000B53BF"/>
    <w:rsid w:val="000B63A5"/>
    <w:rsid w:val="000B63E4"/>
    <w:rsid w:val="000B739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976"/>
    <w:rsid w:val="000F5CCE"/>
    <w:rsid w:val="000F5F2B"/>
    <w:rsid w:val="000F6103"/>
    <w:rsid w:val="000F6204"/>
    <w:rsid w:val="000F7187"/>
    <w:rsid w:val="00100B58"/>
    <w:rsid w:val="0010201B"/>
    <w:rsid w:val="0010410F"/>
    <w:rsid w:val="001048BB"/>
    <w:rsid w:val="0010541E"/>
    <w:rsid w:val="001061FF"/>
    <w:rsid w:val="00107780"/>
    <w:rsid w:val="00111358"/>
    <w:rsid w:val="00111DF2"/>
    <w:rsid w:val="00112917"/>
    <w:rsid w:val="001131F7"/>
    <w:rsid w:val="001132DB"/>
    <w:rsid w:val="00113AAD"/>
    <w:rsid w:val="00114A01"/>
    <w:rsid w:val="00114C47"/>
    <w:rsid w:val="00115569"/>
    <w:rsid w:val="001155B2"/>
    <w:rsid w:val="00115B08"/>
    <w:rsid w:val="00115D5D"/>
    <w:rsid w:val="00116D4A"/>
    <w:rsid w:val="00117703"/>
    <w:rsid w:val="0012000F"/>
    <w:rsid w:val="0012012B"/>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B0C"/>
    <w:rsid w:val="00134319"/>
    <w:rsid w:val="001343A1"/>
    <w:rsid w:val="00134638"/>
    <w:rsid w:val="00134C09"/>
    <w:rsid w:val="001354DF"/>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3C5E"/>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7918"/>
    <w:rsid w:val="00157B28"/>
    <w:rsid w:val="00157BD6"/>
    <w:rsid w:val="0016153D"/>
    <w:rsid w:val="001615A7"/>
    <w:rsid w:val="00161E23"/>
    <w:rsid w:val="001626DE"/>
    <w:rsid w:val="001629E3"/>
    <w:rsid w:val="0016632A"/>
    <w:rsid w:val="001667D7"/>
    <w:rsid w:val="00166BA6"/>
    <w:rsid w:val="001701AF"/>
    <w:rsid w:val="00171F78"/>
    <w:rsid w:val="00173506"/>
    <w:rsid w:val="0017374C"/>
    <w:rsid w:val="001737F7"/>
    <w:rsid w:val="00173B4C"/>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970"/>
    <w:rsid w:val="00196D68"/>
    <w:rsid w:val="001975C5"/>
    <w:rsid w:val="001975EA"/>
    <w:rsid w:val="00197B5D"/>
    <w:rsid w:val="00197DBA"/>
    <w:rsid w:val="001A00FA"/>
    <w:rsid w:val="001A2513"/>
    <w:rsid w:val="001A2652"/>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530"/>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4CE"/>
    <w:rsid w:val="001E652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4826"/>
    <w:rsid w:val="00225E87"/>
    <w:rsid w:val="0022649A"/>
    <w:rsid w:val="00226659"/>
    <w:rsid w:val="00226726"/>
    <w:rsid w:val="00227BA8"/>
    <w:rsid w:val="0023022E"/>
    <w:rsid w:val="002302A1"/>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492"/>
    <w:rsid w:val="00250449"/>
    <w:rsid w:val="00250944"/>
    <w:rsid w:val="00250965"/>
    <w:rsid w:val="00250F0C"/>
    <w:rsid w:val="002521F1"/>
    <w:rsid w:val="00252559"/>
    <w:rsid w:val="002564C0"/>
    <w:rsid w:val="00260188"/>
    <w:rsid w:val="0026097E"/>
    <w:rsid w:val="00260DDA"/>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0BA2"/>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15F1"/>
    <w:rsid w:val="002D2204"/>
    <w:rsid w:val="002D31CB"/>
    <w:rsid w:val="002D3737"/>
    <w:rsid w:val="002D3DD8"/>
    <w:rsid w:val="002D438C"/>
    <w:rsid w:val="002D531C"/>
    <w:rsid w:val="002D5EB1"/>
    <w:rsid w:val="002D6054"/>
    <w:rsid w:val="002D6246"/>
    <w:rsid w:val="002D6CE1"/>
    <w:rsid w:val="002D7995"/>
    <w:rsid w:val="002E13A0"/>
    <w:rsid w:val="002E1A30"/>
    <w:rsid w:val="002E1D01"/>
    <w:rsid w:val="002E2049"/>
    <w:rsid w:val="002E2C89"/>
    <w:rsid w:val="002E2FA4"/>
    <w:rsid w:val="002E3455"/>
    <w:rsid w:val="002E34F9"/>
    <w:rsid w:val="002E419B"/>
    <w:rsid w:val="002E49A2"/>
    <w:rsid w:val="002E500C"/>
    <w:rsid w:val="002E6DA1"/>
    <w:rsid w:val="002E74FF"/>
    <w:rsid w:val="002E77D0"/>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1B4"/>
    <w:rsid w:val="003228F1"/>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5A5"/>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947"/>
    <w:rsid w:val="003811C8"/>
    <w:rsid w:val="00382D6D"/>
    <w:rsid w:val="003830F2"/>
    <w:rsid w:val="003833AD"/>
    <w:rsid w:val="00383DBD"/>
    <w:rsid w:val="00383E53"/>
    <w:rsid w:val="00383FE7"/>
    <w:rsid w:val="003846E4"/>
    <w:rsid w:val="0038548A"/>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354C"/>
    <w:rsid w:val="003C421C"/>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E03D5"/>
    <w:rsid w:val="003E24AC"/>
    <w:rsid w:val="003E2807"/>
    <w:rsid w:val="003E3CCB"/>
    <w:rsid w:val="003E6BAA"/>
    <w:rsid w:val="003E7163"/>
    <w:rsid w:val="003E74D3"/>
    <w:rsid w:val="003F07CB"/>
    <w:rsid w:val="003F0942"/>
    <w:rsid w:val="003F1A1C"/>
    <w:rsid w:val="003F3D63"/>
    <w:rsid w:val="003F3F83"/>
    <w:rsid w:val="003F474D"/>
    <w:rsid w:val="003F67CD"/>
    <w:rsid w:val="003F7497"/>
    <w:rsid w:val="003F7C64"/>
    <w:rsid w:val="0040083C"/>
    <w:rsid w:val="00404790"/>
    <w:rsid w:val="004048EB"/>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68E"/>
    <w:rsid w:val="00425E16"/>
    <w:rsid w:val="00426193"/>
    <w:rsid w:val="00426D62"/>
    <w:rsid w:val="00426EB6"/>
    <w:rsid w:val="00426FE1"/>
    <w:rsid w:val="00427BD6"/>
    <w:rsid w:val="004304B0"/>
    <w:rsid w:val="004305D0"/>
    <w:rsid w:val="00430608"/>
    <w:rsid w:val="0043128B"/>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D23"/>
    <w:rsid w:val="00496FDB"/>
    <w:rsid w:val="00497488"/>
    <w:rsid w:val="00497E2A"/>
    <w:rsid w:val="004A0D58"/>
    <w:rsid w:val="004A1490"/>
    <w:rsid w:val="004A229F"/>
    <w:rsid w:val="004A2A94"/>
    <w:rsid w:val="004A2C25"/>
    <w:rsid w:val="004A42C7"/>
    <w:rsid w:val="004A51C7"/>
    <w:rsid w:val="004A571F"/>
    <w:rsid w:val="004A6688"/>
    <w:rsid w:val="004A6814"/>
    <w:rsid w:val="004A78D4"/>
    <w:rsid w:val="004B0376"/>
    <w:rsid w:val="004B0A9B"/>
    <w:rsid w:val="004B1ACD"/>
    <w:rsid w:val="004B246D"/>
    <w:rsid w:val="004B25C0"/>
    <w:rsid w:val="004B27AD"/>
    <w:rsid w:val="004B280C"/>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887"/>
    <w:rsid w:val="004C6920"/>
    <w:rsid w:val="004C6D49"/>
    <w:rsid w:val="004C6ECF"/>
    <w:rsid w:val="004C7E4A"/>
    <w:rsid w:val="004C7FB6"/>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2FC"/>
    <w:rsid w:val="004E7B2E"/>
    <w:rsid w:val="004E7CB2"/>
    <w:rsid w:val="004F02B5"/>
    <w:rsid w:val="004F07E4"/>
    <w:rsid w:val="004F1F9F"/>
    <w:rsid w:val="004F203A"/>
    <w:rsid w:val="004F2FC3"/>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36FB9"/>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0E48"/>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36C9"/>
    <w:rsid w:val="00585EB2"/>
    <w:rsid w:val="00586D0C"/>
    <w:rsid w:val="00586E73"/>
    <w:rsid w:val="0058711F"/>
    <w:rsid w:val="00587E32"/>
    <w:rsid w:val="00587FBB"/>
    <w:rsid w:val="005913E4"/>
    <w:rsid w:val="0059147F"/>
    <w:rsid w:val="0059243E"/>
    <w:rsid w:val="00592EC8"/>
    <w:rsid w:val="00593321"/>
    <w:rsid w:val="00593563"/>
    <w:rsid w:val="00593E85"/>
    <w:rsid w:val="0059407E"/>
    <w:rsid w:val="005953C1"/>
    <w:rsid w:val="005956E7"/>
    <w:rsid w:val="00595DBE"/>
    <w:rsid w:val="005A057D"/>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5DCD"/>
    <w:rsid w:val="005B60B3"/>
    <w:rsid w:val="005B6220"/>
    <w:rsid w:val="005B7DB9"/>
    <w:rsid w:val="005C0812"/>
    <w:rsid w:val="005C10A0"/>
    <w:rsid w:val="005C3235"/>
    <w:rsid w:val="005C3357"/>
    <w:rsid w:val="005C348A"/>
    <w:rsid w:val="005C3B83"/>
    <w:rsid w:val="005C4198"/>
    <w:rsid w:val="005C46BE"/>
    <w:rsid w:val="005C5CAE"/>
    <w:rsid w:val="005C5D8B"/>
    <w:rsid w:val="005C6262"/>
    <w:rsid w:val="005C62AD"/>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AD8"/>
    <w:rsid w:val="00600F78"/>
    <w:rsid w:val="00602D84"/>
    <w:rsid w:val="00604706"/>
    <w:rsid w:val="00605C3C"/>
    <w:rsid w:val="00605C8E"/>
    <w:rsid w:val="006076E2"/>
    <w:rsid w:val="006105C9"/>
    <w:rsid w:val="00610931"/>
    <w:rsid w:val="006109A9"/>
    <w:rsid w:val="006117A2"/>
    <w:rsid w:val="00611F20"/>
    <w:rsid w:val="0061203E"/>
    <w:rsid w:val="00613C73"/>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63E7"/>
    <w:rsid w:val="006B055E"/>
    <w:rsid w:val="006B0F1E"/>
    <w:rsid w:val="006B14B5"/>
    <w:rsid w:val="006B1534"/>
    <w:rsid w:val="006B1D99"/>
    <w:rsid w:val="006B2089"/>
    <w:rsid w:val="006B29BF"/>
    <w:rsid w:val="006B34DA"/>
    <w:rsid w:val="006B4EBB"/>
    <w:rsid w:val="006B53AA"/>
    <w:rsid w:val="006B732C"/>
    <w:rsid w:val="006B74C6"/>
    <w:rsid w:val="006B7C8E"/>
    <w:rsid w:val="006C1692"/>
    <w:rsid w:val="006C1FD2"/>
    <w:rsid w:val="006C23F1"/>
    <w:rsid w:val="006C2A16"/>
    <w:rsid w:val="006C34C6"/>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381"/>
    <w:rsid w:val="00714CDA"/>
    <w:rsid w:val="00714EE6"/>
    <w:rsid w:val="007152FE"/>
    <w:rsid w:val="00717DCB"/>
    <w:rsid w:val="00720AFD"/>
    <w:rsid w:val="00720BC6"/>
    <w:rsid w:val="007222B9"/>
    <w:rsid w:val="00722300"/>
    <w:rsid w:val="00723915"/>
    <w:rsid w:val="00723ADF"/>
    <w:rsid w:val="007245C2"/>
    <w:rsid w:val="00724B77"/>
    <w:rsid w:val="00726518"/>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281"/>
    <w:rsid w:val="0077335A"/>
    <w:rsid w:val="00775AAB"/>
    <w:rsid w:val="00776EC3"/>
    <w:rsid w:val="0077702D"/>
    <w:rsid w:val="00780A23"/>
    <w:rsid w:val="0078120F"/>
    <w:rsid w:val="00781670"/>
    <w:rsid w:val="00781FEB"/>
    <w:rsid w:val="007823B6"/>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47D"/>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6452"/>
    <w:rsid w:val="007C77B6"/>
    <w:rsid w:val="007C7BBB"/>
    <w:rsid w:val="007C7EEA"/>
    <w:rsid w:val="007D34E6"/>
    <w:rsid w:val="007D3A74"/>
    <w:rsid w:val="007D3DA0"/>
    <w:rsid w:val="007D3FFB"/>
    <w:rsid w:val="007D532A"/>
    <w:rsid w:val="007D664A"/>
    <w:rsid w:val="007D68CD"/>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73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4210"/>
    <w:rsid w:val="00805A8C"/>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2BC"/>
    <w:rsid w:val="0086385F"/>
    <w:rsid w:val="00863A6F"/>
    <w:rsid w:val="00863B23"/>
    <w:rsid w:val="00863D50"/>
    <w:rsid w:val="00863EBE"/>
    <w:rsid w:val="00864C1D"/>
    <w:rsid w:val="008650E2"/>
    <w:rsid w:val="00865655"/>
    <w:rsid w:val="00865766"/>
    <w:rsid w:val="00870997"/>
    <w:rsid w:val="00871EEE"/>
    <w:rsid w:val="00871F50"/>
    <w:rsid w:val="00872F7D"/>
    <w:rsid w:val="00874012"/>
    <w:rsid w:val="008746D9"/>
    <w:rsid w:val="008752EC"/>
    <w:rsid w:val="0087693C"/>
    <w:rsid w:val="00876EB8"/>
    <w:rsid w:val="008773F5"/>
    <w:rsid w:val="00881BF4"/>
    <w:rsid w:val="0088207B"/>
    <w:rsid w:val="0088233C"/>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B07A2"/>
    <w:rsid w:val="008B106C"/>
    <w:rsid w:val="008B2255"/>
    <w:rsid w:val="008B2740"/>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31F9"/>
    <w:rsid w:val="008D3876"/>
    <w:rsid w:val="008D58A5"/>
    <w:rsid w:val="008D5C48"/>
    <w:rsid w:val="008D7398"/>
    <w:rsid w:val="008D743D"/>
    <w:rsid w:val="008E0B7F"/>
    <w:rsid w:val="008E3119"/>
    <w:rsid w:val="008E35B5"/>
    <w:rsid w:val="008E3817"/>
    <w:rsid w:val="008E3962"/>
    <w:rsid w:val="008E48D2"/>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30FEC"/>
    <w:rsid w:val="009318BB"/>
    <w:rsid w:val="00931BB6"/>
    <w:rsid w:val="009333FA"/>
    <w:rsid w:val="00933CC7"/>
    <w:rsid w:val="009341B0"/>
    <w:rsid w:val="009345F9"/>
    <w:rsid w:val="009348D6"/>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07D"/>
    <w:rsid w:val="00957B04"/>
    <w:rsid w:val="00957B45"/>
    <w:rsid w:val="00957B5F"/>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551"/>
    <w:rsid w:val="009779A0"/>
    <w:rsid w:val="00977B78"/>
    <w:rsid w:val="00977DFD"/>
    <w:rsid w:val="00980EA5"/>
    <w:rsid w:val="00981804"/>
    <w:rsid w:val="009849F4"/>
    <w:rsid w:val="00984FDC"/>
    <w:rsid w:val="00985979"/>
    <w:rsid w:val="00985F02"/>
    <w:rsid w:val="00986842"/>
    <w:rsid w:val="0098687F"/>
    <w:rsid w:val="00986E37"/>
    <w:rsid w:val="00987AEB"/>
    <w:rsid w:val="00987D30"/>
    <w:rsid w:val="009903D1"/>
    <w:rsid w:val="00991514"/>
    <w:rsid w:val="0099155F"/>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6B2"/>
    <w:rsid w:val="009C5E5D"/>
    <w:rsid w:val="009D00A0"/>
    <w:rsid w:val="009D0AA0"/>
    <w:rsid w:val="009D235D"/>
    <w:rsid w:val="009D3E33"/>
    <w:rsid w:val="009D4E09"/>
    <w:rsid w:val="009D5AE2"/>
    <w:rsid w:val="009D5DDD"/>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93E"/>
    <w:rsid w:val="00A65D6B"/>
    <w:rsid w:val="00A66366"/>
    <w:rsid w:val="00A6759C"/>
    <w:rsid w:val="00A6769C"/>
    <w:rsid w:val="00A67820"/>
    <w:rsid w:val="00A70DD9"/>
    <w:rsid w:val="00A7121F"/>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0898"/>
    <w:rsid w:val="00AA2232"/>
    <w:rsid w:val="00AA233B"/>
    <w:rsid w:val="00AA325B"/>
    <w:rsid w:val="00AA364C"/>
    <w:rsid w:val="00AA4162"/>
    <w:rsid w:val="00AA6AD7"/>
    <w:rsid w:val="00AA6B8F"/>
    <w:rsid w:val="00AA6C97"/>
    <w:rsid w:val="00AB0248"/>
    <w:rsid w:val="00AB037A"/>
    <w:rsid w:val="00AB0C52"/>
    <w:rsid w:val="00AB1470"/>
    <w:rsid w:val="00AB2549"/>
    <w:rsid w:val="00AB2FEE"/>
    <w:rsid w:val="00AB426F"/>
    <w:rsid w:val="00AB4DFD"/>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1D7E"/>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02B"/>
    <w:rsid w:val="00B17DD2"/>
    <w:rsid w:val="00B202F0"/>
    <w:rsid w:val="00B221EB"/>
    <w:rsid w:val="00B224A3"/>
    <w:rsid w:val="00B23666"/>
    <w:rsid w:val="00B2451E"/>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154"/>
    <w:rsid w:val="00BA3B2F"/>
    <w:rsid w:val="00BA47C0"/>
    <w:rsid w:val="00BA5CB7"/>
    <w:rsid w:val="00BB0F2C"/>
    <w:rsid w:val="00BB1011"/>
    <w:rsid w:val="00BB1672"/>
    <w:rsid w:val="00BB2867"/>
    <w:rsid w:val="00BB2B8D"/>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7C17"/>
    <w:rsid w:val="00BC7E79"/>
    <w:rsid w:val="00BC7F93"/>
    <w:rsid w:val="00BD1D24"/>
    <w:rsid w:val="00BD2001"/>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3E90"/>
    <w:rsid w:val="00CB409E"/>
    <w:rsid w:val="00CB4EC3"/>
    <w:rsid w:val="00CB66BB"/>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AC"/>
    <w:rsid w:val="00CE2289"/>
    <w:rsid w:val="00CE27B6"/>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30E"/>
    <w:rsid w:val="00D04368"/>
    <w:rsid w:val="00D04E28"/>
    <w:rsid w:val="00D063E1"/>
    <w:rsid w:val="00D06929"/>
    <w:rsid w:val="00D07226"/>
    <w:rsid w:val="00D07308"/>
    <w:rsid w:val="00D10476"/>
    <w:rsid w:val="00D11020"/>
    <w:rsid w:val="00D11341"/>
    <w:rsid w:val="00D11E65"/>
    <w:rsid w:val="00D12A63"/>
    <w:rsid w:val="00D12B3A"/>
    <w:rsid w:val="00D1367D"/>
    <w:rsid w:val="00D13ACA"/>
    <w:rsid w:val="00D13ED8"/>
    <w:rsid w:val="00D15968"/>
    <w:rsid w:val="00D15ECA"/>
    <w:rsid w:val="00D16B94"/>
    <w:rsid w:val="00D16F1A"/>
    <w:rsid w:val="00D170B4"/>
    <w:rsid w:val="00D202D4"/>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53B"/>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C2B"/>
    <w:rsid w:val="00DB0E96"/>
    <w:rsid w:val="00DB1A8A"/>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70D"/>
    <w:rsid w:val="00DC306B"/>
    <w:rsid w:val="00DC3F78"/>
    <w:rsid w:val="00DC414B"/>
    <w:rsid w:val="00DC4574"/>
    <w:rsid w:val="00DC67A7"/>
    <w:rsid w:val="00DC6965"/>
    <w:rsid w:val="00DD07F9"/>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E006A1"/>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302A"/>
    <w:rsid w:val="00E23DA0"/>
    <w:rsid w:val="00E24183"/>
    <w:rsid w:val="00E24FF2"/>
    <w:rsid w:val="00E25384"/>
    <w:rsid w:val="00E25831"/>
    <w:rsid w:val="00E30113"/>
    <w:rsid w:val="00E30134"/>
    <w:rsid w:val="00E30D18"/>
    <w:rsid w:val="00E3186E"/>
    <w:rsid w:val="00E31C31"/>
    <w:rsid w:val="00E31FBB"/>
    <w:rsid w:val="00E327B9"/>
    <w:rsid w:val="00E33522"/>
    <w:rsid w:val="00E3355B"/>
    <w:rsid w:val="00E3462D"/>
    <w:rsid w:val="00E369AE"/>
    <w:rsid w:val="00E36D77"/>
    <w:rsid w:val="00E377B7"/>
    <w:rsid w:val="00E377D7"/>
    <w:rsid w:val="00E4011F"/>
    <w:rsid w:val="00E40A49"/>
    <w:rsid w:val="00E415C8"/>
    <w:rsid w:val="00E41D41"/>
    <w:rsid w:val="00E42717"/>
    <w:rsid w:val="00E42B10"/>
    <w:rsid w:val="00E42C77"/>
    <w:rsid w:val="00E42FD0"/>
    <w:rsid w:val="00E43539"/>
    <w:rsid w:val="00E43E4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1F38"/>
    <w:rsid w:val="00E8216B"/>
    <w:rsid w:val="00E82E7F"/>
    <w:rsid w:val="00E835DD"/>
    <w:rsid w:val="00E8433B"/>
    <w:rsid w:val="00E8535B"/>
    <w:rsid w:val="00E85A9E"/>
    <w:rsid w:val="00E85CD9"/>
    <w:rsid w:val="00E85D85"/>
    <w:rsid w:val="00E861A2"/>
    <w:rsid w:val="00E86674"/>
    <w:rsid w:val="00E87E44"/>
    <w:rsid w:val="00E907AD"/>
    <w:rsid w:val="00E90A30"/>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5E48"/>
    <w:rsid w:val="00EC6150"/>
    <w:rsid w:val="00ED121E"/>
    <w:rsid w:val="00ED125B"/>
    <w:rsid w:val="00ED1327"/>
    <w:rsid w:val="00ED3210"/>
    <w:rsid w:val="00ED3ABA"/>
    <w:rsid w:val="00ED3F64"/>
    <w:rsid w:val="00ED5085"/>
    <w:rsid w:val="00ED61FC"/>
    <w:rsid w:val="00ED62FF"/>
    <w:rsid w:val="00ED6D30"/>
    <w:rsid w:val="00ED7303"/>
    <w:rsid w:val="00ED76B4"/>
    <w:rsid w:val="00EE026D"/>
    <w:rsid w:val="00EE0E9B"/>
    <w:rsid w:val="00EE1B56"/>
    <w:rsid w:val="00EE2B5A"/>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1068B"/>
    <w:rsid w:val="00F107F6"/>
    <w:rsid w:val="00F12BF0"/>
    <w:rsid w:val="00F13F0F"/>
    <w:rsid w:val="00F14A21"/>
    <w:rsid w:val="00F15561"/>
    <w:rsid w:val="00F15615"/>
    <w:rsid w:val="00F15986"/>
    <w:rsid w:val="00F16776"/>
    <w:rsid w:val="00F17559"/>
    <w:rsid w:val="00F179F1"/>
    <w:rsid w:val="00F20256"/>
    <w:rsid w:val="00F21831"/>
    <w:rsid w:val="00F233A4"/>
    <w:rsid w:val="00F23C8F"/>
    <w:rsid w:val="00F23DE0"/>
    <w:rsid w:val="00F246D9"/>
    <w:rsid w:val="00F27477"/>
    <w:rsid w:val="00F3025A"/>
    <w:rsid w:val="00F30286"/>
    <w:rsid w:val="00F30454"/>
    <w:rsid w:val="00F30733"/>
    <w:rsid w:val="00F30EB1"/>
    <w:rsid w:val="00F31528"/>
    <w:rsid w:val="00F31BE9"/>
    <w:rsid w:val="00F34E00"/>
    <w:rsid w:val="00F35D1D"/>
    <w:rsid w:val="00F35F7E"/>
    <w:rsid w:val="00F40601"/>
    <w:rsid w:val="00F40794"/>
    <w:rsid w:val="00F40816"/>
    <w:rsid w:val="00F41E38"/>
    <w:rsid w:val="00F42158"/>
    <w:rsid w:val="00F42414"/>
    <w:rsid w:val="00F42552"/>
    <w:rsid w:val="00F43032"/>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1FFD"/>
    <w:rsid w:val="00F63016"/>
    <w:rsid w:val="00F63070"/>
    <w:rsid w:val="00F646DF"/>
    <w:rsid w:val="00F65279"/>
    <w:rsid w:val="00F654CB"/>
    <w:rsid w:val="00F66022"/>
    <w:rsid w:val="00F726B7"/>
    <w:rsid w:val="00F75FA9"/>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809"/>
    <w:rsid w:val="00FE402C"/>
    <w:rsid w:val="00FE4099"/>
    <w:rsid w:val="00FE44E8"/>
    <w:rsid w:val="00FE4C30"/>
    <w:rsid w:val="00FE5486"/>
    <w:rsid w:val="00FE667D"/>
    <w:rsid w:val="00FE7106"/>
    <w:rsid w:val="00FF0343"/>
    <w:rsid w:val="00FF102D"/>
    <w:rsid w:val="00FF124E"/>
    <w:rsid w:val="00FF187A"/>
    <w:rsid w:val="00FF1D70"/>
    <w:rsid w:val="00FF2449"/>
    <w:rsid w:val="00FF3101"/>
    <w:rsid w:val="00FF31A7"/>
    <w:rsid w:val="00FF33BA"/>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69</Pages>
  <Words>16551</Words>
  <Characters>94345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104</cp:revision>
  <cp:lastPrinted>2019-03-04T23:20:00Z</cp:lastPrinted>
  <dcterms:created xsi:type="dcterms:W3CDTF">2023-01-20T15:18:00Z</dcterms:created>
  <dcterms:modified xsi:type="dcterms:W3CDTF">2023-01-20T21:57:00Z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