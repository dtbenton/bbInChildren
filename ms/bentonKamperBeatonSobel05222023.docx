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2591F779"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w:t>
      </w:r>
      <w:r w:rsidR="00C20A38">
        <w:rPr>
          <w:rFonts w:ascii="Times New Roman" w:hAnsi="Times New Roman" w:cs="Times New Roman"/>
          <w:sz w:val="24"/>
          <w:szCs w:val="24"/>
        </w:rPr>
        <w:t>model</w:t>
      </w:r>
      <w:r>
        <w:rPr>
          <w:rFonts w:ascii="Times New Roman" w:hAnsi="Times New Roman" w:cs="Times New Roman"/>
          <w:sz w:val="24"/>
          <w:szCs w:val="24"/>
        </w:rPr>
        <w:t xml:space="preserve">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3F6B8FE"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 xml:space="preserve">ability that enables </w:t>
      </w:r>
      <w:r w:rsidR="0071469C">
        <w:rPr>
          <w:rFonts w:ascii="Times New Roman" w:hAnsi="Times New Roman" w:cs="Times New Roman"/>
          <w:sz w:val="24"/>
          <w:szCs w:val="24"/>
        </w:rPr>
        <w:t xml:space="preserve">children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sidR="0071469C">
        <w:rPr>
          <w:rFonts w:ascii="Times New Roman" w:hAnsi="Times New Roman" w:cs="Times New Roman"/>
          <w:sz w:val="24"/>
          <w:szCs w:val="24"/>
        </w:rPr>
        <w:t xml:space="preserve"> children’s</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5EBB4B13"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 xml:space="preserve">causal reasoning; </w:t>
      </w:r>
      <w:r w:rsidR="00A73202">
        <w:rPr>
          <w:rFonts w:ascii="Times New Roman" w:hAnsi="Times New Roman" w:cs="Times New Roman"/>
          <w:sz w:val="24"/>
          <w:szCs w:val="24"/>
        </w:rPr>
        <w:t xml:space="preserve">cognitive </w:t>
      </w:r>
      <w:r w:rsidRPr="001A65BE">
        <w:rPr>
          <w:rFonts w:ascii="Times New Roman" w:hAnsi="Times New Roman" w:cs="Times New Roman"/>
          <w:sz w:val="24"/>
          <w:szCs w:val="24"/>
        </w:rPr>
        <w:t>mechanisms; computational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42297CFD" w14:textId="77777777" w:rsidR="0029529D" w:rsidRDefault="0029529D" w:rsidP="004030AA">
      <w:pPr>
        <w:spacing w:line="480" w:lineRule="auto"/>
        <w:contextualSpacing/>
        <w:rPr>
          <w:rFonts w:ascii="Times New Roman" w:hAnsi="Times New Roman" w:cs="Times New Roman"/>
          <w:sz w:val="24"/>
          <w:szCs w:val="24"/>
        </w:rPr>
      </w:pPr>
    </w:p>
    <w:p w14:paraId="128D1C5F" w14:textId="09853FBD"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 xml:space="preserve">Causal reasoning enables human learners to make predictions and inferences (e.g., Bullock, et al., 1982; </w:t>
      </w:r>
      <w:r w:rsidR="004B3AC0">
        <w:rPr>
          <w:rFonts w:ascii="Times New Roman" w:hAnsi="Times New Roman" w:cs="Times New Roman"/>
          <w:sz w:val="24"/>
          <w:szCs w:val="24"/>
        </w:rPr>
        <w:t>Gopnik &amp; Sobel, 2000</w:t>
      </w:r>
      <w:r w:rsidR="00111CD0">
        <w:rPr>
          <w:rFonts w:ascii="Times New Roman" w:hAnsi="Times New Roman" w:cs="Times New Roman"/>
          <w:sz w:val="24"/>
          <w:szCs w:val="24"/>
        </w:rPr>
        <w:t>)</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w:t>
      </w:r>
      <w:r w:rsidR="00002F3A">
        <w:rPr>
          <w:rFonts w:ascii="Times New Roman" w:hAnsi="Times New Roman" w:cs="Times New Roman"/>
          <w:sz w:val="24"/>
          <w:szCs w:val="24"/>
        </w:rPr>
        <w:t>2012</w:t>
      </w:r>
      <w:r w:rsidR="00111CD0">
        <w:rPr>
          <w:rFonts w:ascii="Times New Roman" w:hAnsi="Times New Roman" w:cs="Times New Roman"/>
          <w:sz w:val="24"/>
          <w:szCs w:val="24"/>
        </w:rPr>
        <w:t>; Walker &amp; Gopnik, 2014) posit that young children have sophisticated causal reasoning capacities.</w:t>
      </w:r>
    </w:p>
    <w:p w14:paraId="15E9B342" w14:textId="611807E6"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One answer to this question is that children’s causal inferences are</w:t>
      </w:r>
      <w:r w:rsidR="00F36F8C">
        <w:rPr>
          <w:rFonts w:ascii="Times New Roman" w:hAnsi="Times New Roman" w:cs="Times New Roman"/>
          <w:sz w:val="24"/>
          <w:szCs w:val="24"/>
        </w:rPr>
        <w:t xml:space="preserve"> best described by algorithms that</w:t>
      </w:r>
      <w:r w:rsidR="000774D7">
        <w:rPr>
          <w:rFonts w:ascii="Times New Roman" w:hAnsi="Times New Roman" w:cs="Times New Roman"/>
          <w:sz w:val="24"/>
          <w:szCs w:val="24"/>
        </w:rPr>
        <w:t xml:space="preserve"> underpinned by </w:t>
      </w:r>
      <w:r w:rsidR="0040035A">
        <w:rPr>
          <w:rFonts w:ascii="Times New Roman" w:hAnsi="Times New Roman" w:cs="Times New Roman"/>
          <w:sz w:val="24"/>
          <w:szCs w:val="24"/>
        </w:rPr>
        <w:t>Bayesian inference</w:t>
      </w:r>
      <w:r w:rsidR="000774D7">
        <w:rPr>
          <w:rFonts w:ascii="Times New Roman" w:hAnsi="Times New Roman" w:cs="Times New Roman"/>
          <w:sz w:val="24"/>
          <w:szCs w:val="24"/>
        </w:rPr>
        <w:t xml:space="preserve">.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3767F54B"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40035A">
        <w:rPr>
          <w:rFonts w:ascii="Times New Roman" w:hAnsi="Times New Roman" w:cs="Times New Roman"/>
          <w:sz w:val="24"/>
          <w:szCs w:val="24"/>
        </w:rPr>
        <w:t xml:space="preserve">is sufficient to describe children’s </w:t>
      </w:r>
      <w:r>
        <w:rPr>
          <w:rFonts w:ascii="Times New Roman" w:hAnsi="Times New Roman" w:cs="Times New Roman"/>
          <w:sz w:val="24"/>
          <w:szCs w:val="24"/>
        </w:rPr>
        <w:t xml:space="preserve">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w:t>
      </w:r>
      <w:r w:rsidR="00273BA7">
        <w:rPr>
          <w:rFonts w:ascii="Times New Roman" w:hAnsi="Times New Roman" w:cs="Times New Roman"/>
          <w:sz w:val="24"/>
          <w:szCs w:val="24"/>
        </w:rPr>
        <w:t xml:space="preserve">models—which </w:t>
      </w:r>
      <w:r w:rsidR="00ED243E">
        <w:rPr>
          <w:rFonts w:ascii="Times New Roman" w:hAnsi="Times New Roman" w:cs="Times New Roman"/>
          <w:sz w:val="24"/>
          <w:szCs w:val="24"/>
        </w:rPr>
        <w:t xml:space="preserve">learn </w:t>
      </w:r>
      <w:r w:rsidR="0022022D">
        <w:rPr>
          <w:rFonts w:ascii="Times New Roman" w:hAnsi="Times New Roman" w:cs="Times New Roman"/>
          <w:sz w:val="24"/>
          <w:szCs w:val="24"/>
        </w:rPr>
        <w:t xml:space="preserve">largely </w:t>
      </w:r>
      <w:r w:rsidR="00ED243E">
        <w:rPr>
          <w:rFonts w:ascii="Times New Roman" w:hAnsi="Times New Roman" w:cs="Times New Roman"/>
          <w:sz w:val="24"/>
          <w:szCs w:val="24"/>
        </w:rPr>
        <w:t>via associative learning</w:t>
      </w:r>
      <w:r w:rsidR="00273BA7">
        <w:rPr>
          <w:rFonts w:ascii="Times New Roman" w:hAnsi="Times New Roman" w:cs="Times New Roman"/>
          <w:sz w:val="24"/>
          <w:szCs w:val="24"/>
        </w:rPr>
        <w:t xml:space="preserve">—have provided a proof of </w:t>
      </w:r>
      <w:r w:rsidR="00273BA7">
        <w:rPr>
          <w:rFonts w:ascii="Times New Roman" w:hAnsi="Times New Roman" w:cs="Times New Roman"/>
          <w:sz w:val="24"/>
          <w:szCs w:val="24"/>
        </w:rPr>
        <w:lastRenderedPageBreak/>
        <w:t>concept that causal learning can emerge from</w:t>
      </w:r>
      <w:r w:rsidR="00571832">
        <w:rPr>
          <w:rFonts w:ascii="Times New Roman" w:hAnsi="Times New Roman" w:cs="Times New Roman"/>
          <w:sz w:val="24"/>
          <w:szCs w:val="24"/>
        </w:rPr>
        <w:t xml:space="preserve"> such</w:t>
      </w:r>
      <w:r w:rsidR="00273BA7">
        <w:rPr>
          <w:rFonts w:ascii="Times New Roman" w:hAnsi="Times New Roman" w:cs="Times New Roman"/>
          <w:sz w:val="24"/>
          <w:szCs w:val="24"/>
        </w:rPr>
        <w:t xml:space="preserve"> associative </w:t>
      </w:r>
      <w:r w:rsidR="00571832">
        <w:rPr>
          <w:rFonts w:ascii="Times New Roman" w:hAnsi="Times New Roman" w:cs="Times New Roman"/>
          <w:sz w:val="24"/>
          <w:szCs w:val="24"/>
        </w:rPr>
        <w:t xml:space="preserve">processes </w:t>
      </w:r>
      <w:r w:rsidR="00273BA7">
        <w:rPr>
          <w:rFonts w:ascii="Times New Roman" w:hAnsi="Times New Roman" w:cs="Times New Roman"/>
          <w:sz w:val="24"/>
          <w:szCs w:val="24"/>
        </w:rPr>
        <w:t>(e.g., Benton et al., 2021; McClelland &amp; Thompson, 2007)</w:t>
      </w:r>
      <w:r w:rsidR="007767AC">
        <w:rPr>
          <w:rFonts w:ascii="Times New Roman" w:hAnsi="Times New Roman" w:cs="Times New Roman"/>
          <w:sz w:val="24"/>
          <w:szCs w:val="24"/>
        </w:rPr>
        <w:t>.</w:t>
      </w:r>
      <w:r w:rsidR="005277EB">
        <w:rPr>
          <w:rFonts w:ascii="Times New Roman" w:hAnsi="Times New Roman" w:cs="Times New Roman"/>
          <w:sz w:val="24"/>
          <w:szCs w:val="24"/>
        </w:rPr>
        <w:t xml:space="preserve"> Additionally,</w:t>
      </w:r>
      <w:r w:rsidR="00273BA7">
        <w:rPr>
          <w:rFonts w:ascii="Times New Roman" w:hAnsi="Times New Roman" w:cs="Times New Roman"/>
          <w:sz w:val="24"/>
          <w:szCs w:val="24"/>
        </w:rPr>
        <w:t xml:space="preserve"> </w:t>
      </w:r>
      <w:r>
        <w:rPr>
          <w:rFonts w:ascii="Times New Roman" w:hAnsi="Times New Roman" w:cs="Times New Roman"/>
          <w:sz w:val="24"/>
          <w:szCs w:val="24"/>
        </w:rPr>
        <w:t xml:space="preserve">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w:t>
      </w:r>
      <w:r w:rsidR="00ED243E">
        <w:rPr>
          <w:rFonts w:ascii="Times New Roman" w:hAnsi="Times New Roman" w:cs="Times New Roman"/>
          <w:sz w:val="24"/>
          <w:szCs w:val="24"/>
        </w:rPr>
        <w:t xml:space="preserve">provide behavioral support for associative </w:t>
      </w:r>
      <w:r w:rsidR="00571832">
        <w:rPr>
          <w:rFonts w:ascii="Times New Roman" w:hAnsi="Times New Roman" w:cs="Times New Roman"/>
          <w:sz w:val="24"/>
          <w:szCs w:val="24"/>
        </w:rPr>
        <w:t xml:space="preserve">learning </w:t>
      </w:r>
      <w:r w:rsidR="00ED243E">
        <w:rPr>
          <w:rFonts w:ascii="Times New Roman" w:hAnsi="Times New Roman" w:cs="Times New Roman"/>
          <w:sz w:val="24"/>
          <w:szCs w:val="24"/>
        </w:rPr>
        <w:t>as</w:t>
      </w:r>
      <w:r>
        <w:rPr>
          <w:rFonts w:ascii="Times New Roman" w:hAnsi="Times New Roman" w:cs="Times New Roman"/>
          <w:sz w:val="24"/>
          <w:szCs w:val="24"/>
        </w:rPr>
        <w:t xml:space="preserve"> a candidate mechanism for how children reason in the world. </w:t>
      </w:r>
    </w:p>
    <w:p w14:paraId="0934DE4E" w14:textId="705B1923"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w:t>
      </w:r>
      <w:r w:rsidR="005277EB">
        <w:rPr>
          <w:rFonts w:ascii="Times New Roman" w:hAnsi="Times New Roman" w:cs="Times New Roman"/>
          <w:sz w:val="24"/>
          <w:szCs w:val="24"/>
        </w:rPr>
        <w:t xml:space="preserve"> a form of reasoning that involves reevaluating</w:t>
      </w:r>
      <w:r>
        <w:rPr>
          <w:rFonts w:ascii="Times New Roman" w:hAnsi="Times New Roman" w:cs="Times New Roman"/>
          <w:sz w:val="24"/>
          <w:szCs w:val="24"/>
        </w:rPr>
        <w:t xml:space="preserv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w:t>
      </w:r>
      <w:r w:rsidR="00861388">
        <w:rPr>
          <w:rFonts w:ascii="Times New Roman" w:hAnsi="Times New Roman" w:cs="Times New Roman"/>
          <w:sz w:val="24"/>
          <w:szCs w:val="24"/>
        </w:rPr>
        <w:t xml:space="preserve"> called “blickets”</w:t>
      </w:r>
      <w:r w:rsidR="006C5768">
        <w:rPr>
          <w:rFonts w:ascii="Times New Roman" w:hAnsi="Times New Roman" w:cs="Times New Roman"/>
          <w:sz w:val="24"/>
          <w:szCs w:val="24"/>
        </w:rPr>
        <w:t xml:space="preserve">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w:t>
      </w:r>
      <w:r w:rsidR="00861388">
        <w:rPr>
          <w:rFonts w:ascii="Times New Roman" w:hAnsi="Times New Roman" w:cs="Times New Roman"/>
          <w:sz w:val="24"/>
          <w:szCs w:val="24"/>
        </w:rPr>
        <w:t>activated the machine when they were placed on it at the same time</w:t>
      </w:r>
      <w:r w:rsidR="00215098">
        <w:rPr>
          <w:rFonts w:ascii="Times New Roman" w:hAnsi="Times New Roman" w:cs="Times New Roman"/>
          <w:sz w:val="24"/>
          <w:szCs w:val="24"/>
        </w:rPr>
        <w:t xml:space="preserve">. </w:t>
      </w:r>
      <w:r w:rsidR="00EE57A8">
        <w:rPr>
          <w:rFonts w:ascii="Times New Roman" w:hAnsi="Times New Roman" w:cs="Times New Roman"/>
          <w:sz w:val="24"/>
          <w:szCs w:val="24"/>
        </w:rPr>
        <w:t>Children were then shown that object A alone either did or did not activate the machine.</w:t>
      </w:r>
      <w:r w:rsidR="00EE57A8" w:rsidRPr="00E3186E">
        <w:rPr>
          <w:rFonts w:ascii="Times New Roman" w:hAnsi="Times New Roman" w:cs="Times New Roman"/>
          <w:sz w:val="24"/>
          <w:szCs w:val="24"/>
        </w:rPr>
        <w:t xml:space="preserve"> </w:t>
      </w:r>
      <w:r w:rsidR="00EE57A8">
        <w:rPr>
          <w:rFonts w:ascii="Times New Roman" w:hAnsi="Times New Roman" w:cs="Times New Roman"/>
          <w:sz w:val="24"/>
          <w:szCs w:val="24"/>
        </w:rPr>
        <w:t>On both types of trials, c</w:t>
      </w:r>
      <w:r w:rsidR="00EE57A8" w:rsidRPr="00E3186E">
        <w:rPr>
          <w:rFonts w:ascii="Times New Roman" w:hAnsi="Times New Roman" w:cs="Times New Roman"/>
          <w:sz w:val="24"/>
          <w:szCs w:val="24"/>
        </w:rPr>
        <w:t xml:space="preserve">hildren were then asked </w:t>
      </w:r>
      <w:r w:rsidR="00EE57A8">
        <w:rPr>
          <w:rFonts w:ascii="Times New Roman" w:hAnsi="Times New Roman" w:cs="Times New Roman"/>
          <w:sz w:val="24"/>
          <w:szCs w:val="24"/>
        </w:rPr>
        <w:t>whether each object was a blicket.  Children judged that A was a blicket only when it activated the machine. Their judgments of object B also differed across these conditions. Children judged object B more likely to be a blicket when object A failed to activate the machine than when it did so. Using modified procedures, toddlers and even infants as young as 8 months showed a similar pattern of responses (Sobel &amp; Kirkham, 2006).</w:t>
      </w:r>
    </w:p>
    <w:p w14:paraId="006925F0" w14:textId="77777777" w:rsidR="007A18B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0347DD">
        <w:rPr>
          <w:rFonts w:ascii="Times New Roman" w:hAnsi="Times New Roman" w:cs="Times New Roman"/>
          <w:sz w:val="24"/>
          <w:szCs w:val="24"/>
        </w:rPr>
        <w:t>have since been interpreted</w:t>
      </w:r>
      <w:r w:rsidR="00743C7C">
        <w:rPr>
          <w:rFonts w:ascii="Times New Roman" w:hAnsi="Times New Roman" w:cs="Times New Roman"/>
          <w:sz w:val="24"/>
          <w:szCs w:val="24"/>
        </w:rPr>
        <w:t xml:space="preserve"> </w:t>
      </w:r>
      <w:r w:rsidR="009E5308">
        <w:rPr>
          <w:rFonts w:ascii="Times New Roman" w:hAnsi="Times New Roman" w:cs="Times New Roman"/>
          <w:sz w:val="24"/>
          <w:szCs w:val="24"/>
        </w:rPr>
        <w:t>as support for Bayesian inference rather than associative learning. This is because some associative models</w:t>
      </w:r>
      <w:r w:rsidR="000347DD">
        <w:rPr>
          <w:rFonts w:ascii="Times New Roman" w:hAnsi="Times New Roman" w:cs="Times New Roman"/>
          <w:sz w:val="24"/>
          <w:szCs w:val="24"/>
        </w:rPr>
        <w:t xml:space="preserve"> such as the</w:t>
      </w:r>
      <w:r w:rsidR="009E5308">
        <w:rPr>
          <w:rFonts w:ascii="Times New Roman" w:hAnsi="Times New Roman" w:cs="Times New Roman"/>
          <w:sz w:val="24"/>
          <w:szCs w:val="24"/>
        </w:rPr>
        <w:t xml:space="preserve">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0347DD">
        <w:rPr>
          <w:rFonts w:ascii="Times New Roman" w:hAnsi="Times New Roman" w:cs="Times New Roman"/>
          <w:sz w:val="24"/>
          <w:szCs w:val="24"/>
        </w:rPr>
        <w:t xml:space="preserve"> (1972)</w:t>
      </w:r>
      <w:r w:rsidR="009E5308">
        <w:rPr>
          <w:rFonts w:ascii="Times New Roman" w:hAnsi="Times New Roman" w:cs="Times New Roman"/>
          <w:sz w:val="24"/>
          <w:szCs w:val="24"/>
        </w:rPr>
        <w:t xml:space="preserve"> predict that the strength between object B and the machine’s activation is equivalent</w:t>
      </w:r>
      <w:r w:rsidR="00442533">
        <w:rPr>
          <w:rFonts w:ascii="Times New Roman" w:hAnsi="Times New Roman" w:cs="Times New Roman"/>
          <w:sz w:val="24"/>
          <w:szCs w:val="24"/>
        </w:rPr>
        <w:t xml:space="preserve"> </w:t>
      </w:r>
      <w:r w:rsidR="00442533">
        <w:rPr>
          <w:rFonts w:ascii="Times New Roman" w:hAnsi="Times New Roman" w:cs="Times New Roman"/>
          <w:sz w:val="24"/>
          <w:szCs w:val="24"/>
        </w:rPr>
        <w:lastRenderedPageBreak/>
        <w:t xml:space="preserve">between the backwards blocking (where A is effective) and indirect screening-off (where A is not effective) trials. </w:t>
      </w:r>
      <w:r w:rsidR="00C86871">
        <w:rPr>
          <w:rFonts w:ascii="Times New Roman" w:hAnsi="Times New Roman" w:cs="Times New Roman"/>
          <w:sz w:val="24"/>
          <w:szCs w:val="24"/>
        </w:rPr>
        <w:t>However, there are two facets of these data that warrant further consideration. First, what is not clear in these data is whether and how children reevaluate the causal status of object B. For instance, do children increase their belief that B is a cause when A fails to activate the machine but decrease their belief that B is a cause when A activates the machine, or are both occurring? when object A fails to activate the machine, do they increase their belief that B is efficacious, when object A activates the machine, do they decrease their belief about B, or are both occurring  (Beckers et al., 2005; McCormack et al., 2009)?</w:t>
      </w:r>
    </w:p>
    <w:p w14:paraId="72E7DA11" w14:textId="287A8C67" w:rsidR="003267EB" w:rsidRDefault="004552E4"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McCormack et al. (2009) showed </w:t>
      </w:r>
      <w:r w:rsidR="00A4705A">
        <w:rPr>
          <w:rFonts w:ascii="Times New Roman" w:hAnsi="Times New Roman" w:cs="Times New Roman"/>
          <w:sz w:val="24"/>
          <w:szCs w:val="24"/>
        </w:rPr>
        <w:t xml:space="preserve">children a </w:t>
      </w:r>
      <w:r w:rsidR="003C600C">
        <w:rPr>
          <w:rFonts w:ascii="Times New Roman" w:hAnsi="Times New Roman" w:cs="Times New Roman"/>
          <w:sz w:val="24"/>
          <w:szCs w:val="24"/>
        </w:rPr>
        <w:t xml:space="preserve">similar </w:t>
      </w:r>
      <w:r w:rsidR="00A4705A">
        <w:rPr>
          <w:rFonts w:ascii="Times New Roman" w:hAnsi="Times New Roman" w:cs="Times New Roman"/>
          <w:sz w:val="24"/>
          <w:szCs w:val="24"/>
        </w:rPr>
        <w:t>backwards blocking sequence (AB+, A+)</w:t>
      </w:r>
      <w:r w:rsidR="003C600C">
        <w:rPr>
          <w:rFonts w:ascii="Times New Roman" w:hAnsi="Times New Roman" w:cs="Times New Roman"/>
          <w:sz w:val="24"/>
          <w:szCs w:val="24"/>
        </w:rPr>
        <w:t xml:space="preserve"> to Sobel et al. (2004): Two objects (A and B) activated the machine together, and then object A activated it alone. They compared children’s causal status judgments for object B with a sequence in which a third object, unrelated to the compound set, activated the machine (i.e., AB+, C+).</w:t>
      </w:r>
      <w:r w:rsidR="00027ACA">
        <w:rPr>
          <w:rFonts w:ascii="Times New Roman" w:hAnsi="Times New Roman" w:cs="Times New Roman"/>
          <w:sz w:val="24"/>
          <w:szCs w:val="24"/>
        </w:rPr>
        <w:t xml:space="preserve"> </w:t>
      </w:r>
      <w:r w:rsidR="00A4705A">
        <w:rPr>
          <w:rFonts w:ascii="Times New Roman" w:hAnsi="Times New Roman" w:cs="Times New Roman"/>
          <w:sz w:val="24"/>
          <w:szCs w:val="24"/>
        </w:rPr>
        <w:t xml:space="preserve">The 4-year-olds did not differ in their judgments (although 5-year-olds did). </w:t>
      </w:r>
      <w:r w:rsidR="00027ACA">
        <w:rPr>
          <w:rFonts w:ascii="Times New Roman" w:hAnsi="Times New Roman" w:cs="Times New Roman"/>
          <w:sz w:val="24"/>
          <w:szCs w:val="24"/>
        </w:rPr>
        <w:t xml:space="preserve">This control measure—which we adopt here—is a superior measure of assessing whether children reevaluate their causal judgments. </w:t>
      </w:r>
      <w:r w:rsidR="00670E2E">
        <w:rPr>
          <w:rFonts w:ascii="Times New Roman" w:hAnsi="Times New Roman" w:cs="Times New Roman"/>
          <w:sz w:val="24"/>
          <w:szCs w:val="24"/>
        </w:rPr>
        <w:t xml:space="preserve">Although </w:t>
      </w:r>
      <w:r w:rsidR="00A4705A">
        <w:rPr>
          <w:rFonts w:ascii="Times New Roman" w:hAnsi="Times New Roman" w:cs="Times New Roman"/>
          <w:sz w:val="24"/>
          <w:szCs w:val="24"/>
        </w:rPr>
        <w:t>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 xml:space="preserve">the capacity to </w:t>
      </w:r>
      <w:r w:rsidR="00027ACA">
        <w:rPr>
          <w:rFonts w:ascii="Times New Roman" w:hAnsi="Times New Roman" w:cs="Times New Roman"/>
          <w:sz w:val="24"/>
          <w:szCs w:val="24"/>
        </w:rPr>
        <w:t>backwards blocking reasoning (which is a form of ‘retrospective reevaluation')</w:t>
      </w:r>
      <w:r w:rsidR="003267EB">
        <w:rPr>
          <w:rFonts w:ascii="Times New Roman" w:hAnsi="Times New Roman" w:cs="Times New Roman"/>
          <w:sz w:val="24"/>
          <w:szCs w:val="24"/>
        </w:rPr>
        <w:t xml:space="preserve">. </w:t>
      </w:r>
      <w:r w:rsidR="00733885">
        <w:rPr>
          <w:rFonts w:ascii="Times New Roman" w:hAnsi="Times New Roman" w:cs="Times New Roman"/>
          <w:sz w:val="24"/>
          <w:szCs w:val="24"/>
        </w:rPr>
        <w:t>A</w:t>
      </w:r>
      <w:r w:rsidR="003267EB">
        <w:rPr>
          <w:rFonts w:ascii="Times New Roman" w:hAnsi="Times New Roman" w:cs="Times New Roman"/>
          <w:sz w:val="24"/>
          <w:szCs w:val="24"/>
        </w:rPr>
        <w:t xml:space="preserve"> fundamental question</w:t>
      </w:r>
      <w:r w:rsidR="00C84D7C">
        <w:rPr>
          <w:rFonts w:ascii="Times New Roman" w:hAnsi="Times New Roman" w:cs="Times New Roman"/>
          <w:sz w:val="24"/>
          <w:szCs w:val="24"/>
        </w:rPr>
        <w:t xml:space="preserve"> </w:t>
      </w:r>
      <w:r w:rsidR="007A18BB">
        <w:rPr>
          <w:rFonts w:ascii="Times New Roman" w:hAnsi="Times New Roman" w:cs="Times New Roman"/>
          <w:sz w:val="24"/>
          <w:szCs w:val="24"/>
        </w:rPr>
        <w:t>remains</w:t>
      </w:r>
      <w:r w:rsidR="00733885">
        <w:rPr>
          <w:rFonts w:ascii="Times New Roman" w:hAnsi="Times New Roman" w:cs="Times New Roman"/>
          <w:sz w:val="24"/>
          <w:szCs w:val="24"/>
        </w:rPr>
        <w:t>, however</w:t>
      </w:r>
      <w:r w:rsidR="00C84D7C">
        <w:rPr>
          <w:rFonts w:ascii="Times New Roman" w:hAnsi="Times New Roman" w:cs="Times New Roman"/>
          <w:sz w:val="24"/>
          <w:szCs w:val="24"/>
        </w:rPr>
        <w:t xml:space="preserve">: </w:t>
      </w:r>
      <w:r w:rsidR="00AB019B">
        <w:rPr>
          <w:rFonts w:ascii="Times New Roman" w:hAnsi="Times New Roman" w:cs="Times New Roman"/>
          <w:i/>
          <w:iCs/>
          <w:sz w:val="24"/>
          <w:szCs w:val="24"/>
        </w:rPr>
        <w:t>H</w:t>
      </w:r>
      <w:r w:rsidR="00C84D7C">
        <w:rPr>
          <w:rFonts w:ascii="Times New Roman" w:hAnsi="Times New Roman" w:cs="Times New Roman"/>
          <w:i/>
          <w:iCs/>
          <w:sz w:val="24"/>
          <w:szCs w:val="24"/>
        </w:rPr>
        <w:t>ow</w:t>
      </w:r>
      <w:r w:rsidR="00AB019B">
        <w:rPr>
          <w:rFonts w:ascii="Times New Roman" w:hAnsi="Times New Roman" w:cs="Times New Roman"/>
          <w:sz w:val="24"/>
          <w:szCs w:val="24"/>
        </w:rPr>
        <w:t>—that is, by what cognitive mechanism—</w:t>
      </w:r>
      <w:r w:rsidR="00C84D7C">
        <w:rPr>
          <w:rFonts w:ascii="Times New Roman" w:hAnsi="Times New Roman" w:cs="Times New Roman"/>
          <w:sz w:val="24"/>
          <w:szCs w:val="24"/>
        </w:rPr>
        <w:t>do children engage in this type of reasoning?</w:t>
      </w:r>
    </w:p>
    <w:p w14:paraId="0148E4C5" w14:textId="05741B2C"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With this possibility in mind, the present study reconsiders children’s backwards blocking capacities in the context of an observation of the Griffiths et al. (2011) data. In their third experiment, 4-year-olds were shown two pairs of compound stimuli (A and B, and then A and C) were efficacious. The children they investigated categorized A as efficacious more often </w:t>
      </w:r>
      <w:r>
        <w:rPr>
          <w:rFonts w:ascii="Times New Roman" w:hAnsi="Times New Roman" w:cs="Times New Roman"/>
          <w:sz w:val="24"/>
          <w:szCs w:val="24"/>
        </w:rPr>
        <w:lastRenderedPageBreak/>
        <w:t xml:space="preserve">than B or C, and less so than ceiling, but not differently from individual objects presented as a single compound (X and Y that together activated the machine). In other words, children did not judge the likelihood that object A was efficacious as different from the efficacy of objects X and Y. At question is whether having to reason about more than two objects produced information processing demands that caused children to rely more on associations in their inferences (as all objects were associated with the machine’s activation).  </w:t>
      </w:r>
    </w:p>
    <w:p w14:paraId="52430AB9" w14:textId="7DAE9FC2" w:rsidR="00E34D12" w:rsidRDefault="00E34D12"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presence of such information processing demands affecting children’s inferences might be surprising. Cohen et al. (2002) proposed numerous ways information processing demands, such as increased memory and attentional load, could interfere with children’s cognitive processing</w:t>
      </w:r>
      <w:r w:rsidR="00B45E74">
        <w:rPr>
          <w:rFonts w:ascii="Times New Roman" w:hAnsi="Times New Roman" w:cs="Times New Roman"/>
          <w:sz w:val="24"/>
          <w:szCs w:val="24"/>
        </w:rPr>
        <w:t xml:space="preserve">. They key idea is that </w:t>
      </w:r>
      <w:r>
        <w:rPr>
          <w:rFonts w:ascii="Times New Roman" w:hAnsi="Times New Roman" w:cs="Times New Roman"/>
          <w:sz w:val="24"/>
          <w:szCs w:val="24"/>
        </w:rPr>
        <w:t xml:space="preserve">information processing demands could limit more rational causal inferences in young children, </w:t>
      </w:r>
      <w:r w:rsidR="00B45E74">
        <w:rPr>
          <w:rFonts w:ascii="Times New Roman" w:hAnsi="Times New Roman" w:cs="Times New Roman"/>
          <w:sz w:val="24"/>
          <w:szCs w:val="24"/>
        </w:rPr>
        <w:t xml:space="preserve">which in turn can cause children to “drop back” to a more associative form of </w:t>
      </w:r>
      <w:r w:rsidR="004067A5">
        <w:rPr>
          <w:rFonts w:ascii="Times New Roman" w:hAnsi="Times New Roman" w:cs="Times New Roman"/>
          <w:sz w:val="24"/>
          <w:szCs w:val="24"/>
        </w:rPr>
        <w:t>processing (</w:t>
      </w:r>
      <w:r>
        <w:rPr>
          <w:rFonts w:ascii="Times New Roman" w:hAnsi="Times New Roman" w:cs="Times New Roman"/>
          <w:sz w:val="24"/>
          <w:szCs w:val="24"/>
        </w:rPr>
        <w:t xml:space="preserve">see Cohen &amp; Amsel, 1998; Cohen &amp; Oakes, 1993). Similarly, although Sobel and Kirkham (2006) found that 8-month-olds engaged in backwards blocking inferences like preschoolers, 5-month-olds’ inferences on the same measure looked more associative in nature (Sobel &amp; Kirkham, 2007). </w:t>
      </w:r>
      <w:r w:rsidR="00693BA7">
        <w:rPr>
          <w:rFonts w:ascii="Times New Roman" w:hAnsi="Times New Roman" w:cs="Times New Roman"/>
          <w:sz w:val="24"/>
          <w:szCs w:val="24"/>
        </w:rPr>
        <w:t>In addition, w</w:t>
      </w:r>
      <w:r>
        <w:rPr>
          <w:rFonts w:ascii="Times New Roman" w:hAnsi="Times New Roman" w:cs="Times New Roman"/>
          <w:sz w:val="24"/>
          <w:szCs w:val="24"/>
        </w:rPr>
        <w:t>hen infants make inferences about the reliability of others’ information, their judgments appear more associative in nature (</w:t>
      </w:r>
      <w:proofErr w:type="spellStart"/>
      <w:r>
        <w:rPr>
          <w:rFonts w:ascii="Times New Roman" w:hAnsi="Times New Roman" w:cs="Times New Roman"/>
          <w:sz w:val="24"/>
          <w:szCs w:val="24"/>
        </w:rPr>
        <w:t>Tummeltshammer</w:t>
      </w:r>
      <w:proofErr w:type="spellEnd"/>
      <w:r>
        <w:rPr>
          <w:rFonts w:ascii="Times New Roman" w:hAnsi="Times New Roman" w:cs="Times New Roman"/>
          <w:sz w:val="24"/>
          <w:szCs w:val="24"/>
        </w:rPr>
        <w:t xml:space="preserve"> et al., 2014). As children enter the preschool years, those judgments become more based in rational inferences, although </w:t>
      </w:r>
      <w:r w:rsidR="00693BA7">
        <w:rPr>
          <w:rFonts w:ascii="Times New Roman" w:hAnsi="Times New Roman" w:cs="Times New Roman"/>
          <w:sz w:val="24"/>
          <w:szCs w:val="24"/>
        </w:rPr>
        <w:t>occasionally they</w:t>
      </w:r>
      <w:r>
        <w:rPr>
          <w:rFonts w:ascii="Times New Roman" w:hAnsi="Times New Roman" w:cs="Times New Roman"/>
          <w:sz w:val="24"/>
          <w:szCs w:val="24"/>
        </w:rPr>
        <w:t xml:space="preserve"> </w:t>
      </w:r>
      <w:r w:rsidR="00693BA7">
        <w:rPr>
          <w:rFonts w:ascii="Times New Roman" w:hAnsi="Times New Roman" w:cs="Times New Roman"/>
          <w:sz w:val="24"/>
          <w:szCs w:val="24"/>
        </w:rPr>
        <w:t>will default</w:t>
      </w:r>
      <w:r>
        <w:rPr>
          <w:rFonts w:ascii="Times New Roman" w:hAnsi="Times New Roman" w:cs="Times New Roman"/>
          <w:sz w:val="24"/>
          <w:szCs w:val="24"/>
        </w:rPr>
        <w:t xml:space="preserve"> to certain kinds of associative inferences (Hermes et al., 2018; </w:t>
      </w:r>
      <w:proofErr w:type="spellStart"/>
      <w:r>
        <w:rPr>
          <w:rFonts w:ascii="Times New Roman" w:hAnsi="Times New Roman" w:cs="Times New Roman"/>
          <w:sz w:val="24"/>
          <w:szCs w:val="24"/>
        </w:rPr>
        <w:t>Luchkina</w:t>
      </w:r>
      <w:proofErr w:type="spellEnd"/>
      <w:r>
        <w:rPr>
          <w:rFonts w:ascii="Times New Roman" w:hAnsi="Times New Roman" w:cs="Times New Roman"/>
          <w:sz w:val="24"/>
          <w:szCs w:val="24"/>
        </w:rPr>
        <w:t xml:space="preserve"> et al., 2020). </w:t>
      </w:r>
      <w:r w:rsidR="000034A8">
        <w:rPr>
          <w:rFonts w:ascii="Times New Roman" w:hAnsi="Times New Roman" w:cs="Times New Roman"/>
          <w:sz w:val="24"/>
          <w:szCs w:val="24"/>
        </w:rPr>
        <w:t>On this point</w:t>
      </w:r>
      <w:r>
        <w:rPr>
          <w:rFonts w:ascii="Times New Roman" w:hAnsi="Times New Roman" w:cs="Times New Roman"/>
          <w:sz w:val="24"/>
          <w:szCs w:val="24"/>
        </w:rPr>
        <w:t xml:space="preserve">, Sobel et al. (2017; see also </w:t>
      </w:r>
      <w:proofErr w:type="spellStart"/>
      <w:r>
        <w:rPr>
          <w:rFonts w:ascii="Times New Roman" w:hAnsi="Times New Roman" w:cs="Times New Roman"/>
          <w:sz w:val="24"/>
          <w:szCs w:val="24"/>
        </w:rPr>
        <w:t>Erb</w:t>
      </w:r>
      <w:proofErr w:type="spellEnd"/>
      <w:r>
        <w:rPr>
          <w:rFonts w:ascii="Times New Roman" w:hAnsi="Times New Roman" w:cs="Times New Roman"/>
          <w:sz w:val="24"/>
          <w:szCs w:val="24"/>
        </w:rPr>
        <w:t xml:space="preserve"> &amp; Sobel, 2014) showed that between </w:t>
      </w:r>
      <w:r w:rsidR="000034A8">
        <w:rPr>
          <w:rFonts w:ascii="Times New Roman" w:hAnsi="Times New Roman" w:cs="Times New Roman"/>
          <w:sz w:val="24"/>
          <w:szCs w:val="24"/>
        </w:rPr>
        <w:t>4 and 7 years of age</w:t>
      </w:r>
      <w:r>
        <w:rPr>
          <w:rFonts w:ascii="Times New Roman" w:hAnsi="Times New Roman" w:cs="Times New Roman"/>
          <w:sz w:val="24"/>
          <w:szCs w:val="24"/>
        </w:rPr>
        <w:t>, children develop the capacity to form larger hypothesis spaces of the potential causes they might need to hold to engage in more rational inferences.</w:t>
      </w:r>
    </w:p>
    <w:p w14:paraId="25E2B69B" w14:textId="5CFDDE4F" w:rsidR="00E408B0" w:rsidRDefault="008A1B38" w:rsidP="001A3C83">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lastRenderedPageBreak/>
        <w:t xml:space="preserve">Here we </w:t>
      </w:r>
      <w:r w:rsidR="008D49AE">
        <w:rPr>
          <w:rFonts w:ascii="Times New Roman" w:hAnsi="Times New Roman" w:cs="Times New Roman"/>
          <w:sz w:val="24"/>
          <w:szCs w:val="24"/>
        </w:rPr>
        <w:t>asked whether children could engage</w:t>
      </w:r>
      <w:r>
        <w:rPr>
          <w:rFonts w:ascii="Times New Roman" w:hAnsi="Times New Roman" w:cs="Times New Roman"/>
          <w:sz w:val="24"/>
          <w:szCs w:val="24"/>
        </w:rPr>
        <w:t xml:space="preserve"> in backwards blocking reasoning for three and four objects as opposed to two. Our design </w:t>
      </w:r>
      <w:r w:rsidR="008D49AE">
        <w:rPr>
          <w:rFonts w:ascii="Times New Roman" w:hAnsi="Times New Roman" w:cs="Times New Roman"/>
          <w:sz w:val="24"/>
          <w:szCs w:val="24"/>
        </w:rPr>
        <w:t>was like</w:t>
      </w:r>
      <w:r>
        <w:rPr>
          <w:rFonts w:ascii="Times New Roman" w:hAnsi="Times New Roman" w:cs="Times New Roman"/>
          <w:sz w:val="24"/>
          <w:szCs w:val="24"/>
        </w:rPr>
        <w:t xml:space="preserve"> that used by McCormack et al. (2009).  </w:t>
      </w:r>
      <w:r w:rsidR="004067A5">
        <w:rPr>
          <w:rFonts w:ascii="Times New Roman" w:hAnsi="Times New Roman" w:cs="Times New Roman"/>
          <w:sz w:val="24"/>
          <w:szCs w:val="24"/>
        </w:rPr>
        <w:t xml:space="preserve">Children observed three objects (A, B, and C) together have causal efficacy, and then A by itself either have or fail to have that same efficacy. They were asked whether each object was efficacious. These trials were compared with control trials in which they again observed three objects (A’, B’, and C’) have efficacy together, and then a fourth object (D) either have or fail to have that efficacy. A retrospective inference involves the judgments of objects B and C being different across these two types of trials. When A is efficacious, judgments of the efficacy of B and C should be lower than the judgments of B’ and C’ when children see that a fourth, unrelated object is efficacious. When A is not efficacious, judgments of the efficacy of B and C should be higher than B’ and C’ when children see that a fourth, unrelated object is not efficacious. Moreover, judgments of B and C should differ between these two trials; B and C are more likely to be judged as efficacious when A is not efficacious than when A is. Because McCormack et al. (2009) found that 5 and 6-year-olds made such retrospective inferences, we considered the same age range here. After presenting these behavioral data, we present a pair of computational models that try to explain these results.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4E13F560"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sidR="001A3C83">
        <w:rPr>
          <w:rFonts w:ascii="Times New Roman" w:hAnsi="Times New Roman" w:cs="Times New Roman"/>
          <w:bCs/>
          <w:sz w:val="24"/>
          <w:szCs w:val="24"/>
        </w:rPr>
        <w:t xml:space="preserve">We did not </w:t>
      </w:r>
      <w:r w:rsidR="001A3C83">
        <w:rPr>
          <w:rFonts w:ascii="Times New Roman" w:hAnsi="Times New Roman" w:cs="Times New Roman"/>
          <w:bCs/>
          <w:sz w:val="24"/>
          <w:szCs w:val="24"/>
        </w:rPr>
        <w:lastRenderedPageBreak/>
        <w:t xml:space="preserve">collect demographic information about the sample, but the </w:t>
      </w:r>
      <w:r w:rsidR="001A3C83" w:rsidRPr="008B6385">
        <w:rPr>
          <w:rFonts w:ascii="Times New Roman" w:hAnsi="Times New Roman" w:cs="Times New Roman"/>
          <w:bCs/>
          <w:sz w:val="24"/>
          <w:szCs w:val="24"/>
        </w:rPr>
        <w:t xml:space="preserve">demographic information about sample of children collected by the laboratory during this time was as follows </w:t>
      </w:r>
      <w:r w:rsidR="001A3C83" w:rsidRPr="00D70AD8">
        <w:rPr>
          <w:rFonts w:ascii="Times New Roman" w:hAnsi="Times New Roman" w:cs="Times New Roman"/>
          <w:color w:val="000000"/>
          <w:sz w:val="24"/>
          <w:szCs w:val="24"/>
        </w:rPr>
        <w:t>(with % of the population of BLINDED as measured by 2020 Census in Parentheses): 82% White/Caucasian (compared with 83%), 3% Black/African American (9%), 4% Asian/Asian American (4%), 0.5% Native American (1%), and 11% of Mixed Descent (3%). Sixteen percent of the sample identified as Hispanic/Latinx (compared with 17% of the population). Similarly, the overall household income level of families tested in the lab during this time was as follows: Less than 30K: 7%, 30-50K: 7%, 50-70K: 14%, 70-90K: 9%, 90-120K: 25%, Over 120K: 38K. The median income for the population of BLINDED as measured by the 2020 Census was ~$74K.</w:t>
      </w:r>
    </w:p>
    <w:p w14:paraId="3F91966B" w14:textId="3A90DAA0"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w:t>
      </w:r>
      <w:r>
        <w:rPr>
          <w:rFonts w:ascii="Times New Roman" w:hAnsi="Times New Roman" w:cs="Times New Roman"/>
          <w:sz w:val="24"/>
          <w:szCs w:val="24"/>
        </w:rPr>
        <w:t>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“off”, the white region </w:t>
      </w:r>
      <w:r w:rsidR="008D49AE">
        <w:rPr>
          <w:rFonts w:ascii="Times New Roman" w:hAnsi="Times New Roman" w:cs="Times New Roman"/>
          <w:sz w:val="24"/>
          <w:szCs w:val="24"/>
        </w:rPr>
        <w:t>remained</w:t>
      </w:r>
      <w:r>
        <w:rPr>
          <w:rFonts w:ascii="Times New Roman" w:hAnsi="Times New Roman" w:cs="Times New Roman"/>
          <w:sz w:val="24"/>
          <w:szCs w:val="24"/>
        </w:rPr>
        <w:t xml:space="preserve">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a circle</w:t>
      </w:r>
      <w:r w:rsidR="000576AE">
        <w:rPr>
          <w:rFonts w:ascii="Times New Roman" w:hAnsi="Times New Roman" w:cs="Times New Roman"/>
          <w:sz w:val="24"/>
          <w:szCs w:val="24"/>
        </w:rPr>
        <w:t>—</w:t>
      </w:r>
      <w:r>
        <w:rPr>
          <w:rFonts w:ascii="Times New Roman" w:hAnsi="Times New Roman" w:cs="Times New Roman"/>
          <w:sz w:val="24"/>
          <w:szCs w:val="24"/>
        </w:rPr>
        <w:t>predetermined to be a blicket</w:t>
      </w:r>
      <w:r w:rsidR="000576AE">
        <w:rPr>
          <w:rFonts w:ascii="Times New Roman" w:hAnsi="Times New Roman" w:cs="Times New Roman"/>
          <w:sz w:val="24"/>
          <w:szCs w:val="24"/>
        </w:rPr>
        <w:t>—</w:t>
      </w:r>
      <w:r>
        <w:rPr>
          <w:rFonts w:ascii="Times New Roman" w:hAnsi="Times New Roman" w:cs="Times New Roman"/>
          <w:sz w:val="24"/>
          <w:szCs w:val="24"/>
        </w:rPr>
        <w:t xml:space="preserve">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00DE75A8"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xml:space="preserve">) and two shapes </w:t>
      </w:r>
      <w:r w:rsidRPr="0056722E">
        <w:rPr>
          <w:rFonts w:ascii="Times New Roman" w:hAnsi="Times New Roman" w:cs="Times New Roman"/>
          <w:sz w:val="24"/>
          <w:szCs w:val="24"/>
        </w:rPr>
        <w:lastRenderedPageBreak/>
        <w:t>(</w:t>
      </w:r>
      <w:r>
        <w:rPr>
          <w:rFonts w:ascii="Times New Roman" w:hAnsi="Times New Roman" w:cs="Times New Roman"/>
          <w:sz w:val="24"/>
          <w:szCs w:val="24"/>
        </w:rPr>
        <w:t xml:space="preserve">i.e., a gray triangle and a gray pentagon). Crucially, these shapes were unrelated to the circles used during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t>
      </w:r>
      <w:r w:rsidR="000576AE">
        <w:rPr>
          <w:rFonts w:ascii="Times New Roman" w:hAnsi="Times New Roman" w:cs="Times New Roman"/>
          <w:sz w:val="24"/>
          <w:szCs w:val="24"/>
        </w:rPr>
        <w:t>ensured</w:t>
      </w:r>
      <w:r>
        <w:rPr>
          <w:rFonts w:ascii="Times New Roman" w:hAnsi="Times New Roman" w:cs="Times New Roman"/>
          <w:sz w:val="24"/>
          <w:szCs w:val="24"/>
        </w:rPr>
        <w:t xml:space="preserv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w:t>
      </w:r>
      <w:proofErr w:type="gramStart"/>
      <w:r w:rsidR="00727A70">
        <w:rPr>
          <w:rFonts w:ascii="Times New Roman" w:hAnsi="Times New Roman" w:cs="Times New Roman"/>
          <w:sz w:val="24"/>
          <w:szCs w:val="24"/>
        </w:rPr>
        <w:t xml:space="preserve">the </w:t>
      </w:r>
      <w:r w:rsidR="000576AE">
        <w:rPr>
          <w:rFonts w:ascii="Times New Roman" w:hAnsi="Times New Roman" w:cs="Times New Roman"/>
          <w:sz w:val="24"/>
          <w:szCs w:val="24"/>
        </w:rPr>
        <w:t>it</w:t>
      </w:r>
      <w:proofErr w:type="gramEnd"/>
      <w:r w:rsidR="000576AE">
        <w:rPr>
          <w:rFonts w:ascii="Times New Roman" w:hAnsi="Times New Roman" w:cs="Times New Roman"/>
          <w:sz w:val="24"/>
          <w:szCs w:val="24"/>
        </w:rPr>
        <w:t xml:space="preserve"> </w:t>
      </w:r>
      <w:r w:rsidR="00727A70">
        <w:rPr>
          <w:rFonts w:ascii="Times New Roman" w:hAnsi="Times New Roman" w:cs="Times New Roman"/>
          <w:sz w:val="24"/>
          <w:szCs w:val="24"/>
        </w:rPr>
        <w:t>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trials. Half the participants received two backwards blocking trials and two backwards blocking control trials. The other half 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576FFD32"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1B649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xml:space="preserve">) then descended until it contacted and immediately activated the machine. The text, “Look, this one makes the machine go!” then appeared above the objects. This object then returned to its </w:t>
      </w:r>
      <w:r>
        <w:rPr>
          <w:rFonts w:ascii="Times New Roman" w:hAnsi="Times New Roman" w:cs="Times New Roman"/>
          <w:sz w:val="24"/>
          <w:szCs w:val="24"/>
        </w:rPr>
        <w:lastRenderedPageBreak/>
        <w:t>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7FCDE3D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xml:space="preserve">; object D </w:t>
      </w:r>
      <w:r w:rsidR="003D2F7D">
        <w:rPr>
          <w:rFonts w:ascii="Times New Roman" w:hAnsi="Times New Roman" w:cs="Times New Roman"/>
          <w:sz w:val="24"/>
          <w:szCs w:val="24"/>
        </w:rPr>
        <w:t>remained</w:t>
      </w:r>
      <w:r w:rsidR="003113D2">
        <w:rPr>
          <w:rFonts w:ascii="Times New Roman" w:hAnsi="Times New Roman" w:cs="Times New Roman"/>
          <w:sz w:val="24"/>
          <w:szCs w:val="24"/>
        </w:rPr>
        <w:t xml:space="preserve">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2AEDC45"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 xml:space="preserve">The procedures for the indirect screening-off </w:t>
      </w:r>
      <w:r w:rsidR="004F04C6">
        <w:rPr>
          <w:rFonts w:ascii="Times New Roman" w:hAnsi="Times New Roman" w:cs="Times New Roman"/>
          <w:sz w:val="24"/>
          <w:szCs w:val="24"/>
        </w:rPr>
        <w:t xml:space="preserve">experimental </w:t>
      </w:r>
      <w:r w:rsidR="009363F8">
        <w:rPr>
          <w:rFonts w:ascii="Times New Roman" w:hAnsi="Times New Roman" w:cs="Times New Roman"/>
          <w:sz w:val="24"/>
          <w:szCs w:val="24"/>
        </w:rPr>
        <w:t xml:space="preserve">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w:t>
      </w:r>
      <w:r w:rsidR="008924EC">
        <w:rPr>
          <w:rFonts w:ascii="Times New Roman" w:hAnsi="Times New Roman" w:cs="Times New Roman"/>
          <w:sz w:val="24"/>
          <w:szCs w:val="24"/>
        </w:rPr>
        <w:t>experimental</w:t>
      </w:r>
      <w:r w:rsidR="005D5B1A">
        <w:rPr>
          <w:rFonts w:ascii="Times New Roman" w:hAnsi="Times New Roman" w:cs="Times New Roman"/>
          <w:sz w:val="24"/>
          <w:szCs w:val="24"/>
        </w:rPr>
        <w:t xml:space="preserve">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2B1B1C59" w:rsidR="00EC04DC" w:rsidRDefault="00EC04DC" w:rsidP="00EC04DC">
      <w:pPr>
        <w:spacing w:line="480" w:lineRule="auto"/>
        <w:ind w:firstLine="720"/>
        <w:contextualSpacing/>
        <w:rPr>
          <w:rFonts w:ascii="Times New Roman" w:hAnsi="Times New Roman" w:cs="Times New Roman"/>
          <w:sz w:val="24"/>
          <w:szCs w:val="24"/>
        </w:rPr>
      </w:pPr>
      <w:r>
        <w:rPr>
          <w:rFonts w:ascii="Times New Roman" w:hAnsi="Times New Roman" w:cs="Times New Roman"/>
          <w:bCs/>
          <w:sz w:val="24"/>
          <w:szCs w:val="24"/>
        </w:rPr>
        <w:t>Figure 2 shows the number of times children responded “yes” to the question “Is this a blicket” for each object. Using this dependent measure, the data were entered into a five-way linear mixed-effects model with Age as a continuous fixed effect, Condition (Backwards blocking vs. Indirect screening-off) as the between-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 Trial Type (Experimental vs. Control), Objects (A vs. B vs. C vs. D), and </w:t>
      </w:r>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2) as the within-</w:t>
      </w:r>
      <w:r w:rsidR="007F4A56">
        <w:rPr>
          <w:rFonts w:ascii="Times New Roman" w:hAnsi="Times New Roman" w:cs="Times New Roman"/>
          <w:bCs/>
          <w:sz w:val="24"/>
          <w:szCs w:val="24"/>
        </w:rPr>
        <w:t>participant</w:t>
      </w:r>
      <w:r>
        <w:rPr>
          <w:rFonts w:ascii="Times New Roman" w:hAnsi="Times New Roman" w:cs="Times New Roman"/>
          <w:bCs/>
          <w:sz w:val="24"/>
          <w:szCs w:val="24"/>
        </w:rPr>
        <w:t xml:space="preserve">s fixed effects, and participant as the random effect. </w:t>
      </w:r>
      <w:r>
        <w:rPr>
          <w:rFonts w:ascii="Times New Roman" w:hAnsi="Times New Roman" w:cs="Times New Roman"/>
          <w:sz w:val="24"/>
          <w:szCs w:val="24"/>
        </w:rPr>
        <w:t xml:space="preserve">This analysis yielded several </w:t>
      </w:r>
      <w:r w:rsidR="008924EC">
        <w:rPr>
          <w:rFonts w:ascii="Times New Roman" w:hAnsi="Times New Roman" w:cs="Times New Roman"/>
          <w:sz w:val="24"/>
          <w:szCs w:val="24"/>
        </w:rPr>
        <w:t>experimental</w:t>
      </w:r>
      <w:r>
        <w:rPr>
          <w:rFonts w:ascii="Times New Roman" w:hAnsi="Times New Roman" w:cs="Times New Roman"/>
          <w:sz w:val="24"/>
          <w:szCs w:val="24"/>
        </w:rPr>
        <w:t xml:space="preserve">-effects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lastRenderedPageBreak/>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7.90</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05</w:t>
      </w:r>
      <w:r>
        <w:rPr>
          <w:rFonts w:ascii="Times New Roman" w:hAnsi="Times New Roman" w:cs="Times New Roman"/>
          <w:sz w:val="24"/>
          <w:szCs w:val="24"/>
        </w:rPr>
        <w:t xml:space="preserve">, a three-way interaction among Condition, </w:t>
      </w:r>
      <w:r w:rsidR="00091A84">
        <w:rPr>
          <w:rFonts w:ascii="Times New Roman" w:hAnsi="Times New Roman" w:cs="Times New Roman"/>
          <w:sz w:val="24"/>
          <w:szCs w:val="24"/>
        </w:rPr>
        <w:t>Trial Number</w:t>
      </w:r>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r w:rsidR="00091A84">
        <w:rPr>
          <w:rFonts w:ascii="Times New Roman" w:hAnsi="Times New Roman" w:cs="Times New Roman"/>
          <w:sz w:val="24"/>
          <w:szCs w:val="24"/>
        </w:rPr>
        <w:t>13.31</w:t>
      </w:r>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091A84">
        <w:rPr>
          <w:rFonts w:ascii="Times New Roman" w:hAnsi="Times New Roman" w:cs="Times New Roman"/>
          <w:sz w:val="24"/>
          <w:szCs w:val="24"/>
        </w:rPr>
        <w:t>006</w:t>
      </w:r>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0B760D0" w14:textId="32726387" w:rsidR="002B07F9" w:rsidRPr="00E0349F" w:rsidRDefault="00F06036" w:rsidP="00EC04DC">
      <w:pPr>
        <w:spacing w:line="480" w:lineRule="auto"/>
        <w:ind w:firstLine="720"/>
        <w:contextualSpacing/>
        <w:rPr>
          <w:rFonts w:ascii="Times New Roman" w:hAnsi="Times New Roman" w:cs="Times New Roman"/>
          <w:iCs/>
          <w:sz w:val="24"/>
          <w:szCs w:val="24"/>
        </w:rPr>
      </w:pPr>
      <w:r>
        <w:rPr>
          <w:rFonts w:ascii="Times New Roman" w:hAnsi="Times New Roman" w:cs="Times New Roman"/>
          <w:sz w:val="24"/>
          <w:szCs w:val="24"/>
        </w:rPr>
        <w:t>To explore the interaction</w:t>
      </w:r>
      <w:r w:rsidR="00131487">
        <w:rPr>
          <w:rFonts w:ascii="Times New Roman" w:hAnsi="Times New Roman" w:cs="Times New Roman"/>
          <w:sz w:val="24"/>
          <w:szCs w:val="24"/>
        </w:rPr>
        <w:t xml:space="preserve"> </w:t>
      </w:r>
      <w:r w:rsidR="002A6624">
        <w:rPr>
          <w:rFonts w:ascii="Times New Roman" w:hAnsi="Times New Roman" w:cs="Times New Roman"/>
          <w:sz w:val="24"/>
          <w:szCs w:val="24"/>
        </w:rPr>
        <w:t xml:space="preserve">among </w:t>
      </w:r>
      <w:r w:rsidR="00131487">
        <w:rPr>
          <w:rFonts w:ascii="Times New Roman" w:hAnsi="Times New Roman" w:cs="Times New Roman"/>
          <w:sz w:val="24"/>
          <w:szCs w:val="24"/>
        </w:rPr>
        <w:t>Age, Condition, and Object</w:t>
      </w:r>
      <w:r>
        <w:rPr>
          <w:rFonts w:ascii="Times New Roman" w:hAnsi="Times New Roman" w:cs="Times New Roman"/>
          <w:sz w:val="24"/>
          <w:szCs w:val="24"/>
        </w:rPr>
        <w:t xml:space="preserve">, we </w:t>
      </w:r>
      <w:r w:rsidR="00FC0E46">
        <w:rPr>
          <w:rFonts w:ascii="Times New Roman" w:hAnsi="Times New Roman" w:cs="Times New Roman"/>
          <w:sz w:val="24"/>
          <w:szCs w:val="24"/>
        </w:rPr>
        <w:t xml:space="preserve">constructed </w:t>
      </w:r>
      <w:r>
        <w:rPr>
          <w:rFonts w:ascii="Times New Roman" w:hAnsi="Times New Roman" w:cs="Times New Roman"/>
          <w:sz w:val="24"/>
          <w:szCs w:val="24"/>
        </w:rPr>
        <w:t>separate two-way linear mixed-effects models</w:t>
      </w:r>
      <w:r w:rsidR="00131487">
        <w:rPr>
          <w:rFonts w:ascii="Times New Roman" w:hAnsi="Times New Roman" w:cs="Times New Roman"/>
          <w:sz w:val="24"/>
          <w:szCs w:val="24"/>
        </w:rPr>
        <w:t xml:space="preserve"> between Age and Object</w:t>
      </w:r>
      <w:r>
        <w:rPr>
          <w:rFonts w:ascii="Times New Roman" w:hAnsi="Times New Roman" w:cs="Times New Roman"/>
          <w:sz w:val="24"/>
          <w:szCs w:val="24"/>
        </w:rPr>
        <w:t xml:space="preserve"> for </w:t>
      </w:r>
      <w:r w:rsidR="00131487">
        <w:rPr>
          <w:rFonts w:ascii="Times New Roman" w:hAnsi="Times New Roman" w:cs="Times New Roman"/>
          <w:sz w:val="24"/>
          <w:szCs w:val="24"/>
        </w:rPr>
        <w:t>each condition</w:t>
      </w:r>
      <w:r>
        <w:rPr>
          <w:rFonts w:ascii="Times New Roman" w:hAnsi="Times New Roman" w:cs="Times New Roman"/>
          <w:sz w:val="24"/>
          <w:szCs w:val="24"/>
        </w:rPr>
        <w:t>. Age was included as a continuous fixed effect, Condition as a between-</w:t>
      </w:r>
      <w:r w:rsidR="007F4A56">
        <w:rPr>
          <w:rFonts w:ascii="Times New Roman" w:hAnsi="Times New Roman" w:cs="Times New Roman"/>
          <w:sz w:val="24"/>
          <w:szCs w:val="24"/>
        </w:rPr>
        <w:t>participant</w:t>
      </w:r>
      <w:r>
        <w:rPr>
          <w:rFonts w:ascii="Times New Roman" w:hAnsi="Times New Roman" w:cs="Times New Roman"/>
          <w:sz w:val="24"/>
          <w:szCs w:val="24"/>
        </w:rPr>
        <w:t>s fixed effect, Object as a within-</w:t>
      </w:r>
      <w:r w:rsidR="007F4A56">
        <w:rPr>
          <w:rFonts w:ascii="Times New Roman" w:hAnsi="Times New Roman" w:cs="Times New Roman"/>
          <w:sz w:val="24"/>
          <w:szCs w:val="24"/>
        </w:rPr>
        <w:t>participant</w:t>
      </w:r>
      <w:r>
        <w:rPr>
          <w:rFonts w:ascii="Times New Roman" w:hAnsi="Times New Roman" w:cs="Times New Roman"/>
          <w:sz w:val="24"/>
          <w:szCs w:val="24"/>
        </w:rPr>
        <w:t>s fixed effect</w:t>
      </w:r>
      <w:r w:rsidR="00BC0DBD">
        <w:rPr>
          <w:rFonts w:ascii="Times New Roman" w:hAnsi="Times New Roman" w:cs="Times New Roman"/>
          <w:sz w:val="24"/>
          <w:szCs w:val="24"/>
        </w:rPr>
        <w:t xml:space="preserve">, and </w:t>
      </w:r>
      <w:r w:rsidR="007F4A56">
        <w:rPr>
          <w:rFonts w:ascii="Times New Roman" w:hAnsi="Times New Roman" w:cs="Times New Roman"/>
          <w:sz w:val="24"/>
          <w:szCs w:val="24"/>
        </w:rPr>
        <w:t>participant</w:t>
      </w:r>
      <w:r>
        <w:rPr>
          <w:rFonts w:ascii="Times New Roman" w:hAnsi="Times New Roman" w:cs="Times New Roman"/>
          <w:sz w:val="24"/>
          <w:szCs w:val="24"/>
        </w:rPr>
        <w:t xml:space="preserve">s as a random effect. </w:t>
      </w:r>
      <w:r w:rsidR="00BC0DBD">
        <w:rPr>
          <w:rFonts w:ascii="Times New Roman" w:hAnsi="Times New Roman" w:cs="Times New Roman"/>
          <w:sz w:val="24"/>
          <w:szCs w:val="24"/>
        </w:rPr>
        <w:t xml:space="preserve">Both linear models only yielded </w:t>
      </w:r>
      <w:r w:rsidR="008924EC">
        <w:rPr>
          <w:rFonts w:ascii="Times New Roman" w:hAnsi="Times New Roman" w:cs="Times New Roman"/>
          <w:sz w:val="24"/>
          <w:szCs w:val="24"/>
        </w:rPr>
        <w:t>experimental</w:t>
      </w:r>
      <w:r w:rsidR="00BC0DBD">
        <w:rPr>
          <w:rFonts w:ascii="Times New Roman" w:hAnsi="Times New Roman" w:cs="Times New Roman"/>
          <w:sz w:val="24"/>
          <w:szCs w:val="24"/>
        </w:rPr>
        <w:t xml:space="preserve"> effects of Objects, both </w:t>
      </w:r>
      <w:r w:rsidRPr="00F06036">
        <w:rPr>
          <w:rFonts w:ascii="Times New Roman" w:hAnsi="Times New Roman" w:cs="Times New Roman"/>
          <w:iCs/>
          <w:sz w:val="24"/>
          <w:szCs w:val="24"/>
        </w:rPr>
        <w:t>χ</w:t>
      </w:r>
      <w:r w:rsidRPr="003B3191">
        <w:rPr>
          <w:rFonts w:ascii="Times New Roman" w:hAnsi="Times New Roman" w:cs="Times New Roman"/>
          <w:iCs/>
          <w:sz w:val="24"/>
          <w:szCs w:val="24"/>
          <w:vertAlign w:val="superscript"/>
        </w:rPr>
        <w:t>2</w:t>
      </w:r>
      <w:r w:rsidR="00BC0DBD">
        <w:rPr>
          <w:rFonts w:ascii="Times New Roman" w:hAnsi="Times New Roman" w:cs="Times New Roman"/>
          <w:iCs/>
          <w:sz w:val="24"/>
          <w:szCs w:val="24"/>
        </w:rPr>
        <w:t xml:space="preserve">’s &gt; 31.88, </w:t>
      </w:r>
      <w:r w:rsidR="00BC0DBD" w:rsidRPr="00254906">
        <w:rPr>
          <w:rFonts w:ascii="Times New Roman" w:hAnsi="Times New Roman" w:cs="Times New Roman"/>
          <w:iCs/>
          <w:sz w:val="24"/>
          <w:szCs w:val="24"/>
        </w:rPr>
        <w:t xml:space="preserve">both </w:t>
      </w:r>
      <w:r w:rsidR="00BC0DBD" w:rsidRPr="00254906">
        <w:rPr>
          <w:rFonts w:ascii="Times New Roman" w:hAnsi="Times New Roman" w:cs="Times New Roman"/>
          <w:i/>
          <w:sz w:val="24"/>
          <w:szCs w:val="24"/>
        </w:rPr>
        <w:t>p</w:t>
      </w:r>
      <w:r w:rsidR="00BC0DBD" w:rsidRPr="00254906">
        <w:rPr>
          <w:rFonts w:ascii="Times New Roman" w:hAnsi="Times New Roman" w:cs="Times New Roman"/>
          <w:iCs/>
          <w:sz w:val="24"/>
          <w:szCs w:val="24"/>
        </w:rPr>
        <w:t>-values &lt; .001</w:t>
      </w:r>
      <w:r w:rsidR="00D70AB5" w:rsidRPr="00254906">
        <w:rPr>
          <w:rFonts w:ascii="Times New Roman" w:hAnsi="Times New Roman" w:cs="Times New Roman"/>
          <w:iCs/>
          <w:sz w:val="24"/>
          <w:szCs w:val="24"/>
        </w:rPr>
        <w:t xml:space="preserve">, which indicated that participated treated the objects differently. </w:t>
      </w:r>
      <w:r w:rsidR="00E43A9E">
        <w:rPr>
          <w:rFonts w:ascii="Times New Roman" w:hAnsi="Times New Roman" w:cs="Times New Roman"/>
          <w:iCs/>
          <w:sz w:val="24"/>
          <w:szCs w:val="24"/>
        </w:rPr>
        <w:t>Specifically, in the backwards blocking condition, participants</w:t>
      </w:r>
      <w:r w:rsidR="00B70F1D">
        <w:rPr>
          <w:rFonts w:ascii="Times New Roman" w:hAnsi="Times New Roman" w:cs="Times New Roman"/>
          <w:iCs/>
          <w:sz w:val="24"/>
          <w:szCs w:val="24"/>
        </w:rPr>
        <w:t xml:space="preserve"> considered object A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.89</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1F7D82">
        <w:rPr>
          <w:rFonts w:ascii="Times New Roman" w:hAnsi="Times New Roman" w:cs="Times New Roman"/>
          <w:iCs/>
          <w:sz w:val="24"/>
          <w:szCs w:val="24"/>
        </w:rPr>
        <w:t>.31</w:t>
      </w:r>
      <w:r w:rsidR="00B70F1D">
        <w:rPr>
          <w:rFonts w:ascii="Times New Roman" w:hAnsi="Times New Roman" w:cs="Times New Roman"/>
          <w:iCs/>
          <w:sz w:val="24"/>
          <w:szCs w:val="24"/>
        </w:rPr>
        <w:t xml:space="preserve">) to be more of a blicket than object B (M = </w:t>
      </w:r>
      <w:r w:rsidR="001F7D82">
        <w:rPr>
          <w:rFonts w:ascii="Times New Roman" w:hAnsi="Times New Roman" w:cs="Times New Roman"/>
          <w:iCs/>
          <w:sz w:val="24"/>
          <w:szCs w:val="24"/>
        </w:rPr>
        <w:t>.67</w:t>
      </w:r>
      <w:r w:rsidR="00B70F1D">
        <w:rPr>
          <w:rFonts w:ascii="Times New Roman" w:hAnsi="Times New Roman" w:cs="Times New Roman"/>
          <w:iCs/>
          <w:sz w:val="24"/>
          <w:szCs w:val="24"/>
        </w:rPr>
        <w:t xml:space="preserve">, SD = </w:t>
      </w:r>
      <w:r w:rsidR="001F7D82">
        <w:rPr>
          <w:rFonts w:ascii="Times New Roman" w:hAnsi="Times New Roman" w:cs="Times New Roman"/>
          <w:iCs/>
          <w:sz w:val="24"/>
          <w:szCs w:val="24"/>
        </w:rPr>
        <w:t>.47</w:t>
      </w:r>
      <w:r w:rsidR="00B70F1D">
        <w:rPr>
          <w:rFonts w:ascii="Times New Roman" w:hAnsi="Times New Roman" w:cs="Times New Roman"/>
          <w:iCs/>
          <w:sz w:val="24"/>
          <w:szCs w:val="24"/>
        </w:rPr>
        <w:t xml:space="preserve">), </w:t>
      </w:r>
      <w:proofErr w:type="gramStart"/>
      <w:r w:rsidR="002C2DC8">
        <w:rPr>
          <w:rFonts w:ascii="Times New Roman" w:hAnsi="Times New Roman" w:cs="Times New Roman"/>
          <w:i/>
          <w:sz w:val="24"/>
          <w:szCs w:val="24"/>
        </w:rPr>
        <w:t>t</w:t>
      </w:r>
      <w:r w:rsidR="002C2DC8">
        <w:rPr>
          <w:rFonts w:ascii="Times New Roman" w:hAnsi="Times New Roman" w:cs="Times New Roman"/>
          <w:iCs/>
          <w:sz w:val="24"/>
          <w:szCs w:val="24"/>
        </w:rPr>
        <w:t>(</w:t>
      </w:r>
      <w:proofErr w:type="gramEnd"/>
      <w:r w:rsidR="002C2DC8">
        <w:rPr>
          <w:rFonts w:ascii="Times New Roman" w:hAnsi="Times New Roman" w:cs="Times New Roman"/>
          <w:iCs/>
          <w:sz w:val="24"/>
          <w:szCs w:val="24"/>
        </w:rPr>
        <w:t xml:space="preserve">30) = 4.95, </w:t>
      </w:r>
      <w:r w:rsidR="002C2DC8">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Cs/>
          <w:sz w:val="24"/>
          <w:szCs w:val="24"/>
        </w:rPr>
        <w:t>, and C (</w:t>
      </w:r>
      <w:r w:rsidR="00B70F1D" w:rsidRPr="00F66959">
        <w:rPr>
          <w:rFonts w:ascii="Times New Roman" w:hAnsi="Times New Roman" w:cs="Times New Roman"/>
          <w:i/>
          <w:sz w:val="24"/>
          <w:szCs w:val="24"/>
        </w:rPr>
        <w:t>M</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.71</w:t>
      </w:r>
      <w:r w:rsidR="00B70F1D">
        <w:rPr>
          <w:rFonts w:ascii="Times New Roman" w:hAnsi="Times New Roman" w:cs="Times New Roman"/>
          <w:iCs/>
          <w:sz w:val="24"/>
          <w:szCs w:val="24"/>
        </w:rPr>
        <w:t xml:space="preserve">, </w:t>
      </w:r>
      <w:r w:rsidR="00B70F1D" w:rsidRPr="00F66959">
        <w:rPr>
          <w:rFonts w:ascii="Times New Roman" w:hAnsi="Times New Roman" w:cs="Times New Roman"/>
          <w:i/>
          <w:sz w:val="24"/>
          <w:szCs w:val="24"/>
        </w:rPr>
        <w:t>SD</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.46</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t</w:t>
      </w:r>
      <w:r w:rsidR="00B70F1D">
        <w:rPr>
          <w:rFonts w:ascii="Times New Roman" w:hAnsi="Times New Roman" w:cs="Times New Roman"/>
          <w:iCs/>
          <w:sz w:val="24"/>
          <w:szCs w:val="24"/>
        </w:rPr>
        <w:t>(</w:t>
      </w:r>
      <w:r w:rsidR="002C2DC8">
        <w:rPr>
          <w:rFonts w:ascii="Times New Roman" w:hAnsi="Times New Roman" w:cs="Times New Roman"/>
          <w:iCs/>
          <w:sz w:val="24"/>
          <w:szCs w:val="24"/>
        </w:rPr>
        <w:t>30</w:t>
      </w:r>
      <w:r w:rsidR="00B70F1D">
        <w:rPr>
          <w:rFonts w:ascii="Times New Roman" w:hAnsi="Times New Roman" w:cs="Times New Roman"/>
          <w:iCs/>
          <w:sz w:val="24"/>
          <w:szCs w:val="24"/>
        </w:rPr>
        <w:t xml:space="preserve">) = </w:t>
      </w:r>
      <w:r w:rsidR="00A63F44">
        <w:rPr>
          <w:rFonts w:ascii="Times New Roman" w:hAnsi="Times New Roman" w:cs="Times New Roman"/>
          <w:iCs/>
          <w:sz w:val="24"/>
          <w:szCs w:val="24"/>
        </w:rPr>
        <w:t>3.89</w:t>
      </w:r>
      <w:r w:rsidR="00B70F1D">
        <w:rPr>
          <w:rFonts w:ascii="Times New Roman" w:hAnsi="Times New Roman" w:cs="Times New Roman"/>
          <w:iCs/>
          <w:sz w:val="24"/>
          <w:szCs w:val="24"/>
        </w:rPr>
        <w:t xml:space="preserve">, </w:t>
      </w:r>
      <w:r w:rsidR="00B70F1D">
        <w:rPr>
          <w:rFonts w:ascii="Times New Roman" w:hAnsi="Times New Roman" w:cs="Times New Roman"/>
          <w:i/>
          <w:sz w:val="24"/>
          <w:szCs w:val="24"/>
        </w:rPr>
        <w:t xml:space="preserve">p </w:t>
      </w:r>
      <w:r w:rsidR="002C2DC8">
        <w:rPr>
          <w:rFonts w:ascii="Times New Roman" w:hAnsi="Times New Roman" w:cs="Times New Roman"/>
          <w:iCs/>
          <w:sz w:val="24"/>
          <w:szCs w:val="24"/>
        </w:rPr>
        <w:t>&lt; .001</w:t>
      </w:r>
      <w:r w:rsidR="00B70F1D">
        <w:rPr>
          <w:rFonts w:ascii="Times New Roman" w:hAnsi="Times New Roman" w:cs="Times New Roman"/>
          <w:i/>
          <w:sz w:val="24"/>
          <w:szCs w:val="24"/>
        </w:rPr>
        <w:t xml:space="preserve">. </w:t>
      </w:r>
      <w:r w:rsidR="007923FB">
        <w:rPr>
          <w:rFonts w:ascii="Times New Roman" w:hAnsi="Times New Roman" w:cs="Times New Roman"/>
          <w:iCs/>
          <w:sz w:val="24"/>
          <w:szCs w:val="24"/>
        </w:rPr>
        <w:t>However, participants</w:t>
      </w:r>
      <w:r w:rsidR="00B70F1D">
        <w:rPr>
          <w:rFonts w:ascii="Times New Roman" w:hAnsi="Times New Roman" w:cs="Times New Roman"/>
          <w:iCs/>
          <w:sz w:val="24"/>
          <w:szCs w:val="24"/>
        </w:rPr>
        <w:t xml:space="preserve"> treated objects A and D</w:t>
      </w:r>
      <w:r w:rsidR="00A63F44">
        <w:rPr>
          <w:rFonts w:ascii="Times New Roman" w:hAnsi="Times New Roman" w:cs="Times New Roman"/>
          <w:iCs/>
          <w:sz w:val="24"/>
          <w:szCs w:val="24"/>
        </w:rPr>
        <w:t xml:space="preserve"> (</w:t>
      </w:r>
      <w:r w:rsidR="00A63F44" w:rsidRPr="00D70AD8">
        <w:rPr>
          <w:rFonts w:ascii="Times New Roman" w:hAnsi="Times New Roman" w:cs="Times New Roman"/>
          <w:i/>
          <w:sz w:val="24"/>
          <w:szCs w:val="24"/>
        </w:rPr>
        <w:t>M</w:t>
      </w:r>
      <w:r w:rsidR="00A63F44">
        <w:rPr>
          <w:rFonts w:ascii="Times New Roman" w:hAnsi="Times New Roman" w:cs="Times New Roman"/>
          <w:iCs/>
          <w:sz w:val="24"/>
          <w:szCs w:val="24"/>
        </w:rPr>
        <w:t xml:space="preserve"> = .85, </w:t>
      </w:r>
      <w:r w:rsidR="00A63F44" w:rsidRPr="00D70AD8">
        <w:rPr>
          <w:rFonts w:ascii="Times New Roman" w:hAnsi="Times New Roman" w:cs="Times New Roman"/>
          <w:i/>
          <w:sz w:val="24"/>
          <w:szCs w:val="24"/>
        </w:rPr>
        <w:t>SD</w:t>
      </w:r>
      <w:r w:rsidR="00A63F44">
        <w:rPr>
          <w:rFonts w:ascii="Times New Roman" w:hAnsi="Times New Roman" w:cs="Times New Roman"/>
          <w:iCs/>
          <w:sz w:val="24"/>
          <w:szCs w:val="24"/>
        </w:rPr>
        <w:t xml:space="preserve"> = .36)</w:t>
      </w:r>
      <w:r w:rsidR="00B70F1D">
        <w:rPr>
          <w:rFonts w:ascii="Times New Roman" w:hAnsi="Times New Roman" w:cs="Times New Roman"/>
          <w:iCs/>
          <w:sz w:val="24"/>
          <w:szCs w:val="24"/>
        </w:rPr>
        <w:t xml:space="preserve"> equivalently</w:t>
      </w:r>
      <w:r w:rsidR="00A63F44">
        <w:rPr>
          <w:rFonts w:ascii="Times New Roman" w:hAnsi="Times New Roman" w:cs="Times New Roman"/>
          <w:iCs/>
          <w:sz w:val="24"/>
          <w:szCs w:val="24"/>
        </w:rPr>
        <w:t xml:space="preserve">, </w:t>
      </w:r>
      <w:proofErr w:type="gramStart"/>
      <w:r w:rsidR="00A63F44">
        <w:rPr>
          <w:rFonts w:ascii="Times New Roman" w:hAnsi="Times New Roman" w:cs="Times New Roman"/>
          <w:i/>
          <w:sz w:val="24"/>
          <w:szCs w:val="24"/>
        </w:rPr>
        <w:t>t</w:t>
      </w:r>
      <w:r w:rsidR="00A63F44">
        <w:rPr>
          <w:rFonts w:ascii="Times New Roman" w:hAnsi="Times New Roman" w:cs="Times New Roman"/>
          <w:iCs/>
          <w:sz w:val="24"/>
          <w:szCs w:val="24"/>
        </w:rPr>
        <w:t>(</w:t>
      </w:r>
      <w:proofErr w:type="gramEnd"/>
      <w:r w:rsidR="00A63F44">
        <w:rPr>
          <w:rFonts w:ascii="Times New Roman" w:hAnsi="Times New Roman" w:cs="Times New Roman"/>
          <w:iCs/>
          <w:sz w:val="24"/>
          <w:szCs w:val="24"/>
        </w:rPr>
        <w:t xml:space="preserve">30) = .76, </w:t>
      </w:r>
      <w:r w:rsidR="00A63F44">
        <w:rPr>
          <w:rFonts w:ascii="Times New Roman" w:hAnsi="Times New Roman" w:cs="Times New Roman"/>
          <w:i/>
          <w:sz w:val="24"/>
          <w:szCs w:val="24"/>
        </w:rPr>
        <w:t xml:space="preserve">p </w:t>
      </w:r>
      <w:r w:rsidR="00A63F44">
        <w:rPr>
          <w:rFonts w:ascii="Times New Roman" w:hAnsi="Times New Roman" w:cs="Times New Roman"/>
          <w:iCs/>
          <w:sz w:val="24"/>
          <w:szCs w:val="24"/>
        </w:rPr>
        <w:t>= .45</w:t>
      </w:r>
      <w:r w:rsidR="00B70F1D">
        <w:rPr>
          <w:rFonts w:ascii="Times New Roman" w:hAnsi="Times New Roman" w:cs="Times New Roman"/>
          <w:iCs/>
          <w:sz w:val="24"/>
          <w:szCs w:val="24"/>
        </w:rPr>
        <w:t>.</w:t>
      </w:r>
      <w:r w:rsidR="007923FB">
        <w:rPr>
          <w:rFonts w:ascii="Times New Roman" w:hAnsi="Times New Roman" w:cs="Times New Roman"/>
          <w:iCs/>
          <w:sz w:val="24"/>
          <w:szCs w:val="24"/>
        </w:rPr>
        <w:t xml:space="preserve"> In contrast,</w:t>
      </w:r>
      <w:r w:rsidR="00F27E53">
        <w:rPr>
          <w:rFonts w:ascii="Times New Roman" w:hAnsi="Times New Roman" w:cs="Times New Roman"/>
          <w:iCs/>
          <w:sz w:val="24"/>
          <w:szCs w:val="24"/>
        </w:rPr>
        <w:t xml:space="preserve"> in the indirect screening-off condition, participants were less confident that object A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.54,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.50) was a blicket than object B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.79,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.41), </w:t>
      </w:r>
      <w:r w:rsidR="00E0349F">
        <w:rPr>
          <w:rFonts w:ascii="Times New Roman" w:hAnsi="Times New Roman" w:cs="Times New Roman"/>
          <w:iCs/>
          <w:sz w:val="24"/>
          <w:szCs w:val="24"/>
        </w:rPr>
        <w:t xml:space="preserve">and </w:t>
      </w:r>
      <w:r w:rsidR="00F27E53">
        <w:rPr>
          <w:rFonts w:ascii="Times New Roman" w:hAnsi="Times New Roman" w:cs="Times New Roman"/>
          <w:iCs/>
          <w:sz w:val="24"/>
          <w:szCs w:val="24"/>
        </w:rPr>
        <w:t>C (</w:t>
      </w:r>
      <w:r w:rsidR="00F27E53" w:rsidRPr="00D70AD8">
        <w:rPr>
          <w:rFonts w:ascii="Times New Roman" w:hAnsi="Times New Roman" w:cs="Times New Roman"/>
          <w:i/>
          <w:sz w:val="24"/>
          <w:szCs w:val="24"/>
        </w:rPr>
        <w:t>M</w:t>
      </w:r>
      <w:r w:rsidR="00F27E53">
        <w:rPr>
          <w:rFonts w:ascii="Times New Roman" w:hAnsi="Times New Roman" w:cs="Times New Roman"/>
          <w:iCs/>
          <w:sz w:val="24"/>
          <w:szCs w:val="24"/>
        </w:rPr>
        <w:t xml:space="preserve"> = .8</w:t>
      </w:r>
      <w:r w:rsidR="00E0349F">
        <w:rPr>
          <w:rFonts w:ascii="Times New Roman" w:hAnsi="Times New Roman" w:cs="Times New Roman"/>
          <w:iCs/>
          <w:sz w:val="24"/>
          <w:szCs w:val="24"/>
        </w:rPr>
        <w:t>4</w:t>
      </w:r>
      <w:r w:rsidR="00F27E53">
        <w:rPr>
          <w:rFonts w:ascii="Times New Roman" w:hAnsi="Times New Roman" w:cs="Times New Roman"/>
          <w:iCs/>
          <w:sz w:val="24"/>
          <w:szCs w:val="24"/>
        </w:rPr>
        <w:t xml:space="preserve">, </w:t>
      </w:r>
      <w:r w:rsidR="00F27E53" w:rsidRPr="00D70AD8">
        <w:rPr>
          <w:rFonts w:ascii="Times New Roman" w:hAnsi="Times New Roman" w:cs="Times New Roman"/>
          <w:i/>
          <w:sz w:val="24"/>
          <w:szCs w:val="24"/>
        </w:rPr>
        <w:t>SD</w:t>
      </w:r>
      <w:r w:rsidR="00F27E53">
        <w:rPr>
          <w:rFonts w:ascii="Times New Roman" w:hAnsi="Times New Roman" w:cs="Times New Roman"/>
          <w:iCs/>
          <w:sz w:val="24"/>
          <w:szCs w:val="24"/>
        </w:rPr>
        <w:t xml:space="preserve"> = .3</w:t>
      </w:r>
      <w:r w:rsidR="00E0349F">
        <w:rPr>
          <w:rFonts w:ascii="Times New Roman" w:hAnsi="Times New Roman" w:cs="Times New Roman"/>
          <w:iCs/>
          <w:sz w:val="24"/>
          <w:szCs w:val="24"/>
        </w:rPr>
        <w:t>7</w:t>
      </w:r>
      <w:r w:rsidR="00F27E53">
        <w:rPr>
          <w:rFonts w:ascii="Times New Roman" w:hAnsi="Times New Roman" w:cs="Times New Roman"/>
          <w:iCs/>
          <w:sz w:val="24"/>
          <w:szCs w:val="24"/>
        </w:rPr>
        <w:t xml:space="preserve">), </w:t>
      </w:r>
      <w:r w:rsidR="00E0349F">
        <w:rPr>
          <w:rFonts w:ascii="Times New Roman" w:hAnsi="Times New Roman" w:cs="Times New Roman"/>
          <w:iCs/>
          <w:sz w:val="24"/>
          <w:szCs w:val="24"/>
        </w:rPr>
        <w:t xml:space="preserve">both </w:t>
      </w:r>
      <w:r w:rsidR="00F27E53">
        <w:rPr>
          <w:rFonts w:ascii="Times New Roman" w:hAnsi="Times New Roman" w:cs="Times New Roman"/>
          <w:i/>
          <w:sz w:val="24"/>
          <w:szCs w:val="24"/>
        </w:rPr>
        <w:t>t</w:t>
      </w:r>
      <w:r w:rsidR="00F27E53">
        <w:rPr>
          <w:rFonts w:ascii="Times New Roman" w:hAnsi="Times New Roman" w:cs="Times New Roman"/>
          <w:iCs/>
          <w:sz w:val="24"/>
          <w:szCs w:val="24"/>
        </w:rPr>
        <w:t xml:space="preserve">’s </w:t>
      </w:r>
      <w:r w:rsidR="00E0349F">
        <w:rPr>
          <w:rFonts w:ascii="Times New Roman" w:hAnsi="Times New Roman" w:cs="Times New Roman"/>
          <w:iCs/>
          <w:sz w:val="24"/>
          <w:szCs w:val="24"/>
        </w:rPr>
        <w:t xml:space="preserve">&gt; -5.03, both </w:t>
      </w:r>
      <w:r w:rsidR="00E0349F">
        <w:rPr>
          <w:rFonts w:ascii="Times New Roman" w:hAnsi="Times New Roman" w:cs="Times New Roman"/>
          <w:i/>
          <w:sz w:val="24"/>
          <w:szCs w:val="24"/>
        </w:rPr>
        <w:t>p</w:t>
      </w:r>
      <w:r w:rsidR="00E0349F">
        <w:rPr>
          <w:rFonts w:ascii="Times New Roman" w:hAnsi="Times New Roman" w:cs="Times New Roman"/>
          <w:iCs/>
          <w:sz w:val="24"/>
          <w:szCs w:val="24"/>
        </w:rPr>
        <w:t>-values</w:t>
      </w:r>
      <w:r w:rsidR="00C44D3F">
        <w:rPr>
          <w:rFonts w:ascii="Times New Roman" w:hAnsi="Times New Roman" w:cs="Times New Roman"/>
          <w:iCs/>
          <w:sz w:val="24"/>
          <w:szCs w:val="24"/>
        </w:rPr>
        <w:t xml:space="preserve"> &lt; .001. However, participants were more confident that object A was a blicket than object D (</w:t>
      </w:r>
      <w:r w:rsidR="00C44D3F" w:rsidRPr="00D70AD8">
        <w:rPr>
          <w:rFonts w:ascii="Times New Roman" w:hAnsi="Times New Roman" w:cs="Times New Roman"/>
          <w:i/>
          <w:sz w:val="24"/>
          <w:szCs w:val="24"/>
        </w:rPr>
        <w:t>M</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36</w:t>
      </w:r>
      <w:r w:rsidR="00C44D3F">
        <w:rPr>
          <w:rFonts w:ascii="Times New Roman" w:hAnsi="Times New Roman" w:cs="Times New Roman"/>
          <w:iCs/>
          <w:sz w:val="24"/>
          <w:szCs w:val="24"/>
        </w:rPr>
        <w:t xml:space="preserve">, </w:t>
      </w:r>
      <w:r w:rsidR="00C44D3F" w:rsidRPr="00D70AD8">
        <w:rPr>
          <w:rFonts w:ascii="Times New Roman" w:hAnsi="Times New Roman" w:cs="Times New Roman"/>
          <w:i/>
          <w:sz w:val="24"/>
          <w:szCs w:val="24"/>
        </w:rPr>
        <w:t>SD</w:t>
      </w:r>
      <w:r w:rsidR="00C44D3F">
        <w:rPr>
          <w:rFonts w:ascii="Times New Roman" w:hAnsi="Times New Roman" w:cs="Times New Roman"/>
          <w:iCs/>
          <w:sz w:val="24"/>
          <w:szCs w:val="24"/>
        </w:rPr>
        <w:t xml:space="preserve"> = .</w:t>
      </w:r>
      <w:r w:rsidR="000245F7">
        <w:rPr>
          <w:rFonts w:ascii="Times New Roman" w:hAnsi="Times New Roman" w:cs="Times New Roman"/>
          <w:iCs/>
          <w:sz w:val="24"/>
          <w:szCs w:val="24"/>
        </w:rPr>
        <w:t>48</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w:t>
      </w:r>
      <w:proofErr w:type="gramStart"/>
      <w:r w:rsidR="009F4560">
        <w:rPr>
          <w:rFonts w:ascii="Times New Roman" w:hAnsi="Times New Roman" w:cs="Times New Roman"/>
          <w:i/>
          <w:sz w:val="24"/>
          <w:szCs w:val="24"/>
        </w:rPr>
        <w:t>t</w:t>
      </w:r>
      <w:r w:rsidR="009F4560">
        <w:rPr>
          <w:rFonts w:ascii="Times New Roman" w:hAnsi="Times New Roman" w:cs="Times New Roman"/>
          <w:iCs/>
          <w:sz w:val="24"/>
          <w:szCs w:val="24"/>
        </w:rPr>
        <w:t>(</w:t>
      </w:r>
      <w:proofErr w:type="gramEnd"/>
      <w:r w:rsidR="009F4560">
        <w:rPr>
          <w:rFonts w:ascii="Times New Roman" w:hAnsi="Times New Roman" w:cs="Times New Roman"/>
          <w:iCs/>
          <w:sz w:val="24"/>
          <w:szCs w:val="24"/>
        </w:rPr>
        <w:t xml:space="preserve">30) = 2.36, </w:t>
      </w:r>
      <w:r w:rsidR="009F4560">
        <w:rPr>
          <w:rFonts w:ascii="Times New Roman" w:hAnsi="Times New Roman" w:cs="Times New Roman"/>
          <w:i/>
          <w:sz w:val="24"/>
          <w:szCs w:val="24"/>
        </w:rPr>
        <w:t xml:space="preserve">p </w:t>
      </w:r>
      <w:r w:rsidR="009F4560">
        <w:rPr>
          <w:rFonts w:ascii="Times New Roman" w:hAnsi="Times New Roman" w:cs="Times New Roman"/>
          <w:iCs/>
          <w:sz w:val="24"/>
          <w:szCs w:val="24"/>
        </w:rPr>
        <w:t>= .02</w:t>
      </w:r>
      <w:r w:rsidR="00C44D3F">
        <w:rPr>
          <w:rFonts w:ascii="Times New Roman" w:hAnsi="Times New Roman" w:cs="Times New Roman"/>
          <w:iCs/>
          <w:sz w:val="24"/>
          <w:szCs w:val="24"/>
        </w:rPr>
        <w:t>. This reflect</w:t>
      </w:r>
      <w:r w:rsidR="002A2FCF">
        <w:rPr>
          <w:rFonts w:ascii="Times New Roman" w:hAnsi="Times New Roman" w:cs="Times New Roman"/>
          <w:iCs/>
          <w:sz w:val="24"/>
          <w:szCs w:val="24"/>
        </w:rPr>
        <w:t>ed</w:t>
      </w:r>
      <w:r w:rsidR="00C44D3F">
        <w:rPr>
          <w:rFonts w:ascii="Times New Roman" w:hAnsi="Times New Roman" w:cs="Times New Roman"/>
          <w:iCs/>
          <w:sz w:val="24"/>
          <w:szCs w:val="24"/>
        </w:rPr>
        <w:t xml:space="preserve"> the fact that the scores for object A were collapsed over Trial Type</w:t>
      </w:r>
      <w:r w:rsidR="000245F7">
        <w:rPr>
          <w:rFonts w:ascii="Times New Roman" w:hAnsi="Times New Roman" w:cs="Times New Roman"/>
          <w:iCs/>
          <w:sz w:val="24"/>
          <w:szCs w:val="24"/>
        </w:rPr>
        <w:t xml:space="preserve"> (in which A was seen by itself during the experimental trials but in combination with other objects during the control trials)</w:t>
      </w:r>
      <w:r w:rsidR="00C44D3F">
        <w:rPr>
          <w:rFonts w:ascii="Times New Roman" w:hAnsi="Times New Roman" w:cs="Times New Roman"/>
          <w:iCs/>
          <w:sz w:val="24"/>
          <w:szCs w:val="24"/>
        </w:rPr>
        <w:t>.</w:t>
      </w:r>
      <w:r w:rsidR="009F4560">
        <w:rPr>
          <w:rFonts w:ascii="Times New Roman" w:hAnsi="Times New Roman" w:cs="Times New Roman"/>
          <w:iCs/>
          <w:sz w:val="24"/>
          <w:szCs w:val="24"/>
        </w:rPr>
        <w:t xml:space="preserve"> Finally, </w:t>
      </w:r>
      <w:r w:rsidR="001C2C77">
        <w:rPr>
          <w:rFonts w:ascii="Times New Roman" w:hAnsi="Times New Roman" w:cs="Times New Roman"/>
          <w:iCs/>
          <w:sz w:val="24"/>
          <w:szCs w:val="24"/>
        </w:rPr>
        <w:t xml:space="preserve">participants were less confident that object D was a blicket than objects B and C, both </w:t>
      </w:r>
      <w:r w:rsidR="001C2C77">
        <w:rPr>
          <w:rFonts w:ascii="Times New Roman" w:hAnsi="Times New Roman" w:cs="Times New Roman"/>
          <w:i/>
          <w:sz w:val="24"/>
          <w:szCs w:val="24"/>
        </w:rPr>
        <w:t>t</w:t>
      </w:r>
      <w:r w:rsidR="001C2C77">
        <w:rPr>
          <w:rFonts w:ascii="Times New Roman" w:hAnsi="Times New Roman" w:cs="Times New Roman"/>
          <w:iCs/>
          <w:sz w:val="24"/>
          <w:szCs w:val="24"/>
        </w:rPr>
        <w:t xml:space="preserve">’s &gt; </w:t>
      </w:r>
      <w:r w:rsidR="006D1A38">
        <w:rPr>
          <w:rFonts w:ascii="Times New Roman" w:hAnsi="Times New Roman" w:cs="Times New Roman"/>
          <w:iCs/>
          <w:sz w:val="24"/>
          <w:szCs w:val="24"/>
        </w:rPr>
        <w:t>6.10</w:t>
      </w:r>
      <w:r w:rsidR="001C2C77">
        <w:rPr>
          <w:rFonts w:ascii="Times New Roman" w:hAnsi="Times New Roman" w:cs="Times New Roman"/>
          <w:iCs/>
          <w:sz w:val="24"/>
          <w:szCs w:val="24"/>
        </w:rPr>
        <w:t xml:space="preserve">, both </w:t>
      </w:r>
      <w:r w:rsidR="001C2C77">
        <w:rPr>
          <w:rFonts w:ascii="Times New Roman" w:hAnsi="Times New Roman" w:cs="Times New Roman"/>
          <w:i/>
          <w:sz w:val="24"/>
          <w:szCs w:val="24"/>
        </w:rPr>
        <w:t>p</w:t>
      </w:r>
      <w:r w:rsidR="001C2C77">
        <w:rPr>
          <w:rFonts w:ascii="Times New Roman" w:hAnsi="Times New Roman" w:cs="Times New Roman"/>
          <w:iCs/>
          <w:sz w:val="24"/>
          <w:szCs w:val="24"/>
        </w:rPr>
        <w:t>-values &lt; .001.</w:t>
      </w:r>
    </w:p>
    <w:p w14:paraId="0730C9E8" w14:textId="3103DB5F" w:rsidR="008F4749" w:rsidRPr="00ED5D37" w:rsidRDefault="00D70AB5" w:rsidP="00ED5D37">
      <w:pPr>
        <w:spacing w:line="480" w:lineRule="auto"/>
        <w:ind w:firstLine="720"/>
        <w:contextualSpacing/>
        <w:rPr>
          <w:rFonts w:ascii="Times New Roman" w:hAnsi="Times New Roman" w:cs="Times New Roman"/>
          <w:sz w:val="24"/>
          <w:szCs w:val="24"/>
          <w:u w:val="single"/>
        </w:rPr>
      </w:pPr>
      <w:r w:rsidRPr="00254906">
        <w:rPr>
          <w:rFonts w:ascii="Times New Roman" w:hAnsi="Times New Roman" w:cs="Times New Roman"/>
          <w:iCs/>
          <w:sz w:val="24"/>
          <w:szCs w:val="24"/>
        </w:rPr>
        <w:t xml:space="preserve">To explore the second interaction </w:t>
      </w:r>
      <w:r w:rsidR="00E61DAE">
        <w:rPr>
          <w:rFonts w:ascii="Times New Roman" w:hAnsi="Times New Roman" w:cs="Times New Roman"/>
          <w:iCs/>
          <w:sz w:val="24"/>
          <w:szCs w:val="24"/>
        </w:rPr>
        <w:t>among</w:t>
      </w:r>
      <w:r w:rsidR="00E61DAE" w:rsidRPr="00254906">
        <w:rPr>
          <w:rFonts w:ascii="Times New Roman" w:hAnsi="Times New Roman" w:cs="Times New Roman"/>
          <w:iCs/>
          <w:sz w:val="24"/>
          <w:szCs w:val="24"/>
        </w:rPr>
        <w:t xml:space="preserve"> </w:t>
      </w:r>
      <w:r w:rsidR="00131487" w:rsidRPr="00254906">
        <w:rPr>
          <w:rFonts w:ascii="Times New Roman" w:hAnsi="Times New Roman" w:cs="Times New Roman"/>
          <w:iCs/>
          <w:sz w:val="24"/>
          <w:szCs w:val="24"/>
        </w:rPr>
        <w:t>Trial Number and Object for each condition</w:t>
      </w:r>
      <w:r w:rsidR="004A39E4">
        <w:rPr>
          <w:rFonts w:ascii="Times New Roman" w:hAnsi="Times New Roman" w:cs="Times New Roman"/>
          <w:iCs/>
          <w:sz w:val="24"/>
          <w:szCs w:val="24"/>
        </w:rPr>
        <w:t>,</w:t>
      </w:r>
      <w:r w:rsidR="00131487" w:rsidRPr="00254906">
        <w:rPr>
          <w:rFonts w:ascii="Times New Roman" w:hAnsi="Times New Roman" w:cs="Times New Roman"/>
          <w:iCs/>
          <w:sz w:val="24"/>
          <w:szCs w:val="24"/>
        </w:rPr>
        <w:t xml:space="preserve"> Trial Number and Object were included as within-</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fixed effects and </w:t>
      </w:r>
      <w:r w:rsidR="007F4A56">
        <w:rPr>
          <w:rFonts w:ascii="Times New Roman" w:hAnsi="Times New Roman" w:cs="Times New Roman"/>
          <w:iCs/>
          <w:sz w:val="24"/>
          <w:szCs w:val="24"/>
        </w:rPr>
        <w:t>participant</w:t>
      </w:r>
      <w:r w:rsidR="00131487" w:rsidRPr="00254906">
        <w:rPr>
          <w:rFonts w:ascii="Times New Roman" w:hAnsi="Times New Roman" w:cs="Times New Roman"/>
          <w:iCs/>
          <w:sz w:val="24"/>
          <w:szCs w:val="24"/>
        </w:rPr>
        <w:t xml:space="preserve">s were included as a random effect. Although both linear models yielded </w:t>
      </w:r>
      <w:r w:rsidR="008924EC">
        <w:rPr>
          <w:rFonts w:ascii="Times New Roman" w:hAnsi="Times New Roman" w:cs="Times New Roman"/>
          <w:iCs/>
          <w:sz w:val="24"/>
          <w:szCs w:val="24"/>
        </w:rPr>
        <w:t>experimental</w:t>
      </w:r>
      <w:r w:rsidR="00131487" w:rsidRPr="00254906">
        <w:rPr>
          <w:rFonts w:ascii="Times New Roman" w:hAnsi="Times New Roman" w:cs="Times New Roman"/>
          <w:iCs/>
          <w:sz w:val="24"/>
          <w:szCs w:val="24"/>
        </w:rPr>
        <w:t xml:space="preserve"> effects of Object, </w:t>
      </w:r>
      <w:r w:rsidR="00131487" w:rsidRPr="00254906">
        <w:rPr>
          <w:rFonts w:ascii="Times New Roman" w:hAnsi="Times New Roman" w:cs="Times New Roman"/>
          <w:iCs/>
          <w:sz w:val="24"/>
          <w:szCs w:val="24"/>
        </w:rPr>
        <w:lastRenderedPageBreak/>
        <w:t>both χ</w:t>
      </w:r>
      <w:r w:rsidR="00131487" w:rsidRPr="00254906">
        <w:rPr>
          <w:rFonts w:ascii="Times New Roman" w:hAnsi="Times New Roman" w:cs="Times New Roman"/>
          <w:iCs/>
          <w:sz w:val="24"/>
          <w:szCs w:val="24"/>
          <w:vertAlign w:val="superscript"/>
        </w:rPr>
        <w:t>2</w:t>
      </w:r>
      <w:r w:rsidR="00131487" w:rsidRPr="00254906">
        <w:rPr>
          <w:rFonts w:ascii="Times New Roman" w:hAnsi="Times New Roman" w:cs="Times New Roman"/>
          <w:iCs/>
          <w:sz w:val="24"/>
          <w:szCs w:val="24"/>
        </w:rPr>
        <w:t xml:space="preserve">’s &gt; 31.86, both </w:t>
      </w:r>
      <w:r w:rsidR="00131487" w:rsidRPr="00254906">
        <w:rPr>
          <w:rFonts w:ascii="Times New Roman" w:hAnsi="Times New Roman" w:cs="Times New Roman"/>
          <w:i/>
          <w:sz w:val="24"/>
          <w:szCs w:val="24"/>
        </w:rPr>
        <w:t>p</w:t>
      </w:r>
      <w:r w:rsidR="00131487" w:rsidRPr="00254906">
        <w:rPr>
          <w:rFonts w:ascii="Times New Roman" w:hAnsi="Times New Roman" w:cs="Times New Roman"/>
          <w:iCs/>
          <w:sz w:val="24"/>
          <w:szCs w:val="24"/>
        </w:rPr>
        <w:t>-values &lt; .001, only the two-way linear mixed-effects model for the Indirect Screening Off condition yielded an interaction between Trial Number and Object, χ</w:t>
      </w:r>
      <w:r w:rsidR="00131487" w:rsidRPr="00254906">
        <w:rPr>
          <w:rFonts w:ascii="Times New Roman" w:hAnsi="Times New Roman" w:cs="Times New Roman"/>
          <w:i/>
          <w:iCs/>
          <w:sz w:val="24"/>
          <w:szCs w:val="24"/>
          <w:vertAlign w:val="superscript"/>
        </w:rPr>
        <w:t>2</w:t>
      </w:r>
      <w:r w:rsidR="00131487" w:rsidRPr="00254906">
        <w:rPr>
          <w:rFonts w:ascii="Times New Roman" w:hAnsi="Times New Roman" w:cs="Times New Roman"/>
          <w:sz w:val="24"/>
          <w:szCs w:val="24"/>
        </w:rPr>
        <w:t>(3) = 9.57</w:t>
      </w:r>
      <w:r w:rsidR="00132239" w:rsidRPr="00254906">
        <w:rPr>
          <w:rFonts w:ascii="Times New Roman" w:hAnsi="Times New Roman" w:cs="Times New Roman"/>
          <w:sz w:val="24"/>
          <w:szCs w:val="24"/>
        </w:rPr>
        <w:t>.</w:t>
      </w:r>
      <w:r w:rsidR="00132239">
        <w:rPr>
          <w:rFonts w:ascii="Times New Roman" w:hAnsi="Times New Roman" w:cs="Times New Roman"/>
          <w:sz w:val="24"/>
          <w:szCs w:val="24"/>
        </w:rPr>
        <w:t xml:space="preserve"> This interaction reflected the fact that participants treated the objects differently </w:t>
      </w:r>
      <w:r w:rsidR="00E425A5">
        <w:rPr>
          <w:rFonts w:ascii="Times New Roman" w:hAnsi="Times New Roman" w:cs="Times New Roman"/>
          <w:sz w:val="24"/>
          <w:szCs w:val="24"/>
        </w:rPr>
        <w:t>between the two trials</w:t>
      </w:r>
      <w:r w:rsidR="00132239">
        <w:rPr>
          <w:rFonts w:ascii="Times New Roman" w:hAnsi="Times New Roman" w:cs="Times New Roman"/>
          <w:sz w:val="24"/>
          <w:szCs w:val="24"/>
        </w:rPr>
        <w:t>.</w:t>
      </w:r>
      <w:r w:rsidR="00646584">
        <w:rPr>
          <w:rFonts w:ascii="Times New Roman" w:hAnsi="Times New Roman" w:cs="Times New Roman"/>
          <w:sz w:val="24"/>
          <w:szCs w:val="24"/>
        </w:rPr>
        <w:t xml:space="preserve"> </w:t>
      </w:r>
      <w:r w:rsidR="00747DB2">
        <w:rPr>
          <w:rFonts w:ascii="Times New Roman" w:hAnsi="Times New Roman" w:cs="Times New Roman"/>
          <w:sz w:val="24"/>
          <w:szCs w:val="24"/>
        </w:rPr>
        <w:t>During</w:t>
      </w:r>
      <w:r w:rsidR="00646584">
        <w:rPr>
          <w:rFonts w:ascii="Times New Roman" w:hAnsi="Times New Roman" w:cs="Times New Roman"/>
          <w:sz w:val="24"/>
          <w:szCs w:val="24"/>
        </w:rPr>
        <w:t xml:space="preserve"> the trial</w:t>
      </w:r>
      <w:r w:rsidR="00F63CAB">
        <w:rPr>
          <w:rFonts w:ascii="Times New Roman" w:hAnsi="Times New Roman" w:cs="Times New Roman"/>
          <w:sz w:val="24"/>
          <w:szCs w:val="24"/>
        </w:rPr>
        <w:t xml:space="preserve"> 1</w:t>
      </w:r>
      <w:r w:rsidR="00646584">
        <w:rPr>
          <w:rFonts w:ascii="Times New Roman" w:hAnsi="Times New Roman" w:cs="Times New Roman"/>
          <w:sz w:val="24"/>
          <w:szCs w:val="24"/>
        </w:rPr>
        <w:t xml:space="preserve"> (when participants were asked to provide their first set of responses) participants treated object D (M = .55, SD = .50) as less of a blicket than object A (M = .72, SD = .45), </w:t>
      </w:r>
      <w:r w:rsidR="00646584">
        <w:rPr>
          <w:rFonts w:ascii="Times New Roman" w:hAnsi="Times New Roman" w:cs="Times New Roman"/>
          <w:i/>
          <w:iCs/>
          <w:sz w:val="24"/>
          <w:szCs w:val="24"/>
        </w:rPr>
        <w:t>t</w:t>
      </w:r>
      <w:r w:rsidR="003618CC">
        <w:rPr>
          <w:rFonts w:ascii="Times New Roman" w:hAnsi="Times New Roman" w:cs="Times New Roman"/>
          <w:sz w:val="24"/>
          <w:szCs w:val="24"/>
        </w:rPr>
        <w:t xml:space="preserve">(114.97) = 2.31, </w:t>
      </w:r>
      <w:r w:rsidR="003618CC">
        <w:rPr>
          <w:rFonts w:ascii="Times New Roman" w:hAnsi="Times New Roman" w:cs="Times New Roman"/>
          <w:i/>
          <w:iCs/>
          <w:sz w:val="24"/>
          <w:szCs w:val="24"/>
        </w:rPr>
        <w:t xml:space="preserve">p </w:t>
      </w:r>
      <w:r w:rsidR="003618CC">
        <w:rPr>
          <w:rFonts w:ascii="Times New Roman" w:hAnsi="Times New Roman" w:cs="Times New Roman"/>
          <w:sz w:val="24"/>
          <w:szCs w:val="24"/>
        </w:rPr>
        <w:t>= .02</w:t>
      </w:r>
      <w:r w:rsidR="006C32E2">
        <w:rPr>
          <w:rFonts w:ascii="Times New Roman" w:hAnsi="Times New Roman" w:cs="Times New Roman"/>
          <w:sz w:val="24"/>
          <w:szCs w:val="24"/>
        </w:rPr>
        <w:t>, and object C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.78,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.42) as more of a blicket than either object B (</w:t>
      </w:r>
      <w:r w:rsidR="006C32E2" w:rsidRPr="00F66959">
        <w:rPr>
          <w:rFonts w:ascii="Times New Roman" w:hAnsi="Times New Roman" w:cs="Times New Roman"/>
          <w:i/>
          <w:iCs/>
          <w:sz w:val="24"/>
          <w:szCs w:val="24"/>
        </w:rPr>
        <w:t>M</w:t>
      </w:r>
      <w:r w:rsidR="006C32E2">
        <w:rPr>
          <w:rFonts w:ascii="Times New Roman" w:hAnsi="Times New Roman" w:cs="Times New Roman"/>
          <w:sz w:val="24"/>
          <w:szCs w:val="24"/>
        </w:rPr>
        <w:t xml:space="preserve"> = .68, </w:t>
      </w:r>
      <w:r w:rsidR="006C32E2" w:rsidRPr="00F66959">
        <w:rPr>
          <w:rFonts w:ascii="Times New Roman" w:hAnsi="Times New Roman" w:cs="Times New Roman"/>
          <w:i/>
          <w:iCs/>
          <w:sz w:val="24"/>
          <w:szCs w:val="24"/>
        </w:rPr>
        <w:t>SD</w:t>
      </w:r>
      <w:r w:rsidR="006C32E2">
        <w:rPr>
          <w:rFonts w:ascii="Times New Roman" w:hAnsi="Times New Roman" w:cs="Times New Roman"/>
          <w:sz w:val="24"/>
          <w:szCs w:val="24"/>
        </w:rPr>
        <w:t xml:space="preserve"> = .47), </w:t>
      </w:r>
      <w:r w:rsidR="006C32E2" w:rsidRPr="00F66959">
        <w:rPr>
          <w:rFonts w:ascii="Times New Roman" w:hAnsi="Times New Roman" w:cs="Times New Roman"/>
          <w:i/>
          <w:iCs/>
          <w:sz w:val="24"/>
          <w:szCs w:val="24"/>
        </w:rPr>
        <w:t>t</w:t>
      </w:r>
      <w:r w:rsidR="006C32E2">
        <w:rPr>
          <w:rFonts w:ascii="Times New Roman" w:hAnsi="Times New Roman" w:cs="Times New Roman"/>
          <w:sz w:val="24"/>
          <w:szCs w:val="24"/>
        </w:rPr>
        <w:t>(</w:t>
      </w:r>
      <w:r w:rsidR="006F74BA">
        <w:rPr>
          <w:rFonts w:ascii="Times New Roman" w:hAnsi="Times New Roman" w:cs="Times New Roman"/>
          <w:sz w:val="24"/>
          <w:szCs w:val="24"/>
        </w:rPr>
        <w:t>127</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-2.46</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w:t>
      </w:r>
      <w:r w:rsidR="006C32E2" w:rsidRPr="00F66959">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6C32E2">
        <w:rPr>
          <w:rFonts w:ascii="Times New Roman" w:hAnsi="Times New Roman" w:cs="Times New Roman"/>
          <w:sz w:val="24"/>
          <w:szCs w:val="24"/>
        </w:rPr>
        <w:t>=</w:t>
      </w:r>
      <w:r w:rsidR="006F74BA">
        <w:rPr>
          <w:rFonts w:ascii="Times New Roman" w:hAnsi="Times New Roman" w:cs="Times New Roman"/>
          <w:sz w:val="24"/>
          <w:szCs w:val="24"/>
        </w:rPr>
        <w:t xml:space="preserve"> .02</w:t>
      </w:r>
      <w:r w:rsidR="006C32E2">
        <w:rPr>
          <w:rFonts w:ascii="Times New Roman" w:hAnsi="Times New Roman" w:cs="Times New Roman"/>
          <w:sz w:val="24"/>
          <w:szCs w:val="24"/>
        </w:rPr>
        <w:t xml:space="preserve">, or D, </w:t>
      </w:r>
      <w:r w:rsidR="006F74BA" w:rsidRPr="00D70AD8">
        <w:rPr>
          <w:rFonts w:ascii="Times New Roman" w:hAnsi="Times New Roman" w:cs="Times New Roman"/>
          <w:i/>
          <w:iCs/>
          <w:sz w:val="24"/>
          <w:szCs w:val="24"/>
        </w:rPr>
        <w:t>t</w:t>
      </w:r>
      <w:r w:rsidR="00C2462D">
        <w:rPr>
          <w:rFonts w:ascii="Times New Roman" w:hAnsi="Times New Roman" w:cs="Times New Roman"/>
          <w:sz w:val="24"/>
          <w:szCs w:val="24"/>
        </w:rPr>
        <w:t>(107.25</w:t>
      </w:r>
      <w:r w:rsidR="006F74BA">
        <w:rPr>
          <w:rFonts w:ascii="Times New Roman" w:hAnsi="Times New Roman" w:cs="Times New Roman"/>
          <w:sz w:val="24"/>
          <w:szCs w:val="24"/>
        </w:rPr>
        <w:t xml:space="preserve">) = </w:t>
      </w:r>
      <w:r w:rsidR="00C2462D">
        <w:rPr>
          <w:rFonts w:ascii="Times New Roman" w:hAnsi="Times New Roman" w:cs="Times New Roman"/>
          <w:sz w:val="24"/>
          <w:szCs w:val="24"/>
        </w:rPr>
        <w:t>3.23</w:t>
      </w:r>
      <w:r w:rsidR="006F74BA">
        <w:rPr>
          <w:rFonts w:ascii="Times New Roman" w:hAnsi="Times New Roman" w:cs="Times New Roman"/>
          <w:sz w:val="24"/>
          <w:szCs w:val="24"/>
        </w:rPr>
        <w:t xml:space="preserve">, </w:t>
      </w:r>
      <w:r w:rsidR="006F74BA" w:rsidRPr="00D70AD8">
        <w:rPr>
          <w:rFonts w:ascii="Times New Roman" w:hAnsi="Times New Roman" w:cs="Times New Roman"/>
          <w:i/>
          <w:iCs/>
          <w:sz w:val="24"/>
          <w:szCs w:val="24"/>
        </w:rPr>
        <w:t>p</w:t>
      </w:r>
      <w:r w:rsidR="006F74BA">
        <w:rPr>
          <w:rFonts w:ascii="Times New Roman" w:hAnsi="Times New Roman" w:cs="Times New Roman"/>
          <w:sz w:val="24"/>
          <w:szCs w:val="24"/>
        </w:rPr>
        <w:t xml:space="preserve"> </w:t>
      </w:r>
      <w:r w:rsidR="00C2462D">
        <w:rPr>
          <w:rFonts w:ascii="Times New Roman" w:hAnsi="Times New Roman" w:cs="Times New Roman"/>
          <w:sz w:val="24"/>
          <w:szCs w:val="24"/>
        </w:rPr>
        <w:t>&lt;</w:t>
      </w:r>
      <w:r w:rsidR="006F74BA">
        <w:rPr>
          <w:rFonts w:ascii="Times New Roman" w:hAnsi="Times New Roman" w:cs="Times New Roman"/>
          <w:sz w:val="24"/>
          <w:szCs w:val="24"/>
        </w:rPr>
        <w:t xml:space="preserve"> .0</w:t>
      </w:r>
      <w:r w:rsidR="00C2462D">
        <w:rPr>
          <w:rFonts w:ascii="Times New Roman" w:hAnsi="Times New Roman" w:cs="Times New Roman"/>
          <w:sz w:val="24"/>
          <w:szCs w:val="24"/>
        </w:rPr>
        <w:t>1</w:t>
      </w:r>
      <w:r w:rsidR="006F74BA">
        <w:rPr>
          <w:rFonts w:ascii="Times New Roman" w:hAnsi="Times New Roman" w:cs="Times New Roman"/>
          <w:sz w:val="24"/>
          <w:szCs w:val="24"/>
        </w:rPr>
        <w:t>.</w:t>
      </w:r>
      <w:r w:rsidR="00F63CAB">
        <w:rPr>
          <w:rFonts w:ascii="Times New Roman" w:hAnsi="Times New Roman" w:cs="Times New Roman"/>
          <w:sz w:val="24"/>
          <w:szCs w:val="24"/>
        </w:rPr>
        <w:t xml:space="preserve"> In contrast, during trial 2, participants treated </w:t>
      </w:r>
      <w:r w:rsidR="00654C6E">
        <w:rPr>
          <w:rFonts w:ascii="Times New Roman" w:hAnsi="Times New Roman" w:cs="Times New Roman"/>
          <w:sz w:val="24"/>
          <w:szCs w:val="24"/>
        </w:rPr>
        <w:t>all</w:t>
      </w:r>
      <w:r w:rsidR="00F63CAB">
        <w:rPr>
          <w:rFonts w:ascii="Times New Roman" w:hAnsi="Times New Roman" w:cs="Times New Roman"/>
          <w:sz w:val="24"/>
          <w:szCs w:val="24"/>
        </w:rPr>
        <w:t xml:space="preserve"> the objects equivalently, all </w:t>
      </w:r>
      <w:r w:rsidR="00F63CAB">
        <w:rPr>
          <w:rFonts w:ascii="Times New Roman" w:hAnsi="Times New Roman" w:cs="Times New Roman"/>
          <w:i/>
          <w:iCs/>
          <w:sz w:val="24"/>
          <w:szCs w:val="24"/>
        </w:rPr>
        <w:t>t</w:t>
      </w:r>
      <w:r w:rsidR="00F63CAB">
        <w:rPr>
          <w:rFonts w:ascii="Times New Roman" w:hAnsi="Times New Roman" w:cs="Times New Roman"/>
          <w:sz w:val="24"/>
          <w:szCs w:val="24"/>
        </w:rPr>
        <w:t xml:space="preserve">’s &lt; 1.78, all </w:t>
      </w:r>
      <w:r w:rsidR="00F63CAB">
        <w:rPr>
          <w:rFonts w:ascii="Times New Roman" w:hAnsi="Times New Roman" w:cs="Times New Roman"/>
          <w:i/>
          <w:iCs/>
          <w:sz w:val="24"/>
          <w:szCs w:val="24"/>
        </w:rPr>
        <w:t>p</w:t>
      </w:r>
      <w:r w:rsidR="00F63CAB">
        <w:rPr>
          <w:rFonts w:ascii="Times New Roman" w:hAnsi="Times New Roman" w:cs="Times New Roman"/>
          <w:sz w:val="24"/>
          <w:szCs w:val="24"/>
        </w:rPr>
        <w:t>-values &gt; .08.</w:t>
      </w: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4F6D9C78">
            <wp:extent cx="4557370" cy="3067947"/>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8562" cy="3075482"/>
                    </a:xfrm>
                    <a:prstGeom prst="rect">
                      <a:avLst/>
                    </a:prstGeom>
                  </pic:spPr>
                </pic:pic>
              </a:graphicData>
            </a:graphic>
          </wp:inline>
        </w:drawing>
      </w:r>
    </w:p>
    <w:p w14:paraId="747B705E" w14:textId="4565F970" w:rsidR="00A45E22" w:rsidRDefault="00D60BFD" w:rsidP="003B3191">
      <w:pPr>
        <w:keepNext/>
        <w:spacing w:line="240" w:lineRule="auto"/>
        <w:contextualSpacing/>
        <w:rPr>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1F284F" w14:textId="77777777" w:rsidR="00ED5D37" w:rsidRDefault="00ED5D37" w:rsidP="003B3191">
      <w:pPr>
        <w:keepNext/>
        <w:spacing w:line="240" w:lineRule="auto"/>
        <w:contextualSpacing/>
        <w:rPr>
          <w:rFonts w:ascii="Times New Roman" w:hAnsi="Times New Roman" w:cs="Times New Roman"/>
          <w:sz w:val="24"/>
          <w:szCs w:val="24"/>
        </w:rPr>
      </w:pPr>
    </w:p>
    <w:p w14:paraId="3E92C5AD" w14:textId="6A3586F2"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 xml:space="preserve">the final interaction </w:t>
      </w:r>
      <w:r w:rsidR="00D638B5">
        <w:rPr>
          <w:rFonts w:ascii="Times New Roman" w:hAnsi="Times New Roman" w:cs="Times New Roman"/>
          <w:sz w:val="24"/>
          <w:szCs w:val="24"/>
        </w:rPr>
        <w:t xml:space="preserve">among </w:t>
      </w:r>
      <w:r w:rsidR="00132239">
        <w:rPr>
          <w:rFonts w:ascii="Times New Roman" w:hAnsi="Times New Roman" w:cs="Times New Roman"/>
          <w:sz w:val="24"/>
          <w:szCs w:val="24"/>
        </w:rPr>
        <w:t>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w:t>
      </w:r>
      <w:r w:rsidR="007F4A56">
        <w:rPr>
          <w:rFonts w:ascii="Times New Roman" w:hAnsi="Times New Roman" w:cs="Times New Roman"/>
          <w:sz w:val="24"/>
          <w:szCs w:val="24"/>
        </w:rPr>
        <w:t>participant</w:t>
      </w:r>
      <w:r w:rsidR="00806790">
        <w:rPr>
          <w:rFonts w:ascii="Times New Roman" w:hAnsi="Times New Roman" w:cs="Times New Roman"/>
          <w:sz w:val="24"/>
          <w:szCs w:val="24"/>
        </w:rPr>
        <w: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w:t>
      </w:r>
      <w:r w:rsidR="00C249BF">
        <w:rPr>
          <w:rFonts w:ascii="Times New Roman" w:hAnsi="Times New Roman" w:cs="Times New Roman"/>
          <w:sz w:val="24"/>
          <w:szCs w:val="24"/>
        </w:rPr>
        <w:lastRenderedPageBreak/>
        <w:t>once again treated as a random effect</w:t>
      </w:r>
      <w:r w:rsidR="00B3455B">
        <w:rPr>
          <w:rFonts w:ascii="Times New Roman" w:hAnsi="Times New Roman" w:cs="Times New Roman"/>
          <w:sz w:val="24"/>
          <w:szCs w:val="24"/>
        </w:rPr>
        <w:t xml:space="preserve"> to control for the within-</w:t>
      </w:r>
      <w:r w:rsidR="007F4A56">
        <w:rPr>
          <w:rFonts w:ascii="Times New Roman" w:hAnsi="Times New Roman" w:cs="Times New Roman"/>
          <w:sz w:val="24"/>
          <w:szCs w:val="24"/>
        </w:rPr>
        <w:t>participant</w:t>
      </w:r>
      <w:r w:rsidR="00B3455B">
        <w:rPr>
          <w:rFonts w:ascii="Times New Roman" w:hAnsi="Times New Roman" w:cs="Times New Roman"/>
          <w:sz w:val="24"/>
          <w:szCs w:val="24"/>
        </w:rPr>
        <w:t xml:space="preserve">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w:t>
      </w:r>
      <w:r w:rsidR="005A3CFD">
        <w:rPr>
          <w:rFonts w:ascii="Times New Roman" w:hAnsi="Times New Roman" w:cs="Times New Roman"/>
          <w:sz w:val="24"/>
          <w:szCs w:val="24"/>
        </w:rPr>
        <w:t xml:space="preserve">experimental </w:t>
      </w:r>
      <w:r w:rsidR="00806790">
        <w:rPr>
          <w:rFonts w:ascii="Times New Roman" w:hAnsi="Times New Roman" w:cs="Times New Roman"/>
          <w:sz w:val="24"/>
          <w:szCs w:val="24"/>
        </w:rPr>
        <w:t xml:space="preserve">trials within the backwards blocking condition revealed a significant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of Objects, </w:t>
      </w:r>
      <w:r w:rsidR="00450BD7" w:rsidRPr="00C14E51">
        <w:rPr>
          <w:rFonts w:ascii="Times New Roman" w:hAnsi="Times New Roman" w:cs="Times New Roman"/>
          <w:iCs/>
          <w:sz w:val="24"/>
          <w:szCs w:val="24"/>
        </w:rPr>
        <w:t>χ</w:t>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w:t>
      </w:r>
      <w:r w:rsidR="008924EC">
        <w:rPr>
          <w:rFonts w:ascii="Times New Roman" w:hAnsi="Times New Roman" w:cs="Times New Roman"/>
          <w:sz w:val="24"/>
          <w:szCs w:val="24"/>
        </w:rPr>
        <w:t>experimental</w:t>
      </w:r>
      <w:r w:rsidR="00806790">
        <w:rPr>
          <w:rFonts w:ascii="Times New Roman" w:hAnsi="Times New Roman" w:cs="Times New Roman"/>
          <w:sz w:val="24"/>
          <w:szCs w:val="24"/>
        </w:rPr>
        <w:t xml:space="preserve"> effect 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44ACF707"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w:t>
      </w:r>
      <w:r w:rsidR="008924EC">
        <w:rPr>
          <w:rFonts w:ascii="Times New Roman" w:hAnsi="Times New Roman" w:cs="Times New Roman"/>
          <w:sz w:val="24"/>
          <w:szCs w:val="24"/>
        </w:rPr>
        <w:t>experimental</w:t>
      </w:r>
      <w:r>
        <w:rPr>
          <w:rFonts w:ascii="Times New Roman" w:hAnsi="Times New Roman" w:cs="Times New Roman"/>
          <w:sz w:val="24"/>
          <w:szCs w:val="24"/>
        </w:rPr>
        <w:t xml:space="preserve">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w:t>
      </w:r>
      <w:r w:rsidR="008924EC">
        <w:rPr>
          <w:rFonts w:ascii="Times New Roman" w:hAnsi="Times New Roman" w:cs="Times New Roman"/>
          <w:sz w:val="24"/>
          <w:szCs w:val="24"/>
        </w:rPr>
        <w:t>experimental</w:t>
      </w:r>
      <w:r>
        <w:rPr>
          <w:rFonts w:ascii="Times New Roman" w:hAnsi="Times New Roman" w:cs="Times New Roman"/>
          <w:sz w:val="24"/>
          <w:szCs w:val="24"/>
        </w:rPr>
        <w:t xml:space="preserve">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.001</w:t>
      </w:r>
      <w:r>
        <w:rPr>
          <w:rFonts w:ascii="Times New Roman" w:hAnsi="Times New Roman" w:cs="Times New Roman"/>
          <w:sz w:val="24"/>
          <w:szCs w:val="24"/>
        </w:rPr>
        <w:t xml:space="preserve">. </w:t>
      </w:r>
      <w:r w:rsidR="008924EC">
        <w:rPr>
          <w:rFonts w:ascii="Times New Roman" w:hAnsi="Times New Roman" w:cs="Times New Roman"/>
          <w:sz w:val="24"/>
          <w:szCs w:val="24"/>
        </w:rPr>
        <w:t>Participants</w:t>
      </w:r>
      <w:r>
        <w:rPr>
          <w:rFonts w:ascii="Times New Roman" w:hAnsi="Times New Roman" w:cs="Times New Roman"/>
          <w:sz w:val="24"/>
          <w:szCs w:val="24"/>
        </w:rPr>
        <w:t xml:space="preserve">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r w:rsidR="00330A68" w:rsidRPr="001D3788">
        <w:rPr>
          <w:rFonts w:ascii="Times New Roman" w:hAnsi="Times New Roman" w:cs="Times New Roman"/>
          <w:sz w:val="24"/>
          <w:szCs w:val="24"/>
        </w:rPr>
        <w:t>)</w:t>
      </w:r>
      <w:r w:rsidR="00330A68">
        <w:rPr>
          <w:rFonts w:ascii="Times New Roman" w:hAnsi="Times New Roman" w:cs="Times New Roman"/>
          <w:sz w:val="24"/>
          <w:szCs w:val="24"/>
        </w:rPr>
        <w:t xml:space="preserve"> in</w:t>
      </w:r>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5CEC4DF5"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w:t>
      </w:r>
      <w:r w:rsidR="007F4A56">
        <w:rPr>
          <w:rFonts w:ascii="Times New Roman" w:hAnsi="Times New Roman" w:cs="Times New Roman"/>
          <w:sz w:val="24"/>
          <w:szCs w:val="24"/>
        </w:rPr>
        <w:t>participant</w:t>
      </w:r>
      <w:r w:rsidR="000547FF">
        <w:rPr>
          <w:rFonts w:ascii="Times New Roman" w:hAnsi="Times New Roman" w:cs="Times New Roman"/>
          <w:sz w:val="24"/>
          <w:szCs w:val="24"/>
        </w:rPr>
        <w: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w:t>
      </w:r>
      <w:r w:rsidR="00C24FF7">
        <w:rPr>
          <w:rFonts w:ascii="Times New Roman" w:hAnsi="Times New Roman" w:cs="Times New Roman"/>
          <w:sz w:val="24"/>
          <w:szCs w:val="24"/>
        </w:rPr>
        <w:t xml:space="preserve">main </w:t>
      </w:r>
      <w:r w:rsidR="006C0915">
        <w:rPr>
          <w:rFonts w:ascii="Times New Roman" w:hAnsi="Times New Roman" w:cs="Times New Roman"/>
          <w:sz w:val="24"/>
          <w:szCs w:val="24"/>
        </w:rPr>
        <w:t xml:space="preserve">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w:t>
      </w:r>
      <w:r w:rsidR="00D046D0">
        <w:rPr>
          <w:rFonts w:ascii="Times New Roman" w:hAnsi="Times New Roman" w:cs="Times New Roman"/>
          <w:sz w:val="24"/>
          <w:szCs w:val="24"/>
        </w:rPr>
        <w:lastRenderedPageBreak/>
        <w:t>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w:t>
      </w:r>
      <w:r w:rsidR="00A67969">
        <w:rPr>
          <w:rFonts w:ascii="Times New Roman" w:hAnsi="Times New Roman" w:cs="Times New Roman"/>
          <w:sz w:val="24"/>
          <w:szCs w:val="24"/>
        </w:rPr>
        <w:t xml:space="preserve">combined </w:t>
      </w:r>
      <w:r w:rsidR="00D046D0">
        <w:rPr>
          <w:rFonts w:ascii="Times New Roman" w:hAnsi="Times New Roman" w:cs="Times New Roman"/>
          <w:sz w:val="24"/>
          <w:szCs w:val="24"/>
        </w:rPr>
        <w:t xml:space="preserve">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control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0.80,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0.40</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than </w:t>
      </w:r>
      <w:r w:rsidR="00A67969">
        <w:rPr>
          <w:rFonts w:ascii="Times New Roman" w:hAnsi="Times New Roman" w:cs="Times New Roman"/>
          <w:sz w:val="24"/>
          <w:szCs w:val="24"/>
        </w:rPr>
        <w:t xml:space="preserve">the combined ratings of </w:t>
      </w:r>
      <w:r w:rsidR="00D046D0">
        <w:rPr>
          <w:rFonts w:ascii="Times New Roman" w:hAnsi="Times New Roman" w:cs="Times New Roman"/>
          <w:sz w:val="24"/>
          <w:szCs w:val="24"/>
        </w:rPr>
        <w:t xml:space="preserve">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experimental trials</w:t>
      </w:r>
      <w:r w:rsidR="00A67969">
        <w:rPr>
          <w:rFonts w:ascii="Times New Roman" w:hAnsi="Times New Roman" w:cs="Times New Roman"/>
          <w:sz w:val="24"/>
          <w:szCs w:val="24"/>
        </w:rPr>
        <w:t xml:space="preserve"> (</w:t>
      </w:r>
      <w:r w:rsidR="00A67969">
        <w:rPr>
          <w:rFonts w:ascii="Times New Roman" w:hAnsi="Times New Roman" w:cs="Times New Roman"/>
          <w:i/>
          <w:iCs/>
          <w:sz w:val="24"/>
          <w:szCs w:val="24"/>
        </w:rPr>
        <w:t xml:space="preserve">M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 xml:space="preserve">0.58, </w:t>
      </w:r>
      <w:r w:rsidR="00A67969" w:rsidRPr="001D3788">
        <w:rPr>
          <w:rFonts w:ascii="Times New Roman" w:hAnsi="Times New Roman" w:cs="Times New Roman"/>
          <w:i/>
          <w:iCs/>
          <w:sz w:val="24"/>
          <w:szCs w:val="24"/>
        </w:rPr>
        <w:t>SD</w:t>
      </w:r>
      <w:r w:rsidR="00A67969">
        <w:rPr>
          <w:rFonts w:ascii="Times New Roman" w:hAnsi="Times New Roman" w:cs="Times New Roman"/>
          <w:sz w:val="24"/>
          <w:szCs w:val="24"/>
        </w:rPr>
        <w:t xml:space="preserve"> </w:t>
      </w:r>
      <w:r w:rsidR="00A67969" w:rsidRPr="001D3788">
        <w:rPr>
          <w:rFonts w:ascii="Times New Roman" w:hAnsi="Times New Roman" w:cs="Times New Roman"/>
          <w:sz w:val="24"/>
          <w:szCs w:val="24"/>
        </w:rPr>
        <w:t xml:space="preserve">= </w:t>
      </w:r>
      <w:r w:rsidR="00A67969">
        <w:rPr>
          <w:rFonts w:ascii="Times New Roman" w:hAnsi="Times New Roman" w:cs="Times New Roman"/>
          <w:sz w:val="24"/>
          <w:szCs w:val="24"/>
        </w:rPr>
        <w:t>0.49</w:t>
      </w:r>
      <w:r w:rsidR="00A67969" w:rsidRPr="001D3788">
        <w:rPr>
          <w:rFonts w:ascii="Times New Roman" w:hAnsi="Times New Roman" w:cs="Times New Roman"/>
          <w:sz w:val="24"/>
          <w:szCs w:val="24"/>
        </w:rPr>
        <w:t>)</w:t>
      </w:r>
      <w:r w:rsidR="00D046D0">
        <w:rPr>
          <w:rFonts w:ascii="Times New Roman" w:hAnsi="Times New Roman" w:cs="Times New Roman"/>
          <w:sz w:val="24"/>
          <w:szCs w:val="24"/>
        </w:rPr>
        <w:t xml:space="preserve">. </w:t>
      </w:r>
    </w:p>
    <w:p w14:paraId="01CB19BA" w14:textId="4540FDB3" w:rsidR="002860F2" w:rsidRDefault="00B409D6"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completeness, w</w:t>
      </w:r>
      <w:r w:rsidR="002860F2">
        <w:rPr>
          <w:rFonts w:ascii="Times New Roman" w:hAnsi="Times New Roman" w:cs="Times New Roman"/>
          <w:sz w:val="24"/>
          <w:szCs w:val="24"/>
        </w:rPr>
        <w:t>e ran the same analysis as above, but this time for the indirect screening-off condition.</w:t>
      </w:r>
      <w:r w:rsidR="00942839">
        <w:rPr>
          <w:rFonts w:ascii="Times New Roman" w:hAnsi="Times New Roman" w:cs="Times New Roman"/>
          <w:sz w:val="24"/>
          <w:szCs w:val="24"/>
        </w:rPr>
        <w:t xml:space="preserve"> This analysis also only revealed a main effect of Trial Type, </w:t>
      </w:r>
      <w:r w:rsidR="00942839" w:rsidRPr="009A0920">
        <w:rPr>
          <w:rFonts w:ascii="Times New Roman" w:hAnsi="Times New Roman" w:cs="Times New Roman"/>
          <w:i/>
          <w:iCs/>
          <w:sz w:val="24"/>
          <w:szCs w:val="24"/>
        </w:rPr>
        <w:t>χ</w:t>
      </w:r>
      <w:r w:rsidR="00942839" w:rsidRPr="009A0920">
        <w:rPr>
          <w:rFonts w:ascii="Times New Roman" w:hAnsi="Times New Roman" w:cs="Times New Roman"/>
          <w:i/>
          <w:iCs/>
          <w:sz w:val="24"/>
          <w:szCs w:val="24"/>
          <w:vertAlign w:val="superscript"/>
        </w:rPr>
        <w:t>2</w:t>
      </w:r>
      <w:r w:rsidR="00942839">
        <w:rPr>
          <w:rFonts w:ascii="Times New Roman" w:hAnsi="Times New Roman" w:cs="Times New Roman"/>
          <w:sz w:val="24"/>
          <w:szCs w:val="24"/>
        </w:rPr>
        <w:t xml:space="preserve">(1) = 4.42, </w:t>
      </w:r>
      <w:r w:rsidR="00942839">
        <w:rPr>
          <w:rFonts w:ascii="Times New Roman" w:hAnsi="Times New Roman" w:cs="Times New Roman"/>
          <w:i/>
          <w:iCs/>
          <w:sz w:val="24"/>
          <w:szCs w:val="24"/>
        </w:rPr>
        <w:t xml:space="preserve">p </w:t>
      </w:r>
      <w:r w:rsidR="00942839">
        <w:rPr>
          <w:rFonts w:ascii="Times New Roman" w:hAnsi="Times New Roman" w:cs="Times New Roman"/>
          <w:sz w:val="24"/>
          <w:szCs w:val="24"/>
        </w:rPr>
        <w:t>= .04. The results mirrored the results for the backwards blocking condition. Participants provided higher combined ratings of objects A, B, and C in the indirect screening-off control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 xml:space="preserve">0.84,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36</w:t>
      </w:r>
      <w:r w:rsidR="00942839" w:rsidRPr="001D3788">
        <w:rPr>
          <w:rFonts w:ascii="Times New Roman" w:hAnsi="Times New Roman" w:cs="Times New Roman"/>
          <w:sz w:val="24"/>
          <w:szCs w:val="24"/>
        </w:rPr>
        <w:t>)</w:t>
      </w:r>
      <w:r w:rsidR="00942839">
        <w:rPr>
          <w:rFonts w:ascii="Times New Roman" w:hAnsi="Times New Roman" w:cs="Times New Roman"/>
          <w:sz w:val="24"/>
          <w:szCs w:val="24"/>
        </w:rPr>
        <w:t xml:space="preserve"> than the combined ratings of objects B and C in the backwards blocking experimental trials (</w:t>
      </w:r>
      <w:r w:rsidR="00942839">
        <w:rPr>
          <w:rFonts w:ascii="Times New Roman" w:hAnsi="Times New Roman" w:cs="Times New Roman"/>
          <w:i/>
          <w:iCs/>
          <w:sz w:val="24"/>
          <w:szCs w:val="24"/>
        </w:rPr>
        <w:t xml:space="preserve">M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w:t>
      </w:r>
      <w:r w:rsidR="007F7031">
        <w:rPr>
          <w:rFonts w:ascii="Times New Roman" w:hAnsi="Times New Roman" w:cs="Times New Roman"/>
          <w:sz w:val="24"/>
          <w:szCs w:val="24"/>
        </w:rPr>
        <w:t>77</w:t>
      </w:r>
      <w:r w:rsidR="00942839">
        <w:rPr>
          <w:rFonts w:ascii="Times New Roman" w:hAnsi="Times New Roman" w:cs="Times New Roman"/>
          <w:sz w:val="24"/>
          <w:szCs w:val="24"/>
        </w:rPr>
        <w:t xml:space="preserve">, </w:t>
      </w:r>
      <w:r w:rsidR="00942839" w:rsidRPr="001D3788">
        <w:rPr>
          <w:rFonts w:ascii="Times New Roman" w:hAnsi="Times New Roman" w:cs="Times New Roman"/>
          <w:i/>
          <w:iCs/>
          <w:sz w:val="24"/>
          <w:szCs w:val="24"/>
        </w:rPr>
        <w:t>SD</w:t>
      </w:r>
      <w:r w:rsidR="00942839">
        <w:rPr>
          <w:rFonts w:ascii="Times New Roman" w:hAnsi="Times New Roman" w:cs="Times New Roman"/>
          <w:sz w:val="24"/>
          <w:szCs w:val="24"/>
        </w:rPr>
        <w:t xml:space="preserve"> </w:t>
      </w:r>
      <w:r w:rsidR="00942839" w:rsidRPr="001D3788">
        <w:rPr>
          <w:rFonts w:ascii="Times New Roman" w:hAnsi="Times New Roman" w:cs="Times New Roman"/>
          <w:sz w:val="24"/>
          <w:szCs w:val="24"/>
        </w:rPr>
        <w:t xml:space="preserve">= </w:t>
      </w:r>
      <w:r w:rsidR="00942839">
        <w:rPr>
          <w:rFonts w:ascii="Times New Roman" w:hAnsi="Times New Roman" w:cs="Times New Roman"/>
          <w:sz w:val="24"/>
          <w:szCs w:val="24"/>
        </w:rPr>
        <w:t>0.4</w:t>
      </w:r>
      <w:r w:rsidR="007F7031">
        <w:rPr>
          <w:rFonts w:ascii="Times New Roman" w:hAnsi="Times New Roman" w:cs="Times New Roman"/>
          <w:sz w:val="24"/>
          <w:szCs w:val="24"/>
        </w:rPr>
        <w:t>2</w:t>
      </w:r>
      <w:r w:rsidR="00942839" w:rsidRPr="001D3788">
        <w:rPr>
          <w:rFonts w:ascii="Times New Roman" w:hAnsi="Times New Roman" w:cs="Times New Roman"/>
          <w:sz w:val="24"/>
          <w:szCs w:val="24"/>
        </w:rPr>
        <w:t>)</w:t>
      </w:r>
      <w:r w:rsidR="00942839">
        <w:rPr>
          <w:rFonts w:ascii="Times New Roman" w:hAnsi="Times New Roman" w:cs="Times New Roman"/>
          <w:sz w:val="24"/>
          <w:szCs w:val="24"/>
        </w:rPr>
        <w:t>.</w:t>
      </w:r>
      <w:r w:rsidR="007F7031">
        <w:rPr>
          <w:rFonts w:ascii="Times New Roman" w:hAnsi="Times New Roman" w:cs="Times New Roman"/>
          <w:sz w:val="24"/>
          <w:szCs w:val="24"/>
        </w:rPr>
        <w:t xml:space="preserve"> </w:t>
      </w:r>
      <w:proofErr w:type="gramStart"/>
      <w:r w:rsidR="007F7031">
        <w:rPr>
          <w:rFonts w:ascii="Times New Roman" w:hAnsi="Times New Roman" w:cs="Times New Roman"/>
          <w:sz w:val="24"/>
          <w:szCs w:val="24"/>
        </w:rPr>
        <w:t>Similar to</w:t>
      </w:r>
      <w:proofErr w:type="gramEnd"/>
      <w:r w:rsidR="007F7031">
        <w:rPr>
          <w:rFonts w:ascii="Times New Roman" w:hAnsi="Times New Roman" w:cs="Times New Roman"/>
          <w:sz w:val="24"/>
          <w:szCs w:val="24"/>
        </w:rPr>
        <w:t xml:space="preserve"> the results above for the backwards blocking condition, this result indicated that when the object that is shown in isolation was also shown in combination with other objects participants show stronger retrospective reevaluations.</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1CE082B3" w:rsidR="00A37C25" w:rsidRDefault="009E4040" w:rsidP="00745CAD">
      <w:pPr>
        <w:spacing w:after="0" w:line="480" w:lineRule="auto"/>
        <w:ind w:firstLine="720"/>
        <w:rPr>
          <w:rFonts w:ascii="Times New Roman" w:eastAsia="Times New Roman" w:hAnsi="Times New Roman" w:cs="Times New Roman"/>
          <w:b/>
          <w:sz w:val="24"/>
          <w:szCs w:val="24"/>
        </w:rPr>
      </w:pPr>
      <w:r>
        <w:rPr>
          <w:rFonts w:ascii="Times New Roman" w:hAnsi="Times New Roman" w:cs="Times New Roman"/>
          <w:sz w:val="24"/>
          <w:szCs w:val="24"/>
        </w:rPr>
        <w:t>This purpose of this study was to determine how children reason about</w:t>
      </w:r>
      <w:r w:rsidR="007D2EAB">
        <w:rPr>
          <w:rFonts w:ascii="Times New Roman" w:hAnsi="Times New Roman" w:cs="Times New Roman"/>
          <w:sz w:val="24"/>
          <w:szCs w:val="24"/>
        </w:rPr>
        <w:t xml:space="preserve"> a backwards blocking event that consisted of three rather than two objects. </w:t>
      </w:r>
      <w:r w:rsidR="008F5F26" w:rsidRPr="008F5F26">
        <w:rPr>
          <w:rFonts w:ascii="Times New Roman" w:hAnsi="Times New Roman" w:cs="Times New Roman"/>
          <w:sz w:val="24"/>
          <w:szCs w:val="24"/>
        </w:rPr>
        <w:t>The results</w:t>
      </w:r>
      <w:r w:rsidR="00AA00F7">
        <w:rPr>
          <w:rFonts w:ascii="Times New Roman" w:hAnsi="Times New Roman" w:cs="Times New Roman"/>
          <w:sz w:val="24"/>
          <w:szCs w:val="24"/>
        </w:rPr>
        <w:t xml:space="preserve"> indicated that participants did engage in backwards blocking reasoning. </w:t>
      </w:r>
      <w:r w:rsidR="00831047">
        <w:rPr>
          <w:rFonts w:ascii="Times New Roman" w:hAnsi="Times New Roman" w:cs="Times New Roman"/>
          <w:sz w:val="24"/>
          <w:szCs w:val="24"/>
        </w:rPr>
        <w:t xml:space="preserve"> </w:t>
      </w:r>
      <w:r w:rsidR="0051513F">
        <w:rPr>
          <w:rFonts w:ascii="Times New Roman" w:hAnsi="Times New Roman" w:cs="Times New Roman"/>
          <w:sz w:val="24"/>
          <w:szCs w:val="24"/>
        </w:rPr>
        <w:t>Specifically</w:t>
      </w:r>
      <w:r w:rsidR="00831047">
        <w:rPr>
          <w:rFonts w:ascii="Times New Roman" w:hAnsi="Times New Roman" w:cs="Times New Roman"/>
          <w:sz w:val="24"/>
          <w:szCs w:val="24"/>
        </w:rPr>
        <w:t>, we found that participants</w:t>
      </w:r>
      <w:r w:rsidR="0051513F">
        <w:rPr>
          <w:rFonts w:ascii="Times New Roman" w:hAnsi="Times New Roman" w:cs="Times New Roman"/>
          <w:sz w:val="24"/>
          <w:szCs w:val="24"/>
        </w:rPr>
        <w:t xml:space="preserve"> were less confident that </w:t>
      </w:r>
      <w:r w:rsidR="0054065C">
        <w:rPr>
          <w:rFonts w:ascii="Times New Roman" w:hAnsi="Times New Roman" w:cs="Times New Roman"/>
          <w:sz w:val="24"/>
          <w:szCs w:val="24"/>
        </w:rPr>
        <w:t>objects that were only shown in</w:t>
      </w:r>
      <w:r w:rsidR="007A2F41">
        <w:rPr>
          <w:rFonts w:ascii="Times New Roman" w:hAnsi="Times New Roman" w:cs="Times New Roman"/>
          <w:sz w:val="24"/>
          <w:szCs w:val="24"/>
        </w:rPr>
        <w:t xml:space="preserve"> groups</w:t>
      </w:r>
      <w:r w:rsidR="0054065C">
        <w:rPr>
          <w:rFonts w:ascii="Times New Roman" w:hAnsi="Times New Roman" w:cs="Times New Roman"/>
          <w:sz w:val="24"/>
          <w:szCs w:val="24"/>
        </w:rPr>
        <w:t xml:space="preserve"> </w:t>
      </w:r>
      <w:r w:rsidR="0051513F">
        <w:rPr>
          <w:rFonts w:ascii="Times New Roman" w:hAnsi="Times New Roman" w:cs="Times New Roman"/>
          <w:sz w:val="24"/>
          <w:szCs w:val="24"/>
        </w:rPr>
        <w:t xml:space="preserve">in the backwards blocking experimental trial (i.e., objects B-C) were blickets compared to the </w:t>
      </w:r>
      <w:r w:rsidR="0054065C">
        <w:rPr>
          <w:rFonts w:ascii="Times New Roman" w:hAnsi="Times New Roman" w:cs="Times New Roman"/>
          <w:sz w:val="24"/>
          <w:szCs w:val="24"/>
        </w:rPr>
        <w:t>objects that were only shown in groups</w:t>
      </w:r>
      <w:r w:rsidR="0051513F">
        <w:rPr>
          <w:rFonts w:ascii="Times New Roman" w:hAnsi="Times New Roman" w:cs="Times New Roman"/>
          <w:sz w:val="24"/>
          <w:szCs w:val="24"/>
        </w:rPr>
        <w:t xml:space="preserve"> in the backwards blocking control trial</w:t>
      </w:r>
      <w:r w:rsidR="00D22670">
        <w:rPr>
          <w:rFonts w:ascii="Times New Roman" w:hAnsi="Times New Roman" w:cs="Times New Roman"/>
          <w:sz w:val="24"/>
          <w:szCs w:val="24"/>
        </w:rPr>
        <w:t xml:space="preserve"> (i.e., objects A-C).</w:t>
      </w:r>
      <w:r w:rsidR="006367C7">
        <w:rPr>
          <w:rFonts w:ascii="Times New Roman" w:hAnsi="Times New Roman" w:cs="Times New Roman"/>
          <w:sz w:val="24"/>
          <w:szCs w:val="24"/>
        </w:rPr>
        <w:t xml:space="preserve"> Although participants did engage in backwards blocking reasoning, </w:t>
      </w:r>
      <w:r w:rsidR="00AA1F29">
        <w:rPr>
          <w:rFonts w:ascii="Times New Roman" w:hAnsi="Times New Roman" w:cs="Times New Roman"/>
          <w:sz w:val="24"/>
          <w:szCs w:val="24"/>
        </w:rPr>
        <w:t>an</w:t>
      </w:r>
      <w:r w:rsidR="008F5F26" w:rsidRPr="008F5F26">
        <w:rPr>
          <w:rFonts w:ascii="Times New Roman" w:hAnsi="Times New Roman" w:cs="Times New Roman"/>
          <w:sz w:val="24"/>
          <w:szCs w:val="24"/>
        </w:rPr>
        <w:t xml:space="preserve"> open question concerns whether participants</w:t>
      </w:r>
      <w:r w:rsidR="00AA1F29">
        <w:rPr>
          <w:rFonts w:ascii="Times New Roman" w:hAnsi="Times New Roman" w:cs="Times New Roman"/>
          <w:sz w:val="24"/>
          <w:szCs w:val="24"/>
        </w:rPr>
        <w:t xml:space="preserve">’ causal </w:t>
      </w:r>
      <w:r w:rsidR="008F5F26" w:rsidRPr="008F5F26">
        <w:rPr>
          <w:rFonts w:ascii="Times New Roman" w:hAnsi="Times New Roman" w:cs="Times New Roman"/>
          <w:sz w:val="24"/>
          <w:szCs w:val="24"/>
        </w:rPr>
        <w:t>inferences</w:t>
      </w:r>
      <w:r w:rsidR="00126E3F">
        <w:rPr>
          <w:rFonts w:ascii="Times New Roman" w:hAnsi="Times New Roman" w:cs="Times New Roman"/>
          <w:sz w:val="24"/>
          <w:szCs w:val="24"/>
        </w:rPr>
        <w:t>,</w:t>
      </w:r>
      <w:r w:rsidR="008F5F26" w:rsidRPr="008F5F26">
        <w:rPr>
          <w:rFonts w:ascii="Times New Roman" w:hAnsi="Times New Roman" w:cs="Times New Roman"/>
          <w:sz w:val="24"/>
          <w:szCs w:val="24"/>
        </w:rPr>
        <w:t xml:space="preserve"> </w:t>
      </w:r>
      <w:r w:rsidR="00745CAD">
        <w:rPr>
          <w:rFonts w:ascii="Times New Roman" w:hAnsi="Times New Roman" w:cs="Times New Roman"/>
          <w:sz w:val="24"/>
          <w:szCs w:val="24"/>
        </w:rPr>
        <w:t>overall</w:t>
      </w:r>
      <w:r w:rsidR="00126E3F">
        <w:rPr>
          <w:rFonts w:ascii="Times New Roman" w:hAnsi="Times New Roman" w:cs="Times New Roman"/>
          <w:sz w:val="24"/>
          <w:szCs w:val="24"/>
        </w:rPr>
        <w:t xml:space="preserve"> or in parts,</w:t>
      </w:r>
      <w:r w:rsidR="00AA1F29">
        <w:rPr>
          <w:rFonts w:ascii="Times New Roman" w:hAnsi="Times New Roman" w:cs="Times New Roman"/>
          <w:sz w:val="24"/>
          <w:szCs w:val="24"/>
        </w:rPr>
        <w:t xml:space="preserve"> were</w:t>
      </w:r>
      <w:r w:rsidR="008F5F26" w:rsidRPr="008F5F26">
        <w:rPr>
          <w:rFonts w:ascii="Times New Roman" w:hAnsi="Times New Roman" w:cs="Times New Roman"/>
          <w:sz w:val="24"/>
          <w:szCs w:val="24"/>
        </w:rPr>
        <w:t xml:space="preserve"> best explained by an associative-learning mechanism</w:t>
      </w:r>
      <w:r w:rsidR="00AA1F29">
        <w:rPr>
          <w:rFonts w:ascii="Times New Roman" w:hAnsi="Times New Roman" w:cs="Times New Roman"/>
          <w:sz w:val="24"/>
          <w:szCs w:val="24"/>
        </w:rPr>
        <w:t>,</w:t>
      </w:r>
      <w:r w:rsidR="008F5F26" w:rsidRPr="008F5F26">
        <w:rPr>
          <w:rFonts w:ascii="Times New Roman" w:hAnsi="Times New Roman" w:cs="Times New Roman"/>
          <w:sz w:val="24"/>
          <w:szCs w:val="24"/>
        </w:rPr>
        <w:t xml:space="preserve"> a Bayesian-inference</w:t>
      </w:r>
      <w:r w:rsidR="00AA1F29">
        <w:rPr>
          <w:rFonts w:ascii="Times New Roman" w:hAnsi="Times New Roman" w:cs="Times New Roman"/>
          <w:sz w:val="24"/>
          <w:szCs w:val="24"/>
        </w:rPr>
        <w:t xml:space="preserve"> mechanism, or some combination of both</w:t>
      </w:r>
      <w:r w:rsidR="008F5F26" w:rsidRPr="008F5F26">
        <w:rPr>
          <w:rFonts w:ascii="Times New Roman" w:hAnsi="Times New Roman" w:cs="Times New Roman"/>
          <w:sz w:val="24"/>
          <w:szCs w:val="24"/>
        </w:rPr>
        <w:t xml:space="preserve">. </w:t>
      </w:r>
      <w:r w:rsidR="003F5321">
        <w:rPr>
          <w:rFonts w:ascii="Times New Roman" w:hAnsi="Times New Roman" w:cs="Times New Roman"/>
          <w:sz w:val="24"/>
          <w:szCs w:val="24"/>
        </w:rPr>
        <w:t>We addressed this issue next.</w:t>
      </w:r>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lastRenderedPageBreak/>
        <w:t>Computational Models</w:t>
      </w:r>
    </w:p>
    <w:p w14:paraId="20CCF023" w14:textId="5D9C7AF6"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fit two </w:t>
      </w:r>
      <w:r w:rsidR="0054065C">
        <w:rPr>
          <w:rFonts w:ascii="Times New Roman" w:hAnsi="Times New Roman" w:cs="Times New Roman"/>
          <w:sz w:val="24"/>
          <w:szCs w:val="24"/>
        </w:rPr>
        <w:t xml:space="preserve">different </w:t>
      </w:r>
      <w:r>
        <w:rPr>
          <w:rFonts w:ascii="Times New Roman" w:hAnsi="Times New Roman" w:cs="Times New Roman"/>
          <w:sz w:val="24"/>
          <w:szCs w:val="24"/>
        </w:rPr>
        <w:t xml:space="preserve">computational models to </w:t>
      </w:r>
      <w:r w:rsidR="003F5321">
        <w:rPr>
          <w:rFonts w:ascii="Times New Roman" w:hAnsi="Times New Roman" w:cs="Times New Roman"/>
          <w:sz w:val="24"/>
          <w:szCs w:val="24"/>
        </w:rPr>
        <w:t>the behavioral data.</w:t>
      </w:r>
      <w:r>
        <w:rPr>
          <w:rFonts w:ascii="Times New Roman" w:hAnsi="Times New Roman" w:cs="Times New Roman"/>
          <w:sz w:val="24"/>
          <w:szCs w:val="24"/>
        </w:rPr>
        <w:t xml:space="preserve">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r w:rsidRPr="00FB7D0A">
        <w:rPr>
          <w:rFonts w:ascii="Times New Roman" w:hAnsi="Times New Roman"/>
          <w:i/>
          <w:sz w:val="24"/>
        </w:rPr>
        <w:t>H</w:t>
      </w:r>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384C11E0"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r w:rsidR="004066DF">
        <w:rPr>
          <w:rFonts w:ascii="Times New Roman" w:hAnsi="Times New Roman"/>
          <w:i/>
          <w:sz w:val="24"/>
        </w:rPr>
        <w:t xml:space="preserve">D </w:t>
      </w:r>
      <w:r w:rsidR="004066DF">
        <w:rPr>
          <w:rFonts w:ascii="Times New Roman" w:hAnsi="Times New Roman"/>
          <w:sz w:val="24"/>
        </w:rPr>
        <w:t xml:space="preserve">to activate. Given that participants are </w:t>
      </w:r>
      <w:r w:rsidR="00F07E08">
        <w:rPr>
          <w:rFonts w:ascii="Times New Roman" w:hAnsi="Times New Roman"/>
          <w:sz w:val="24"/>
        </w:rPr>
        <w:t xml:space="preserve">shown </w:t>
      </w:r>
      <w:r w:rsidR="004066DF">
        <w:rPr>
          <w:rFonts w:ascii="Times New Roman" w:hAnsi="Times New Roman"/>
          <w:sz w:val="24"/>
        </w:rPr>
        <w:t xml:space="preserve">that the machine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Figure </w:t>
      </w:r>
      <w:r w:rsidR="003B3191">
        <w:rPr>
          <w:rFonts w:ascii="Times New Roman" w:hAnsi="Times New Roman"/>
          <w:sz w:val="24"/>
        </w:rPr>
        <w:t>3</w:t>
      </w:r>
      <w:r w:rsidR="004066DF">
        <w:rPr>
          <w:rFonts w:ascii="Times New Roman" w:hAnsi="Times New Roman"/>
          <w:sz w:val="24"/>
        </w:rPr>
        <w:t xml:space="preserve">. </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lastRenderedPageBreak/>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r w:rsidR="00EE5B48">
        <w:rPr>
          <w:rFonts w:ascii="Times New Roman" w:hAnsi="Times New Roman" w:cs="Times New Roman"/>
          <w:sz w:val="20"/>
          <w:szCs w:val="20"/>
        </w:rPr>
        <w:t>3</w:t>
      </w:r>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71747302" w:rsidR="006D0AB6" w:rsidRDefault="00F07E08" w:rsidP="006D0AB6">
      <w:pPr>
        <w:pStyle w:val="BodyText"/>
        <w:spacing w:line="480" w:lineRule="auto"/>
        <w:ind w:firstLine="720"/>
        <w:rPr>
          <w:rFonts w:ascii="Times New Roman" w:hAnsi="Times New Roman"/>
        </w:rPr>
      </w:pPr>
      <w:r>
        <w:rPr>
          <w:rFonts w:ascii="Times New Roman" w:hAnsi="Times New Roman"/>
        </w:rPr>
        <w:t xml:space="preserve">For the purposes of this demonstration, we will assume that the model itself assumes </w:t>
      </w:r>
      <w:r w:rsidR="006D0AB6">
        <w:rPr>
          <w:rFonts w:ascii="Times New Roman" w:hAnsi="Times New Roman"/>
        </w:rPr>
        <w:t>that objects with causal efficacy will act deterministically on detectors</w:t>
      </w:r>
      <w:r>
        <w:rPr>
          <w:rFonts w:ascii="Times New Roman" w:hAnsi="Times New Roman"/>
        </w:rPr>
        <w:t>.</w:t>
      </w:r>
      <w:r>
        <w:rPr>
          <w:rStyle w:val="FootnoteReference"/>
          <w:rFonts w:ascii="Times New Roman" w:hAnsi="Times New Roman"/>
        </w:rPr>
        <w:footnoteReference w:id="1"/>
      </w:r>
      <w:r>
        <w:rPr>
          <w:rFonts w:ascii="Times New Roman" w:hAnsi="Times New Roman"/>
        </w:rPr>
        <w:t xml:space="preserve"> </w:t>
      </w:r>
      <w:r w:rsidR="000D62B1">
        <w:rPr>
          <w:rFonts w:ascii="Times New Roman" w:hAnsi="Times New Roman"/>
        </w:rPr>
        <w:t>As a result</w:t>
      </w:r>
      <w:r w:rsidR="006D0AB6">
        <w:rPr>
          <w:rFonts w:ascii="Times New Roman" w:hAnsi="Times New Roman"/>
        </w:rPr>
        <w:t xml:space="preserve">, the likelihood of each hypothesis is equal to 1 if that hypothesis could produce the data 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006D0AB6" w:rsidRPr="00281F97">
        <w:rPr>
          <w:rFonts w:ascii="Times New Roman" w:hAnsi="Times New Roman"/>
          <w:i/>
        </w:rPr>
        <w:t>o</w:t>
      </w:r>
      <w:r w:rsidR="006D0AB6">
        <w:rPr>
          <w:rFonts w:ascii="Times New Roman" w:hAnsi="Times New Roman"/>
        </w:rPr>
        <w:t xml:space="preserve"> is a blicket given the data </w:t>
      </w:r>
      <w:r w:rsidR="006D0AB6" w:rsidRPr="00281F97">
        <w:rPr>
          <w:rFonts w:ascii="Times New Roman" w:hAnsi="Times New Roman"/>
          <w:i/>
        </w:rPr>
        <w:t>d</w:t>
      </w:r>
      <w:r w:rsidR="006D0AB6">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1AFCEC17" w14:textId="1DA80B45" w:rsidR="00EB700B" w:rsidRPr="00FF1AA8" w:rsidRDefault="00182A34" w:rsidP="00FF1AA8">
      <w:pPr>
        <w:spacing w:line="480" w:lineRule="auto"/>
        <w:ind w:firstLine="720"/>
        <w:contextualSpacing/>
        <w:rPr>
          <w:rFonts w:ascii="Times New Roman" w:hAnsi="Times New Roman" w:cs="Times New Roman"/>
          <w:b/>
          <w:bCs/>
          <w:color w:val="000000" w:themeColor="text1"/>
          <w:sz w:val="20"/>
          <w:szCs w:val="20"/>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blicket is .5, .65, .8, .95, and 1. </w:t>
      </w:r>
      <w:r w:rsidR="00642B0B">
        <w:rPr>
          <w:rFonts w:ascii="Times New Roman" w:hAnsi="Times New Roman" w:cs="Times New Roman"/>
          <w:sz w:val="24"/>
          <w:szCs w:val="24"/>
        </w:rPr>
        <w:t xml:space="preserve">Figure </w:t>
      </w:r>
      <w:r w:rsidR="004F4DC3">
        <w:rPr>
          <w:rFonts w:ascii="Times New Roman" w:hAnsi="Times New Roman" w:cs="Times New Roman"/>
          <w:sz w:val="24"/>
          <w:szCs w:val="24"/>
        </w:rPr>
        <w:t>4</w:t>
      </w:r>
      <w:r w:rsidR="00C06A33">
        <w:rPr>
          <w:rFonts w:ascii="Times New Roman" w:hAnsi="Times New Roman" w:cs="Times New Roman"/>
          <w:sz w:val="24"/>
          <w:szCs w:val="24"/>
        </w:rPr>
        <w:t>A-E</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w:t>
      </w:r>
    </w:p>
    <w:p w14:paraId="53E07032" w14:textId="3DD34F65"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8B1CFB">
        <w:rPr>
          <w:rFonts w:ascii="Times New Roman" w:hAnsi="Times New Roman" w:cs="Times New Roman"/>
          <w:sz w:val="24"/>
          <w:szCs w:val="24"/>
        </w:rPr>
        <w:t xml:space="preserve">two </w:t>
      </w:r>
      <w:r w:rsidR="00327BFC">
        <w:rPr>
          <w:rFonts w:ascii="Times New Roman" w:hAnsi="Times New Roman" w:cs="Times New Roman"/>
          <w:sz w:val="24"/>
          <w:szCs w:val="24"/>
        </w:rPr>
        <w:t>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w:t>
      </w:r>
      <w:r w:rsidR="007B160B">
        <w:rPr>
          <w:rFonts w:ascii="Times New Roman" w:hAnsi="Times New Roman" w:cs="Times New Roman"/>
          <w:sz w:val="24"/>
          <w:szCs w:val="24"/>
        </w:rPr>
        <w:t xml:space="preserve">when participants observe backwards blocking sequences, they </w:t>
      </w:r>
      <w:r w:rsidR="002203BC">
        <w:rPr>
          <w:rFonts w:ascii="Times New Roman" w:hAnsi="Times New Roman" w:cs="Times New Roman"/>
          <w:sz w:val="24"/>
          <w:szCs w:val="24"/>
        </w:rPr>
        <w:t xml:space="preserve">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8924EC">
        <w:rPr>
          <w:rFonts w:ascii="Times New Roman" w:hAnsi="Times New Roman" w:cs="Times New Roman"/>
          <w:sz w:val="24"/>
          <w:szCs w:val="24"/>
        </w:rPr>
        <w:t>experimental</w:t>
      </w:r>
      <w:r w:rsidR="00DE77ED">
        <w:rPr>
          <w:rFonts w:ascii="Times New Roman" w:hAnsi="Times New Roman" w:cs="Times New Roman"/>
          <w:sz w:val="24"/>
          <w:szCs w:val="24"/>
        </w:rPr>
        <w:t xml:space="preserve">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001FD3">
        <w:rPr>
          <w:rFonts w:ascii="Times New Roman" w:hAnsi="Times New Roman" w:cs="Times New Roman"/>
          <w:sz w:val="24"/>
          <w:szCs w:val="24"/>
        </w:rPr>
        <w:t>base rates</w:t>
      </w:r>
      <w:r w:rsidR="00DE77ED">
        <w:rPr>
          <w:rFonts w:ascii="Times New Roman" w:hAnsi="Times New Roman" w:cs="Times New Roman"/>
          <w:sz w:val="24"/>
          <w:szCs w:val="24"/>
        </w:rPr>
        <w:t>. In contrast, participants in the indirect screening-off condition should be</w:t>
      </w:r>
      <w:r w:rsidR="00B04ADC">
        <w:rPr>
          <w:rFonts w:ascii="Times New Roman" w:hAnsi="Times New Roman" w:cs="Times New Roman"/>
          <w:sz w:val="24"/>
          <w:szCs w:val="24"/>
        </w:rPr>
        <w:t xml:space="preserve"> </w:t>
      </w:r>
      <w:r w:rsidR="007B160B">
        <w:rPr>
          <w:rFonts w:ascii="Times New Roman" w:hAnsi="Times New Roman" w:cs="Times New Roman"/>
          <w:sz w:val="24"/>
          <w:szCs w:val="24"/>
        </w:rPr>
        <w:t xml:space="preserve">most </w:t>
      </w:r>
      <w:r w:rsidR="00B04AD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w:t>
      </w:r>
      <w:r w:rsidR="00240DC3">
        <w:rPr>
          <w:rFonts w:ascii="Times New Roman" w:hAnsi="Times New Roman" w:cs="Times New Roman"/>
          <w:sz w:val="24"/>
          <w:szCs w:val="24"/>
        </w:rPr>
        <w:t xml:space="preserve">experimental </w:t>
      </w:r>
      <w:r w:rsidR="00DE77ED">
        <w:rPr>
          <w:rFonts w:ascii="Times New Roman" w:hAnsi="Times New Roman" w:cs="Times New Roman"/>
          <w:sz w:val="24"/>
          <w:szCs w:val="24"/>
        </w:rPr>
        <w:t>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w:t>
      </w:r>
      <w:r w:rsidR="008B1CFB">
        <w:rPr>
          <w:rFonts w:ascii="Times New Roman" w:hAnsi="Times New Roman" w:cs="Times New Roman"/>
          <w:sz w:val="24"/>
          <w:szCs w:val="24"/>
        </w:rPr>
        <w:t>Second</w:t>
      </w:r>
      <w:r w:rsidR="00C87776">
        <w:rPr>
          <w:rFonts w:ascii="Times New Roman" w:hAnsi="Times New Roman" w:cs="Times New Roman"/>
          <w:sz w:val="24"/>
          <w:szCs w:val="24"/>
        </w:rPr>
        <w:t xml:space="preserve">, within the backwards blocking condition,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 xml:space="preserve">articipants should be more confident that objects in the control trials are blickets than objects in the </w:t>
      </w:r>
      <w:r w:rsidR="008B1CFB">
        <w:rPr>
          <w:rFonts w:ascii="Times New Roman" w:hAnsi="Times New Roman" w:cs="Times New Roman"/>
          <w:sz w:val="24"/>
          <w:szCs w:val="24"/>
        </w:rPr>
        <w:t>experimental trials</w:t>
      </w:r>
      <w:r w:rsidR="0036547F">
        <w:rPr>
          <w:rFonts w:ascii="Times New Roman" w:hAnsi="Times New Roman" w:cs="Times New Roman"/>
          <w:sz w:val="24"/>
          <w:szCs w:val="24"/>
        </w:rPr>
        <w:t xml:space="preserve">, but </w:t>
      </w:r>
      <w:r w:rsidR="00FF7D30">
        <w:rPr>
          <w:rFonts w:ascii="Times New Roman" w:hAnsi="Times New Roman" w:cs="Times New Roman"/>
          <w:sz w:val="24"/>
          <w:szCs w:val="24"/>
        </w:rPr>
        <w:t>with diminishing differences as the base rate increases</w:t>
      </w:r>
      <w:r w:rsidR="00B465BC">
        <w:rPr>
          <w:rFonts w:ascii="Times New Roman" w:hAnsi="Times New Roman" w:cs="Times New Roman"/>
          <w:sz w:val="24"/>
          <w:szCs w:val="24"/>
        </w:rPr>
        <w:t>.</w:t>
      </w:r>
      <w:r w:rsidR="00C87776">
        <w:rPr>
          <w:rFonts w:ascii="Times New Roman" w:hAnsi="Times New Roman" w:cs="Times New Roman"/>
          <w:sz w:val="24"/>
          <w:szCs w:val="24"/>
        </w:rPr>
        <w:t xml:space="preserve"> </w:t>
      </w:r>
    </w:p>
    <w:p w14:paraId="0F64FB0A" w14:textId="249AF22D" w:rsidR="00FA0B6C" w:rsidRDefault="00EE6431" w:rsidP="00F41BD4">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lastRenderedPageBreak/>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w:t>
      </w:r>
      <w:r w:rsidR="00F13364">
        <w:rPr>
          <w:rFonts w:ascii="Times New Roman" w:hAnsi="Times New Roman" w:cs="Times New Roman"/>
          <w:sz w:val="24"/>
          <w:szCs w:val="24"/>
        </w:rPr>
        <w:t xml:space="preserve"> also</w:t>
      </w:r>
      <w:r w:rsidR="00A434C7">
        <w:rPr>
          <w:rFonts w:ascii="Times New Roman" w:hAnsi="Times New Roman" w:cs="Times New Roman"/>
          <w:sz w:val="24"/>
          <w:szCs w:val="24"/>
        </w:rPr>
        <w:t xml:space="preserve"> built a two-layer connectionist model.</w:t>
      </w:r>
      <w:r w:rsidR="00263F61">
        <w:rPr>
          <w:rFonts w:ascii="Times New Roman" w:hAnsi="Times New Roman" w:cs="Times New Roman"/>
          <w:sz w:val="24"/>
          <w:szCs w:val="24"/>
        </w:rPr>
        <w:t xml:space="preserve"> The </w:t>
      </w:r>
      <w:r w:rsidR="00C20A38">
        <w:rPr>
          <w:rFonts w:ascii="Times New Roman" w:hAnsi="Times New Roman" w:cs="Times New Roman"/>
          <w:sz w:val="24"/>
          <w:szCs w:val="24"/>
        </w:rPr>
        <w:t>model</w:t>
      </w:r>
      <w:r w:rsidR="00263F61">
        <w:rPr>
          <w:rFonts w:ascii="Times New Roman" w:hAnsi="Times New Roman" w:cs="Times New Roman"/>
          <w:sz w:val="24"/>
          <w:szCs w:val="24"/>
        </w:rPr>
        <w:t xml:space="preserve"> architecture is shown in Figure </w:t>
      </w:r>
      <w:r w:rsidR="003E4941">
        <w:rPr>
          <w:rFonts w:ascii="Times New Roman" w:hAnsi="Times New Roman" w:cs="Times New Roman"/>
          <w:sz w:val="24"/>
          <w:szCs w:val="24"/>
        </w:rPr>
        <w:t>4</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w:t>
      </w:r>
      <w:r w:rsidR="00F41BD4">
        <w:rPr>
          <w:rFonts w:ascii="Times New Roman" w:hAnsi="Times New Roman" w:cs="Times New Roman"/>
          <w:sz w:val="24"/>
          <w:szCs w:val="24"/>
        </w:rPr>
        <w:t xml:space="preserve">The rationale for building a two-layer </w:t>
      </w:r>
      <w:r w:rsidR="00C20A38">
        <w:rPr>
          <w:rFonts w:ascii="Times New Roman" w:hAnsi="Times New Roman" w:cs="Times New Roman"/>
          <w:sz w:val="24"/>
          <w:szCs w:val="24"/>
        </w:rPr>
        <w:t>model</w:t>
      </w:r>
      <w:r w:rsidR="00F41BD4">
        <w:rPr>
          <w:rFonts w:ascii="Times New Roman" w:hAnsi="Times New Roman" w:cs="Times New Roman"/>
          <w:sz w:val="24"/>
          <w:szCs w:val="24"/>
        </w:rPr>
        <w:t xml:space="preserve"> was to explore whether a simple learning model (the Delta </w:t>
      </w:r>
      <w:r w:rsidR="000742D2">
        <w:rPr>
          <w:rFonts w:ascii="Times New Roman" w:hAnsi="Times New Roman" w:cs="Times New Roman"/>
          <w:sz w:val="24"/>
          <w:szCs w:val="24"/>
        </w:rPr>
        <w:t xml:space="preserve">Rule, </w:t>
      </w:r>
      <w:proofErr w:type="spellStart"/>
      <w:r w:rsidR="000742D2">
        <w:rPr>
          <w:rFonts w:ascii="Times New Roman" w:hAnsi="Times New Roman" w:cs="Times New Roman"/>
          <w:sz w:val="24"/>
          <w:szCs w:val="24"/>
        </w:rPr>
        <w:t>Kruschke</w:t>
      </w:r>
      <w:proofErr w:type="spellEnd"/>
      <w:r w:rsidR="00F41BD4">
        <w:rPr>
          <w:rFonts w:ascii="Times New Roman" w:hAnsi="Times New Roman" w:cs="Times New Roman"/>
          <w:sz w:val="24"/>
          <w:szCs w:val="24"/>
        </w:rPr>
        <w:t xml:space="preserve">, 1992; </w:t>
      </w:r>
      <w:proofErr w:type="spellStart"/>
      <w:r w:rsidR="00F41BD4">
        <w:rPr>
          <w:rFonts w:ascii="Times New Roman" w:hAnsi="Times New Roman" w:cs="Times New Roman"/>
          <w:sz w:val="24"/>
          <w:szCs w:val="24"/>
        </w:rPr>
        <w:t>Widrow</w:t>
      </w:r>
      <w:proofErr w:type="spellEnd"/>
      <w:r w:rsidR="00F41BD4">
        <w:rPr>
          <w:rFonts w:ascii="Times New Roman" w:hAnsi="Times New Roman" w:cs="Times New Roman"/>
          <w:sz w:val="24"/>
          <w:szCs w:val="24"/>
        </w:rPr>
        <w:t xml:space="preserve"> &amp; Hoff, 1960) could be used to explain these data. The Delta rule is formally equivalent to the traditional Rescorla-Wagner model (</w:t>
      </w:r>
      <w:proofErr w:type="spellStart"/>
      <w:r w:rsidR="00F41BD4">
        <w:rPr>
          <w:rFonts w:ascii="Times New Roman" w:hAnsi="Times New Roman" w:cs="Times New Roman"/>
          <w:sz w:val="24"/>
          <w:szCs w:val="24"/>
        </w:rPr>
        <w:t>Danks</w:t>
      </w:r>
      <w:proofErr w:type="spellEnd"/>
      <w:r w:rsidR="00F41BD4">
        <w:rPr>
          <w:rFonts w:ascii="Times New Roman" w:hAnsi="Times New Roman" w:cs="Times New Roman"/>
          <w:sz w:val="24"/>
          <w:szCs w:val="24"/>
        </w:rPr>
        <w:t>, 2003</w:t>
      </w:r>
      <w:r w:rsidR="00F66959">
        <w:rPr>
          <w:rFonts w:ascii="Times New Roman" w:hAnsi="Times New Roman" w:cs="Times New Roman"/>
          <w:sz w:val="24"/>
          <w:szCs w:val="24"/>
        </w:rPr>
        <w:t>; Gluck &amp; Bower, 1988</w:t>
      </w:r>
      <w:r w:rsidR="00F41BD4">
        <w:rPr>
          <w:rFonts w:ascii="Times New Roman" w:hAnsi="Times New Roman" w:cs="Times New Roman"/>
          <w:sz w:val="24"/>
          <w:szCs w:val="24"/>
        </w:rPr>
        <w:t xml:space="preserve">). This is an instantiation of an associative learning model that might better explain retrospective inferences as the number of potential causes increases.  </w:t>
      </w:r>
      <w:r w:rsidR="00CD5B76">
        <w:rPr>
          <w:rFonts w:ascii="Times New Roman" w:hAnsi="Times New Roman" w:cs="Times New Roman"/>
          <w:sz w:val="24"/>
          <w:szCs w:val="24"/>
        </w:rPr>
        <w:t xml:space="preserve">If such a model </w:t>
      </w:r>
      <w:r w:rsidR="008A0FCF">
        <w:rPr>
          <w:rFonts w:ascii="Times New Roman" w:hAnsi="Times New Roman" w:cs="Times New Roman"/>
          <w:sz w:val="24"/>
          <w:szCs w:val="24"/>
        </w:rPr>
        <w:t>can</w:t>
      </w:r>
      <w:r w:rsidR="00AB68F0">
        <w:rPr>
          <w:rFonts w:ascii="Times New Roman" w:hAnsi="Times New Roman" w:cs="Times New Roman"/>
          <w:sz w:val="24"/>
          <w:szCs w:val="24"/>
        </w:rPr>
        <w:t xml:space="preserve"> capture the present behavioral data</w:t>
      </w:r>
      <w:r w:rsidR="00CD5B76">
        <w:rPr>
          <w:rFonts w:ascii="Times New Roman" w:hAnsi="Times New Roman" w:cs="Times New Roman"/>
          <w:sz w:val="24"/>
          <w:szCs w:val="24"/>
        </w:rPr>
        <w:t>, then</w:t>
      </w:r>
      <w:r w:rsidR="009C6B13">
        <w:rPr>
          <w:rFonts w:ascii="Times New Roman" w:hAnsi="Times New Roman" w:cs="Times New Roman"/>
          <w:sz w:val="24"/>
          <w:szCs w:val="24"/>
        </w:rPr>
        <w:t xml:space="preserve"> the</w:t>
      </w:r>
      <w:r w:rsidR="00CD5B76">
        <w:rPr>
          <w:rFonts w:ascii="Times New Roman" w:hAnsi="Times New Roman" w:cs="Times New Roman"/>
          <w:sz w:val="24"/>
          <w:szCs w:val="24"/>
        </w:rPr>
        <w:t xml:space="preserve"> conclusion that the R</w:t>
      </w:r>
      <w:r w:rsidR="0027741D">
        <w:rPr>
          <w:rFonts w:ascii="Times New Roman" w:hAnsi="Times New Roman" w:cs="Times New Roman"/>
          <w:sz w:val="24"/>
          <w:szCs w:val="24"/>
        </w:rPr>
        <w:t>escorla-Wagner</w:t>
      </w:r>
      <w:r w:rsidR="00CD5B76">
        <w:rPr>
          <w:rFonts w:ascii="Times New Roman" w:hAnsi="Times New Roman" w:cs="Times New Roman"/>
          <w:sz w:val="24"/>
          <w:szCs w:val="24"/>
        </w:rPr>
        <w:t xml:space="preserve"> model is insufficient to explain children’s causal reasoning</w:t>
      </w:r>
      <w:r w:rsidR="003F6471">
        <w:rPr>
          <w:rFonts w:ascii="Times New Roman" w:hAnsi="Times New Roman" w:cs="Times New Roman"/>
          <w:sz w:val="24"/>
          <w:szCs w:val="24"/>
        </w:rPr>
        <w:t xml:space="preserve"> (e.g., Sobel et al., 2004)</w:t>
      </w:r>
      <w:r w:rsidR="00CD5B76">
        <w:rPr>
          <w:rFonts w:ascii="Times New Roman" w:hAnsi="Times New Roman" w:cs="Times New Roman"/>
          <w:sz w:val="24"/>
          <w:szCs w:val="24"/>
        </w:rPr>
        <w:t xml:space="preserve"> may be premature</w:t>
      </w:r>
      <w:r w:rsidR="00F177AA">
        <w:rPr>
          <w:rFonts w:ascii="Times New Roman" w:hAnsi="Times New Roman" w:cs="Times New Roman"/>
          <w:sz w:val="24"/>
          <w:szCs w:val="24"/>
        </w:rPr>
        <w:t xml:space="preserve"> (we return to this issue in the General Discussion)</w:t>
      </w:r>
      <w:r w:rsidR="00CD5B76">
        <w:rPr>
          <w:rFonts w:ascii="Times New Roman" w:hAnsi="Times New Roman" w:cs="Times New Roman"/>
          <w:sz w:val="24"/>
          <w:szCs w:val="24"/>
        </w:rPr>
        <w:t xml:space="preserve">. </w:t>
      </w:r>
    </w:p>
    <w:p w14:paraId="7FA86CD1" w14:textId="345F069B" w:rsidR="00A434C7" w:rsidRDefault="00A434C7" w:rsidP="000742D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w:t>
      </w:r>
      <w:r w:rsidR="00FC71C6">
        <w:rPr>
          <w:rFonts w:ascii="Times New Roman" w:hAnsi="Times New Roman" w:cs="Times New Roman"/>
          <w:sz w:val="24"/>
          <w:szCs w:val="24"/>
        </w:rPr>
        <w:t>. The input</w:t>
      </w:r>
      <w:r w:rsidR="0048646C">
        <w:rPr>
          <w:rFonts w:ascii="Times New Roman" w:hAnsi="Times New Roman" w:cs="Times New Roman"/>
          <w:sz w:val="24"/>
          <w:szCs w:val="24"/>
        </w:rPr>
        <w:t xml:space="preserve"> units could not take on any other values beside 0 or 1</w:t>
      </w:r>
      <w:r>
        <w:rPr>
          <w:rFonts w:ascii="Times New Roman" w:hAnsi="Times New Roman" w:cs="Times New Roman"/>
          <w:sz w:val="24"/>
          <w:szCs w:val="24"/>
        </w:rPr>
        <w:t xml:space="preserve">.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(distribution range = ± 0.1)</w:t>
      </w:r>
      <w:r>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Pr>
          <w:rFonts w:ascii="Times New Roman" w:hAnsi="Times New Roman" w:cs="Times New Roman"/>
          <w:sz w:val="24"/>
          <w:szCs w:val="24"/>
        </w:rPr>
        <w:t>.</w:t>
      </w:r>
      <w:r w:rsidR="00034CB2">
        <w:rPr>
          <w:rFonts w:ascii="Times New Roman" w:hAnsi="Times New Roman" w:cs="Times New Roman"/>
          <w:sz w:val="24"/>
          <w:szCs w:val="24"/>
        </w:rPr>
        <w:t xml:space="preserve"> </w:t>
      </w:r>
      <w:r w:rsidR="005D621A">
        <w:rPr>
          <w:rFonts w:ascii="Times New Roman" w:hAnsi="Times New Roman" w:cs="Times New Roman"/>
          <w:sz w:val="24"/>
          <w:szCs w:val="24"/>
        </w:rPr>
        <w:t xml:space="preserve">The activation of the single output unit was interpreted as the </w:t>
      </w:r>
      <w:r w:rsidR="00C20A38">
        <w:rPr>
          <w:rFonts w:ascii="Times New Roman" w:hAnsi="Times New Roman" w:cs="Times New Roman"/>
          <w:sz w:val="24"/>
          <w:szCs w:val="24"/>
        </w:rPr>
        <w:t>model</w:t>
      </w:r>
      <w:r w:rsidR="005D621A">
        <w:rPr>
          <w:rFonts w:ascii="Times New Roman" w:hAnsi="Times New Roman" w:cs="Times New Roman"/>
          <w:sz w:val="24"/>
          <w:szCs w:val="24"/>
        </w:rPr>
        <w:t>’s confidence</w:t>
      </w:r>
      <w:r w:rsidR="00225221">
        <w:rPr>
          <w:rFonts w:ascii="Times New Roman" w:hAnsi="Times New Roman" w:cs="Times New Roman"/>
          <w:sz w:val="24"/>
          <w:szCs w:val="24"/>
        </w:rPr>
        <w:t xml:space="preserve"> (or prediction)</w:t>
      </w:r>
      <w:r w:rsidR="005D621A">
        <w:rPr>
          <w:rFonts w:ascii="Times New Roman" w:hAnsi="Times New Roman" w:cs="Times New Roman"/>
          <w:sz w:val="24"/>
          <w:szCs w:val="24"/>
        </w:rPr>
        <w:t xml:space="preserve"> that a given object was a blicket</w:t>
      </w:r>
      <w:r w:rsidR="00E12DB3">
        <w:rPr>
          <w:rFonts w:ascii="Times New Roman" w:hAnsi="Times New Roman" w:cs="Times New Roman"/>
          <w:sz w:val="24"/>
          <w:szCs w:val="24"/>
        </w:rPr>
        <w:t xml:space="preserve"> and could range between 0 and 1 due </w:t>
      </w:r>
      <w:r w:rsidR="00E12DB3">
        <w:rPr>
          <w:rFonts w:ascii="Times New Roman" w:hAnsi="Times New Roman" w:cs="Times New Roman"/>
          <w:sz w:val="24"/>
          <w:szCs w:val="24"/>
        </w:rPr>
        <w:lastRenderedPageBreak/>
        <w:t>to the sigmoid activation function (unlike the input units)</w:t>
      </w:r>
      <w:r w:rsidR="005D621A">
        <w:rPr>
          <w:rFonts w:ascii="Times New Roman" w:hAnsi="Times New Roman" w:cs="Times New Roman"/>
          <w:sz w:val="24"/>
          <w:szCs w:val="24"/>
        </w:rPr>
        <w:t xml:space="preserve">. Thus, if object A was presented to the </w:t>
      </w:r>
      <w:r w:rsidR="00C20A38">
        <w:rPr>
          <w:rFonts w:ascii="Times New Roman" w:hAnsi="Times New Roman" w:cs="Times New Roman"/>
          <w:sz w:val="24"/>
          <w:szCs w:val="24"/>
        </w:rPr>
        <w:t>model</w:t>
      </w:r>
      <w:r w:rsidR="005D621A">
        <w:rPr>
          <w:rFonts w:ascii="Times New Roman" w:hAnsi="Times New Roman" w:cs="Times New Roman"/>
          <w:sz w:val="24"/>
          <w:szCs w:val="24"/>
        </w:rPr>
        <w:t xml:space="preserve"> (i.e., its input unit was set to 1</w:t>
      </w:r>
      <w:r w:rsidR="003050B8">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produced an output activation of 0.</w:t>
      </w:r>
      <w:r w:rsidR="008A0FCF">
        <w:rPr>
          <w:rFonts w:ascii="Times New Roman" w:hAnsi="Times New Roman" w:cs="Times New Roman"/>
          <w:sz w:val="24"/>
          <w:szCs w:val="24"/>
        </w:rPr>
        <w:t>50</w:t>
      </w:r>
      <w:r w:rsidR="003050B8">
        <w:rPr>
          <w:rFonts w:ascii="Times New Roman" w:hAnsi="Times New Roman" w:cs="Times New Roman"/>
          <w:sz w:val="24"/>
          <w:szCs w:val="24"/>
        </w:rPr>
        <w:t xml:space="preserve">, this indicated that the </w:t>
      </w:r>
      <w:r w:rsidR="00C20A38">
        <w:rPr>
          <w:rFonts w:ascii="Times New Roman" w:hAnsi="Times New Roman" w:cs="Times New Roman"/>
          <w:sz w:val="24"/>
          <w:szCs w:val="24"/>
        </w:rPr>
        <w:t>model</w:t>
      </w:r>
      <w:r w:rsidR="003050B8">
        <w:rPr>
          <w:rFonts w:ascii="Times New Roman" w:hAnsi="Times New Roman" w:cs="Times New Roman"/>
          <w:sz w:val="24"/>
          <w:szCs w:val="24"/>
        </w:rPr>
        <w:t xml:space="preserve"> was uncertain about A’s causal status. </w:t>
      </w:r>
    </w:p>
    <w:p w14:paraId="7B637A32" w14:textId="3627016C"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r w:rsidR="003E4941">
        <w:rPr>
          <w:rFonts w:ascii="Times New Roman" w:hAnsi="Times New Roman" w:cs="Times New Roman"/>
          <w:sz w:val="20"/>
          <w:szCs w:val="20"/>
        </w:rPr>
        <w:t>4</w:t>
      </w:r>
      <w:r w:rsidRPr="00ED68D0">
        <w:rPr>
          <w:rFonts w:ascii="Times New Roman" w:hAnsi="Times New Roman" w:cs="Times New Roman"/>
          <w:sz w:val="20"/>
          <w:szCs w:val="20"/>
        </w:rPr>
        <w:t xml:space="preserve">. The </w:t>
      </w:r>
      <w:r w:rsidR="008A0FCF">
        <w:rPr>
          <w:rFonts w:ascii="Times New Roman" w:hAnsi="Times New Roman" w:cs="Times New Roman"/>
          <w:sz w:val="20"/>
          <w:szCs w:val="20"/>
        </w:rPr>
        <w:t>connectionist</w:t>
      </w:r>
      <w:r w:rsidRPr="00ED68D0">
        <w:rPr>
          <w:rFonts w:ascii="Times New Roman" w:hAnsi="Times New Roman" w:cs="Times New Roman"/>
          <w:sz w:val="20"/>
          <w:szCs w:val="20"/>
        </w:rPr>
        <w:t xml:space="preserve">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29477A87" w14:textId="1744B317" w:rsidR="00082E9D"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xml:space="preserve">. For example, </w:t>
      </w:r>
      <w:r w:rsidR="00C20A38">
        <w:rPr>
          <w:rFonts w:ascii="Times New Roman" w:hAnsi="Times New Roman" w:cs="Times New Roman"/>
          <w:sz w:val="24"/>
          <w:szCs w:val="24"/>
        </w:rPr>
        <w:t>model</w:t>
      </w:r>
      <w:r w:rsidR="00A434C7">
        <w:rPr>
          <w:rFonts w:ascii="Times New Roman" w:hAnsi="Times New Roman" w:cs="Times New Roman"/>
          <w:sz w:val="24"/>
          <w:szCs w:val="24"/>
        </w:rPr>
        <w:t>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experienced two of each kind of event within a given condition. For example, during the two experimental trials for </w:t>
      </w:r>
      <w:r w:rsidR="00C20A38">
        <w:rPr>
          <w:rFonts w:ascii="Times New Roman" w:hAnsi="Times New Roman" w:cs="Times New Roman"/>
          <w:sz w:val="24"/>
          <w:szCs w:val="24"/>
        </w:rPr>
        <w:t>model</w:t>
      </w:r>
      <w:r w:rsidR="00A434C7">
        <w:rPr>
          <w:rFonts w:ascii="Times New Roman" w:hAnsi="Times New Roman" w:cs="Times New Roman"/>
          <w:sz w:val="24"/>
          <w:szCs w:val="24"/>
        </w:rPr>
        <w:t xml:space="preserve">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r w:rsidR="006E69B7">
        <w:rPr>
          <w:rFonts w:ascii="Times New Roman" w:hAnsi="Times New Roman" w:cs="Times New Roman"/>
          <w:sz w:val="24"/>
          <w:szCs w:val="24"/>
        </w:rPr>
        <w:t>, whereas the activation of the fourth node was set to 0</w:t>
      </w:r>
      <w:r w:rsidR="00A434C7">
        <w:rPr>
          <w:rFonts w:ascii="Times New Roman" w:hAnsi="Times New Roman" w:cs="Times New Roman"/>
          <w:sz w:val="24"/>
          <w:szCs w:val="24"/>
        </w:rPr>
        <w:t xml:space="preserve">), and the </w:t>
      </w:r>
      <w:r w:rsidR="00C20A38">
        <w:rPr>
          <w:rFonts w:ascii="Times New Roman" w:hAnsi="Times New Roman" w:cs="Times New Roman"/>
          <w:sz w:val="24"/>
          <w:szCs w:val="24"/>
        </w:rPr>
        <w:t>model</w:t>
      </w:r>
      <w:r w:rsidR="00A434C7">
        <w:rPr>
          <w:rFonts w:ascii="Times New Roman" w:hAnsi="Times New Roman" w:cs="Times New Roman"/>
          <w:sz w:val="24"/>
          <w:szCs w:val="24"/>
        </w:rPr>
        <w:t>’s task was to learn to activate the single output unit (i.e., to set the activation of the single output unit to 1).</w:t>
      </w:r>
      <w:r w:rsidR="00883DCB">
        <w:rPr>
          <w:rFonts w:ascii="Times New Roman" w:hAnsi="Times New Roman" w:cs="Times New Roman"/>
          <w:sz w:val="24"/>
          <w:szCs w:val="24"/>
        </w:rPr>
        <w:t xml:space="preserve"> </w:t>
      </w:r>
      <w:r w:rsidR="00EA46F5">
        <w:rPr>
          <w:rFonts w:ascii="Times New Roman" w:hAnsi="Times New Roman" w:cs="Times New Roman"/>
          <w:sz w:val="24"/>
          <w:szCs w:val="24"/>
        </w:rPr>
        <w:t>The way this worked in practice was the</w:t>
      </w:r>
      <w:r w:rsidR="003B472D">
        <w:rPr>
          <w:rFonts w:ascii="Times New Roman" w:hAnsi="Times New Roman" w:cs="Times New Roman"/>
          <w:sz w:val="24"/>
          <w:szCs w:val="24"/>
        </w:rPr>
        <w:t xml:space="preserve"> following</w:t>
      </w:r>
      <w:r w:rsidR="00B26BDB">
        <w:rPr>
          <w:rFonts w:ascii="Times New Roman" w:hAnsi="Times New Roman" w:cs="Times New Roman"/>
          <w:sz w:val="24"/>
          <w:szCs w:val="24"/>
        </w:rPr>
        <w:t>:</w:t>
      </w:r>
      <w:r w:rsidR="000742D2">
        <w:rPr>
          <w:rFonts w:ascii="Times New Roman" w:hAnsi="Times New Roman" w:cs="Times New Roman"/>
          <w:sz w:val="24"/>
          <w:szCs w:val="24"/>
        </w:rPr>
        <w:t xml:space="preserve"> </w:t>
      </w:r>
      <w:r w:rsidR="00E3293A">
        <w:rPr>
          <w:rFonts w:ascii="Times New Roman" w:hAnsi="Times New Roman" w:cs="Times New Roman"/>
          <w:sz w:val="24"/>
          <w:szCs w:val="24"/>
        </w:rPr>
        <w:t>I</w:t>
      </w:r>
      <w:r w:rsidR="000742D2">
        <w:rPr>
          <w:rFonts w:ascii="Times New Roman" w:hAnsi="Times New Roman" w:cs="Times New Roman"/>
          <w:sz w:val="24"/>
          <w:szCs w:val="24"/>
        </w:rPr>
        <w:t xml:space="preserve">f a blicket was presented to the model, the </w:t>
      </w:r>
      <w:r w:rsidR="00EA46F5">
        <w:rPr>
          <w:rFonts w:ascii="Times New Roman" w:hAnsi="Times New Roman" w:cs="Times New Roman"/>
          <w:sz w:val="24"/>
          <w:szCs w:val="24"/>
        </w:rPr>
        <w:t>input node that stood in for that object</w:t>
      </w:r>
      <w:r w:rsidR="000742D2">
        <w:rPr>
          <w:rFonts w:ascii="Times New Roman" w:hAnsi="Times New Roman" w:cs="Times New Roman"/>
          <w:sz w:val="24"/>
          <w:szCs w:val="24"/>
        </w:rPr>
        <w:t xml:space="preserve"> was set to 1, and the target for the single output unit was set to 0. </w:t>
      </w:r>
      <w:r w:rsidR="00B138DE">
        <w:rPr>
          <w:rFonts w:ascii="Times New Roman" w:hAnsi="Times New Roman" w:cs="Times New Roman"/>
          <w:sz w:val="24"/>
          <w:szCs w:val="24"/>
        </w:rPr>
        <w:t>Real-valued activity then propagated from the input layer directly to the output layer. Once at the output layer, the activation of the output node—which was a nonlinear (sigmoidal) function of the input to it—was compared to the target</w:t>
      </w:r>
      <w:r w:rsidR="00B26BDB">
        <w:rPr>
          <w:rFonts w:ascii="Times New Roman" w:hAnsi="Times New Roman" w:cs="Times New Roman"/>
          <w:sz w:val="24"/>
          <w:szCs w:val="24"/>
        </w:rPr>
        <w:t>.</w:t>
      </w:r>
      <w:r w:rsidR="00B138DE">
        <w:rPr>
          <w:rFonts w:ascii="Times New Roman" w:hAnsi="Times New Roman" w:cs="Times New Roman"/>
          <w:sz w:val="24"/>
          <w:szCs w:val="24"/>
        </w:rPr>
        <w:t xml:space="preserve"> </w:t>
      </w:r>
      <w:r w:rsidR="00B26BDB">
        <w:rPr>
          <w:rFonts w:ascii="Times New Roman" w:hAnsi="Times New Roman" w:cs="Times New Roman"/>
          <w:sz w:val="24"/>
          <w:szCs w:val="24"/>
        </w:rPr>
        <w:t>If there</w:t>
      </w:r>
      <w:r w:rsidR="00B138DE">
        <w:rPr>
          <w:rFonts w:ascii="Times New Roman" w:hAnsi="Times New Roman" w:cs="Times New Roman"/>
          <w:sz w:val="24"/>
          <w:szCs w:val="24"/>
        </w:rPr>
        <w:t xml:space="preserve"> was a difference</w:t>
      </w:r>
      <w:r w:rsidR="00B26BDB">
        <w:rPr>
          <w:rFonts w:ascii="Times New Roman" w:hAnsi="Times New Roman" w:cs="Times New Roman"/>
          <w:sz w:val="24"/>
          <w:szCs w:val="24"/>
        </w:rPr>
        <w:t xml:space="preserve"> between the observed and target output,</w:t>
      </w:r>
      <w:r w:rsidR="00B138DE">
        <w:rPr>
          <w:rFonts w:ascii="Times New Roman" w:hAnsi="Times New Roman" w:cs="Times New Roman"/>
          <w:sz w:val="24"/>
          <w:szCs w:val="24"/>
        </w:rPr>
        <w:t xml:space="preserve"> the</w:t>
      </w:r>
      <w:r w:rsidR="00B26BDB">
        <w:rPr>
          <w:rFonts w:ascii="Times New Roman" w:hAnsi="Times New Roman" w:cs="Times New Roman"/>
          <w:sz w:val="24"/>
          <w:szCs w:val="24"/>
        </w:rPr>
        <w:t xml:space="preserve"> input-to-output</w:t>
      </w:r>
      <w:r w:rsidR="00B138DE">
        <w:rPr>
          <w:rFonts w:ascii="Times New Roman" w:hAnsi="Times New Roman" w:cs="Times New Roman"/>
          <w:sz w:val="24"/>
          <w:szCs w:val="24"/>
        </w:rPr>
        <w:t xml:space="preserve"> weights were adjusted</w:t>
      </w:r>
      <w:r w:rsidR="00B26BDB">
        <w:rPr>
          <w:rFonts w:ascii="Times New Roman" w:hAnsi="Times New Roman" w:cs="Times New Roman"/>
          <w:sz w:val="24"/>
          <w:szCs w:val="24"/>
        </w:rPr>
        <w:t xml:space="preserve"> </w:t>
      </w:r>
      <w:r w:rsidR="00B26BDB">
        <w:rPr>
          <w:rFonts w:ascii="Times New Roman" w:hAnsi="Times New Roman" w:cs="Times New Roman"/>
          <w:sz w:val="24"/>
          <w:szCs w:val="24"/>
        </w:rPr>
        <w:lastRenderedPageBreak/>
        <w:t>via</w:t>
      </w:r>
      <w:r w:rsidR="00B138DE">
        <w:rPr>
          <w:rFonts w:ascii="Times New Roman" w:hAnsi="Times New Roman" w:cs="Times New Roman"/>
          <w:sz w:val="24"/>
          <w:szCs w:val="24"/>
        </w:rPr>
        <w:t xml:space="preserve"> the Delta rule to reduce this difference. </w:t>
      </w:r>
      <w:proofErr w:type="gramStart"/>
      <w:r w:rsidR="00883DCB">
        <w:rPr>
          <w:rFonts w:ascii="Times New Roman" w:hAnsi="Times New Roman" w:cs="Times New Roman"/>
          <w:sz w:val="24"/>
          <w:szCs w:val="24"/>
        </w:rPr>
        <w:t>Similar to</w:t>
      </w:r>
      <w:proofErr w:type="gramEnd"/>
      <w:r w:rsidR="00883DCB">
        <w:rPr>
          <w:rFonts w:ascii="Times New Roman" w:hAnsi="Times New Roman" w:cs="Times New Roman"/>
          <w:sz w:val="24"/>
          <w:szCs w:val="24"/>
        </w:rPr>
        <w:t xml:space="preserve"> children, we trained 16 models (i.e., ‘participants’) per condition, and like</w:t>
      </w:r>
      <w:r w:rsidR="00EA46F5">
        <w:rPr>
          <w:rFonts w:ascii="Times New Roman" w:hAnsi="Times New Roman" w:cs="Times New Roman"/>
          <w:sz w:val="24"/>
          <w:szCs w:val="24"/>
        </w:rPr>
        <w:t xml:space="preserve"> the</w:t>
      </w:r>
      <w:r w:rsidR="00883DCB">
        <w:rPr>
          <w:rFonts w:ascii="Times New Roman" w:hAnsi="Times New Roman" w:cs="Times New Roman"/>
          <w:sz w:val="24"/>
          <w:szCs w:val="24"/>
        </w:rPr>
        <w:t xml:space="preserve"> children each model received two trials.</w:t>
      </w:r>
      <w:r w:rsidR="00ED42FC">
        <w:rPr>
          <w:rFonts w:ascii="Times New Roman" w:hAnsi="Times New Roman" w:cs="Times New Roman"/>
          <w:sz w:val="24"/>
          <w:szCs w:val="24"/>
        </w:rPr>
        <w:t xml:space="preserve"> Each new </w:t>
      </w:r>
      <w:r w:rsidR="00CD23A6">
        <w:rPr>
          <w:rFonts w:ascii="Times New Roman" w:hAnsi="Times New Roman" w:cs="Times New Roman"/>
          <w:sz w:val="24"/>
          <w:szCs w:val="24"/>
        </w:rPr>
        <w:t>participant</w:t>
      </w:r>
      <w:r w:rsidR="00ED42FC">
        <w:rPr>
          <w:rFonts w:ascii="Times New Roman" w:hAnsi="Times New Roman" w:cs="Times New Roman"/>
          <w:sz w:val="24"/>
          <w:szCs w:val="24"/>
        </w:rPr>
        <w:t xml:space="preserve"> began with a </w:t>
      </w:r>
      <w:r w:rsidR="003112D2">
        <w:rPr>
          <w:rFonts w:ascii="Times New Roman" w:hAnsi="Times New Roman" w:cs="Times New Roman"/>
          <w:sz w:val="24"/>
          <w:szCs w:val="24"/>
        </w:rPr>
        <w:t>fresh</w:t>
      </w:r>
      <w:r w:rsidR="00ED42FC">
        <w:rPr>
          <w:rFonts w:ascii="Times New Roman" w:hAnsi="Times New Roman" w:cs="Times New Roman"/>
          <w:sz w:val="24"/>
          <w:szCs w:val="24"/>
        </w:rPr>
        <w:t xml:space="preserve"> set of small random weights</w:t>
      </w:r>
      <w:r w:rsidR="003112D2">
        <w:rPr>
          <w:rFonts w:ascii="Times New Roman" w:hAnsi="Times New Roman" w:cs="Times New Roman"/>
          <w:sz w:val="24"/>
          <w:szCs w:val="24"/>
        </w:rPr>
        <w:t xml:space="preserve"> </w:t>
      </w:r>
      <w:r w:rsidR="003112D2">
        <w:rPr>
          <w:rFonts w:ascii="Times New Roman" w:eastAsia="Times New Roman" w:hAnsi="Times New Roman" w:cs="Times New Roman"/>
          <w:sz w:val="24"/>
          <w:szCs w:val="24"/>
        </w:rPr>
        <w:t>(sampled uniformly between ±0.1)</w:t>
      </w:r>
      <w:r w:rsidR="00ED42FC">
        <w:rPr>
          <w:rFonts w:ascii="Times New Roman" w:hAnsi="Times New Roman" w:cs="Times New Roman"/>
          <w:sz w:val="24"/>
          <w:szCs w:val="24"/>
        </w:rPr>
        <w:t xml:space="preserve">. Data were aggregated over the responses of each </w:t>
      </w:r>
      <w:r w:rsidR="00C20A38">
        <w:rPr>
          <w:rFonts w:ascii="Times New Roman" w:hAnsi="Times New Roman" w:cs="Times New Roman"/>
          <w:sz w:val="24"/>
          <w:szCs w:val="24"/>
        </w:rPr>
        <w:t>model</w:t>
      </w:r>
      <w:r w:rsidR="00ED42FC">
        <w:rPr>
          <w:rFonts w:ascii="Times New Roman" w:hAnsi="Times New Roman" w:cs="Times New Roman"/>
          <w:sz w:val="24"/>
          <w:szCs w:val="24"/>
        </w:rPr>
        <w:t>, as was the case for the children.</w:t>
      </w:r>
      <w:r w:rsidR="00883DCB">
        <w:rPr>
          <w:rFonts w:ascii="Times New Roman" w:hAnsi="Times New Roman" w:cs="Times New Roman"/>
          <w:sz w:val="24"/>
          <w:szCs w:val="24"/>
        </w:rPr>
        <w:t xml:space="preserve"> </w:t>
      </w:r>
      <w:r w:rsidR="00A434C7">
        <w:rPr>
          <w:rFonts w:ascii="Times New Roman" w:hAnsi="Times New Roman" w:cs="Times New Roman"/>
          <w:sz w:val="24"/>
          <w:szCs w:val="24"/>
        </w:rPr>
        <w:t xml:space="preserve"> Turning on the first three input units simulated</w:t>
      </w:r>
      <w:r w:rsidR="00813516">
        <w:rPr>
          <w:rFonts w:ascii="Times New Roman" w:hAnsi="Times New Roman" w:cs="Times New Roman"/>
          <w:sz w:val="24"/>
          <w:szCs w:val="24"/>
        </w:rPr>
        <w:t xml:space="preserve"> </w:t>
      </w:r>
      <w:r w:rsidR="00A434C7">
        <w:rPr>
          <w:rFonts w:ascii="Times New Roman" w:hAnsi="Times New Roman" w:cs="Times New Roman"/>
          <w:sz w:val="24"/>
          <w:szCs w:val="24"/>
        </w:rPr>
        <w:t xml:space="preserve">placing objects A, B, and C on the machine, and training the model to turn on the single output unit corresponded to </w:t>
      </w:r>
      <w:r w:rsidR="006E69B7">
        <w:rPr>
          <w:rFonts w:ascii="Times New Roman" w:hAnsi="Times New Roman" w:cs="Times New Roman"/>
          <w:sz w:val="24"/>
          <w:szCs w:val="24"/>
        </w:rPr>
        <w:t xml:space="preserve">teaching the </w:t>
      </w:r>
      <w:r w:rsidR="00C20A38">
        <w:rPr>
          <w:rFonts w:ascii="Times New Roman" w:hAnsi="Times New Roman" w:cs="Times New Roman"/>
          <w:sz w:val="24"/>
          <w:szCs w:val="24"/>
        </w:rPr>
        <w:t>model</w:t>
      </w:r>
      <w:r w:rsidR="006E69B7">
        <w:rPr>
          <w:rFonts w:ascii="Times New Roman" w:hAnsi="Times New Roman" w:cs="Times New Roman"/>
          <w:sz w:val="24"/>
          <w:szCs w:val="24"/>
        </w:rPr>
        <w:t xml:space="preserve"> that the machine activated when objects A-C were placed on it</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This segment of training corresponded to the ABC+ events. </w:t>
      </w:r>
    </w:p>
    <w:p w14:paraId="3253BC23" w14:textId="6B1637FE" w:rsidR="00A434C7" w:rsidRPr="00E8394A" w:rsidRDefault="00A434C7"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During the subsequent A+ trials, only the first input unit was turned on, but again the </w:t>
      </w:r>
      <w:r w:rsidR="00C20A38">
        <w:rPr>
          <w:rFonts w:ascii="Times New Roman" w:hAnsi="Times New Roman" w:cs="Times New Roman"/>
          <w:sz w:val="24"/>
          <w:szCs w:val="24"/>
        </w:rPr>
        <w:t>model</w:t>
      </w:r>
      <w:r>
        <w:rPr>
          <w:rFonts w:ascii="Times New Roman" w:hAnsi="Times New Roman" w:cs="Times New Roman"/>
          <w:sz w:val="24"/>
          <w:szCs w:val="24"/>
        </w:rPr>
        <w:t>’s task was to activate the single output unit. The</w:t>
      </w:r>
      <w:r w:rsidR="006E0861">
        <w:rPr>
          <w:rFonts w:ascii="Times New Roman" w:hAnsi="Times New Roman" w:cs="Times New Roman"/>
          <w:sz w:val="24"/>
          <w:szCs w:val="24"/>
        </w:rPr>
        <w:t xml:space="preserve"> backwards blocking</w:t>
      </w:r>
      <w:r>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w:t>
      </w:r>
      <w:r>
        <w:rPr>
          <w:rFonts w:ascii="Times New Roman" w:hAnsi="Times New Roman" w:cs="Times New Roman"/>
          <w:sz w:val="24"/>
          <w:szCs w:val="24"/>
        </w:rPr>
        <w:t>rather than first input unit was turned on</w:t>
      </w:r>
      <w:r w:rsidR="008D5A7E">
        <w:rPr>
          <w:rFonts w:ascii="Times New Roman" w:hAnsi="Times New Roman" w:cs="Times New Roman"/>
          <w:sz w:val="24"/>
          <w:szCs w:val="24"/>
        </w:rPr>
        <w:t xml:space="preserve"> following the ABC+ phase</w:t>
      </w:r>
      <w:r>
        <w:rPr>
          <w:rFonts w:ascii="Times New Roman" w:hAnsi="Times New Roman" w:cs="Times New Roman"/>
          <w:sz w:val="24"/>
          <w:szCs w:val="24"/>
        </w:rPr>
        <w:t xml:space="preserve">. The </w:t>
      </w:r>
      <w:r w:rsidR="00635F81">
        <w:rPr>
          <w:rFonts w:ascii="Times New Roman" w:hAnsi="Times New Roman" w:cs="Times New Roman"/>
          <w:sz w:val="24"/>
          <w:szCs w:val="24"/>
        </w:rPr>
        <w:t>indirect screening off</w:t>
      </w:r>
      <w:r>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Pr>
          <w:rFonts w:ascii="Times New Roman" w:hAnsi="Times New Roman" w:cs="Times New Roman"/>
          <w:sz w:val="24"/>
          <w:szCs w:val="24"/>
        </w:rPr>
        <w:t xml:space="preserve"> experimental and control trials except that the </w:t>
      </w:r>
      <w:r w:rsidR="00C20A38">
        <w:rPr>
          <w:rFonts w:ascii="Times New Roman" w:hAnsi="Times New Roman" w:cs="Times New Roman"/>
          <w:sz w:val="24"/>
          <w:szCs w:val="24"/>
        </w:rPr>
        <w:t>model</w:t>
      </w:r>
      <w:r>
        <w:rPr>
          <w:rFonts w:ascii="Times New Roman" w:hAnsi="Times New Roman" w:cs="Times New Roman"/>
          <w:sz w:val="24"/>
          <w:szCs w:val="24"/>
        </w:rPr>
        <w:t xml:space="preserve"> was trained to turn off</w:t>
      </w:r>
      <w:r w:rsidR="00EB700B">
        <w:rPr>
          <w:rFonts w:ascii="Times New Roman" w:hAnsi="Times New Roman" w:cs="Times New Roman"/>
          <w:sz w:val="24"/>
          <w:szCs w:val="24"/>
        </w:rPr>
        <w:t xml:space="preserve"> </w:t>
      </w:r>
      <w:r>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Pr>
          <w:rFonts w:ascii="Times New Roman" w:hAnsi="Times New Roman" w:cs="Times New Roman"/>
          <w:sz w:val="24"/>
          <w:szCs w:val="24"/>
        </w:rPr>
        <w:t xml:space="preserve"> experimental and control trials. The ABC+ and A</w:t>
      </w:r>
      <w:r w:rsidR="00082E9D">
        <w:rPr>
          <w:rFonts w:ascii="Times New Roman" w:hAnsi="Times New Roman" w:cs="Times New Roman"/>
          <w:sz w:val="24"/>
          <w:szCs w:val="24"/>
        </w:rPr>
        <w:t xml:space="preserve">- </w:t>
      </w:r>
      <w:r w:rsidR="001A7B58">
        <w:rPr>
          <w:rFonts w:ascii="Times New Roman" w:hAnsi="Times New Roman" w:cs="Times New Roman"/>
          <w:sz w:val="24"/>
          <w:szCs w:val="24"/>
        </w:rPr>
        <w:t>phases</w:t>
      </w:r>
      <w:r>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 xml:space="preserve">anywhere between 200 and </w:t>
      </w:r>
      <w:r w:rsidR="00BA2613">
        <w:rPr>
          <w:rFonts w:ascii="Times New Roman" w:hAnsi="Times New Roman" w:cs="Times New Roman"/>
          <w:sz w:val="24"/>
          <w:szCs w:val="24"/>
        </w:rPr>
        <w:t xml:space="preserve">1,000 </w:t>
      </w:r>
      <w:r w:rsidR="008B491B">
        <w:rPr>
          <w:rFonts w:ascii="Times New Roman" w:hAnsi="Times New Roman" w:cs="Times New Roman"/>
          <w:sz w:val="24"/>
          <w:szCs w:val="24"/>
        </w:rPr>
        <w:t>epochs</w:t>
      </w:r>
      <w:r>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w:t>
      </w:r>
      <w:r w:rsidR="00BA2613">
        <w:rPr>
          <w:rFonts w:ascii="Times New Roman" w:hAnsi="Times New Roman" w:cs="Times New Roman"/>
          <w:sz w:val="24"/>
          <w:szCs w:val="24"/>
        </w:rPr>
        <w:t xml:space="preserve">200 </w:t>
      </w:r>
      <w:r w:rsidR="00CB176B">
        <w:rPr>
          <w:rFonts w:ascii="Times New Roman" w:hAnsi="Times New Roman" w:cs="Times New Roman"/>
          <w:sz w:val="24"/>
          <w:szCs w:val="24"/>
        </w:rPr>
        <w:t xml:space="preserve">× </w:t>
      </w:r>
      <w:r w:rsidR="00BA2613">
        <w:rPr>
          <w:rFonts w:ascii="Times New Roman" w:hAnsi="Times New Roman" w:cs="Times New Roman"/>
          <w:sz w:val="24"/>
          <w:szCs w:val="24"/>
        </w:rPr>
        <w:t>4</w:t>
      </w:r>
      <w:r w:rsidR="00CB176B">
        <w:rPr>
          <w:rFonts w:ascii="Times New Roman" w:hAnsi="Times New Roman" w:cs="Times New Roman"/>
          <w:sz w:val="24"/>
          <w:szCs w:val="24"/>
        </w:rPr>
        <w:t xml:space="preserve">) and </w:t>
      </w:r>
      <w:r w:rsidR="00BA2613">
        <w:rPr>
          <w:rFonts w:ascii="Times New Roman" w:hAnsi="Times New Roman" w:cs="Times New Roman"/>
          <w:sz w:val="24"/>
          <w:szCs w:val="24"/>
        </w:rPr>
        <w:t xml:space="preserve">4,000 </w:t>
      </w:r>
      <w:r w:rsidR="00CB176B">
        <w:rPr>
          <w:rFonts w:ascii="Times New Roman" w:hAnsi="Times New Roman" w:cs="Times New Roman"/>
          <w:sz w:val="24"/>
          <w:szCs w:val="24"/>
        </w:rPr>
        <w:t xml:space="preserve">(i.e., </w:t>
      </w:r>
      <w:r w:rsidR="00BA2613">
        <w:rPr>
          <w:rFonts w:ascii="Times New Roman" w:hAnsi="Times New Roman" w:cs="Times New Roman"/>
          <w:sz w:val="24"/>
          <w:szCs w:val="24"/>
        </w:rPr>
        <w:t xml:space="preserve">1,000 </w:t>
      </w:r>
      <w:r w:rsidR="00CB176B">
        <w:rPr>
          <w:rFonts w:ascii="Times New Roman" w:hAnsi="Times New Roman" w:cs="Times New Roman"/>
          <w:sz w:val="24"/>
          <w:szCs w:val="24"/>
        </w:rPr>
        <w:t>× 4) epochs</w:t>
      </w:r>
      <w:r w:rsidR="008652AC">
        <w:rPr>
          <w:rFonts w:ascii="Times New Roman" w:hAnsi="Times New Roman" w:cs="Times New Roman"/>
          <w:sz w:val="24"/>
          <w:szCs w:val="24"/>
        </w:rPr>
        <w:t>.</w:t>
      </w:r>
      <w:r w:rsidR="00CB2E9F">
        <w:rPr>
          <w:rFonts w:ascii="Times New Roman" w:hAnsi="Times New Roman" w:cs="Times New Roman"/>
          <w:sz w:val="24"/>
          <w:szCs w:val="24"/>
        </w:rPr>
        <w:t xml:space="preserve"> </w:t>
      </w:r>
      <w:r w:rsidR="00CB2E9F" w:rsidRPr="00DA34BA">
        <w:rPr>
          <w:rFonts w:ascii="Times New Roman" w:hAnsi="Times New Roman" w:cs="Times New Roman"/>
          <w:sz w:val="24"/>
          <w:szCs w:val="24"/>
        </w:rPr>
        <w:t xml:space="preserve">Networks were trained for different numbers of epochs to </w:t>
      </w:r>
      <w:r w:rsidR="00CB2E9F">
        <w:rPr>
          <w:rFonts w:ascii="Times New Roman" w:hAnsi="Times New Roman" w:cs="Times New Roman"/>
          <w:sz w:val="24"/>
          <w:szCs w:val="24"/>
        </w:rPr>
        <w:t xml:space="preserve">ensure that the model-fit results were not idiosyncratic to the precise number of training epochs. </w:t>
      </w:r>
      <w:r w:rsidR="00CB176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652AC">
        <w:rPr>
          <w:rFonts w:ascii="Times New Roman" w:hAnsi="Times New Roman" w:cs="Times New Roman"/>
          <w:sz w:val="24"/>
          <w:szCs w:val="24"/>
        </w:rPr>
        <w:t>model</w:t>
      </w:r>
      <w:r w:rsidR="00EE5B48">
        <w:rPr>
          <w:rFonts w:ascii="Times New Roman" w:hAnsi="Times New Roman" w:cs="Times New Roman"/>
          <w:sz w:val="24"/>
          <w:szCs w:val="24"/>
        </w:rPr>
        <w:t>’</w:t>
      </w:r>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Pr>
          <w:rFonts w:ascii="Times New Roman" w:hAnsi="Times New Roman" w:cs="Times New Roman"/>
          <w:sz w:val="24"/>
          <w:szCs w:val="24"/>
        </w:rPr>
        <w:t xml:space="preserve"> in Figure </w:t>
      </w:r>
      <w:r w:rsidR="00F83C56">
        <w:rPr>
          <w:rFonts w:ascii="Times New Roman" w:hAnsi="Times New Roman" w:cs="Times New Roman"/>
          <w:sz w:val="24"/>
          <w:szCs w:val="24"/>
        </w:rPr>
        <w:t>5A</w:t>
      </w:r>
      <w:r w:rsidR="008652AC">
        <w:rPr>
          <w:rFonts w:ascii="Times New Roman" w:hAnsi="Times New Roman" w:cs="Times New Roman"/>
          <w:sz w:val="24"/>
          <w:szCs w:val="24"/>
        </w:rPr>
        <w:t>-D</w:t>
      </w:r>
      <w:r>
        <w:rPr>
          <w:rFonts w:ascii="Times New Roman" w:hAnsi="Times New Roman" w:cs="Times New Roman"/>
          <w:sz w:val="24"/>
          <w:szCs w:val="24"/>
        </w:rPr>
        <w:t>.</w:t>
      </w:r>
      <w:r w:rsidR="00225221">
        <w:rPr>
          <w:rFonts w:ascii="Times New Roman" w:hAnsi="Times New Roman" w:cs="Times New Roman"/>
          <w:sz w:val="24"/>
          <w:szCs w:val="24"/>
        </w:rPr>
        <w:t xml:space="preserve"> </w:t>
      </w:r>
      <w:r>
        <w:rPr>
          <w:rFonts w:ascii="Times New Roman" w:hAnsi="Times New Roman" w:cs="Times New Roman"/>
          <w:b/>
          <w:bCs/>
          <w:sz w:val="24"/>
          <w:szCs w:val="24"/>
        </w:rPr>
        <w:t xml:space="preserve"> </w:t>
      </w:r>
    </w:p>
    <w:tbl>
      <w:tblPr>
        <w:tblStyle w:val="TableGrid"/>
        <w:tblW w:w="12015"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A068D6" w14:paraId="7B18B03F" w14:textId="52CB2C55" w:rsidTr="00366B38">
        <w:trPr>
          <w:trHeight w:val="3936"/>
        </w:trPr>
        <w:tc>
          <w:tcPr>
            <w:tcW w:w="4005" w:type="dxa"/>
          </w:tcPr>
          <w:p w14:paraId="12BC1782" w14:textId="42E65D1B"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40160"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B9E576" id="_x0000_t202" coordsize="21600,21600" o:spt="202" path="m,l,21600r21600,l21600,xe">
                      <v:stroke joinstyle="miter"/>
                      <v:path gradientshapeok="t" o:connecttype="rect"/>
                    </v:shapetype>
                    <v:shape id="Text Box 2" o:spid="_x0000_s1026" type="#_x0000_t202" style="position:absolute;margin-left:166.1pt;margin-top:10.75pt;width:21pt;height:24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i5YCgIAAPU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" stroked="f">
                      <v:textbox>
                        <w:txbxContent>
                          <w:p w14:paraId="2421F5A6" w14:textId="0A79FB5B" w:rsidR="00A068D6" w:rsidRPr="005704E3" w:rsidRDefault="00A068D6">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4DE9C22" w14:textId="6FA60E62" w:rsidR="00A068D6" w:rsidRDefault="00A068D6"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11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27" type="#_x0000_t202" style="position:absolute;margin-left:167.6pt;margin-top:9.25pt;width:18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" stroked="f">
                      <v:textbox>
                        <w:txbxContent>
                          <w:p w14:paraId="4CE80DE4" w14:textId="451A6F34" w:rsidR="00A068D6" w:rsidRPr="005704E3" w:rsidRDefault="00A068D6"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5770A47A" w14:textId="2CA06D5C" w:rsidR="00A068D6" w:rsidRPr="005704E3" w:rsidRDefault="00A068D6" w:rsidP="00A434C7">
            <w:pPr>
              <w:keepNext/>
              <w:contextualSpacing/>
              <w:rPr>
                <w:rFonts w:ascii="Times New Roman" w:hAnsi="Times New Roman" w:cs="Times New Roman"/>
                <w:noProof/>
                <w:sz w:val="24"/>
                <w:szCs w:val="24"/>
              </w:rPr>
            </w:pPr>
            <w:r w:rsidRPr="005704E3">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61E094D6" wp14:editId="3F7FBB1C">
                      <wp:simplePos x="0" y="0"/>
                      <wp:positionH relativeFrom="column">
                        <wp:posOffset>2094230</wp:posOffset>
                      </wp:positionH>
                      <wp:positionV relativeFrom="paragraph">
                        <wp:posOffset>148590</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094D6" id="_x0000_s1028" type="#_x0000_t202" style="position:absolute;margin-left:164.9pt;margin-top:11.7pt;width:18pt;height:24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" stroked="f">
                      <v:textbox>
                        <w:txbxContent>
                          <w:p w14:paraId="6E3C7F72" w14:textId="77777777" w:rsidR="00A068D6" w:rsidRPr="005704E3" w:rsidRDefault="00A068D6" w:rsidP="00A068D6">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309CB62A" wp14:editId="070530D1">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Pr="005704E3">
              <w:rPr>
                <w:rFonts w:ascii="Times New Roman" w:hAnsi="Times New Roman" w:cs="Times New Roman"/>
                <w:noProof/>
                <w:sz w:val="24"/>
                <w:szCs w:val="24"/>
              </w:rPr>
              <w:t xml:space="preserve"> </w:t>
            </w:r>
          </w:p>
        </w:tc>
      </w:tr>
      <w:tr w:rsidR="00A068D6" w14:paraId="427BFB5F" w14:textId="1762AFDE" w:rsidTr="00366B38">
        <w:trPr>
          <w:trHeight w:val="3921"/>
        </w:trPr>
        <w:tc>
          <w:tcPr>
            <w:tcW w:w="4005" w:type="dxa"/>
          </w:tcPr>
          <w:p w14:paraId="7D2E504D" w14:textId="7FDA9D0D"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00C7FC14" wp14:editId="12A0867B">
                      <wp:simplePos x="0" y="0"/>
                      <wp:positionH relativeFrom="column">
                        <wp:posOffset>2082800</wp:posOffset>
                      </wp:positionH>
                      <wp:positionV relativeFrom="paragraph">
                        <wp:posOffset>24130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FC14" id="_x0000_s1029" type="#_x0000_t202" style="position:absolute;margin-left:164pt;margin-top:1.9pt;width:18.75pt;height:21.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" stroked="f">
                      <v:textbox>
                        <w:txbxContent>
                          <w:p w14:paraId="41F8C642" w14:textId="77777777"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sidR="00A068D6">
              <w:rPr>
                <w:rFonts w:ascii="Times New Roman" w:hAnsi="Times New Roman" w:cs="Times New Roman"/>
                <w:noProof/>
                <w:sz w:val="24"/>
                <w:szCs w:val="24"/>
              </w:rPr>
              <w:drawing>
                <wp:inline distT="0" distB="0" distL="0" distR="0" wp14:anchorId="0ED99198" wp14:editId="5375563E">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r w:rsidR="00A068D6" w:rsidRPr="005704E3">
              <w:rPr>
                <w:rFonts w:ascii="Times New Roman" w:hAnsi="Times New Roman" w:cs="Times New Roman"/>
                <w:noProof/>
                <w:sz w:val="24"/>
                <w:szCs w:val="24"/>
              </w:rPr>
              <w:t xml:space="preserve"> </w:t>
            </w:r>
          </w:p>
        </w:tc>
        <w:tc>
          <w:tcPr>
            <w:tcW w:w="4005" w:type="dxa"/>
          </w:tcPr>
          <w:p w14:paraId="74CB9E11" w14:textId="3B26A35E" w:rsidR="00A068D6" w:rsidRDefault="00D90059"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70AABA5F" wp14:editId="71267F90">
                      <wp:simplePos x="0" y="0"/>
                      <wp:positionH relativeFrom="column">
                        <wp:posOffset>2098040</wp:posOffset>
                      </wp:positionH>
                      <wp:positionV relativeFrom="paragraph">
                        <wp:posOffset>14605</wp:posOffset>
                      </wp:positionV>
                      <wp:extent cx="238125" cy="276225"/>
                      <wp:effectExtent l="0" t="0" r="952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BA5F" id="_x0000_s1030" type="#_x0000_t202" style="position:absolute;margin-left:165.2pt;margin-top:1.15pt;width:18.75pt;height:21.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WDDg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" stroked="f">
                      <v:textbox>
                        <w:txbxContent>
                          <w:p w14:paraId="438841A0" w14:textId="67D2129A" w:rsidR="00D90059" w:rsidRPr="005704E3" w:rsidRDefault="00D90059" w:rsidP="00D90059">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color w:val="000000" w:themeColor="text1"/>
                <w:sz w:val="20"/>
                <w:szCs w:val="20"/>
              </w:rPr>
              <w:drawing>
                <wp:inline distT="0" distB="0" distL="0" distR="0" wp14:anchorId="3A33A945" wp14:editId="1D1C1492">
                  <wp:extent cx="2414016" cy="2414016"/>
                  <wp:effectExtent l="0" t="0" r="5715" b="571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05" w:type="dxa"/>
          </w:tcPr>
          <w:p w14:paraId="40019F6E" w14:textId="77777777" w:rsidR="00A068D6" w:rsidRPr="005704E3" w:rsidRDefault="00A068D6" w:rsidP="00A434C7">
            <w:pPr>
              <w:keepNext/>
              <w:contextualSpacing/>
              <w:rPr>
                <w:rFonts w:ascii="Times New Roman" w:hAnsi="Times New Roman" w:cs="Times New Roman"/>
                <w:noProof/>
                <w:sz w:val="24"/>
                <w:szCs w:val="24"/>
              </w:rPr>
            </w:pPr>
          </w:p>
        </w:tc>
      </w:tr>
    </w:tbl>
    <w:p w14:paraId="65DD9094" w14:textId="7903FB84"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r w:rsidR="003E4941">
        <w:rPr>
          <w:rFonts w:ascii="Times New Roman" w:hAnsi="Times New Roman" w:cs="Times New Roman"/>
          <w:color w:val="000000" w:themeColor="text1"/>
          <w:sz w:val="20"/>
          <w:szCs w:val="20"/>
        </w:rPr>
        <w:t>5A</w:t>
      </w:r>
      <w:r w:rsidR="00454164">
        <w:rPr>
          <w:rFonts w:ascii="Times New Roman" w:hAnsi="Times New Roman" w:cs="Times New Roman"/>
          <w:color w:val="000000" w:themeColor="text1"/>
          <w:sz w:val="20"/>
          <w:szCs w:val="20"/>
        </w:rPr>
        <w:t>-</w:t>
      </w:r>
      <w:r w:rsidR="00491AEB">
        <w:rPr>
          <w:rFonts w:ascii="Times New Roman" w:hAnsi="Times New Roman" w:cs="Times New Roman"/>
          <w:color w:val="000000" w:themeColor="text1"/>
          <w:sz w:val="20"/>
          <w:szCs w:val="20"/>
        </w:rPr>
        <w:t>E</w:t>
      </w:r>
      <w:r w:rsidRPr="00A67929">
        <w:rPr>
          <w:rFonts w:ascii="Times New Roman" w:hAnsi="Times New Roman" w:cs="Times New Roman"/>
          <w:color w:val="000000" w:themeColor="text1"/>
          <w:sz w:val="20"/>
          <w:szCs w:val="20"/>
        </w:rPr>
        <w:t xml:space="preserve">. </w:t>
      </w:r>
      <w:r w:rsidR="00491AEB">
        <w:rPr>
          <w:rFonts w:ascii="Times New Roman" w:hAnsi="Times New Roman" w:cs="Times New Roman"/>
          <w:color w:val="000000" w:themeColor="text1"/>
          <w:sz w:val="20"/>
          <w:szCs w:val="20"/>
        </w:rPr>
        <w:t>The</w:t>
      </w:r>
      <w:r w:rsidR="00D70235">
        <w:rPr>
          <w:rFonts w:ascii="Times New Roman" w:hAnsi="Times New Roman" w:cs="Times New Roman"/>
          <w:color w:val="000000" w:themeColor="text1"/>
          <w:sz w:val="20"/>
          <w:szCs w:val="20"/>
        </w:rPr>
        <w:t xml:space="preserv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w:t>
      </w:r>
      <w:r w:rsidR="008924EC">
        <w:rPr>
          <w:rFonts w:ascii="Times New Roman" w:hAnsi="Times New Roman" w:cs="Times New Roman"/>
          <w:color w:val="000000" w:themeColor="text1"/>
          <w:sz w:val="20"/>
          <w:szCs w:val="20"/>
        </w:rPr>
        <w:t>experimental</w:t>
      </w:r>
      <w:r w:rsidRPr="00A67929">
        <w:rPr>
          <w:rFonts w:ascii="Times New Roman" w:hAnsi="Times New Roman" w:cs="Times New Roman"/>
          <w:color w:val="000000" w:themeColor="text1"/>
          <w:sz w:val="20"/>
          <w:szCs w:val="20"/>
        </w:rPr>
        <w:t xml:space="preserve">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(3) 3,000</w:t>
      </w:r>
      <w:r w:rsidR="00A068D6">
        <w:rPr>
          <w:rFonts w:ascii="Times New Roman" w:hAnsi="Times New Roman" w:cs="Times New Roman"/>
          <w:color w:val="000000" w:themeColor="text1"/>
          <w:sz w:val="20"/>
          <w:szCs w:val="20"/>
        </w:rPr>
        <w:t>, and (4) 4,000</w:t>
      </w:r>
      <w:r w:rsidR="00D70235">
        <w:rPr>
          <w:rFonts w:ascii="Times New Roman" w:hAnsi="Times New Roman" w:cs="Times New Roman"/>
          <w:color w:val="000000" w:themeColor="text1"/>
          <w:sz w:val="20"/>
          <w:szCs w:val="20"/>
        </w:rPr>
        <w:t xml:space="preserve">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2CDD1171"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 xml:space="preserve">he connectionist model predicts that participants should treat the </w:t>
      </w:r>
      <w:r w:rsidR="0054065C">
        <w:rPr>
          <w:rFonts w:ascii="Times New Roman" w:hAnsi="Times New Roman" w:cs="Times New Roman"/>
          <w:sz w:val="24"/>
          <w:szCs w:val="24"/>
        </w:rPr>
        <w:t>objects that were only shown in groups</w:t>
      </w:r>
      <w:r w:rsidR="00EC7C8D">
        <w:rPr>
          <w:rFonts w:ascii="Times New Roman" w:hAnsi="Times New Roman" w:cs="Times New Roman"/>
          <w:sz w:val="24"/>
          <w:szCs w:val="24"/>
        </w:rPr>
        <w:t xml:space="preserve">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w:t>
      </w:r>
      <w:r w:rsidR="00C94659">
        <w:rPr>
          <w:rFonts w:ascii="Times New Roman" w:hAnsi="Times New Roman" w:cs="Times New Roman"/>
          <w:sz w:val="24"/>
          <w:szCs w:val="24"/>
        </w:rPr>
        <w:t>is a blicket</w:t>
      </w:r>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54065C">
        <w:rPr>
          <w:rFonts w:ascii="Times New Roman" w:hAnsi="Times New Roman" w:cs="Times New Roman"/>
          <w:sz w:val="24"/>
          <w:szCs w:val="24"/>
        </w:rPr>
        <w:t>objects that were only shown in groups</w:t>
      </w:r>
      <w:r w:rsidR="00447429">
        <w:rPr>
          <w:rFonts w:ascii="Times New Roman" w:hAnsi="Times New Roman" w:cs="Times New Roman"/>
          <w:sz w:val="24"/>
          <w:szCs w:val="24"/>
        </w:rPr>
        <w:t xml:space="preserve">.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w:t>
      </w:r>
      <w:r w:rsidR="00F82FF5">
        <w:rPr>
          <w:rFonts w:ascii="Times New Roman" w:hAnsi="Times New Roman" w:cs="Times New Roman"/>
          <w:sz w:val="24"/>
          <w:szCs w:val="24"/>
        </w:rPr>
        <w:t>in the experimental</w:t>
      </w:r>
      <w:r w:rsidR="00447429">
        <w:rPr>
          <w:rFonts w:ascii="Times New Roman" w:hAnsi="Times New Roman" w:cs="Times New Roman"/>
          <w:sz w:val="24"/>
          <w:szCs w:val="24"/>
        </w:rPr>
        <w:t xml:space="preserve"> and control trials </w:t>
      </w:r>
      <w:r w:rsidR="00390126">
        <w:rPr>
          <w:rFonts w:ascii="Times New Roman" w:hAnsi="Times New Roman" w:cs="Times New Roman"/>
          <w:sz w:val="24"/>
          <w:szCs w:val="24"/>
        </w:rPr>
        <w:t xml:space="preserve">are blickets compared to the </w:t>
      </w:r>
      <w:r w:rsidR="0054065C">
        <w:rPr>
          <w:rFonts w:ascii="Times New Roman" w:hAnsi="Times New Roman" w:cs="Times New Roman"/>
          <w:sz w:val="24"/>
          <w:szCs w:val="24"/>
        </w:rPr>
        <w:t>objects that were only shown in groups</w:t>
      </w:r>
      <w:r w:rsidR="00390126">
        <w:rPr>
          <w:rFonts w:ascii="Times New Roman" w:hAnsi="Times New Roman" w:cs="Times New Roman"/>
          <w:sz w:val="24"/>
          <w:szCs w:val="24"/>
        </w:rPr>
        <w:t xml:space="preserve"> across the same trials. </w:t>
      </w:r>
    </w:p>
    <w:p w14:paraId="7EEB8450" w14:textId="4779D34A" w:rsidR="003E4941" w:rsidRDefault="00806934" w:rsidP="003E494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Clearly,</w:t>
      </w:r>
      <w:r w:rsidR="00DC47DD">
        <w:rPr>
          <w:rFonts w:ascii="Times New Roman" w:hAnsi="Times New Roman" w:cs="Times New Roman"/>
          <w:sz w:val="24"/>
          <w:szCs w:val="24"/>
        </w:rPr>
        <w:t xml:space="preserve"> the Bayesian </w:t>
      </w:r>
      <w:r w:rsidR="00395053">
        <w:rPr>
          <w:rFonts w:ascii="Times New Roman" w:hAnsi="Times New Roman" w:cs="Times New Roman"/>
          <w:sz w:val="24"/>
          <w:szCs w:val="24"/>
        </w:rPr>
        <w:t>and connectionist models</w:t>
      </w:r>
      <w:r w:rsidR="00DC47DD">
        <w:rPr>
          <w:rFonts w:ascii="Times New Roman" w:hAnsi="Times New Roman" w:cs="Times New Roman"/>
          <w:sz w:val="24"/>
          <w:szCs w:val="24"/>
        </w:rPr>
        <w:t xml:space="preserve"> make </w:t>
      </w:r>
      <w:r w:rsidR="00DA4205">
        <w:rPr>
          <w:rFonts w:ascii="Times New Roman" w:hAnsi="Times New Roman" w:cs="Times New Roman"/>
          <w:sz w:val="24"/>
          <w:szCs w:val="24"/>
        </w:rPr>
        <w:t>distinct predictions for how participants should respond to the objects across the various conditions, trials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w:t>
      </w:r>
      <w:r w:rsidR="00AC4D54">
        <w:rPr>
          <w:rFonts w:ascii="Times New Roman" w:hAnsi="Times New Roman" w:cs="Times New Roman"/>
          <w:sz w:val="24"/>
          <w:szCs w:val="24"/>
        </w:rPr>
        <w:t>T</w:t>
      </w:r>
      <w:r w:rsidR="00A434C7">
        <w:rPr>
          <w:rFonts w:ascii="Times New Roman" w:hAnsi="Times New Roman" w:cs="Times New Roman"/>
          <w:sz w:val="24"/>
          <w:szCs w:val="24"/>
        </w:rPr>
        <w:t xml:space="preserve">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Bayesian model predicts that participants should </w:t>
      </w:r>
      <w:r w:rsidR="005138FD">
        <w:rPr>
          <w:rFonts w:ascii="Times New Roman" w:hAnsi="Times New Roman" w:cs="Times New Roman"/>
          <w:sz w:val="24"/>
          <w:szCs w:val="24"/>
        </w:rPr>
        <w:t>treat object D differently than the other objects (which are treated equivalently)</w:t>
      </w:r>
      <w:r w:rsidR="00254906">
        <w:rPr>
          <w:rFonts w:ascii="Times New Roman" w:hAnsi="Times New Roman" w:cs="Times New Roman"/>
          <w:sz w:val="24"/>
          <w:szCs w:val="24"/>
        </w:rPr>
        <w:t xml:space="preserve">, </w:t>
      </w:r>
      <w:r w:rsidR="00E82EA4">
        <w:rPr>
          <w:rFonts w:ascii="Times New Roman" w:hAnsi="Times New Roman" w:cs="Times New Roman"/>
          <w:sz w:val="24"/>
          <w:szCs w:val="24"/>
        </w:rPr>
        <w:t>with diminishing differences as the base rate increases (until, at a base rate of 1, the model predicts that everything is a blicket)</w:t>
      </w:r>
      <w:r w:rsidR="00A434C7">
        <w:rPr>
          <w:rFonts w:ascii="Times New Roman" w:hAnsi="Times New Roman" w:cs="Times New Roman"/>
          <w:sz w:val="24"/>
          <w:szCs w:val="24"/>
        </w:rPr>
        <w:t xml:space="preserve">. </w:t>
      </w:r>
      <w:r w:rsidR="00EC46F5">
        <w:rPr>
          <w:rFonts w:ascii="Times New Roman" w:hAnsi="Times New Roman" w:cs="Times New Roman"/>
          <w:sz w:val="24"/>
          <w:szCs w:val="24"/>
        </w:rPr>
        <w:t>The models also differ in terms of whether they predict backwards blocking reasoning; the Bayesian model, but not the associative model, predict</w:t>
      </w:r>
      <w:r>
        <w:rPr>
          <w:rFonts w:ascii="Times New Roman" w:hAnsi="Times New Roman" w:cs="Times New Roman"/>
          <w:sz w:val="24"/>
          <w:szCs w:val="24"/>
        </w:rPr>
        <w:t>s</w:t>
      </w:r>
      <w:r w:rsidR="00EC46F5">
        <w:rPr>
          <w:rFonts w:ascii="Times New Roman" w:hAnsi="Times New Roman" w:cs="Times New Roman"/>
          <w:sz w:val="24"/>
          <w:szCs w:val="24"/>
        </w:rPr>
        <w:t xml:space="preserve"> backwards blocking reasoning. </w:t>
      </w:r>
      <w:r w:rsidR="00487A02">
        <w:rPr>
          <w:rFonts w:ascii="Times New Roman" w:hAnsi="Times New Roman" w:cs="Times New Roman"/>
          <w:sz w:val="24"/>
          <w:szCs w:val="24"/>
        </w:rPr>
        <w:t>It therefore</w:t>
      </w:r>
      <w:r w:rsidR="00EC46F5">
        <w:rPr>
          <w:rFonts w:ascii="Times New Roman" w:hAnsi="Times New Roman" w:cs="Times New Roman"/>
          <w:sz w:val="24"/>
          <w:szCs w:val="24"/>
        </w:rPr>
        <w:t xml:space="preserve"> should be possible to determine which model participants relied on </w:t>
      </w:r>
      <w:r w:rsidR="00487A02">
        <w:rPr>
          <w:rFonts w:ascii="Times New Roman" w:hAnsi="Times New Roman" w:cs="Times New Roman"/>
          <w:sz w:val="24"/>
          <w:szCs w:val="24"/>
        </w:rPr>
        <w:t>by fitting these models to their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p w14:paraId="27AB9015" w14:textId="77777777" w:rsidR="00F83C56" w:rsidRDefault="00F83C56" w:rsidP="003E4941">
      <w:pPr>
        <w:spacing w:line="480" w:lineRule="auto"/>
        <w:ind w:firstLine="720"/>
        <w:contextualSpacing/>
        <w:rPr>
          <w:rFonts w:ascii="Times New Roman" w:hAnsi="Times New Roman" w:cs="Times New Roman"/>
          <w:sz w:val="24"/>
          <w:szCs w:val="24"/>
        </w:rPr>
      </w:pPr>
    </w:p>
    <w:p w14:paraId="21D38FA4" w14:textId="6F969553" w:rsidR="003E4941" w:rsidRPr="003E4941" w:rsidRDefault="003E4941" w:rsidP="003E4941">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Qualitative and Quantitative Model fits</w:t>
      </w:r>
    </w:p>
    <w:p w14:paraId="135EB372" w14:textId="51D9F1AB"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w:t>
      </w:r>
      <w:r w:rsidR="00E61F44">
        <w:rPr>
          <w:rFonts w:ascii="Times New Roman" w:hAnsi="Times New Roman" w:cs="Times New Roman"/>
          <w:sz w:val="24"/>
          <w:szCs w:val="24"/>
        </w:rPr>
        <w:t xml:space="preserve"> </w:t>
      </w:r>
      <w:r w:rsidR="00254906">
        <w:rPr>
          <w:rFonts w:ascii="Times New Roman" w:hAnsi="Times New Roman" w:cs="Times New Roman"/>
          <w:sz w:val="24"/>
          <w:szCs w:val="24"/>
        </w:rPr>
        <w:t>(</w:t>
      </w:r>
      <w:r w:rsidR="001D3E07">
        <w:rPr>
          <w:rFonts w:ascii="Times New Roman" w:hAnsi="Times New Roman" w:cs="Times New Roman"/>
          <w:sz w:val="24"/>
          <w:szCs w:val="24"/>
        </w:rPr>
        <w:t>for the connectionist model these were the average</w:t>
      </w:r>
      <w:r w:rsidR="00BE57C5">
        <w:rPr>
          <w:rFonts w:ascii="Times New Roman" w:hAnsi="Times New Roman" w:cs="Times New Roman"/>
          <w:sz w:val="24"/>
          <w:szCs w:val="24"/>
        </w:rPr>
        <w:t xml:space="preserve"> activation of the single output unit</w:t>
      </w:r>
      <w:r w:rsidR="001D3E07">
        <w:rPr>
          <w:rFonts w:ascii="Times New Roman" w:hAnsi="Times New Roman" w:cs="Times New Roman"/>
          <w:sz w:val="24"/>
          <w:szCs w:val="24"/>
        </w:rPr>
        <w:t xml:space="preserve"> in response to each object; for the Bayesian model these were point estimates)</w:t>
      </w:r>
      <w:r w:rsidR="00927C09">
        <w:rPr>
          <w:rFonts w:ascii="Times New Roman" w:hAnsi="Times New Roman" w:cs="Times New Roman"/>
          <w:sz w:val="24"/>
          <w:szCs w:val="24"/>
        </w:rPr>
        <w:t xml:space="preserve"> and participants’ 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w:t>
      </w:r>
      <w:r w:rsidR="002260A0">
        <w:rPr>
          <w:rFonts w:ascii="Times New Roman" w:hAnsi="Times New Roman" w:cs="Times New Roman"/>
          <w:sz w:val="24"/>
          <w:szCs w:val="24"/>
        </w:rPr>
        <w:t xml:space="preserve">experimental </w:t>
      </w:r>
      <w:r w:rsidR="00927C09">
        <w:rPr>
          <w:rFonts w:ascii="Times New Roman" w:hAnsi="Times New Roman" w:cs="Times New Roman"/>
          <w:sz w:val="24"/>
          <w:szCs w:val="24"/>
        </w:rPr>
        <w:t xml:space="preserve">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E61F44">
        <w:rPr>
          <w:rFonts w:ascii="Times New Roman" w:hAnsi="Times New Roman" w:cs="Times New Roman"/>
          <w:sz w:val="24"/>
          <w:szCs w:val="24"/>
        </w:rPr>
        <w:t xml:space="preserve"> </w:t>
      </w:r>
      <w:r w:rsidR="006D3060">
        <w:rPr>
          <w:rFonts w:ascii="Times New Roman" w:hAnsi="Times New Roman" w:cs="Times New Roman"/>
          <w:sz w:val="24"/>
          <w:szCs w:val="24"/>
        </w:rPr>
        <w:t xml:space="preserve">One or </w:t>
      </w:r>
      <w:r w:rsidR="006054BA">
        <w:rPr>
          <w:rFonts w:ascii="Times New Roman" w:hAnsi="Times New Roman" w:cs="Times New Roman"/>
          <w:sz w:val="24"/>
          <w:szCs w:val="24"/>
        </w:rPr>
        <w:t>both</w:t>
      </w:r>
      <w:r w:rsidR="00147840">
        <w:rPr>
          <w:rFonts w:ascii="Times New Roman" w:hAnsi="Times New Roman" w:cs="Times New Roman"/>
          <w:sz w:val="24"/>
          <w:szCs w:val="24"/>
        </w:rPr>
        <w:t xml:space="preserve"> metrics have been used in previous simulation studies to assess </w:t>
      </w:r>
      <w:r w:rsidR="006D3060">
        <w:rPr>
          <w:rFonts w:ascii="Times New Roman" w:hAnsi="Times New Roman" w:cs="Times New Roman"/>
          <w:sz w:val="24"/>
          <w:szCs w:val="24"/>
        </w:rPr>
        <w:t xml:space="preserve">a </w:t>
      </w:r>
      <w:r w:rsidR="00147840">
        <w:rPr>
          <w:rFonts w:ascii="Times New Roman" w:hAnsi="Times New Roman" w:cs="Times New Roman"/>
          <w:sz w:val="24"/>
          <w:szCs w:val="24"/>
        </w:rPr>
        <w:t>model’s quantitative fit to behavioral data</w:t>
      </w:r>
      <w:r w:rsidR="009909BD">
        <w:rPr>
          <w:rFonts w:ascii="Times New Roman" w:hAnsi="Times New Roman" w:cs="Times New Roman"/>
          <w:sz w:val="24"/>
          <w:szCs w:val="24"/>
        </w:rPr>
        <w:t xml:space="preserve"> (e.g., Bhat et al., 2022</w:t>
      </w:r>
      <w:r w:rsidR="000A3679">
        <w:rPr>
          <w:rFonts w:ascii="Times New Roman" w:hAnsi="Times New Roman" w:cs="Times New Roman"/>
          <w:sz w:val="24"/>
          <w:szCs w:val="24"/>
        </w:rPr>
        <w:t>; Buss &amp; Spencer, 2014</w:t>
      </w:r>
      <w:r w:rsidR="00E254D0">
        <w:rPr>
          <w:rFonts w:ascii="Times New Roman" w:hAnsi="Times New Roman" w:cs="Times New Roman"/>
          <w:sz w:val="24"/>
          <w:szCs w:val="24"/>
        </w:rPr>
        <w:t xml:space="preserve">; Spencer et al., 2022; </w:t>
      </w:r>
      <w:proofErr w:type="spellStart"/>
      <w:r w:rsidR="00E254D0">
        <w:rPr>
          <w:rFonts w:ascii="Times New Roman" w:hAnsi="Times New Roman" w:cs="Times New Roman"/>
          <w:sz w:val="24"/>
          <w:szCs w:val="24"/>
        </w:rPr>
        <w:t>Stojnic</w:t>
      </w:r>
      <w:proofErr w:type="spellEnd"/>
      <w:r w:rsidR="00E254D0">
        <w:rPr>
          <w:rFonts w:ascii="Times New Roman" w:hAnsi="Times New Roman" w:cs="Times New Roman"/>
          <w:sz w:val="24"/>
          <w:szCs w:val="24"/>
        </w:rPr>
        <w:t xml:space="preserve"> et al., 2023</w:t>
      </w:r>
      <w:r w:rsidR="009909BD">
        <w:rPr>
          <w:rFonts w:ascii="Times New Roman" w:hAnsi="Times New Roman" w:cs="Times New Roman"/>
          <w:sz w:val="24"/>
          <w:szCs w:val="24"/>
        </w:rPr>
        <w:t>)</w:t>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1" w:name="_Hlk133174616"/>
      <w:r w:rsidR="00566B9F">
        <w:rPr>
          <w:rFonts w:ascii="Times New Roman" w:hAnsi="Times New Roman" w:cs="Times New Roman"/>
          <w:sz w:val="24"/>
          <w:szCs w:val="24"/>
        </w:rPr>
        <w:t>shows the fits for the different</w:t>
      </w:r>
      <w:r w:rsidR="002260A0">
        <w:rPr>
          <w:rFonts w:ascii="Times New Roman" w:hAnsi="Times New Roman" w:cs="Times New Roman"/>
          <w:sz w:val="24"/>
          <w:szCs w:val="24"/>
        </w:rPr>
        <w:t xml:space="preserve"> connectionist and Bayesian</w:t>
      </w:r>
      <w:r w:rsidR="00566B9F">
        <w:rPr>
          <w:rFonts w:ascii="Times New Roman" w:hAnsi="Times New Roman" w:cs="Times New Roman"/>
          <w:sz w:val="24"/>
          <w:szCs w:val="24"/>
        </w:rPr>
        <w:t xml:space="preserve"> model </w:t>
      </w:r>
      <w:r w:rsidR="00304C10">
        <w:rPr>
          <w:rFonts w:ascii="Times New Roman" w:hAnsi="Times New Roman" w:cs="Times New Roman"/>
          <w:sz w:val="24"/>
          <w:szCs w:val="24"/>
        </w:rPr>
        <w:t>instantiations</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292686" w14:paraId="4EC6B1E0" w14:textId="77777777" w:rsidTr="00277541">
        <w:tc>
          <w:tcPr>
            <w:tcW w:w="4230" w:type="dxa"/>
            <w:tcBorders>
              <w:top w:val="single" w:sz="4" w:space="0" w:color="auto"/>
              <w:left w:val="nil"/>
              <w:bottom w:val="single" w:sz="4" w:space="0" w:color="auto"/>
              <w:right w:val="nil"/>
            </w:tcBorders>
          </w:tcPr>
          <w:bookmarkEnd w:id="1"/>
          <w:p w14:paraId="1BBB3CE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Computational Models</w:t>
            </w:r>
          </w:p>
        </w:tc>
        <w:tc>
          <w:tcPr>
            <w:tcW w:w="3690" w:type="dxa"/>
            <w:tcBorders>
              <w:top w:val="single" w:sz="4" w:space="0" w:color="auto"/>
              <w:left w:val="nil"/>
              <w:bottom w:val="single" w:sz="4" w:space="0" w:color="auto"/>
              <w:right w:val="nil"/>
            </w:tcBorders>
          </w:tcPr>
          <w:p w14:paraId="791C780E" w14:textId="77777777" w:rsidR="00292686" w:rsidRPr="0019030A"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436A0E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292686" w14:paraId="59013200"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7A2CBEC" w14:textId="77777777" w:rsidR="00292686" w:rsidRPr="0033232F" w:rsidRDefault="0029268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7B75E5A3"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
          <w:p w14:paraId="74F7944D" w14:textId="77777777" w:rsidR="00292686" w:rsidRPr="0033232F" w:rsidRDefault="0029268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.07 </w:t>
            </w:r>
          </w:p>
        </w:tc>
      </w:tr>
      <w:tr w:rsidR="00292686" w14:paraId="2C0939F9" w14:textId="77777777" w:rsidTr="00277541">
        <w:tc>
          <w:tcPr>
            <w:tcW w:w="4230" w:type="dxa"/>
            <w:tcBorders>
              <w:top w:val="nil"/>
              <w:left w:val="nil"/>
              <w:bottom w:val="nil"/>
              <w:right w:val="single" w:sz="4" w:space="0" w:color="auto"/>
            </w:tcBorders>
          </w:tcPr>
          <w:p w14:paraId="1DE816B9"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6BBC802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tcPr>
          <w:p w14:paraId="398E882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292686" w14:paraId="2BB9C6E8" w14:textId="77777777" w:rsidTr="00277541">
        <w:tc>
          <w:tcPr>
            <w:tcW w:w="4230" w:type="dxa"/>
            <w:tcBorders>
              <w:top w:val="nil"/>
              <w:left w:val="nil"/>
              <w:bottom w:val="nil"/>
              <w:right w:val="single" w:sz="4" w:space="0" w:color="auto"/>
            </w:tcBorders>
          </w:tcPr>
          <w:p w14:paraId="7901D31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60BAD5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tcPr>
          <w:p w14:paraId="19068F7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.11 </w:t>
            </w:r>
          </w:p>
        </w:tc>
      </w:tr>
      <w:tr w:rsidR="00292686" w14:paraId="2A6B1B15" w14:textId="77777777" w:rsidTr="00277541">
        <w:tc>
          <w:tcPr>
            <w:tcW w:w="4230" w:type="dxa"/>
            <w:tcBorders>
              <w:top w:val="nil"/>
              <w:left w:val="nil"/>
              <w:bottom w:val="nil"/>
              <w:right w:val="single" w:sz="4" w:space="0" w:color="auto"/>
            </w:tcBorders>
          </w:tcPr>
          <w:p w14:paraId="1110787E"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FEB34D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tcPr>
          <w:p w14:paraId="3D5614D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.14 </w:t>
            </w:r>
          </w:p>
        </w:tc>
      </w:tr>
      <w:tr w:rsidR="00292686" w14:paraId="0FFE4319" w14:textId="77777777" w:rsidTr="00277541">
        <w:tc>
          <w:tcPr>
            <w:tcW w:w="4230" w:type="dxa"/>
            <w:tcBorders>
              <w:top w:val="nil"/>
              <w:left w:val="nil"/>
              <w:bottom w:val="single" w:sz="4" w:space="0" w:color="auto"/>
              <w:right w:val="single" w:sz="4" w:space="0" w:color="auto"/>
            </w:tcBorders>
          </w:tcPr>
          <w:p w14:paraId="69FAC254"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53FDF837"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single" w:sz="4" w:space="0" w:color="auto"/>
              <w:right w:val="nil"/>
            </w:tcBorders>
          </w:tcPr>
          <w:p w14:paraId="51283ECE"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r>
      <w:tr w:rsidR="00292686" w14:paraId="654EB7B4" w14:textId="77777777" w:rsidTr="00277541">
        <w:tc>
          <w:tcPr>
            <w:tcW w:w="4230" w:type="dxa"/>
            <w:tcBorders>
              <w:top w:val="single" w:sz="4" w:space="0" w:color="auto"/>
              <w:left w:val="nil"/>
              <w:bottom w:val="single" w:sz="4" w:space="0" w:color="auto"/>
              <w:right w:val="single" w:sz="4" w:space="0" w:color="auto"/>
            </w:tcBorders>
          </w:tcPr>
          <w:p w14:paraId="2860DCE4" w14:textId="77777777" w:rsidR="00292686" w:rsidRPr="00DB24BD" w:rsidRDefault="00292686"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w:t>
            </w:r>
            <w:r w:rsidRPr="00DB24BD">
              <w:rPr>
                <w:rFonts w:ascii="Times New Roman" w:hAnsi="Times New Roman" w:cs="Times New Roman"/>
                <w:i/>
                <w:iCs/>
                <w:sz w:val="24"/>
                <w:szCs w:val="24"/>
              </w:rPr>
              <w:t xml:space="preserve"> Connectionist Model Fit</w:t>
            </w:r>
          </w:p>
        </w:tc>
        <w:tc>
          <w:tcPr>
            <w:tcW w:w="3690" w:type="dxa"/>
            <w:tcBorders>
              <w:top w:val="single" w:sz="4" w:space="0" w:color="auto"/>
              <w:left w:val="single" w:sz="4" w:space="0" w:color="auto"/>
              <w:bottom w:val="single" w:sz="4" w:space="0" w:color="auto"/>
              <w:right w:val="single" w:sz="4" w:space="0" w:color="auto"/>
            </w:tcBorders>
          </w:tcPr>
          <w:p w14:paraId="2706E34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single" w:sz="4" w:space="0" w:color="auto"/>
              <w:left w:val="single" w:sz="4" w:space="0" w:color="auto"/>
              <w:bottom w:val="single" w:sz="4" w:space="0" w:color="auto"/>
              <w:right w:val="nil"/>
            </w:tcBorders>
          </w:tcPr>
          <w:p w14:paraId="4E4918F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292686" w14:paraId="5C601D4C" w14:textId="77777777" w:rsidTr="00277541">
        <w:tc>
          <w:tcPr>
            <w:tcW w:w="4230" w:type="dxa"/>
            <w:tcBorders>
              <w:top w:val="single" w:sz="4" w:space="0" w:color="auto"/>
              <w:left w:val="nil"/>
              <w:bottom w:val="nil"/>
              <w:right w:val="single" w:sz="4" w:space="0" w:color="auto"/>
            </w:tcBorders>
          </w:tcPr>
          <w:p w14:paraId="17EA72A6"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183D004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single" w:sz="4" w:space="0" w:color="auto"/>
              <w:left w:val="single" w:sz="4" w:space="0" w:color="auto"/>
              <w:bottom w:val="nil"/>
              <w:right w:val="nil"/>
            </w:tcBorders>
          </w:tcPr>
          <w:p w14:paraId="773F8F0F"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352D7606" w14:textId="77777777" w:rsidTr="00277541">
        <w:tc>
          <w:tcPr>
            <w:tcW w:w="4230" w:type="dxa"/>
            <w:tcBorders>
              <w:top w:val="nil"/>
              <w:left w:val="nil"/>
              <w:bottom w:val="nil"/>
              <w:right w:val="single" w:sz="4" w:space="0" w:color="auto"/>
            </w:tcBorders>
          </w:tcPr>
          <w:p w14:paraId="6E50C758"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2BFC79E6"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c>
          <w:tcPr>
            <w:tcW w:w="3600" w:type="dxa"/>
            <w:tcBorders>
              <w:top w:val="nil"/>
              <w:left w:val="single" w:sz="4" w:space="0" w:color="auto"/>
              <w:bottom w:val="nil"/>
              <w:right w:val="nil"/>
            </w:tcBorders>
          </w:tcPr>
          <w:p w14:paraId="0FDD3B0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292686" w14:paraId="0DD692BC" w14:textId="77777777" w:rsidTr="00277541">
        <w:tc>
          <w:tcPr>
            <w:tcW w:w="4230" w:type="dxa"/>
            <w:tcBorders>
              <w:top w:val="nil"/>
              <w:left w:val="nil"/>
              <w:bottom w:val="nil"/>
              <w:right w:val="single" w:sz="4" w:space="0" w:color="auto"/>
            </w:tcBorders>
            <w:shd w:val="clear" w:color="auto" w:fill="D9D9D9" w:themeFill="background1" w:themeFillShade="D9"/>
          </w:tcPr>
          <w:p w14:paraId="2C1583CC" w14:textId="77777777" w:rsidR="00292686" w:rsidRPr="00515FA2" w:rsidRDefault="0029268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506DE4C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
          <w:p w14:paraId="22ED8A12"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292686" w14:paraId="538B43BB" w14:textId="77777777" w:rsidTr="00277541">
        <w:tc>
          <w:tcPr>
            <w:tcW w:w="4230" w:type="dxa"/>
            <w:tcBorders>
              <w:top w:val="nil"/>
              <w:left w:val="nil"/>
              <w:bottom w:val="nil"/>
              <w:right w:val="single" w:sz="4" w:space="0" w:color="auto"/>
            </w:tcBorders>
          </w:tcPr>
          <w:p w14:paraId="7BC7E0A1"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3E017261"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DD0AC"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292686" w14:paraId="06020C1C" w14:textId="77777777" w:rsidTr="00277541">
        <w:tc>
          <w:tcPr>
            <w:tcW w:w="4230" w:type="dxa"/>
            <w:tcBorders>
              <w:top w:val="nil"/>
              <w:left w:val="nil"/>
              <w:bottom w:val="single" w:sz="4" w:space="0" w:color="auto"/>
              <w:right w:val="single" w:sz="4" w:space="0" w:color="auto"/>
            </w:tcBorders>
          </w:tcPr>
          <w:p w14:paraId="20B23055" w14:textId="77777777" w:rsidR="00292686" w:rsidRDefault="0029268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EF4E6B9"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444429BD"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r>
      <w:tr w:rsidR="00292686" w14:paraId="6FD285A1" w14:textId="77777777" w:rsidTr="00277541">
        <w:tc>
          <w:tcPr>
            <w:tcW w:w="4230" w:type="dxa"/>
            <w:tcBorders>
              <w:top w:val="single" w:sz="4" w:space="0" w:color="auto"/>
              <w:left w:val="nil"/>
              <w:bottom w:val="single" w:sz="4" w:space="0" w:color="auto"/>
              <w:right w:val="single" w:sz="4" w:space="0" w:color="auto"/>
            </w:tcBorders>
          </w:tcPr>
          <w:p w14:paraId="1797367C" w14:textId="77777777" w:rsidR="00292686" w:rsidRPr="00B43E3D" w:rsidRDefault="00292686" w:rsidP="00277541">
            <w:pPr>
              <w:spacing w:line="480" w:lineRule="auto"/>
              <w:contextualSpacing/>
              <w:rPr>
                <w:rFonts w:ascii="Times New Roman" w:hAnsi="Times New Roman" w:cs="Times New Roman"/>
                <w:i/>
                <w:iCs/>
                <w:sz w:val="24"/>
                <w:szCs w:val="24"/>
              </w:rPr>
            </w:pPr>
            <w:r w:rsidRPr="00B43E3D">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1F120240" w14:textId="77777777" w:rsidR="00292686" w:rsidRDefault="0029268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single" w:sz="4" w:space="0" w:color="auto"/>
              <w:left w:val="single" w:sz="4" w:space="0" w:color="auto"/>
              <w:bottom w:val="single" w:sz="4" w:space="0" w:color="auto"/>
              <w:right w:val="nil"/>
            </w:tcBorders>
          </w:tcPr>
          <w:p w14:paraId="10ED0481" w14:textId="77777777" w:rsidR="00292686" w:rsidRDefault="0029268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7A5D573D" w14:textId="50305355" w:rsidR="00292686" w:rsidRDefault="00292686" w:rsidP="0029268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00061D56">
        <w:rPr>
          <w:rFonts w:ascii="Times New Roman" w:hAnsi="Times New Roman" w:cs="Times New Roman"/>
          <w:b w:val="0"/>
          <w:bCs w:val="0"/>
          <w:noProof/>
          <w:color w:val="auto"/>
          <w:sz w:val="20"/>
          <w:szCs w:val="20"/>
        </w:rPr>
        <w:t>1</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F2431E" w:rsidRPr="00063595">
        <w:rPr>
          <w:rFonts w:ascii="Times New Roman" w:hAnsi="Times New Roman" w:cs="Times New Roman"/>
          <w:b w:val="0"/>
          <w:bCs w:val="0"/>
          <w:color w:val="auto"/>
          <w:sz w:val="20"/>
          <w:szCs w:val="20"/>
        </w:rPr>
        <w:t>Model fit indices for the various models and instantiations</w:t>
      </w:r>
      <w:r w:rsidR="00F2431E">
        <w:rPr>
          <w:rFonts w:ascii="Times New Roman" w:hAnsi="Times New Roman" w:cs="Times New Roman"/>
          <w:b w:val="0"/>
          <w:bCs w:val="0"/>
          <w:color w:val="auto"/>
          <w:sz w:val="20"/>
          <w:szCs w:val="20"/>
        </w:rPr>
        <w:t xml:space="preserve"> for the </w:t>
      </w:r>
      <w:r w:rsidR="00E0699E">
        <w:rPr>
          <w:rFonts w:ascii="Times New Roman" w:hAnsi="Times New Roman" w:cs="Times New Roman"/>
          <w:b w:val="0"/>
          <w:bCs w:val="0"/>
          <w:color w:val="auto"/>
          <w:sz w:val="20"/>
          <w:szCs w:val="20"/>
        </w:rPr>
        <w:t>data overall</w:t>
      </w:r>
      <w:r w:rsidR="00F2431E" w:rsidRPr="00063595">
        <w:rPr>
          <w:rFonts w:ascii="Times New Roman" w:hAnsi="Times New Roman" w:cs="Times New Roman"/>
          <w:b w:val="0"/>
          <w:bCs w:val="0"/>
          <w:color w:val="auto"/>
          <w:sz w:val="20"/>
          <w:szCs w:val="20"/>
        </w:rPr>
        <w:t xml:space="preserve">. </w:t>
      </w:r>
      <w:r w:rsidR="00F2431E">
        <w:rPr>
          <w:rFonts w:ascii="Times New Roman" w:hAnsi="Times New Roman" w:cs="Times New Roman"/>
          <w:b w:val="0"/>
          <w:bCs w:val="0"/>
          <w:color w:val="auto"/>
          <w:sz w:val="20"/>
          <w:szCs w:val="20"/>
        </w:rPr>
        <w:t xml:space="preserve">The rows shaded light gray correspond to the best fitting individual connectionist and Bayesian models. </w:t>
      </w:r>
      <w:r w:rsidR="00F2431E" w:rsidRPr="0033232F">
        <w:rPr>
          <w:rFonts w:ascii="Times New Roman" w:hAnsi="Times New Roman" w:cs="Times New Roman"/>
          <w:color w:val="auto"/>
          <w:sz w:val="20"/>
          <w:szCs w:val="20"/>
        </w:rPr>
        <w:t>Bold</w:t>
      </w:r>
      <w:r w:rsidR="00F2431E">
        <w:rPr>
          <w:rFonts w:ascii="Times New Roman" w:hAnsi="Times New Roman" w:cs="Times New Roman"/>
          <w:b w:val="0"/>
          <w:bCs w:val="0"/>
          <w:color w:val="auto"/>
          <w:sz w:val="20"/>
          <w:szCs w:val="20"/>
        </w:rPr>
        <w:t xml:space="preserve"> denotes the best-fitting individual model.</w:t>
      </w:r>
    </w:p>
    <w:p w14:paraId="0B86A665" w14:textId="52AFB337" w:rsidR="008F4799"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sidR="00B24721">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AC614A">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p>
    <w:p w14:paraId="14C4D29D" w14:textId="68F9D40B" w:rsidR="00AC614A" w:rsidRDefault="00AC614A"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the connectionist model provided a better overall fit to the data</w:t>
      </w:r>
      <w:r w:rsidR="000E4657">
        <w:rPr>
          <w:rFonts w:ascii="Times New Roman" w:hAnsi="Times New Roman" w:cs="Times New Roman"/>
          <w:sz w:val="24"/>
          <w:szCs w:val="24"/>
        </w:rPr>
        <w:t xml:space="preserve"> than did the Bayesian model</w:t>
      </w:r>
      <w:r>
        <w:rPr>
          <w:rFonts w:ascii="Times New Roman" w:hAnsi="Times New Roman" w:cs="Times New Roman"/>
          <w:sz w:val="24"/>
          <w:szCs w:val="24"/>
        </w:rPr>
        <w:t xml:space="preserve">, it is possible that </w:t>
      </w:r>
      <w:r w:rsidR="00F94BC2">
        <w:rPr>
          <w:rFonts w:ascii="Times New Roman" w:hAnsi="Times New Roman" w:cs="Times New Roman"/>
          <w:sz w:val="24"/>
          <w:szCs w:val="24"/>
        </w:rPr>
        <w:t>these models</w:t>
      </w:r>
      <w:r>
        <w:rPr>
          <w:rFonts w:ascii="Times New Roman" w:hAnsi="Times New Roman" w:cs="Times New Roman"/>
          <w:sz w:val="24"/>
          <w:szCs w:val="24"/>
        </w:rPr>
        <w:t xml:space="preserve"> provided better accounts for different aspects of </w:t>
      </w:r>
      <w:r>
        <w:rPr>
          <w:rFonts w:ascii="Times New Roman" w:hAnsi="Times New Roman" w:cs="Times New Roman"/>
          <w:sz w:val="24"/>
          <w:szCs w:val="24"/>
        </w:rPr>
        <w:lastRenderedPageBreak/>
        <w:t>the data.</w:t>
      </w:r>
      <w:r w:rsidR="00F87014">
        <w:rPr>
          <w:rFonts w:ascii="Times New Roman" w:hAnsi="Times New Roman" w:cs="Times New Roman"/>
          <w:sz w:val="24"/>
          <w:szCs w:val="24"/>
        </w:rPr>
        <w:t xml:space="preserve"> For example, it is possible that one of the two models would provide a better fit to the backwards blocking data, whereas the other of the two models would provide a better quantitative fit to the indirect screening-off data.  </w:t>
      </w:r>
      <w:r w:rsidR="00160E99">
        <w:rPr>
          <w:rFonts w:ascii="Times New Roman" w:hAnsi="Times New Roman" w:cs="Times New Roman"/>
          <w:sz w:val="24"/>
          <w:szCs w:val="24"/>
        </w:rPr>
        <w:t xml:space="preserve">Likewise, it is possible that one model would provide a better fit </w:t>
      </w:r>
      <w:r w:rsidR="00003545">
        <w:rPr>
          <w:rFonts w:ascii="Times New Roman" w:hAnsi="Times New Roman" w:cs="Times New Roman"/>
          <w:sz w:val="24"/>
          <w:szCs w:val="24"/>
        </w:rPr>
        <w:t xml:space="preserve">to </w:t>
      </w:r>
      <w:r w:rsidR="00160E99">
        <w:rPr>
          <w:rFonts w:ascii="Times New Roman" w:hAnsi="Times New Roman" w:cs="Times New Roman"/>
          <w:sz w:val="24"/>
          <w:szCs w:val="24"/>
        </w:rPr>
        <w:t xml:space="preserve">the experimental data, whereas another model would provide a better fit of the control data. </w:t>
      </w:r>
      <w:r w:rsidR="00B34759">
        <w:rPr>
          <w:rFonts w:ascii="Times New Roman" w:hAnsi="Times New Roman" w:cs="Times New Roman"/>
          <w:sz w:val="24"/>
          <w:szCs w:val="24"/>
        </w:rPr>
        <w:t xml:space="preserve">To explore whether this was the case, we first fit both models to the backwards blocking data. This is shown below in Table </w:t>
      </w:r>
      <w:r w:rsidR="002B28D6">
        <w:rPr>
          <w:rFonts w:ascii="Times New Roman" w:hAnsi="Times New Roman" w:cs="Times New Roman"/>
          <w:sz w:val="24"/>
          <w:szCs w:val="24"/>
        </w:rPr>
        <w:t>3</w:t>
      </w:r>
      <w:r w:rsidR="00B34759">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
      <w:tr w:rsidR="004A2289" w14:paraId="390ADC95" w14:textId="77777777" w:rsidTr="00277541">
        <w:tc>
          <w:tcPr>
            <w:tcW w:w="4230" w:type="dxa"/>
            <w:tcBorders>
              <w:top w:val="single" w:sz="4" w:space="0" w:color="auto"/>
              <w:left w:val="nil"/>
              <w:bottom w:val="single" w:sz="4" w:space="0" w:color="auto"/>
              <w:right w:val="nil"/>
            </w:tcBorders>
          </w:tcPr>
          <w:p w14:paraId="773022C2"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CB27154" w14:textId="77777777" w:rsidR="004A2289" w:rsidRPr="0019030A"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34B258F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4A2289" w14:paraId="17659177"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70BD2175"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22B983D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420365C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4A2289" w14:paraId="0B62E8E0" w14:textId="77777777" w:rsidTr="00277541">
        <w:tc>
          <w:tcPr>
            <w:tcW w:w="4230" w:type="dxa"/>
            <w:tcBorders>
              <w:top w:val="nil"/>
              <w:left w:val="nil"/>
              <w:bottom w:val="nil"/>
              <w:right w:val="single" w:sz="4" w:space="0" w:color="auto"/>
            </w:tcBorders>
          </w:tcPr>
          <w:p w14:paraId="2E8A3E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899E2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298CFA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4A2289" w14:paraId="6ED1D8DF" w14:textId="77777777" w:rsidTr="00277541">
        <w:tc>
          <w:tcPr>
            <w:tcW w:w="4230" w:type="dxa"/>
            <w:tcBorders>
              <w:top w:val="nil"/>
              <w:left w:val="nil"/>
              <w:bottom w:val="nil"/>
              <w:right w:val="single" w:sz="4" w:space="0" w:color="auto"/>
            </w:tcBorders>
          </w:tcPr>
          <w:p w14:paraId="6C8C9D7C"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9827C28"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4DE1E9C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4A2289" w14:paraId="7DCD601B" w14:textId="77777777" w:rsidTr="00277541">
        <w:tc>
          <w:tcPr>
            <w:tcW w:w="4230" w:type="dxa"/>
            <w:tcBorders>
              <w:top w:val="nil"/>
              <w:left w:val="nil"/>
              <w:bottom w:val="nil"/>
              <w:right w:val="single" w:sz="4" w:space="0" w:color="auto"/>
            </w:tcBorders>
          </w:tcPr>
          <w:p w14:paraId="0379C69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71C4782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19416BB3"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.19 </w:t>
            </w:r>
          </w:p>
        </w:tc>
      </w:tr>
      <w:tr w:rsidR="004A2289" w14:paraId="00CB5562" w14:textId="77777777" w:rsidTr="00277541">
        <w:tc>
          <w:tcPr>
            <w:tcW w:w="4230" w:type="dxa"/>
            <w:tcBorders>
              <w:top w:val="nil"/>
              <w:left w:val="nil"/>
              <w:bottom w:val="single" w:sz="4" w:space="0" w:color="auto"/>
              <w:right w:val="single" w:sz="4" w:space="0" w:color="auto"/>
            </w:tcBorders>
          </w:tcPr>
          <w:p w14:paraId="4AECE0D9"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7C7AB42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c>
          <w:tcPr>
            <w:tcW w:w="3600" w:type="dxa"/>
            <w:tcBorders>
              <w:top w:val="nil"/>
              <w:left w:val="single" w:sz="4" w:space="0" w:color="auto"/>
              <w:bottom w:val="single" w:sz="4" w:space="0" w:color="auto"/>
              <w:right w:val="nil"/>
            </w:tcBorders>
          </w:tcPr>
          <w:p w14:paraId="0A5F3044"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r>
      <w:tr w:rsidR="004A2289" w14:paraId="6DB93C4D"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13973851" w14:textId="77777777" w:rsidR="004A2289" w:rsidRPr="008D7C80" w:rsidRDefault="004A2289" w:rsidP="00277541">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2B58393F"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shd w:val="clear" w:color="auto" w:fill="auto"/>
          </w:tcPr>
          <w:p w14:paraId="7298DF3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4A2289" w14:paraId="754AC252" w14:textId="77777777" w:rsidTr="00277541">
        <w:tc>
          <w:tcPr>
            <w:tcW w:w="4230" w:type="dxa"/>
            <w:tcBorders>
              <w:top w:val="single" w:sz="4" w:space="0" w:color="auto"/>
              <w:left w:val="nil"/>
              <w:bottom w:val="nil"/>
              <w:right w:val="single" w:sz="4" w:space="0" w:color="auto"/>
            </w:tcBorders>
          </w:tcPr>
          <w:p w14:paraId="764B586B"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438C0A3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nil"/>
              <w:right w:val="nil"/>
            </w:tcBorders>
          </w:tcPr>
          <w:p w14:paraId="6E70B7DE"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4A2289" w14:paraId="16CDD2BF" w14:textId="77777777" w:rsidTr="00277541">
        <w:tc>
          <w:tcPr>
            <w:tcW w:w="4230" w:type="dxa"/>
            <w:tcBorders>
              <w:top w:val="nil"/>
              <w:left w:val="nil"/>
              <w:bottom w:val="nil"/>
              <w:right w:val="single" w:sz="4" w:space="0" w:color="auto"/>
            </w:tcBorders>
            <w:shd w:val="clear" w:color="auto" w:fill="D9D9D9" w:themeFill="background1" w:themeFillShade="D9"/>
          </w:tcPr>
          <w:p w14:paraId="500DBB99" w14:textId="77777777" w:rsidR="004A2289" w:rsidRPr="0033232F" w:rsidRDefault="004A2289" w:rsidP="00277541">
            <w:pPr>
              <w:spacing w:line="480" w:lineRule="auto"/>
              <w:contextualSpacing/>
              <w:rPr>
                <w:rFonts w:ascii="Times New Roman" w:hAnsi="Times New Roman" w:cs="Times New Roman"/>
                <w:b/>
                <w:bCs/>
                <w:sz w:val="24"/>
                <w:szCs w:val="24"/>
              </w:rPr>
            </w:pPr>
            <w:r w:rsidRPr="0033232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39E2C781"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c>
          <w:tcPr>
            <w:tcW w:w="3600" w:type="dxa"/>
            <w:tcBorders>
              <w:top w:val="nil"/>
              <w:left w:val="single" w:sz="4" w:space="0" w:color="auto"/>
              <w:bottom w:val="nil"/>
              <w:right w:val="nil"/>
            </w:tcBorders>
            <w:shd w:val="clear" w:color="auto" w:fill="D9D9D9" w:themeFill="background1" w:themeFillShade="D9"/>
          </w:tcPr>
          <w:p w14:paraId="4C0C816B" w14:textId="77777777" w:rsidR="004A2289" w:rsidRPr="0033232F" w:rsidRDefault="004A2289"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.10</w:t>
            </w:r>
          </w:p>
        </w:tc>
      </w:tr>
      <w:tr w:rsidR="004A2289" w14:paraId="7BC89BE0" w14:textId="77777777" w:rsidTr="00277541">
        <w:tc>
          <w:tcPr>
            <w:tcW w:w="4230" w:type="dxa"/>
            <w:tcBorders>
              <w:top w:val="nil"/>
              <w:left w:val="nil"/>
              <w:bottom w:val="nil"/>
              <w:right w:val="single" w:sz="4" w:space="0" w:color="auto"/>
            </w:tcBorders>
            <w:shd w:val="clear" w:color="auto" w:fill="auto"/>
          </w:tcPr>
          <w:p w14:paraId="711A99F0" w14:textId="77777777" w:rsidR="004A2289" w:rsidRPr="00515FA2" w:rsidRDefault="004A2289"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24908101"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6B1BDB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4A2289" w14:paraId="72509354" w14:textId="77777777" w:rsidTr="00277541">
        <w:tc>
          <w:tcPr>
            <w:tcW w:w="4230" w:type="dxa"/>
            <w:tcBorders>
              <w:top w:val="nil"/>
              <w:left w:val="nil"/>
              <w:bottom w:val="nil"/>
              <w:right w:val="single" w:sz="4" w:space="0" w:color="auto"/>
            </w:tcBorders>
          </w:tcPr>
          <w:p w14:paraId="5A10E49F"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51F9887"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382B5B0B"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w:t>
            </w:r>
          </w:p>
        </w:tc>
      </w:tr>
      <w:tr w:rsidR="004A2289" w14:paraId="1D905355" w14:textId="77777777" w:rsidTr="00277541">
        <w:tc>
          <w:tcPr>
            <w:tcW w:w="4230" w:type="dxa"/>
            <w:tcBorders>
              <w:top w:val="nil"/>
              <w:left w:val="nil"/>
              <w:bottom w:val="single" w:sz="4" w:space="0" w:color="auto"/>
              <w:right w:val="single" w:sz="4" w:space="0" w:color="auto"/>
            </w:tcBorders>
          </w:tcPr>
          <w:p w14:paraId="1830F1A8" w14:textId="77777777" w:rsidR="004A2289" w:rsidRDefault="004A2289"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8B3827D"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09A1C1B1"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r>
      <w:tr w:rsidR="004A2289" w14:paraId="098E8558" w14:textId="77777777" w:rsidTr="00277541">
        <w:tc>
          <w:tcPr>
            <w:tcW w:w="4230" w:type="dxa"/>
            <w:tcBorders>
              <w:top w:val="single" w:sz="4" w:space="0" w:color="auto"/>
              <w:left w:val="nil"/>
              <w:bottom w:val="single" w:sz="4" w:space="0" w:color="auto"/>
              <w:right w:val="single" w:sz="4" w:space="0" w:color="auto"/>
            </w:tcBorders>
          </w:tcPr>
          <w:p w14:paraId="44D9A7EA" w14:textId="77777777" w:rsidR="004A2289" w:rsidRPr="007B503C" w:rsidRDefault="004A2289"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6D0B9326" w14:textId="77777777" w:rsidR="004A2289" w:rsidRDefault="004A2289"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w:t>
            </w:r>
          </w:p>
        </w:tc>
        <w:tc>
          <w:tcPr>
            <w:tcW w:w="3600" w:type="dxa"/>
            <w:tcBorders>
              <w:top w:val="single" w:sz="4" w:space="0" w:color="auto"/>
              <w:left w:val="single" w:sz="4" w:space="0" w:color="auto"/>
              <w:bottom w:val="single" w:sz="4" w:space="0" w:color="auto"/>
              <w:right w:val="nil"/>
            </w:tcBorders>
          </w:tcPr>
          <w:p w14:paraId="7018FC28" w14:textId="77777777" w:rsidR="004A2289" w:rsidRDefault="004A2289"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bl>
    <w:p w14:paraId="3B9E295B" w14:textId="77777777" w:rsidR="004A2289" w:rsidRDefault="004A2289" w:rsidP="004A2289">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3</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 </w:t>
      </w:r>
    </w:p>
    <w:p w14:paraId="34E9AC67" w14:textId="77777777" w:rsidR="004A2289" w:rsidRDefault="004A2289" w:rsidP="00C66CB4">
      <w:pPr>
        <w:spacing w:line="480" w:lineRule="auto"/>
        <w:ind w:firstLine="720"/>
        <w:contextualSpacing/>
        <w:rPr>
          <w:rFonts w:ascii="Times New Roman" w:hAnsi="Times New Roman" w:cs="Times New Roman"/>
          <w:sz w:val="24"/>
          <w:szCs w:val="24"/>
        </w:rPr>
      </w:pPr>
    </w:p>
    <w:p w14:paraId="6FE7BAED" w14:textId="5F793D31" w:rsidR="00F27127" w:rsidRDefault="00F27127"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w:t>
      </w:r>
      <w:r w:rsidR="00A20492">
        <w:rPr>
          <w:rFonts w:ascii="Times New Roman" w:hAnsi="Times New Roman" w:cs="Times New Roman"/>
          <w:sz w:val="24"/>
          <w:szCs w:val="24"/>
        </w:rPr>
        <w:t>is shown</w:t>
      </w:r>
      <w:r>
        <w:rPr>
          <w:rFonts w:ascii="Times New Roman" w:hAnsi="Times New Roman" w:cs="Times New Roman"/>
          <w:sz w:val="24"/>
          <w:szCs w:val="24"/>
        </w:rPr>
        <w:t>, the</w:t>
      </w:r>
      <w:r w:rsidR="00B17201">
        <w:rPr>
          <w:rFonts w:ascii="Times New Roman" w:hAnsi="Times New Roman" w:cs="Times New Roman"/>
          <w:sz w:val="24"/>
          <w:szCs w:val="24"/>
        </w:rPr>
        <w:t xml:space="preserve"> best-fitting</w:t>
      </w:r>
      <w:r>
        <w:rPr>
          <w:rFonts w:ascii="Times New Roman" w:hAnsi="Times New Roman" w:cs="Times New Roman"/>
          <w:sz w:val="24"/>
          <w:szCs w:val="24"/>
        </w:rPr>
        <w:t xml:space="preserve"> </w:t>
      </w:r>
      <w:r w:rsidR="00116095">
        <w:rPr>
          <w:rFonts w:ascii="Times New Roman" w:hAnsi="Times New Roman" w:cs="Times New Roman"/>
          <w:sz w:val="24"/>
          <w:szCs w:val="24"/>
        </w:rPr>
        <w:t xml:space="preserve">individual </w:t>
      </w:r>
      <w:r>
        <w:rPr>
          <w:rFonts w:ascii="Times New Roman" w:hAnsi="Times New Roman" w:cs="Times New Roman"/>
          <w:sz w:val="24"/>
          <w:szCs w:val="24"/>
        </w:rPr>
        <w:t xml:space="preserve">Bayesian model </w:t>
      </w:r>
      <w:r w:rsidR="00116095">
        <w:rPr>
          <w:rFonts w:ascii="Times New Roman" w:hAnsi="Times New Roman" w:cs="Times New Roman"/>
          <w:sz w:val="24"/>
          <w:szCs w:val="24"/>
        </w:rPr>
        <w:t>outperformed the best-fitting individual connectionist model on the</w:t>
      </w:r>
      <w:r>
        <w:rPr>
          <w:rFonts w:ascii="Times New Roman" w:hAnsi="Times New Roman" w:cs="Times New Roman"/>
          <w:sz w:val="24"/>
          <w:szCs w:val="24"/>
        </w:rPr>
        <w:t xml:space="preserve"> backwards blocking </w:t>
      </w:r>
      <w:r w:rsidR="00116095">
        <w:rPr>
          <w:rFonts w:ascii="Times New Roman" w:hAnsi="Times New Roman" w:cs="Times New Roman"/>
          <w:sz w:val="24"/>
          <w:szCs w:val="24"/>
        </w:rPr>
        <w:t xml:space="preserve">behavioral data. </w:t>
      </w:r>
      <w:r w:rsidR="00B17201">
        <w:rPr>
          <w:rFonts w:ascii="Times New Roman" w:hAnsi="Times New Roman" w:cs="Times New Roman"/>
          <w:sz w:val="24"/>
          <w:szCs w:val="24"/>
        </w:rPr>
        <w:t xml:space="preserve">However, </w:t>
      </w:r>
      <w:r w:rsidR="00116095">
        <w:rPr>
          <w:rFonts w:ascii="Times New Roman" w:hAnsi="Times New Roman" w:cs="Times New Roman"/>
          <w:sz w:val="24"/>
          <w:szCs w:val="24"/>
        </w:rPr>
        <w:t xml:space="preserve">it should </w:t>
      </w:r>
      <w:r w:rsidR="00116095">
        <w:rPr>
          <w:rFonts w:ascii="Times New Roman" w:hAnsi="Times New Roman" w:cs="Times New Roman"/>
          <w:sz w:val="24"/>
          <w:szCs w:val="24"/>
        </w:rPr>
        <w:lastRenderedPageBreak/>
        <w:t xml:space="preserve">also be clear that </w:t>
      </w:r>
      <w:r w:rsidR="0018676E">
        <w:rPr>
          <w:rFonts w:ascii="Times New Roman" w:hAnsi="Times New Roman" w:cs="Times New Roman"/>
          <w:sz w:val="24"/>
          <w:szCs w:val="24"/>
        </w:rPr>
        <w:t>on average</w:t>
      </w:r>
      <w:r w:rsidR="00B17201">
        <w:rPr>
          <w:rFonts w:ascii="Times New Roman" w:hAnsi="Times New Roman" w:cs="Times New Roman"/>
          <w:sz w:val="24"/>
          <w:szCs w:val="24"/>
        </w:rPr>
        <w:t xml:space="preserve"> the connectionist models provided a better fit to </w:t>
      </w:r>
      <w:r w:rsidR="009E1BF7">
        <w:rPr>
          <w:rFonts w:ascii="Times New Roman" w:hAnsi="Times New Roman" w:cs="Times New Roman"/>
          <w:sz w:val="24"/>
          <w:szCs w:val="24"/>
        </w:rPr>
        <w:t>these</w:t>
      </w:r>
      <w:r w:rsidR="004A2289">
        <w:rPr>
          <w:rFonts w:ascii="Times New Roman" w:hAnsi="Times New Roman" w:cs="Times New Roman"/>
          <w:sz w:val="24"/>
          <w:szCs w:val="24"/>
        </w:rPr>
        <w:t xml:space="preserve"> data</w:t>
      </w:r>
      <w:r w:rsidR="00B17201">
        <w:rPr>
          <w:rFonts w:ascii="Times New Roman" w:hAnsi="Times New Roman" w:cs="Times New Roman"/>
          <w:sz w:val="24"/>
          <w:szCs w:val="24"/>
        </w:rPr>
        <w:t xml:space="preserve"> than did the Bayesian model</w:t>
      </w:r>
      <w:r w:rsidR="00DA4608">
        <w:rPr>
          <w:rFonts w:ascii="Times New Roman" w:hAnsi="Times New Roman" w:cs="Times New Roman"/>
          <w:sz w:val="24"/>
          <w:szCs w:val="24"/>
        </w:rPr>
        <w:t>s</w:t>
      </w:r>
      <w:r w:rsidR="00B17201">
        <w:rPr>
          <w:rFonts w:ascii="Times New Roman" w:hAnsi="Times New Roman" w:cs="Times New Roman"/>
          <w:sz w:val="24"/>
          <w:szCs w:val="24"/>
        </w:rPr>
        <w:t>.</w:t>
      </w:r>
      <w:r w:rsidR="00EF08E6">
        <w:rPr>
          <w:rFonts w:ascii="Times New Roman" w:hAnsi="Times New Roman" w:cs="Times New Roman"/>
          <w:sz w:val="24"/>
          <w:szCs w:val="24"/>
        </w:rPr>
        <w:t xml:space="preserve"> </w:t>
      </w:r>
    </w:p>
    <w:p w14:paraId="4C030110" w14:textId="0CE31E85" w:rsidR="00B34759" w:rsidRDefault="00B34759"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Next, we fit </w:t>
      </w:r>
      <w:r w:rsidR="00EF08E6">
        <w:rPr>
          <w:rFonts w:ascii="Times New Roman" w:hAnsi="Times New Roman" w:cs="Times New Roman"/>
          <w:sz w:val="24"/>
          <w:szCs w:val="24"/>
        </w:rPr>
        <w:t>the models</w:t>
      </w:r>
      <w:r>
        <w:rPr>
          <w:rFonts w:ascii="Times New Roman" w:hAnsi="Times New Roman" w:cs="Times New Roman"/>
          <w:sz w:val="24"/>
          <w:szCs w:val="24"/>
        </w:rPr>
        <w:t xml:space="preserve"> to the indirect screening-off data.</w:t>
      </w:r>
      <w:r w:rsidR="00EF08E6">
        <w:rPr>
          <w:rFonts w:ascii="Times New Roman" w:hAnsi="Times New Roman" w:cs="Times New Roman"/>
          <w:sz w:val="24"/>
          <w:szCs w:val="24"/>
        </w:rPr>
        <w:t xml:space="preserve"> This is shown below in Table 4.</w:t>
      </w:r>
    </w:p>
    <w:tbl>
      <w:tblPr>
        <w:tblStyle w:val="TableGrid"/>
        <w:tblW w:w="11520" w:type="dxa"/>
        <w:tblInd w:w="-905" w:type="dxa"/>
        <w:tblLook w:val="04A0" w:firstRow="1" w:lastRow="0" w:firstColumn="1" w:lastColumn="0" w:noHBand="0" w:noVBand="1"/>
      </w:tblPr>
      <w:tblGrid>
        <w:gridCol w:w="4230"/>
        <w:gridCol w:w="3690"/>
        <w:gridCol w:w="3600"/>
      </w:tblGrid>
      <w:tr w:rsidR="00EF08E6" w14:paraId="77D5369F" w14:textId="77777777" w:rsidTr="00277541">
        <w:tc>
          <w:tcPr>
            <w:tcW w:w="4230" w:type="dxa"/>
            <w:tcBorders>
              <w:top w:val="single" w:sz="4" w:space="0" w:color="auto"/>
              <w:left w:val="nil"/>
              <w:bottom w:val="single" w:sz="4" w:space="0" w:color="auto"/>
              <w:right w:val="nil"/>
            </w:tcBorders>
          </w:tcPr>
          <w:p w14:paraId="0F22F04F"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4A69D081" w14:textId="77777777" w:rsidR="00EF08E6" w:rsidRPr="0019030A"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70BB7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F08E6" w14:paraId="0F804874"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499D62E7" w14:textId="77777777" w:rsidR="00EF08E6" w:rsidRPr="0033232F" w:rsidRDefault="00EF08E6"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35E81C8C"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249BFE87" w14:textId="77777777" w:rsidR="00EF08E6" w:rsidRPr="0033232F" w:rsidRDefault="00EF08E6"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.04 </w:t>
            </w:r>
          </w:p>
        </w:tc>
      </w:tr>
      <w:tr w:rsidR="00EF08E6" w14:paraId="0B607A70" w14:textId="77777777" w:rsidTr="00277541">
        <w:tc>
          <w:tcPr>
            <w:tcW w:w="4230" w:type="dxa"/>
            <w:tcBorders>
              <w:top w:val="nil"/>
              <w:left w:val="nil"/>
              <w:bottom w:val="nil"/>
              <w:right w:val="single" w:sz="4" w:space="0" w:color="auto"/>
            </w:tcBorders>
          </w:tcPr>
          <w:p w14:paraId="4768419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5A90138"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c>
          <w:tcPr>
            <w:tcW w:w="3600" w:type="dxa"/>
            <w:tcBorders>
              <w:top w:val="nil"/>
              <w:left w:val="single" w:sz="4" w:space="0" w:color="auto"/>
              <w:bottom w:val="nil"/>
              <w:right w:val="nil"/>
            </w:tcBorders>
          </w:tcPr>
          <w:p w14:paraId="3FA0802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r>
      <w:tr w:rsidR="00EF08E6" w14:paraId="07BFCA4C" w14:textId="77777777" w:rsidTr="00277541">
        <w:tc>
          <w:tcPr>
            <w:tcW w:w="4230" w:type="dxa"/>
            <w:tcBorders>
              <w:top w:val="nil"/>
              <w:left w:val="nil"/>
              <w:bottom w:val="nil"/>
              <w:right w:val="single" w:sz="4" w:space="0" w:color="auto"/>
            </w:tcBorders>
          </w:tcPr>
          <w:p w14:paraId="0F45C54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2ACE253"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3D7334DD"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.06 </w:t>
            </w:r>
          </w:p>
        </w:tc>
      </w:tr>
      <w:tr w:rsidR="00EF08E6" w14:paraId="0483D954" w14:textId="77777777" w:rsidTr="00277541">
        <w:tc>
          <w:tcPr>
            <w:tcW w:w="4230" w:type="dxa"/>
            <w:tcBorders>
              <w:top w:val="nil"/>
              <w:left w:val="nil"/>
              <w:bottom w:val="nil"/>
              <w:right w:val="single" w:sz="4" w:space="0" w:color="auto"/>
            </w:tcBorders>
          </w:tcPr>
          <w:p w14:paraId="63C07F14"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6AD8085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CC3F466"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 </w:t>
            </w:r>
          </w:p>
        </w:tc>
      </w:tr>
      <w:tr w:rsidR="00EF08E6" w14:paraId="7DEB17A1" w14:textId="77777777" w:rsidTr="00277541">
        <w:tc>
          <w:tcPr>
            <w:tcW w:w="4230" w:type="dxa"/>
            <w:tcBorders>
              <w:top w:val="nil"/>
              <w:left w:val="nil"/>
              <w:bottom w:val="single" w:sz="4" w:space="0" w:color="auto"/>
              <w:right w:val="single" w:sz="4" w:space="0" w:color="auto"/>
            </w:tcBorders>
          </w:tcPr>
          <w:p w14:paraId="5135312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00AA68A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3600" w:type="dxa"/>
            <w:tcBorders>
              <w:top w:val="nil"/>
              <w:left w:val="single" w:sz="4" w:space="0" w:color="auto"/>
              <w:bottom w:val="single" w:sz="4" w:space="0" w:color="auto"/>
              <w:right w:val="nil"/>
            </w:tcBorders>
          </w:tcPr>
          <w:p w14:paraId="247D81D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r>
      <w:tr w:rsidR="00EF08E6" w14:paraId="69594797" w14:textId="77777777" w:rsidTr="00277541">
        <w:tc>
          <w:tcPr>
            <w:tcW w:w="4230" w:type="dxa"/>
            <w:tcBorders>
              <w:top w:val="single" w:sz="4" w:space="0" w:color="auto"/>
              <w:left w:val="nil"/>
              <w:bottom w:val="single" w:sz="4" w:space="0" w:color="auto"/>
              <w:right w:val="single" w:sz="4" w:space="0" w:color="auto"/>
            </w:tcBorders>
            <w:shd w:val="clear" w:color="auto" w:fill="auto"/>
          </w:tcPr>
          <w:p w14:paraId="3EF670DD"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0F54A9C7"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single" w:sz="4" w:space="0" w:color="auto"/>
              <w:left w:val="single" w:sz="4" w:space="0" w:color="auto"/>
              <w:bottom w:val="single" w:sz="4" w:space="0" w:color="auto"/>
              <w:right w:val="nil"/>
            </w:tcBorders>
            <w:shd w:val="clear" w:color="auto" w:fill="auto"/>
          </w:tcPr>
          <w:p w14:paraId="3E01E274"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w:t>
            </w:r>
          </w:p>
        </w:tc>
      </w:tr>
      <w:tr w:rsidR="00EF08E6" w14:paraId="6019F6C4" w14:textId="77777777" w:rsidTr="00277541">
        <w:tc>
          <w:tcPr>
            <w:tcW w:w="4230" w:type="dxa"/>
            <w:tcBorders>
              <w:top w:val="single" w:sz="4" w:space="0" w:color="auto"/>
              <w:left w:val="nil"/>
              <w:bottom w:val="nil"/>
              <w:right w:val="single" w:sz="4" w:space="0" w:color="auto"/>
            </w:tcBorders>
          </w:tcPr>
          <w:p w14:paraId="211C68B0"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59E8F2F1"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single" w:sz="4" w:space="0" w:color="auto"/>
              <w:left w:val="single" w:sz="4" w:space="0" w:color="auto"/>
              <w:bottom w:val="nil"/>
              <w:right w:val="nil"/>
            </w:tcBorders>
          </w:tcPr>
          <w:p w14:paraId="58BCDA9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r>
      <w:tr w:rsidR="00EF08E6" w14:paraId="135C461A" w14:textId="77777777" w:rsidTr="00277541">
        <w:tc>
          <w:tcPr>
            <w:tcW w:w="4230" w:type="dxa"/>
            <w:tcBorders>
              <w:top w:val="nil"/>
              <w:left w:val="nil"/>
              <w:bottom w:val="nil"/>
              <w:right w:val="single" w:sz="4" w:space="0" w:color="auto"/>
            </w:tcBorders>
            <w:shd w:val="clear" w:color="auto" w:fill="D9D9D9" w:themeFill="background1" w:themeFillShade="D9"/>
          </w:tcPr>
          <w:p w14:paraId="5F1CB456"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6B3F401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748AFEC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F08E6" w14:paraId="6AA26384" w14:textId="77777777" w:rsidTr="00277541">
        <w:tc>
          <w:tcPr>
            <w:tcW w:w="4230" w:type="dxa"/>
            <w:tcBorders>
              <w:top w:val="nil"/>
              <w:left w:val="nil"/>
              <w:bottom w:val="nil"/>
              <w:right w:val="single" w:sz="4" w:space="0" w:color="auto"/>
            </w:tcBorders>
            <w:shd w:val="clear" w:color="auto" w:fill="auto"/>
          </w:tcPr>
          <w:p w14:paraId="55F9FD08" w14:textId="77777777" w:rsidR="00EF08E6" w:rsidRPr="00515FA2" w:rsidRDefault="00EF08E6"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726CEE79"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58059E9A"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r>
      <w:tr w:rsidR="00EF08E6" w14:paraId="24242028" w14:textId="77777777" w:rsidTr="00277541">
        <w:tc>
          <w:tcPr>
            <w:tcW w:w="4230" w:type="dxa"/>
            <w:tcBorders>
              <w:top w:val="nil"/>
              <w:left w:val="nil"/>
              <w:bottom w:val="nil"/>
              <w:right w:val="single" w:sz="4" w:space="0" w:color="auto"/>
            </w:tcBorders>
          </w:tcPr>
          <w:p w14:paraId="72D0BC88"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DD97BB"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6C12B12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F08E6" w14:paraId="37E772B1" w14:textId="77777777" w:rsidTr="00277541">
        <w:tc>
          <w:tcPr>
            <w:tcW w:w="4230" w:type="dxa"/>
            <w:tcBorders>
              <w:top w:val="nil"/>
              <w:left w:val="nil"/>
              <w:bottom w:val="single" w:sz="4" w:space="0" w:color="auto"/>
              <w:right w:val="single" w:sz="4" w:space="0" w:color="auto"/>
            </w:tcBorders>
          </w:tcPr>
          <w:p w14:paraId="18F26E7C" w14:textId="77777777" w:rsidR="00EF08E6" w:rsidRDefault="00EF08E6"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7853742"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3CA598E6"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r>
      <w:tr w:rsidR="00EF08E6" w14:paraId="6B643459" w14:textId="77777777" w:rsidTr="00277541">
        <w:tc>
          <w:tcPr>
            <w:tcW w:w="4230" w:type="dxa"/>
            <w:tcBorders>
              <w:top w:val="single" w:sz="4" w:space="0" w:color="auto"/>
              <w:left w:val="nil"/>
              <w:bottom w:val="single" w:sz="4" w:space="0" w:color="auto"/>
              <w:right w:val="single" w:sz="4" w:space="0" w:color="auto"/>
            </w:tcBorders>
          </w:tcPr>
          <w:p w14:paraId="4527C08D" w14:textId="77777777" w:rsidR="00EF08E6" w:rsidRPr="007B503C" w:rsidRDefault="00EF08E6"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2112A94E" w14:textId="77777777" w:rsidR="00EF08E6" w:rsidRDefault="00EF08E6"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single" w:sz="4" w:space="0" w:color="auto"/>
              <w:left w:val="single" w:sz="4" w:space="0" w:color="auto"/>
              <w:bottom w:val="single" w:sz="4" w:space="0" w:color="auto"/>
              <w:right w:val="nil"/>
            </w:tcBorders>
          </w:tcPr>
          <w:p w14:paraId="63F5E522" w14:textId="77777777" w:rsidR="00EF08E6" w:rsidRDefault="00EF08E6"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7E3922DB" w14:textId="77777777" w:rsidR="00EF08E6" w:rsidRDefault="00EF08E6" w:rsidP="00EF08E6">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4</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75F50A41" w14:textId="07535BCA" w:rsidR="00EF08E6" w:rsidRDefault="00EF08E6"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Here, the </w:t>
      </w:r>
      <w:r w:rsidR="00350CCA">
        <w:rPr>
          <w:rFonts w:ascii="Times New Roman" w:hAnsi="Times New Roman" w:cs="Times New Roman"/>
          <w:sz w:val="24"/>
          <w:szCs w:val="24"/>
        </w:rPr>
        <w:t xml:space="preserve">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connectionist model not only provide</w:t>
      </w:r>
      <w:r w:rsidR="005F0FC6">
        <w:rPr>
          <w:rFonts w:ascii="Times New Roman" w:hAnsi="Times New Roman" w:cs="Times New Roman"/>
          <w:sz w:val="24"/>
          <w:szCs w:val="24"/>
        </w:rPr>
        <w:t>d</w:t>
      </w:r>
      <w:r w:rsidR="00350CCA">
        <w:rPr>
          <w:rFonts w:ascii="Times New Roman" w:hAnsi="Times New Roman" w:cs="Times New Roman"/>
          <w:sz w:val="24"/>
          <w:szCs w:val="24"/>
        </w:rPr>
        <w:t xml:space="preserve"> the best fit to participants’ indirect screening-off data than the best-fitting </w:t>
      </w:r>
      <w:r w:rsidR="00002B54">
        <w:rPr>
          <w:rFonts w:ascii="Times New Roman" w:hAnsi="Times New Roman" w:cs="Times New Roman"/>
          <w:sz w:val="24"/>
          <w:szCs w:val="24"/>
        </w:rPr>
        <w:t xml:space="preserve">individual </w:t>
      </w:r>
      <w:r w:rsidR="00350CCA">
        <w:rPr>
          <w:rFonts w:ascii="Times New Roman" w:hAnsi="Times New Roman" w:cs="Times New Roman"/>
          <w:sz w:val="24"/>
          <w:szCs w:val="24"/>
        </w:rPr>
        <w:t>Bayesian model</w:t>
      </w:r>
      <w:r w:rsidR="00002B54">
        <w:rPr>
          <w:rFonts w:ascii="Times New Roman" w:hAnsi="Times New Roman" w:cs="Times New Roman"/>
          <w:sz w:val="24"/>
          <w:szCs w:val="24"/>
        </w:rPr>
        <w:t>,</w:t>
      </w:r>
      <w:r w:rsidR="00350CCA">
        <w:rPr>
          <w:rFonts w:ascii="Times New Roman" w:hAnsi="Times New Roman" w:cs="Times New Roman"/>
          <w:sz w:val="24"/>
          <w:szCs w:val="24"/>
        </w:rPr>
        <w:t xml:space="preserve"> but </w:t>
      </w:r>
      <w:r w:rsidR="005F0FC6">
        <w:rPr>
          <w:rFonts w:ascii="Times New Roman" w:hAnsi="Times New Roman" w:cs="Times New Roman"/>
          <w:sz w:val="24"/>
          <w:szCs w:val="24"/>
        </w:rPr>
        <w:t>on average</w:t>
      </w:r>
      <w:r w:rsidR="00350CCA">
        <w:rPr>
          <w:rFonts w:ascii="Times New Roman" w:hAnsi="Times New Roman" w:cs="Times New Roman"/>
          <w:sz w:val="24"/>
          <w:szCs w:val="24"/>
        </w:rPr>
        <w:t xml:space="preserve"> the connectionist models provided a better fit to </w:t>
      </w:r>
      <w:r w:rsidR="00002B54">
        <w:rPr>
          <w:rFonts w:ascii="Times New Roman" w:hAnsi="Times New Roman" w:cs="Times New Roman"/>
          <w:sz w:val="24"/>
          <w:szCs w:val="24"/>
        </w:rPr>
        <w:t>these data</w:t>
      </w:r>
      <w:r w:rsidR="00350CCA">
        <w:rPr>
          <w:rFonts w:ascii="Times New Roman" w:hAnsi="Times New Roman" w:cs="Times New Roman"/>
          <w:sz w:val="24"/>
          <w:szCs w:val="24"/>
        </w:rPr>
        <w:t xml:space="preserve"> than the Bayesian models.</w:t>
      </w:r>
    </w:p>
    <w:p w14:paraId="1E830596" w14:textId="4C85AD20" w:rsidR="004E1110" w:rsidRDefault="004E1110"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next fit the models to participants’ responses in the experimental trials (Table 5). </w:t>
      </w:r>
    </w:p>
    <w:tbl>
      <w:tblPr>
        <w:tblStyle w:val="TableGrid"/>
        <w:tblW w:w="11520" w:type="dxa"/>
        <w:tblInd w:w="-905" w:type="dxa"/>
        <w:tblLook w:val="04A0" w:firstRow="1" w:lastRow="0" w:firstColumn="1" w:lastColumn="0" w:noHBand="0" w:noVBand="1"/>
      </w:tblPr>
      <w:tblGrid>
        <w:gridCol w:w="4230"/>
        <w:gridCol w:w="3690"/>
        <w:gridCol w:w="3600"/>
      </w:tblGrid>
      <w:tr w:rsidR="00151E77" w14:paraId="4ACA9B0D" w14:textId="77777777" w:rsidTr="00277541">
        <w:tc>
          <w:tcPr>
            <w:tcW w:w="4230" w:type="dxa"/>
            <w:tcBorders>
              <w:top w:val="single" w:sz="4" w:space="0" w:color="auto"/>
              <w:left w:val="nil"/>
              <w:bottom w:val="single" w:sz="4" w:space="0" w:color="auto"/>
              <w:right w:val="nil"/>
            </w:tcBorders>
          </w:tcPr>
          <w:p w14:paraId="355813DA"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0EFE6BF6" w14:textId="77777777" w:rsidR="00151E77" w:rsidRPr="0019030A"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180871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151E77" w14:paraId="2C0B24F9"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59AB0F92" w14:textId="77777777" w:rsidR="00151E77" w:rsidRPr="00CA44CF" w:rsidRDefault="00151E77" w:rsidP="00277541">
            <w:pPr>
              <w:spacing w:line="480" w:lineRule="auto"/>
              <w:contextualSpacing/>
              <w:rPr>
                <w:rFonts w:ascii="Times New Roman" w:hAnsi="Times New Roman" w:cs="Times New Roman"/>
                <w:sz w:val="24"/>
                <w:szCs w:val="24"/>
                <w:vertAlign w:val="superscript"/>
              </w:rPr>
            </w:pPr>
            <w:r w:rsidRPr="00CA44CF">
              <w:rPr>
                <w:rFonts w:ascii="Times New Roman" w:hAnsi="Times New Roman" w:cs="Times New Roman"/>
                <w:sz w:val="24"/>
                <w:szCs w:val="24"/>
              </w:rPr>
              <w:lastRenderedPageBreak/>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28149AE"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04F4526F" w14:textId="77777777" w:rsidR="00151E77" w:rsidRPr="00CA44CF" w:rsidRDefault="00151E77" w:rsidP="00277541">
            <w:pPr>
              <w:spacing w:line="480" w:lineRule="auto"/>
              <w:contextualSpacing/>
              <w:jc w:val="center"/>
              <w:rPr>
                <w:rFonts w:ascii="Times New Roman" w:hAnsi="Times New Roman" w:cs="Times New Roman"/>
                <w:sz w:val="24"/>
                <w:szCs w:val="24"/>
              </w:rPr>
            </w:pPr>
            <w:r w:rsidRPr="00CA44CF">
              <w:rPr>
                <w:rFonts w:ascii="Times New Roman" w:hAnsi="Times New Roman" w:cs="Times New Roman"/>
                <w:sz w:val="24"/>
                <w:szCs w:val="24"/>
              </w:rPr>
              <w:t xml:space="preserve">.11 </w:t>
            </w:r>
          </w:p>
        </w:tc>
      </w:tr>
      <w:tr w:rsidR="00151E77" w14:paraId="70AECC85" w14:textId="77777777" w:rsidTr="00277541">
        <w:tc>
          <w:tcPr>
            <w:tcW w:w="4230" w:type="dxa"/>
            <w:tcBorders>
              <w:top w:val="nil"/>
              <w:left w:val="nil"/>
              <w:bottom w:val="nil"/>
              <w:right w:val="single" w:sz="4" w:space="0" w:color="auto"/>
            </w:tcBorders>
          </w:tcPr>
          <w:p w14:paraId="42962439"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14F8684A"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8C5A099"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.15 </w:t>
            </w:r>
          </w:p>
        </w:tc>
      </w:tr>
      <w:tr w:rsidR="00151E77" w14:paraId="6476F629" w14:textId="77777777" w:rsidTr="00277541">
        <w:tc>
          <w:tcPr>
            <w:tcW w:w="4230" w:type="dxa"/>
            <w:tcBorders>
              <w:top w:val="nil"/>
              <w:left w:val="nil"/>
              <w:bottom w:val="nil"/>
              <w:right w:val="single" w:sz="4" w:space="0" w:color="auto"/>
            </w:tcBorders>
          </w:tcPr>
          <w:p w14:paraId="7CE8FA55"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10D87E0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5C6687D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.16 </w:t>
            </w:r>
          </w:p>
        </w:tc>
      </w:tr>
      <w:tr w:rsidR="00151E77" w14:paraId="010E30FE" w14:textId="77777777" w:rsidTr="00277541">
        <w:tc>
          <w:tcPr>
            <w:tcW w:w="4230" w:type="dxa"/>
            <w:tcBorders>
              <w:top w:val="nil"/>
              <w:left w:val="nil"/>
              <w:bottom w:val="nil"/>
              <w:right w:val="single" w:sz="4" w:space="0" w:color="auto"/>
            </w:tcBorders>
          </w:tcPr>
          <w:p w14:paraId="42CE6AAC"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03DF11EB"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nil"/>
              <w:right w:val="nil"/>
            </w:tcBorders>
          </w:tcPr>
          <w:p w14:paraId="1FBF182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.18 </w:t>
            </w:r>
          </w:p>
        </w:tc>
      </w:tr>
      <w:tr w:rsidR="00151E77" w14:paraId="0898ACAD" w14:textId="77777777" w:rsidTr="00277541">
        <w:tc>
          <w:tcPr>
            <w:tcW w:w="4230" w:type="dxa"/>
            <w:tcBorders>
              <w:top w:val="nil"/>
              <w:left w:val="nil"/>
              <w:bottom w:val="single" w:sz="4" w:space="0" w:color="auto"/>
              <w:right w:val="single" w:sz="4" w:space="0" w:color="auto"/>
            </w:tcBorders>
          </w:tcPr>
          <w:p w14:paraId="187A22D1"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(4000 epochs)</w:t>
            </w:r>
          </w:p>
        </w:tc>
        <w:tc>
          <w:tcPr>
            <w:tcW w:w="3690" w:type="dxa"/>
            <w:tcBorders>
              <w:top w:val="nil"/>
              <w:left w:val="single" w:sz="4" w:space="0" w:color="auto"/>
              <w:bottom w:val="single" w:sz="4" w:space="0" w:color="auto"/>
              <w:right w:val="single" w:sz="4" w:space="0" w:color="auto"/>
            </w:tcBorders>
          </w:tcPr>
          <w:p w14:paraId="20967BA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single" w:sz="4" w:space="0" w:color="auto"/>
              <w:right w:val="nil"/>
            </w:tcBorders>
          </w:tcPr>
          <w:p w14:paraId="48127ED6"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151E77" w14:paraId="15C2F993" w14:textId="77777777" w:rsidTr="00277541">
        <w:tc>
          <w:tcPr>
            <w:tcW w:w="4230" w:type="dxa"/>
            <w:tcBorders>
              <w:top w:val="single" w:sz="4" w:space="0" w:color="auto"/>
              <w:left w:val="nil"/>
              <w:bottom w:val="single" w:sz="4" w:space="0" w:color="auto"/>
              <w:right w:val="single" w:sz="4" w:space="0" w:color="auto"/>
            </w:tcBorders>
          </w:tcPr>
          <w:p w14:paraId="64252B3B"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00F8741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568A6148"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151E77" w14:paraId="4B0A37C0" w14:textId="77777777" w:rsidTr="00277541">
        <w:tc>
          <w:tcPr>
            <w:tcW w:w="4230" w:type="dxa"/>
            <w:tcBorders>
              <w:top w:val="single" w:sz="4" w:space="0" w:color="auto"/>
              <w:left w:val="nil"/>
              <w:bottom w:val="nil"/>
              <w:right w:val="single" w:sz="4" w:space="0" w:color="auto"/>
            </w:tcBorders>
            <w:shd w:val="clear" w:color="auto" w:fill="auto"/>
          </w:tcPr>
          <w:p w14:paraId="73ED495A" w14:textId="77777777" w:rsidR="00151E77" w:rsidRPr="008563D8" w:rsidRDefault="00151E77" w:rsidP="00277541">
            <w:pPr>
              <w:spacing w:line="480" w:lineRule="auto"/>
              <w:contextualSpacing/>
              <w:rPr>
                <w:rFonts w:ascii="Times New Roman" w:hAnsi="Times New Roman" w:cs="Times New Roman"/>
                <w:sz w:val="24"/>
                <w:szCs w:val="24"/>
              </w:rPr>
            </w:pPr>
            <w:r w:rsidRPr="008563D8">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shd w:val="clear" w:color="auto" w:fill="auto"/>
          </w:tcPr>
          <w:p w14:paraId="7123F070"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auto"/>
          </w:tcPr>
          <w:p w14:paraId="0ACBE483" w14:textId="77777777" w:rsidR="00151E77" w:rsidRPr="008563D8" w:rsidRDefault="00151E77" w:rsidP="00277541">
            <w:pPr>
              <w:spacing w:line="480" w:lineRule="auto"/>
              <w:contextualSpacing/>
              <w:jc w:val="center"/>
              <w:rPr>
                <w:rFonts w:ascii="Times New Roman" w:hAnsi="Times New Roman" w:cs="Times New Roman"/>
                <w:sz w:val="24"/>
                <w:szCs w:val="24"/>
              </w:rPr>
            </w:pPr>
            <w:r w:rsidRPr="008563D8">
              <w:rPr>
                <w:rFonts w:ascii="Times New Roman" w:hAnsi="Times New Roman" w:cs="Times New Roman"/>
                <w:sz w:val="24"/>
                <w:szCs w:val="24"/>
              </w:rPr>
              <w:t>.11</w:t>
            </w:r>
          </w:p>
        </w:tc>
      </w:tr>
      <w:tr w:rsidR="00151E77" w14:paraId="4FEA90E6" w14:textId="77777777" w:rsidTr="00277541">
        <w:tc>
          <w:tcPr>
            <w:tcW w:w="4230" w:type="dxa"/>
            <w:tcBorders>
              <w:top w:val="nil"/>
              <w:left w:val="nil"/>
              <w:bottom w:val="nil"/>
              <w:right w:val="single" w:sz="4" w:space="0" w:color="auto"/>
            </w:tcBorders>
            <w:shd w:val="clear" w:color="auto" w:fill="D9D9D9" w:themeFill="background1" w:themeFillShade="D9"/>
          </w:tcPr>
          <w:p w14:paraId="6209A97F" w14:textId="77777777" w:rsidR="00151E77" w:rsidRPr="00CA44CF" w:rsidRDefault="00151E77" w:rsidP="00277541">
            <w:pPr>
              <w:spacing w:line="480" w:lineRule="auto"/>
              <w:contextualSpacing/>
              <w:rPr>
                <w:rFonts w:ascii="Times New Roman" w:hAnsi="Times New Roman" w:cs="Times New Roman"/>
                <w:b/>
                <w:bCs/>
                <w:sz w:val="24"/>
                <w:szCs w:val="24"/>
              </w:rPr>
            </w:pPr>
            <w:r w:rsidRPr="00CA44CF">
              <w:rPr>
                <w:rFonts w:ascii="Times New Roman" w:hAnsi="Times New Roman" w:cs="Times New Roman"/>
                <w:b/>
                <w:bCs/>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7B86ACB"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.12</w:t>
            </w:r>
          </w:p>
        </w:tc>
        <w:tc>
          <w:tcPr>
            <w:tcW w:w="3600" w:type="dxa"/>
            <w:tcBorders>
              <w:top w:val="nil"/>
              <w:left w:val="single" w:sz="4" w:space="0" w:color="auto"/>
              <w:bottom w:val="nil"/>
              <w:right w:val="nil"/>
            </w:tcBorders>
            <w:shd w:val="clear" w:color="auto" w:fill="D9D9D9" w:themeFill="background1" w:themeFillShade="D9"/>
          </w:tcPr>
          <w:p w14:paraId="68E5B8AC" w14:textId="77777777" w:rsidR="00151E77" w:rsidRPr="00CA44CF" w:rsidRDefault="00151E77" w:rsidP="00277541">
            <w:pPr>
              <w:spacing w:line="480" w:lineRule="auto"/>
              <w:contextualSpacing/>
              <w:jc w:val="center"/>
              <w:rPr>
                <w:rFonts w:ascii="Times New Roman" w:hAnsi="Times New Roman" w:cs="Times New Roman"/>
                <w:b/>
                <w:bCs/>
                <w:sz w:val="24"/>
                <w:szCs w:val="24"/>
              </w:rPr>
            </w:pPr>
            <w:r w:rsidRPr="00CA44CF">
              <w:rPr>
                <w:rFonts w:ascii="Times New Roman" w:hAnsi="Times New Roman" w:cs="Times New Roman"/>
                <w:b/>
                <w:bCs/>
                <w:sz w:val="24"/>
                <w:szCs w:val="24"/>
              </w:rPr>
              <w:t>.08</w:t>
            </w:r>
          </w:p>
        </w:tc>
      </w:tr>
      <w:tr w:rsidR="00151E77" w14:paraId="2F20C05D" w14:textId="77777777" w:rsidTr="00277541">
        <w:tc>
          <w:tcPr>
            <w:tcW w:w="4230" w:type="dxa"/>
            <w:tcBorders>
              <w:top w:val="nil"/>
              <w:left w:val="nil"/>
              <w:bottom w:val="nil"/>
              <w:right w:val="single" w:sz="4" w:space="0" w:color="auto"/>
            </w:tcBorders>
            <w:shd w:val="clear" w:color="auto" w:fill="auto"/>
          </w:tcPr>
          <w:p w14:paraId="74C5AF67" w14:textId="77777777" w:rsidR="00151E77" w:rsidRPr="00515FA2" w:rsidRDefault="00151E77" w:rsidP="00277541">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auto"/>
          </w:tcPr>
          <w:p w14:paraId="5EE6F92E"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auto"/>
          </w:tcPr>
          <w:p w14:paraId="5DF22FCD"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.14</w:t>
            </w:r>
          </w:p>
        </w:tc>
      </w:tr>
      <w:tr w:rsidR="00151E77" w14:paraId="674E2937" w14:textId="77777777" w:rsidTr="00277541">
        <w:tc>
          <w:tcPr>
            <w:tcW w:w="4230" w:type="dxa"/>
            <w:tcBorders>
              <w:top w:val="nil"/>
              <w:left w:val="nil"/>
              <w:bottom w:val="nil"/>
              <w:right w:val="single" w:sz="4" w:space="0" w:color="auto"/>
            </w:tcBorders>
          </w:tcPr>
          <w:p w14:paraId="1680710D"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87DBB37"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nil"/>
              <w:left w:val="single" w:sz="4" w:space="0" w:color="auto"/>
              <w:bottom w:val="nil"/>
              <w:right w:val="nil"/>
            </w:tcBorders>
          </w:tcPr>
          <w:p w14:paraId="6A840F5C"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w:t>
            </w:r>
          </w:p>
        </w:tc>
      </w:tr>
      <w:tr w:rsidR="00151E77" w14:paraId="20DE48D5" w14:textId="77777777" w:rsidTr="00277541">
        <w:tc>
          <w:tcPr>
            <w:tcW w:w="4230" w:type="dxa"/>
            <w:tcBorders>
              <w:top w:val="nil"/>
              <w:left w:val="nil"/>
              <w:bottom w:val="single" w:sz="4" w:space="0" w:color="auto"/>
              <w:right w:val="single" w:sz="4" w:space="0" w:color="auto"/>
            </w:tcBorders>
          </w:tcPr>
          <w:p w14:paraId="3C90194B" w14:textId="77777777" w:rsidR="00151E77" w:rsidRDefault="00151E77"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F2724D0"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1BBC463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r>
      <w:tr w:rsidR="00151E77" w14:paraId="3DAA3EC8" w14:textId="77777777" w:rsidTr="00277541">
        <w:tc>
          <w:tcPr>
            <w:tcW w:w="4230" w:type="dxa"/>
            <w:tcBorders>
              <w:top w:val="single" w:sz="4" w:space="0" w:color="auto"/>
              <w:left w:val="nil"/>
              <w:bottom w:val="single" w:sz="4" w:space="0" w:color="auto"/>
              <w:right w:val="single" w:sz="4" w:space="0" w:color="auto"/>
            </w:tcBorders>
          </w:tcPr>
          <w:p w14:paraId="0A9CC43C" w14:textId="77777777" w:rsidR="00151E77" w:rsidRPr="007B503C" w:rsidRDefault="00151E77" w:rsidP="00277541">
            <w:pPr>
              <w:spacing w:line="480" w:lineRule="auto"/>
              <w:contextualSpacing/>
              <w:rPr>
                <w:rFonts w:ascii="Times New Roman" w:hAnsi="Times New Roman" w:cs="Times New Roman"/>
                <w:i/>
                <w:iCs/>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3B20F5C2" w14:textId="77777777" w:rsidR="00151E77" w:rsidRDefault="00151E77"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single" w:sz="4" w:space="0" w:color="auto"/>
              <w:left w:val="single" w:sz="4" w:space="0" w:color="auto"/>
              <w:bottom w:val="single" w:sz="4" w:space="0" w:color="auto"/>
              <w:right w:val="nil"/>
            </w:tcBorders>
          </w:tcPr>
          <w:p w14:paraId="7A80E3A6" w14:textId="77777777" w:rsidR="00151E77" w:rsidRDefault="00151E77"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bl>
    <w:p w14:paraId="473752A7" w14:textId="16A4D01B" w:rsidR="00151E77" w:rsidRDefault="00151E77" w:rsidP="00151E7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5</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experimental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441B3BAE" w14:textId="7FA889E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the best-fitting </w:t>
      </w:r>
      <w:r w:rsidR="005271AC">
        <w:rPr>
          <w:rFonts w:ascii="Times New Roman" w:hAnsi="Times New Roman" w:cs="Times New Roman"/>
          <w:sz w:val="24"/>
          <w:szCs w:val="24"/>
        </w:rPr>
        <w:t xml:space="preserve">individual </w:t>
      </w:r>
      <w:r>
        <w:rPr>
          <w:rFonts w:ascii="Times New Roman" w:hAnsi="Times New Roman" w:cs="Times New Roman"/>
          <w:sz w:val="24"/>
          <w:szCs w:val="24"/>
        </w:rPr>
        <w:t>Bayesian model provided a better fit to participants’ experimental data</w:t>
      </w:r>
      <w:r w:rsidR="005271AC">
        <w:rPr>
          <w:rFonts w:ascii="Times New Roman" w:hAnsi="Times New Roman" w:cs="Times New Roman"/>
          <w:sz w:val="24"/>
          <w:szCs w:val="24"/>
        </w:rPr>
        <w:t xml:space="preserve"> than the best-fitting individual connectionist model</w:t>
      </w:r>
      <w:r>
        <w:rPr>
          <w:rFonts w:ascii="Times New Roman" w:hAnsi="Times New Roman" w:cs="Times New Roman"/>
          <w:sz w:val="24"/>
          <w:szCs w:val="24"/>
        </w:rPr>
        <w:t>, both models provided equivalent fit</w:t>
      </w:r>
      <w:r w:rsidR="00404B9C">
        <w:rPr>
          <w:rFonts w:ascii="Times New Roman" w:hAnsi="Times New Roman" w:cs="Times New Roman"/>
          <w:sz w:val="24"/>
          <w:szCs w:val="24"/>
        </w:rPr>
        <w:t xml:space="preserve"> on average</w:t>
      </w:r>
      <w:r>
        <w:rPr>
          <w:rFonts w:ascii="Times New Roman" w:hAnsi="Times New Roman" w:cs="Times New Roman"/>
          <w:sz w:val="24"/>
          <w:szCs w:val="24"/>
        </w:rPr>
        <w:t xml:space="preserve">. </w:t>
      </w:r>
    </w:p>
    <w:p w14:paraId="2770EA6C" w14:textId="77777777" w:rsidR="00E37E54"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Lastly, we fit both models to participants’ control data, which is shown below in Table 6.</w:t>
      </w:r>
    </w:p>
    <w:tbl>
      <w:tblPr>
        <w:tblStyle w:val="TableGrid"/>
        <w:tblW w:w="11520" w:type="dxa"/>
        <w:tblInd w:w="-905" w:type="dxa"/>
        <w:tblLook w:val="04A0" w:firstRow="1" w:lastRow="0" w:firstColumn="1" w:lastColumn="0" w:noHBand="0" w:noVBand="1"/>
      </w:tblPr>
      <w:tblGrid>
        <w:gridCol w:w="4230"/>
        <w:gridCol w:w="3690"/>
        <w:gridCol w:w="3600"/>
      </w:tblGrid>
      <w:tr w:rsidR="00E37E54" w14:paraId="21861974" w14:textId="77777777" w:rsidTr="00277541">
        <w:tc>
          <w:tcPr>
            <w:tcW w:w="4230" w:type="dxa"/>
            <w:tcBorders>
              <w:top w:val="single" w:sz="4" w:space="0" w:color="auto"/>
              <w:left w:val="nil"/>
              <w:bottom w:val="single" w:sz="4" w:space="0" w:color="auto"/>
              <w:right w:val="nil"/>
            </w:tcBorders>
          </w:tcPr>
          <w:p w14:paraId="01B6D02E"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5D5D1EAB" w14:textId="77777777" w:rsidR="00E37E54" w:rsidRPr="0019030A"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86E7B8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E37E54" w14:paraId="7F19E798" w14:textId="77777777" w:rsidTr="00277541">
        <w:tc>
          <w:tcPr>
            <w:tcW w:w="4230" w:type="dxa"/>
            <w:tcBorders>
              <w:top w:val="single" w:sz="4" w:space="0" w:color="auto"/>
              <w:left w:val="nil"/>
              <w:bottom w:val="nil"/>
              <w:right w:val="single" w:sz="4" w:space="0" w:color="auto"/>
            </w:tcBorders>
            <w:shd w:val="clear" w:color="auto" w:fill="D9D9D9" w:themeFill="background1" w:themeFillShade="D9"/>
          </w:tcPr>
          <w:p w14:paraId="308B3316" w14:textId="77777777" w:rsidR="00E37E54" w:rsidRPr="0033232F" w:rsidRDefault="00E37E54" w:rsidP="00277541">
            <w:pPr>
              <w:spacing w:line="480" w:lineRule="auto"/>
              <w:contextualSpacing/>
              <w:rPr>
                <w:rFonts w:ascii="Times New Roman" w:hAnsi="Times New Roman" w:cs="Times New Roman"/>
                <w:b/>
                <w:bCs/>
                <w:sz w:val="24"/>
                <w:szCs w:val="24"/>
                <w:vertAlign w:val="superscript"/>
              </w:rPr>
            </w:pPr>
            <w:r w:rsidRPr="0033232F">
              <w:rPr>
                <w:rFonts w:ascii="Times New Roman" w:hAnsi="Times New Roman" w:cs="Times New Roman"/>
                <w:b/>
                <w:bCs/>
                <w:sz w:val="24"/>
                <w:szCs w:val="24"/>
              </w:rPr>
              <w:t>Connectionist Model (800 epochs)</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7339274"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40866693" w14:textId="77777777" w:rsidR="00E37E54" w:rsidRPr="0033232F" w:rsidRDefault="00E37E54" w:rsidP="00277541">
            <w:pPr>
              <w:spacing w:line="480" w:lineRule="auto"/>
              <w:contextualSpacing/>
              <w:jc w:val="center"/>
              <w:rPr>
                <w:rFonts w:ascii="Times New Roman" w:hAnsi="Times New Roman" w:cs="Times New Roman"/>
                <w:b/>
                <w:bCs/>
                <w:sz w:val="24"/>
                <w:szCs w:val="24"/>
              </w:rPr>
            </w:pPr>
            <w:r w:rsidRPr="0033232F">
              <w:rPr>
                <w:rFonts w:ascii="Times New Roman" w:hAnsi="Times New Roman" w:cs="Times New Roman"/>
                <w:b/>
                <w:bCs/>
                <w:sz w:val="24"/>
                <w:szCs w:val="24"/>
              </w:rPr>
              <w:t xml:space="preserve">.05 </w:t>
            </w:r>
          </w:p>
        </w:tc>
      </w:tr>
      <w:tr w:rsidR="00E37E54" w14:paraId="066CC2AE" w14:textId="77777777" w:rsidTr="00277541">
        <w:tc>
          <w:tcPr>
            <w:tcW w:w="4230" w:type="dxa"/>
            <w:tcBorders>
              <w:top w:val="nil"/>
              <w:left w:val="nil"/>
              <w:bottom w:val="nil"/>
              <w:right w:val="single" w:sz="4" w:space="0" w:color="auto"/>
            </w:tcBorders>
          </w:tcPr>
          <w:p w14:paraId="1FD6BC64"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C05F9B6"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c>
          <w:tcPr>
            <w:tcW w:w="3600" w:type="dxa"/>
            <w:tcBorders>
              <w:top w:val="nil"/>
              <w:left w:val="single" w:sz="4" w:space="0" w:color="auto"/>
              <w:bottom w:val="nil"/>
              <w:right w:val="nil"/>
            </w:tcBorders>
          </w:tcPr>
          <w:p w14:paraId="5C49632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.06</w:t>
            </w:r>
          </w:p>
        </w:tc>
      </w:tr>
      <w:tr w:rsidR="00E37E54" w14:paraId="38C0FB0A" w14:textId="77777777" w:rsidTr="00277541">
        <w:tc>
          <w:tcPr>
            <w:tcW w:w="4230" w:type="dxa"/>
            <w:tcBorders>
              <w:top w:val="nil"/>
              <w:left w:val="nil"/>
              <w:bottom w:val="nil"/>
              <w:right w:val="single" w:sz="4" w:space="0" w:color="auto"/>
            </w:tcBorders>
          </w:tcPr>
          <w:p w14:paraId="157550F3"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50AF358C"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3600" w:type="dxa"/>
            <w:tcBorders>
              <w:top w:val="nil"/>
              <w:left w:val="single" w:sz="4" w:space="0" w:color="auto"/>
              <w:bottom w:val="nil"/>
              <w:right w:val="nil"/>
            </w:tcBorders>
          </w:tcPr>
          <w:p w14:paraId="6CA60955"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.07 </w:t>
            </w:r>
          </w:p>
        </w:tc>
      </w:tr>
      <w:tr w:rsidR="00E37E54" w14:paraId="771AB05B" w14:textId="77777777" w:rsidTr="00277541">
        <w:tc>
          <w:tcPr>
            <w:tcW w:w="4230" w:type="dxa"/>
            <w:tcBorders>
              <w:top w:val="nil"/>
              <w:left w:val="nil"/>
              <w:bottom w:val="nil"/>
              <w:right w:val="single" w:sz="4" w:space="0" w:color="auto"/>
            </w:tcBorders>
          </w:tcPr>
          <w:p w14:paraId="5E6B7D8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CBBAE8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3600" w:type="dxa"/>
            <w:tcBorders>
              <w:top w:val="nil"/>
              <w:left w:val="single" w:sz="4" w:space="0" w:color="auto"/>
              <w:bottom w:val="nil"/>
              <w:right w:val="nil"/>
            </w:tcBorders>
          </w:tcPr>
          <w:p w14:paraId="2722A4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p>
        </w:tc>
      </w:tr>
      <w:tr w:rsidR="00E37E54" w14:paraId="04B58174" w14:textId="77777777" w:rsidTr="00277541">
        <w:tc>
          <w:tcPr>
            <w:tcW w:w="4230" w:type="dxa"/>
            <w:tcBorders>
              <w:top w:val="nil"/>
              <w:left w:val="nil"/>
              <w:bottom w:val="single" w:sz="4" w:space="0" w:color="auto"/>
              <w:right w:val="single" w:sz="4" w:space="0" w:color="auto"/>
            </w:tcBorders>
          </w:tcPr>
          <w:p w14:paraId="55EC949C"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(4000 epochs)</w:t>
            </w:r>
          </w:p>
        </w:tc>
        <w:tc>
          <w:tcPr>
            <w:tcW w:w="3690" w:type="dxa"/>
            <w:tcBorders>
              <w:top w:val="nil"/>
              <w:left w:val="single" w:sz="4" w:space="0" w:color="auto"/>
              <w:bottom w:val="single" w:sz="4" w:space="0" w:color="auto"/>
              <w:right w:val="single" w:sz="4" w:space="0" w:color="auto"/>
            </w:tcBorders>
          </w:tcPr>
          <w:p w14:paraId="700E00C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3600" w:type="dxa"/>
            <w:tcBorders>
              <w:top w:val="nil"/>
              <w:left w:val="single" w:sz="4" w:space="0" w:color="auto"/>
              <w:bottom w:val="single" w:sz="4" w:space="0" w:color="auto"/>
              <w:right w:val="nil"/>
            </w:tcBorders>
          </w:tcPr>
          <w:p w14:paraId="643FF561"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w:t>
            </w:r>
          </w:p>
        </w:tc>
      </w:tr>
      <w:tr w:rsidR="00E37E54" w14:paraId="0678D7AD" w14:textId="77777777" w:rsidTr="00277541">
        <w:tc>
          <w:tcPr>
            <w:tcW w:w="4230" w:type="dxa"/>
            <w:tcBorders>
              <w:top w:val="single" w:sz="4" w:space="0" w:color="auto"/>
              <w:left w:val="nil"/>
              <w:bottom w:val="single" w:sz="4" w:space="0" w:color="auto"/>
              <w:right w:val="single" w:sz="4" w:space="0" w:color="auto"/>
            </w:tcBorders>
          </w:tcPr>
          <w:p w14:paraId="4233F23E"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Connectionist Model Fit</w:t>
            </w:r>
          </w:p>
        </w:tc>
        <w:tc>
          <w:tcPr>
            <w:tcW w:w="3690" w:type="dxa"/>
            <w:tcBorders>
              <w:top w:val="single" w:sz="4" w:space="0" w:color="auto"/>
              <w:left w:val="single" w:sz="4" w:space="0" w:color="auto"/>
              <w:bottom w:val="single" w:sz="4" w:space="0" w:color="auto"/>
              <w:right w:val="single" w:sz="4" w:space="0" w:color="auto"/>
            </w:tcBorders>
          </w:tcPr>
          <w:p w14:paraId="5DE109B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3600" w:type="dxa"/>
            <w:tcBorders>
              <w:top w:val="single" w:sz="4" w:space="0" w:color="auto"/>
              <w:left w:val="single" w:sz="4" w:space="0" w:color="auto"/>
              <w:bottom w:val="single" w:sz="4" w:space="0" w:color="auto"/>
              <w:right w:val="nil"/>
            </w:tcBorders>
          </w:tcPr>
          <w:p w14:paraId="1D3E9F7A"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w:t>
            </w:r>
          </w:p>
        </w:tc>
      </w:tr>
      <w:tr w:rsidR="00E37E54" w14:paraId="75C375C0" w14:textId="77777777" w:rsidTr="00277541">
        <w:tc>
          <w:tcPr>
            <w:tcW w:w="4230" w:type="dxa"/>
            <w:tcBorders>
              <w:top w:val="single" w:sz="4" w:space="0" w:color="auto"/>
              <w:left w:val="nil"/>
              <w:bottom w:val="nil"/>
              <w:right w:val="single" w:sz="4" w:space="0" w:color="auto"/>
            </w:tcBorders>
          </w:tcPr>
          <w:p w14:paraId="64F6BED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single" w:sz="4" w:space="0" w:color="auto"/>
              <w:left w:val="single" w:sz="4" w:space="0" w:color="auto"/>
              <w:bottom w:val="nil"/>
              <w:right w:val="single" w:sz="4" w:space="0" w:color="auto"/>
            </w:tcBorders>
          </w:tcPr>
          <w:p w14:paraId="69044ABE"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w:t>
            </w:r>
          </w:p>
        </w:tc>
        <w:tc>
          <w:tcPr>
            <w:tcW w:w="3600" w:type="dxa"/>
            <w:tcBorders>
              <w:top w:val="single" w:sz="4" w:space="0" w:color="auto"/>
              <w:left w:val="single" w:sz="4" w:space="0" w:color="auto"/>
              <w:bottom w:val="nil"/>
              <w:right w:val="nil"/>
            </w:tcBorders>
          </w:tcPr>
          <w:p w14:paraId="64B458E7"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w:t>
            </w:r>
          </w:p>
        </w:tc>
      </w:tr>
      <w:tr w:rsidR="00E37E54" w14:paraId="5EE9BB61" w14:textId="77777777" w:rsidTr="00277541">
        <w:tc>
          <w:tcPr>
            <w:tcW w:w="4230" w:type="dxa"/>
            <w:tcBorders>
              <w:top w:val="nil"/>
              <w:left w:val="nil"/>
              <w:bottom w:val="nil"/>
              <w:right w:val="single" w:sz="4" w:space="0" w:color="auto"/>
            </w:tcBorders>
          </w:tcPr>
          <w:p w14:paraId="66892CCD"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7889D9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F12CA5B"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r w:rsidR="00E37E54" w14:paraId="4FE30D91" w14:textId="77777777" w:rsidTr="00277541">
        <w:tc>
          <w:tcPr>
            <w:tcW w:w="4230" w:type="dxa"/>
            <w:tcBorders>
              <w:top w:val="nil"/>
              <w:left w:val="nil"/>
              <w:bottom w:val="nil"/>
              <w:right w:val="single" w:sz="4" w:space="0" w:color="auto"/>
            </w:tcBorders>
            <w:shd w:val="clear" w:color="auto" w:fill="D9D9D9" w:themeFill="background1" w:themeFillShade="D9"/>
          </w:tcPr>
          <w:p w14:paraId="47C66C87" w14:textId="77777777" w:rsidR="00E37E54" w:rsidRPr="0033232F" w:rsidRDefault="00E37E54" w:rsidP="00277541">
            <w:pPr>
              <w:spacing w:line="480" w:lineRule="auto"/>
              <w:contextualSpacing/>
              <w:rPr>
                <w:rFonts w:ascii="Times New Roman" w:hAnsi="Times New Roman" w:cs="Times New Roman"/>
                <w:sz w:val="24"/>
                <w:szCs w:val="24"/>
                <w:vertAlign w:val="superscript"/>
              </w:rPr>
            </w:pPr>
            <w:r w:rsidRPr="0033232F">
              <w:rPr>
                <w:rFonts w:ascii="Times New Roman" w:hAnsi="Times New Roman" w:cs="Times New Roman"/>
                <w:sz w:val="24"/>
                <w:szCs w:val="24"/>
              </w:rPr>
              <w:t>Bayesian model (.80)</w:t>
            </w:r>
          </w:p>
        </w:tc>
        <w:tc>
          <w:tcPr>
            <w:tcW w:w="3690" w:type="dxa"/>
            <w:tcBorders>
              <w:top w:val="nil"/>
              <w:left w:val="single" w:sz="4" w:space="0" w:color="auto"/>
              <w:bottom w:val="nil"/>
              <w:right w:val="single" w:sz="4" w:space="0" w:color="auto"/>
            </w:tcBorders>
            <w:shd w:val="clear" w:color="auto" w:fill="D9D9D9" w:themeFill="background1" w:themeFillShade="D9"/>
          </w:tcPr>
          <w:p w14:paraId="223E4D4A"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B27C5FB" w14:textId="77777777" w:rsidR="00E37E54" w:rsidRPr="0033232F" w:rsidRDefault="00E37E54" w:rsidP="00277541">
            <w:pPr>
              <w:spacing w:line="480" w:lineRule="auto"/>
              <w:contextualSpacing/>
              <w:jc w:val="center"/>
              <w:rPr>
                <w:rFonts w:ascii="Times New Roman" w:hAnsi="Times New Roman" w:cs="Times New Roman"/>
                <w:sz w:val="24"/>
                <w:szCs w:val="24"/>
              </w:rPr>
            </w:pPr>
            <w:r w:rsidRPr="0033232F">
              <w:rPr>
                <w:rFonts w:ascii="Times New Roman" w:hAnsi="Times New Roman" w:cs="Times New Roman"/>
                <w:sz w:val="24"/>
                <w:szCs w:val="24"/>
              </w:rPr>
              <w:t>.08</w:t>
            </w:r>
          </w:p>
        </w:tc>
      </w:tr>
      <w:tr w:rsidR="00E37E54" w14:paraId="2F2686E7" w14:textId="77777777" w:rsidTr="00277541">
        <w:tc>
          <w:tcPr>
            <w:tcW w:w="4230" w:type="dxa"/>
            <w:tcBorders>
              <w:top w:val="nil"/>
              <w:left w:val="nil"/>
              <w:bottom w:val="nil"/>
              <w:right w:val="single" w:sz="4" w:space="0" w:color="auto"/>
            </w:tcBorders>
          </w:tcPr>
          <w:p w14:paraId="548C5648"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26D6E37F"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.18</w:t>
            </w:r>
          </w:p>
        </w:tc>
        <w:tc>
          <w:tcPr>
            <w:tcW w:w="3600" w:type="dxa"/>
            <w:tcBorders>
              <w:top w:val="nil"/>
              <w:left w:val="single" w:sz="4" w:space="0" w:color="auto"/>
              <w:bottom w:val="nil"/>
              <w:right w:val="nil"/>
            </w:tcBorders>
          </w:tcPr>
          <w:p w14:paraId="1CE242B9"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.16</w:t>
            </w:r>
          </w:p>
        </w:tc>
      </w:tr>
      <w:tr w:rsidR="00E37E54" w14:paraId="498B2D2F" w14:textId="77777777" w:rsidTr="00277541">
        <w:tc>
          <w:tcPr>
            <w:tcW w:w="4230" w:type="dxa"/>
            <w:tcBorders>
              <w:top w:val="nil"/>
              <w:left w:val="nil"/>
              <w:bottom w:val="single" w:sz="4" w:space="0" w:color="auto"/>
              <w:right w:val="single" w:sz="4" w:space="0" w:color="auto"/>
            </w:tcBorders>
          </w:tcPr>
          <w:p w14:paraId="741221A2" w14:textId="77777777" w:rsidR="00E37E54" w:rsidRDefault="00E37E54" w:rsidP="00277541">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76A13C42"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2291AC4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E37E54" w14:paraId="1ABFF7C6" w14:textId="77777777" w:rsidTr="00277541">
        <w:tc>
          <w:tcPr>
            <w:tcW w:w="4230" w:type="dxa"/>
            <w:tcBorders>
              <w:top w:val="single" w:sz="4" w:space="0" w:color="auto"/>
              <w:left w:val="nil"/>
              <w:bottom w:val="single" w:sz="4" w:space="0" w:color="auto"/>
              <w:right w:val="single" w:sz="4" w:space="0" w:color="auto"/>
            </w:tcBorders>
          </w:tcPr>
          <w:p w14:paraId="7B51348B" w14:textId="77777777" w:rsidR="00E37E54" w:rsidRDefault="00E37E54" w:rsidP="00277541">
            <w:pPr>
              <w:spacing w:line="480" w:lineRule="auto"/>
              <w:contextualSpacing/>
              <w:rPr>
                <w:rFonts w:ascii="Times New Roman" w:hAnsi="Times New Roman" w:cs="Times New Roman"/>
                <w:sz w:val="24"/>
                <w:szCs w:val="24"/>
              </w:rPr>
            </w:pPr>
            <w:r w:rsidRPr="007B503C">
              <w:rPr>
                <w:rFonts w:ascii="Times New Roman" w:hAnsi="Times New Roman" w:cs="Times New Roman"/>
                <w:i/>
                <w:iCs/>
                <w:sz w:val="24"/>
                <w:szCs w:val="24"/>
              </w:rPr>
              <w:t>Average Bayesian Model Fit</w:t>
            </w:r>
          </w:p>
        </w:tc>
        <w:tc>
          <w:tcPr>
            <w:tcW w:w="3690" w:type="dxa"/>
            <w:tcBorders>
              <w:top w:val="single" w:sz="4" w:space="0" w:color="auto"/>
              <w:left w:val="single" w:sz="4" w:space="0" w:color="auto"/>
              <w:bottom w:val="single" w:sz="4" w:space="0" w:color="auto"/>
              <w:right w:val="single" w:sz="4" w:space="0" w:color="auto"/>
            </w:tcBorders>
          </w:tcPr>
          <w:p w14:paraId="7559BBD8" w14:textId="77777777" w:rsidR="00E37E54" w:rsidRDefault="00E37E54" w:rsidP="0027754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3600" w:type="dxa"/>
            <w:tcBorders>
              <w:top w:val="single" w:sz="4" w:space="0" w:color="auto"/>
              <w:left w:val="single" w:sz="4" w:space="0" w:color="auto"/>
              <w:bottom w:val="single" w:sz="4" w:space="0" w:color="auto"/>
              <w:right w:val="nil"/>
            </w:tcBorders>
          </w:tcPr>
          <w:p w14:paraId="0E883759" w14:textId="77777777" w:rsidR="00E37E54" w:rsidRDefault="00E37E54" w:rsidP="00277541">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.17</w:t>
            </w:r>
          </w:p>
        </w:tc>
      </w:tr>
    </w:tbl>
    <w:p w14:paraId="5191215F" w14:textId="77777777" w:rsidR="00E37E54" w:rsidRPr="00063595" w:rsidRDefault="00E37E54" w:rsidP="00E37E54">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Pr>
          <w:rFonts w:ascii="Times New Roman" w:hAnsi="Times New Roman" w:cs="Times New Roman"/>
          <w:b w:val="0"/>
          <w:bCs w:val="0"/>
          <w:color w:val="auto"/>
          <w:sz w:val="20"/>
          <w:szCs w:val="20"/>
        </w:rPr>
        <w:t>6</w:t>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control trials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 xml:space="preserve">The rows shaded light gray correspond to the best fitting individual connectionist and Bayesian models. </w:t>
      </w:r>
      <w:r w:rsidRPr="0033232F">
        <w:rPr>
          <w:rFonts w:ascii="Times New Roman" w:hAnsi="Times New Roman" w:cs="Times New Roman"/>
          <w:color w:val="auto"/>
          <w:sz w:val="20"/>
          <w:szCs w:val="20"/>
        </w:rPr>
        <w:t>Bold</w:t>
      </w:r>
      <w:r>
        <w:rPr>
          <w:rFonts w:ascii="Times New Roman" w:hAnsi="Times New Roman" w:cs="Times New Roman"/>
          <w:b w:val="0"/>
          <w:bCs w:val="0"/>
          <w:color w:val="auto"/>
          <w:sz w:val="20"/>
          <w:szCs w:val="20"/>
        </w:rPr>
        <w:t xml:space="preserve"> denotes the best-fitting individual model.</w:t>
      </w:r>
    </w:p>
    <w:p w14:paraId="3F4F75EC" w14:textId="14D0E856" w:rsidR="00151E77" w:rsidRDefault="00E37E5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clear </w:t>
      </w:r>
      <w:r w:rsidR="00F2431E">
        <w:rPr>
          <w:rFonts w:ascii="Times New Roman" w:hAnsi="Times New Roman" w:cs="Times New Roman"/>
          <w:sz w:val="24"/>
          <w:szCs w:val="24"/>
        </w:rPr>
        <w:t>not only</w:t>
      </w:r>
      <w:r>
        <w:rPr>
          <w:rFonts w:ascii="Times New Roman" w:hAnsi="Times New Roman" w:cs="Times New Roman"/>
          <w:sz w:val="24"/>
          <w:szCs w:val="24"/>
        </w:rPr>
        <w:t xml:space="preserve"> that the best-fitting </w:t>
      </w:r>
      <w:r w:rsidR="00975C21">
        <w:rPr>
          <w:rFonts w:ascii="Times New Roman" w:hAnsi="Times New Roman" w:cs="Times New Roman"/>
          <w:sz w:val="24"/>
          <w:szCs w:val="24"/>
        </w:rPr>
        <w:t xml:space="preserve">individual </w:t>
      </w:r>
      <w:r w:rsidR="00061A5B">
        <w:rPr>
          <w:rFonts w:ascii="Times New Roman" w:hAnsi="Times New Roman" w:cs="Times New Roman"/>
          <w:sz w:val="24"/>
          <w:szCs w:val="24"/>
        </w:rPr>
        <w:t xml:space="preserve">connectionist </w:t>
      </w:r>
      <w:r>
        <w:rPr>
          <w:rFonts w:ascii="Times New Roman" w:hAnsi="Times New Roman" w:cs="Times New Roman"/>
          <w:sz w:val="24"/>
          <w:szCs w:val="24"/>
        </w:rPr>
        <w:t xml:space="preserve">model provided a better fit to participants’ control data than the </w:t>
      </w:r>
      <w:r w:rsidR="00F2431E">
        <w:rPr>
          <w:rFonts w:ascii="Times New Roman" w:hAnsi="Times New Roman" w:cs="Times New Roman"/>
          <w:sz w:val="24"/>
          <w:szCs w:val="24"/>
        </w:rPr>
        <w:t>best-fitting</w:t>
      </w:r>
      <w:r w:rsidR="00975C21">
        <w:rPr>
          <w:rFonts w:ascii="Times New Roman" w:hAnsi="Times New Roman" w:cs="Times New Roman"/>
          <w:sz w:val="24"/>
          <w:szCs w:val="24"/>
        </w:rPr>
        <w:t xml:space="preserve"> individual</w:t>
      </w:r>
      <w:r w:rsidR="00F2431E">
        <w:rPr>
          <w:rFonts w:ascii="Times New Roman" w:hAnsi="Times New Roman" w:cs="Times New Roman"/>
          <w:sz w:val="24"/>
          <w:szCs w:val="24"/>
        </w:rPr>
        <w:t xml:space="preserve"> </w:t>
      </w:r>
      <w:r>
        <w:rPr>
          <w:rFonts w:ascii="Times New Roman" w:hAnsi="Times New Roman" w:cs="Times New Roman"/>
          <w:sz w:val="24"/>
          <w:szCs w:val="24"/>
        </w:rPr>
        <w:t>Bayesian mode</w:t>
      </w:r>
      <w:r w:rsidR="00F2431E">
        <w:rPr>
          <w:rFonts w:ascii="Times New Roman" w:hAnsi="Times New Roman" w:cs="Times New Roman"/>
          <w:sz w:val="24"/>
          <w:szCs w:val="24"/>
        </w:rPr>
        <w:t>l</w:t>
      </w:r>
      <w:r w:rsidR="00975C21">
        <w:rPr>
          <w:rFonts w:ascii="Times New Roman" w:hAnsi="Times New Roman" w:cs="Times New Roman"/>
          <w:sz w:val="24"/>
          <w:szCs w:val="24"/>
        </w:rPr>
        <w:t>,</w:t>
      </w:r>
      <w:r>
        <w:rPr>
          <w:rFonts w:ascii="Times New Roman" w:hAnsi="Times New Roman" w:cs="Times New Roman"/>
          <w:sz w:val="24"/>
          <w:szCs w:val="24"/>
        </w:rPr>
        <w:t xml:space="preserve"> </w:t>
      </w:r>
      <w:r w:rsidR="00F2431E">
        <w:rPr>
          <w:rFonts w:ascii="Times New Roman" w:hAnsi="Times New Roman" w:cs="Times New Roman"/>
          <w:sz w:val="24"/>
          <w:szCs w:val="24"/>
        </w:rPr>
        <w:t xml:space="preserve">but </w:t>
      </w:r>
      <w:r w:rsidR="006F21C9">
        <w:rPr>
          <w:rFonts w:ascii="Times New Roman" w:hAnsi="Times New Roman" w:cs="Times New Roman"/>
          <w:sz w:val="24"/>
          <w:szCs w:val="24"/>
        </w:rPr>
        <w:t>on average</w:t>
      </w:r>
      <w:r w:rsidR="00F2431E">
        <w:rPr>
          <w:rFonts w:ascii="Times New Roman" w:hAnsi="Times New Roman" w:cs="Times New Roman"/>
          <w:sz w:val="24"/>
          <w:szCs w:val="24"/>
        </w:rPr>
        <w:t xml:space="preserve"> the connectionist models provided a better fit to the data than the Bayesian models. </w:t>
      </w:r>
    </w:p>
    <w:p w14:paraId="6F5F49AA" w14:textId="3C396900" w:rsidR="002666FF" w:rsidRDefault="007913EE" w:rsidP="00F3449C">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There are three key takeaways from these model-fit indices</w:t>
      </w:r>
      <w:r w:rsidR="00061A5B">
        <w:rPr>
          <w:rFonts w:ascii="Times New Roman" w:hAnsi="Times New Roman" w:cs="Times New Roman"/>
          <w:sz w:val="24"/>
          <w:szCs w:val="24"/>
        </w:rPr>
        <w:t xml:space="preserve">. </w:t>
      </w:r>
      <w:r w:rsidR="002666FF">
        <w:rPr>
          <w:rFonts w:ascii="Times New Roman" w:hAnsi="Times New Roman" w:cs="Times New Roman"/>
          <w:sz w:val="24"/>
          <w:szCs w:val="24"/>
        </w:rPr>
        <w:t>The first is that</w:t>
      </w:r>
      <w:r w:rsidR="00061A5B">
        <w:rPr>
          <w:rFonts w:ascii="Times New Roman" w:hAnsi="Times New Roman" w:cs="Times New Roman"/>
          <w:sz w:val="24"/>
          <w:szCs w:val="24"/>
        </w:rPr>
        <w:t xml:space="preserve"> the </w:t>
      </w:r>
      <w:r w:rsidR="00210CF8">
        <w:rPr>
          <w:rFonts w:ascii="Times New Roman" w:hAnsi="Times New Roman" w:cs="Times New Roman"/>
          <w:sz w:val="24"/>
          <w:szCs w:val="24"/>
        </w:rPr>
        <w:t xml:space="preserve">best-fitting </w:t>
      </w:r>
      <w:r w:rsidR="009F4598">
        <w:rPr>
          <w:rFonts w:ascii="Times New Roman" w:hAnsi="Times New Roman" w:cs="Times New Roman"/>
          <w:i/>
          <w:iCs/>
          <w:sz w:val="24"/>
          <w:szCs w:val="24"/>
        </w:rPr>
        <w:t xml:space="preserve">individual </w:t>
      </w:r>
      <w:r w:rsidR="00210CF8">
        <w:rPr>
          <w:rFonts w:ascii="Times New Roman" w:hAnsi="Times New Roman" w:cs="Times New Roman"/>
          <w:sz w:val="24"/>
          <w:szCs w:val="24"/>
        </w:rPr>
        <w:t xml:space="preserve">Bayesian model best explained participants’ causal responses in </w:t>
      </w:r>
      <w:r w:rsidR="00F3449C">
        <w:rPr>
          <w:rFonts w:ascii="Times New Roman" w:hAnsi="Times New Roman" w:cs="Times New Roman"/>
          <w:sz w:val="24"/>
          <w:szCs w:val="24"/>
        </w:rPr>
        <w:t>the experimental trials</w:t>
      </w:r>
      <w:r w:rsidR="00210CF8">
        <w:rPr>
          <w:rFonts w:ascii="Times New Roman" w:hAnsi="Times New Roman" w:cs="Times New Roman"/>
          <w:sz w:val="24"/>
          <w:szCs w:val="24"/>
        </w:rPr>
        <w:t xml:space="preserve"> as well as within the backwards blocking condition. </w:t>
      </w:r>
      <w:r w:rsidR="002666FF">
        <w:rPr>
          <w:rFonts w:ascii="Times New Roman" w:hAnsi="Times New Roman" w:cs="Times New Roman"/>
          <w:sz w:val="24"/>
          <w:szCs w:val="24"/>
        </w:rPr>
        <w:t>The second is that at no point did the Bayesian models, on average, best explain the data—at best</w:t>
      </w:r>
      <w:r w:rsidR="007D6A9A">
        <w:rPr>
          <w:rFonts w:ascii="Times New Roman" w:hAnsi="Times New Roman" w:cs="Times New Roman"/>
          <w:sz w:val="24"/>
          <w:szCs w:val="24"/>
        </w:rPr>
        <w:t xml:space="preserve"> the connectionist and Bayesian models provided an equivalent fit to the experimental data. The third is that these data were </w:t>
      </w:r>
      <w:r w:rsidR="00F3449C">
        <w:rPr>
          <w:rFonts w:ascii="Times New Roman" w:hAnsi="Times New Roman" w:cs="Times New Roman"/>
          <w:sz w:val="24"/>
          <w:szCs w:val="24"/>
        </w:rPr>
        <w:t>largely</w:t>
      </w:r>
      <w:r w:rsidR="007D6A9A" w:rsidRPr="007D6A9A">
        <w:rPr>
          <w:rFonts w:ascii="Times New Roman" w:hAnsi="Times New Roman" w:cs="Times New Roman"/>
          <w:i/>
          <w:iCs/>
          <w:sz w:val="24"/>
          <w:szCs w:val="24"/>
        </w:rPr>
        <w:t xml:space="preserve"> </w:t>
      </w:r>
      <w:r w:rsidR="007D6A9A">
        <w:rPr>
          <w:rFonts w:ascii="Times New Roman" w:hAnsi="Times New Roman" w:cs="Times New Roman"/>
          <w:sz w:val="24"/>
          <w:szCs w:val="24"/>
        </w:rPr>
        <w:t>best explained, individually and broadly, by the connectionist models</w:t>
      </w:r>
      <w:r w:rsidR="00320917">
        <w:rPr>
          <w:rFonts w:ascii="Times New Roman" w:hAnsi="Times New Roman" w:cs="Times New Roman"/>
          <w:sz w:val="24"/>
          <w:szCs w:val="24"/>
        </w:rPr>
        <w:t xml:space="preserve">. Individually, </w:t>
      </w:r>
      <w:r w:rsidR="007D6A9A">
        <w:rPr>
          <w:rFonts w:ascii="Times New Roman" w:hAnsi="Times New Roman" w:cs="Times New Roman"/>
          <w:sz w:val="24"/>
          <w:szCs w:val="24"/>
        </w:rPr>
        <w:t>the connectionist models</w:t>
      </w:r>
      <w:r w:rsidR="009F4598">
        <w:rPr>
          <w:rFonts w:ascii="Times New Roman" w:hAnsi="Times New Roman" w:cs="Times New Roman"/>
          <w:sz w:val="24"/>
          <w:szCs w:val="24"/>
        </w:rPr>
        <w:t xml:space="preserve"> best</w:t>
      </w:r>
      <w:r w:rsidR="007D6A9A">
        <w:rPr>
          <w:rFonts w:ascii="Times New Roman" w:hAnsi="Times New Roman" w:cs="Times New Roman"/>
          <w:sz w:val="24"/>
          <w:szCs w:val="24"/>
        </w:rPr>
        <w:t xml:space="preserve"> explained</w:t>
      </w:r>
      <w:r w:rsidR="00320917">
        <w:rPr>
          <w:rFonts w:ascii="Times New Roman" w:hAnsi="Times New Roman" w:cs="Times New Roman"/>
          <w:sz w:val="24"/>
          <w:szCs w:val="24"/>
        </w:rPr>
        <w:t xml:space="preserve"> participants’ responses </w:t>
      </w:r>
      <w:r w:rsidR="007C2576">
        <w:rPr>
          <w:rFonts w:ascii="Times New Roman" w:hAnsi="Times New Roman" w:cs="Times New Roman"/>
          <w:sz w:val="24"/>
          <w:szCs w:val="24"/>
        </w:rPr>
        <w:t>overall</w:t>
      </w:r>
      <w:r w:rsidR="00320917">
        <w:rPr>
          <w:rFonts w:ascii="Times New Roman" w:hAnsi="Times New Roman" w:cs="Times New Roman"/>
          <w:sz w:val="24"/>
          <w:szCs w:val="24"/>
        </w:rPr>
        <w:t>, in the indirect screening-off condition, and in the control condition</w:t>
      </w:r>
      <w:r w:rsidR="007D6A9A">
        <w:rPr>
          <w:rFonts w:ascii="Times New Roman" w:hAnsi="Times New Roman" w:cs="Times New Roman"/>
          <w:sz w:val="24"/>
          <w:szCs w:val="24"/>
        </w:rPr>
        <w:t>.</w:t>
      </w:r>
      <w:r w:rsidR="009F4598">
        <w:rPr>
          <w:rFonts w:ascii="Times New Roman" w:hAnsi="Times New Roman" w:cs="Times New Roman"/>
          <w:sz w:val="24"/>
          <w:szCs w:val="24"/>
        </w:rPr>
        <w:t xml:space="preserve"> Broadly, the connectionist models provided the best account of participants’ responses overall</w:t>
      </w:r>
      <w:r w:rsidR="00622C15">
        <w:rPr>
          <w:rFonts w:ascii="Times New Roman" w:hAnsi="Times New Roman" w:cs="Times New Roman"/>
          <w:sz w:val="24"/>
          <w:szCs w:val="24"/>
        </w:rPr>
        <w:t xml:space="preserve"> and</w:t>
      </w:r>
      <w:r w:rsidR="009F4598">
        <w:rPr>
          <w:rFonts w:ascii="Times New Roman" w:hAnsi="Times New Roman" w:cs="Times New Roman"/>
          <w:sz w:val="24"/>
          <w:szCs w:val="24"/>
        </w:rPr>
        <w:t xml:space="preserve"> in the backwards blocking, indirect screening-off, and</w:t>
      </w:r>
      <w:r w:rsidR="00622C15">
        <w:rPr>
          <w:rFonts w:ascii="Times New Roman" w:hAnsi="Times New Roman" w:cs="Times New Roman"/>
          <w:sz w:val="24"/>
          <w:szCs w:val="24"/>
        </w:rPr>
        <w:t xml:space="preserve"> </w:t>
      </w:r>
      <w:r w:rsidR="009F4598">
        <w:rPr>
          <w:rFonts w:ascii="Times New Roman" w:hAnsi="Times New Roman" w:cs="Times New Roman"/>
          <w:sz w:val="24"/>
          <w:szCs w:val="24"/>
        </w:rPr>
        <w:t>control condition</w:t>
      </w:r>
      <w:r w:rsidR="00622C15">
        <w:rPr>
          <w:rFonts w:ascii="Times New Roman" w:hAnsi="Times New Roman" w:cs="Times New Roman"/>
          <w:sz w:val="24"/>
          <w:szCs w:val="24"/>
        </w:rPr>
        <w:t>s</w:t>
      </w:r>
      <w:r w:rsidR="009F4598">
        <w:rPr>
          <w:rFonts w:ascii="Times New Roman" w:hAnsi="Times New Roman" w:cs="Times New Roman"/>
          <w:sz w:val="24"/>
          <w:szCs w:val="24"/>
        </w:rPr>
        <w:t>.</w:t>
      </w:r>
      <w:r w:rsidR="007C2576">
        <w:rPr>
          <w:rFonts w:ascii="Times New Roman" w:hAnsi="Times New Roman" w:cs="Times New Roman"/>
          <w:sz w:val="24"/>
          <w:szCs w:val="24"/>
        </w:rPr>
        <w:t xml:space="preserve"> </w:t>
      </w:r>
    </w:p>
    <w:p w14:paraId="02288759" w14:textId="52F97734" w:rsidR="00C66CB4" w:rsidRDefault="00CB32C2"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Nonetheless</w:t>
      </w:r>
      <w:r w:rsidR="00DB5DA4">
        <w:rPr>
          <w:rFonts w:ascii="Times New Roman" w:hAnsi="Times New Roman" w:cs="Times New Roman"/>
          <w:sz w:val="24"/>
          <w:szCs w:val="24"/>
        </w:rPr>
        <w:t xml:space="preserve">, an important caveat is worth noting. </w:t>
      </w:r>
      <w:r w:rsidR="004D16D2">
        <w:rPr>
          <w:rFonts w:ascii="Times New Roman" w:hAnsi="Times New Roman" w:cs="Times New Roman"/>
          <w:sz w:val="24"/>
          <w:szCs w:val="24"/>
        </w:rPr>
        <w:t>Although children</w:t>
      </w:r>
      <w:r w:rsidR="0038301A">
        <w:rPr>
          <w:rFonts w:ascii="Times New Roman" w:hAnsi="Times New Roman" w:cs="Times New Roman"/>
          <w:sz w:val="24"/>
          <w:szCs w:val="24"/>
        </w:rPr>
        <w:t xml:space="preserve"> did</w:t>
      </w:r>
      <w:r w:rsidR="004D16D2">
        <w:rPr>
          <w:rFonts w:ascii="Times New Roman" w:hAnsi="Times New Roman" w:cs="Times New Roman"/>
          <w:sz w:val="24"/>
          <w:szCs w:val="24"/>
        </w:rPr>
        <w:t xml:space="preserve"> display a</w:t>
      </w:r>
      <w:r w:rsidR="00666DC5">
        <w:rPr>
          <w:rFonts w:ascii="Times New Roman" w:hAnsi="Times New Roman" w:cs="Times New Roman"/>
          <w:sz w:val="24"/>
          <w:szCs w:val="24"/>
        </w:rPr>
        <w:t xml:space="preserve"> clear</w:t>
      </w:r>
      <w:r w:rsidR="004D16D2">
        <w:rPr>
          <w:rFonts w:ascii="Times New Roman" w:hAnsi="Times New Roman" w:cs="Times New Roman"/>
          <w:sz w:val="24"/>
          <w:szCs w:val="24"/>
        </w:rPr>
        <w:t xml:space="preserve"> tendency to process the present events associatively, this was not always the </w:t>
      </w:r>
      <w:r w:rsidR="00E630A5">
        <w:rPr>
          <w:rFonts w:ascii="Times New Roman" w:hAnsi="Times New Roman" w:cs="Times New Roman"/>
          <w:sz w:val="24"/>
          <w:szCs w:val="24"/>
        </w:rPr>
        <w:t>true</w:t>
      </w:r>
      <w:r w:rsidR="00DB5DA4">
        <w:rPr>
          <w:rFonts w:ascii="Times New Roman" w:hAnsi="Times New Roman" w:cs="Times New Roman"/>
          <w:sz w:val="24"/>
          <w:szCs w:val="24"/>
        </w:rPr>
        <w:t xml:space="preserve"> as could be </w:t>
      </w:r>
      <w:r w:rsidR="00DB5DA4">
        <w:rPr>
          <w:rFonts w:ascii="Times New Roman" w:hAnsi="Times New Roman" w:cs="Times New Roman"/>
          <w:sz w:val="24"/>
          <w:szCs w:val="24"/>
        </w:rPr>
        <w:lastRenderedPageBreak/>
        <w:t>seen in their</w:t>
      </w:r>
      <w:r w:rsidR="0038301A">
        <w:rPr>
          <w:rFonts w:ascii="Times New Roman" w:hAnsi="Times New Roman" w:cs="Times New Roman"/>
          <w:sz w:val="24"/>
          <w:szCs w:val="24"/>
        </w:rPr>
        <w:t xml:space="preserve"> backwards blocking responses</w:t>
      </w:r>
      <w:r w:rsidR="00A30A78">
        <w:rPr>
          <w:rFonts w:ascii="Times New Roman" w:hAnsi="Times New Roman" w:cs="Times New Roman"/>
          <w:sz w:val="24"/>
          <w:szCs w:val="24"/>
        </w:rPr>
        <w:t xml:space="preserve">. This </w:t>
      </w:r>
      <w:r w:rsidR="004D16D2">
        <w:rPr>
          <w:rFonts w:ascii="Times New Roman" w:hAnsi="Times New Roman" w:cs="Times New Roman"/>
          <w:sz w:val="24"/>
          <w:szCs w:val="24"/>
        </w:rPr>
        <w:t>suggest</w:t>
      </w:r>
      <w:r w:rsidR="00A30A78">
        <w:rPr>
          <w:rFonts w:ascii="Times New Roman" w:hAnsi="Times New Roman" w:cs="Times New Roman"/>
          <w:sz w:val="24"/>
          <w:szCs w:val="24"/>
        </w:rPr>
        <w:t xml:space="preserve">s </w:t>
      </w:r>
      <w:r w:rsidR="004D16D2">
        <w:rPr>
          <w:rFonts w:ascii="Times New Roman" w:hAnsi="Times New Roman" w:cs="Times New Roman"/>
          <w:sz w:val="24"/>
          <w:szCs w:val="24"/>
        </w:rPr>
        <w:t>that participants</w:t>
      </w:r>
      <w:r w:rsidR="00262DA7">
        <w:rPr>
          <w:rFonts w:ascii="Times New Roman" w:hAnsi="Times New Roman" w:cs="Times New Roman"/>
          <w:sz w:val="24"/>
          <w:szCs w:val="24"/>
        </w:rPr>
        <w:t xml:space="preserve"> may</w:t>
      </w:r>
      <w:r w:rsidR="008F56F6">
        <w:rPr>
          <w:rFonts w:ascii="Times New Roman" w:hAnsi="Times New Roman" w:cs="Times New Roman"/>
          <w:sz w:val="24"/>
          <w:szCs w:val="24"/>
        </w:rPr>
        <w:t xml:space="preserve"> simultaneously be relying on Bayesian inference </w:t>
      </w:r>
      <w:r w:rsidR="008F56F6">
        <w:rPr>
          <w:rFonts w:ascii="Times New Roman" w:hAnsi="Times New Roman" w:cs="Times New Roman"/>
          <w:i/>
          <w:iCs/>
          <w:sz w:val="24"/>
          <w:szCs w:val="24"/>
        </w:rPr>
        <w:t xml:space="preserve">and </w:t>
      </w:r>
      <w:r w:rsidR="008F56F6">
        <w:rPr>
          <w:rFonts w:ascii="Times New Roman" w:hAnsi="Times New Roman" w:cs="Times New Roman"/>
          <w:sz w:val="24"/>
          <w:szCs w:val="24"/>
        </w:rPr>
        <w:t>associative reasoning, even</w:t>
      </w:r>
      <w:r w:rsidR="004D16D2">
        <w:rPr>
          <w:rFonts w:ascii="Times New Roman" w:hAnsi="Times New Roman" w:cs="Times New Roman"/>
          <w:sz w:val="24"/>
          <w:szCs w:val="24"/>
        </w:rPr>
        <w:t xml:space="preserve"> </w:t>
      </w:r>
      <w:r w:rsidR="008F56F6">
        <w:rPr>
          <w:rFonts w:ascii="Times New Roman" w:hAnsi="Times New Roman" w:cs="Times New Roman"/>
          <w:sz w:val="24"/>
          <w:szCs w:val="24"/>
        </w:rPr>
        <w:t xml:space="preserve">when there </w:t>
      </w:r>
      <w:r w:rsidR="002E0625">
        <w:rPr>
          <w:rFonts w:ascii="Times New Roman" w:hAnsi="Times New Roman" w:cs="Times New Roman"/>
          <w:sz w:val="24"/>
          <w:szCs w:val="24"/>
        </w:rPr>
        <w:t>is a greater tendency to rely on associative processing to reason about multiple potential causes</w:t>
      </w:r>
      <w:r w:rsidR="00A30A78">
        <w:rPr>
          <w:rFonts w:ascii="Times New Roman" w:hAnsi="Times New Roman" w:cs="Times New Roman"/>
          <w:sz w:val="24"/>
          <w:szCs w:val="24"/>
        </w:rPr>
        <w:t xml:space="preserve">. </w:t>
      </w:r>
      <w:r w:rsidR="00F117DA" w:rsidRPr="00F117DA">
        <w:rPr>
          <w:rFonts w:ascii="Times New Roman" w:hAnsi="Times New Roman" w:cs="Times New Roman"/>
          <w:sz w:val="24"/>
          <w:szCs w:val="24"/>
        </w:rPr>
        <w:t>These data clearly do not support the conclusion that it is only Bayesian inference or associative learning that underpins children’s causal inferences. Instead, these data support the conclusion that children weight these two cognitive mechanisms differently depending on the number of potential causes about which they are asked to reason. Bayesian inference may be given more weight than associative learning when there are a small number of potential causes (e.g., Sobel et al., 2004). However, as the number of causes and the information processing demands of the task increase participants give more weight to associative learning, even if both are operating (albeit to different degrees).</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41F80C11" w14:textId="77777777" w:rsidR="0020448D" w:rsidRDefault="006654FB" w:rsidP="001441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purpose of this study was to examine </w:t>
      </w:r>
      <w:r w:rsidR="002B0E0E">
        <w:rPr>
          <w:rFonts w:ascii="Times New Roman" w:hAnsi="Times New Roman" w:cs="Times New Roman"/>
          <w:sz w:val="24"/>
          <w:szCs w:val="24"/>
        </w:rPr>
        <w:t>how—that is, by what cognitive mechanism or mechanisms—children reasoned about backwards blocking events</w:t>
      </w:r>
      <w:r w:rsidR="002C3931">
        <w:rPr>
          <w:rFonts w:ascii="Times New Roman" w:hAnsi="Times New Roman" w:cs="Times New Roman"/>
          <w:sz w:val="24"/>
          <w:szCs w:val="24"/>
        </w:rPr>
        <w:t xml:space="preserve">. </w:t>
      </w:r>
      <w:r w:rsidR="00C428B5">
        <w:rPr>
          <w:rFonts w:ascii="Times New Roman" w:hAnsi="Times New Roman" w:cs="Times New Roman"/>
          <w:sz w:val="24"/>
          <w:szCs w:val="24"/>
        </w:rPr>
        <w:t>Children</w:t>
      </w:r>
      <w:r w:rsidR="002C3931">
        <w:rPr>
          <w:rFonts w:ascii="Times New Roman" w:hAnsi="Times New Roman" w:cs="Times New Roman"/>
          <w:sz w:val="24"/>
          <w:szCs w:val="24"/>
        </w:rPr>
        <w:t xml:space="preserve"> in the backwards blocking condition were shown that three objects (A-C) activated a machine</w:t>
      </w:r>
      <w:r w:rsidR="00C428B5">
        <w:rPr>
          <w:rFonts w:ascii="Times New Roman" w:hAnsi="Times New Roman" w:cs="Times New Roman"/>
          <w:sz w:val="24"/>
          <w:szCs w:val="24"/>
        </w:rPr>
        <w:t>, and then shown that</w:t>
      </w:r>
      <w:r w:rsidR="002C3931">
        <w:rPr>
          <w:rFonts w:ascii="Times New Roman" w:hAnsi="Times New Roman" w:cs="Times New Roman"/>
          <w:sz w:val="24"/>
          <w:szCs w:val="24"/>
        </w:rPr>
        <w:t xml:space="preserve"> object A or an unrelated object</w:t>
      </w:r>
      <w:r w:rsidR="00980C41">
        <w:rPr>
          <w:rFonts w:ascii="Times New Roman" w:hAnsi="Times New Roman" w:cs="Times New Roman"/>
          <w:sz w:val="24"/>
          <w:szCs w:val="24"/>
        </w:rPr>
        <w:t>, object</w:t>
      </w:r>
      <w:r w:rsidR="002C3931">
        <w:rPr>
          <w:rFonts w:ascii="Times New Roman" w:hAnsi="Times New Roman" w:cs="Times New Roman"/>
          <w:sz w:val="24"/>
          <w:szCs w:val="24"/>
        </w:rPr>
        <w:t xml:space="preserve"> D activated the machine. </w:t>
      </w:r>
      <w:r w:rsidR="00C428B5">
        <w:rPr>
          <w:rFonts w:ascii="Times New Roman" w:hAnsi="Times New Roman" w:cs="Times New Roman"/>
          <w:sz w:val="24"/>
          <w:szCs w:val="24"/>
        </w:rPr>
        <w:t>Children in the indirect</w:t>
      </w:r>
      <w:r w:rsidR="00107976">
        <w:rPr>
          <w:rFonts w:ascii="Times New Roman" w:hAnsi="Times New Roman" w:cs="Times New Roman"/>
          <w:sz w:val="24"/>
          <w:szCs w:val="24"/>
        </w:rPr>
        <w:t xml:space="preserve"> screening-off</w:t>
      </w:r>
      <w:r w:rsidR="00B17BCE">
        <w:rPr>
          <w:rFonts w:ascii="Times New Roman" w:hAnsi="Times New Roman" w:cs="Times New Roman"/>
          <w:sz w:val="24"/>
          <w:szCs w:val="24"/>
        </w:rPr>
        <w:t xml:space="preserve"> condition </w:t>
      </w:r>
      <w:r w:rsidR="002B0E0E">
        <w:rPr>
          <w:rFonts w:ascii="Times New Roman" w:hAnsi="Times New Roman" w:cs="Times New Roman"/>
          <w:sz w:val="24"/>
          <w:szCs w:val="24"/>
        </w:rPr>
        <w:t>saw the same events except that objects A and D did not activate the machine. We found that children did engage in backwards blocking reasoning</w:t>
      </w:r>
      <w:r w:rsidR="0025471E">
        <w:rPr>
          <w:rFonts w:ascii="Times New Roman" w:hAnsi="Times New Roman" w:cs="Times New Roman"/>
          <w:sz w:val="24"/>
          <w:szCs w:val="24"/>
        </w:rPr>
        <w:t>: They</w:t>
      </w:r>
      <w:r w:rsidR="002B0E0E">
        <w:rPr>
          <w:rFonts w:ascii="Times New Roman" w:hAnsi="Times New Roman" w:cs="Times New Roman"/>
          <w:sz w:val="24"/>
          <w:szCs w:val="24"/>
        </w:rPr>
        <w:t xml:space="preserve"> were less confident that objects that were only shown in</w:t>
      </w:r>
      <w:r w:rsidR="0025471E">
        <w:rPr>
          <w:rFonts w:ascii="Times New Roman" w:hAnsi="Times New Roman" w:cs="Times New Roman"/>
          <w:sz w:val="24"/>
          <w:szCs w:val="24"/>
        </w:rPr>
        <w:t xml:space="preserve"> groups</w:t>
      </w:r>
      <w:r w:rsidR="0091531A">
        <w:rPr>
          <w:rFonts w:ascii="Times New Roman" w:hAnsi="Times New Roman" w:cs="Times New Roman"/>
          <w:sz w:val="24"/>
          <w:szCs w:val="24"/>
        </w:rPr>
        <w:t xml:space="preserve"> (and never in isolation)</w:t>
      </w:r>
      <w:r w:rsidR="002B0E0E">
        <w:rPr>
          <w:rFonts w:ascii="Times New Roman" w:hAnsi="Times New Roman" w:cs="Times New Roman"/>
          <w:sz w:val="24"/>
          <w:szCs w:val="24"/>
        </w:rPr>
        <w:t xml:space="preserve"> in the backwards blocking experimental trial (i.e., objects B-C) were blickets compared to the objects that were only shown in groups in the backwards blocking control trial (i.e., objects A-C).</w:t>
      </w:r>
      <w:r w:rsidR="0091531A">
        <w:rPr>
          <w:rFonts w:ascii="Times New Roman" w:hAnsi="Times New Roman" w:cs="Times New Roman"/>
          <w:sz w:val="24"/>
          <w:szCs w:val="24"/>
        </w:rPr>
        <w:t xml:space="preserve"> We subsequently fit a Bayesian model and a connectionist model to the data and found that </w:t>
      </w:r>
      <w:r w:rsidR="0050078A">
        <w:rPr>
          <w:rFonts w:ascii="Times New Roman" w:hAnsi="Times New Roman" w:cs="Times New Roman"/>
          <w:sz w:val="24"/>
          <w:szCs w:val="24"/>
        </w:rPr>
        <w:t xml:space="preserve">the Bayesian model, but not the connectionist model, best explained children’s backwards blocking </w:t>
      </w:r>
      <w:r w:rsidR="0050078A">
        <w:rPr>
          <w:rFonts w:ascii="Times New Roman" w:hAnsi="Times New Roman" w:cs="Times New Roman"/>
          <w:sz w:val="24"/>
          <w:szCs w:val="24"/>
        </w:rPr>
        <w:lastRenderedPageBreak/>
        <w:t xml:space="preserve">performance. </w:t>
      </w:r>
      <w:r w:rsidR="0014416B">
        <w:rPr>
          <w:rFonts w:ascii="Times New Roman" w:hAnsi="Times New Roman" w:cs="Times New Roman"/>
          <w:sz w:val="24"/>
          <w:szCs w:val="24"/>
        </w:rPr>
        <w:t xml:space="preserve">Specifically, the best-fitting individual Bayesian model provided a better explanation of participants’ backwards blocking responses than did the best-fitting individual connectionist model. </w:t>
      </w:r>
    </w:p>
    <w:p w14:paraId="3D785E62" w14:textId="77B26970" w:rsidR="00DE6E17" w:rsidRDefault="003F5097" w:rsidP="0018735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Yet, we also found that this was the only place that the Bayesian model outperformed the connectionist model.</w:t>
      </w:r>
      <w:r w:rsidR="00122F2D">
        <w:rPr>
          <w:rFonts w:ascii="Times New Roman" w:hAnsi="Times New Roman" w:cs="Times New Roman"/>
          <w:sz w:val="24"/>
          <w:szCs w:val="24"/>
        </w:rPr>
        <w:t xml:space="preserve"> In terms of the individual models, the connectionist models provided the best explanation for participants’ responses overall, in the indirect screening-off condition, and in the control condition. </w:t>
      </w:r>
      <w:r w:rsidR="00AE6EB6">
        <w:rPr>
          <w:rFonts w:ascii="Times New Roman" w:hAnsi="Times New Roman" w:cs="Times New Roman"/>
          <w:sz w:val="24"/>
          <w:szCs w:val="24"/>
        </w:rPr>
        <w:t xml:space="preserve">In terms </w:t>
      </w:r>
      <w:r w:rsidR="0014416B">
        <w:rPr>
          <w:rFonts w:ascii="Times New Roman" w:hAnsi="Times New Roman" w:cs="Times New Roman"/>
          <w:sz w:val="24"/>
          <w:szCs w:val="24"/>
        </w:rPr>
        <w:t xml:space="preserve">of </w:t>
      </w:r>
      <w:r w:rsidR="00913987">
        <w:rPr>
          <w:rFonts w:ascii="Times New Roman" w:hAnsi="Times New Roman" w:cs="Times New Roman"/>
          <w:sz w:val="24"/>
          <w:szCs w:val="24"/>
        </w:rPr>
        <w:t>the average performance of the models</w:t>
      </w:r>
      <w:r w:rsidR="00122F2D">
        <w:rPr>
          <w:rFonts w:ascii="Times New Roman" w:hAnsi="Times New Roman" w:cs="Times New Roman"/>
          <w:sz w:val="24"/>
          <w:szCs w:val="24"/>
        </w:rPr>
        <w:t>, the connectionist model</w:t>
      </w:r>
      <w:r w:rsidR="004E1F30">
        <w:rPr>
          <w:rFonts w:ascii="Times New Roman" w:hAnsi="Times New Roman" w:cs="Times New Roman"/>
          <w:sz w:val="24"/>
          <w:szCs w:val="24"/>
        </w:rPr>
        <w:t xml:space="preserve"> also</w:t>
      </w:r>
      <w:r w:rsidR="00122F2D">
        <w:rPr>
          <w:rFonts w:ascii="Times New Roman" w:hAnsi="Times New Roman" w:cs="Times New Roman"/>
          <w:sz w:val="24"/>
          <w:szCs w:val="24"/>
        </w:rPr>
        <w:t xml:space="preserve"> </w:t>
      </w:r>
      <w:r w:rsidR="004E1F30">
        <w:rPr>
          <w:rFonts w:ascii="Times New Roman" w:hAnsi="Times New Roman" w:cs="Times New Roman"/>
          <w:sz w:val="24"/>
          <w:szCs w:val="24"/>
        </w:rPr>
        <w:t>provided the</w:t>
      </w:r>
      <w:r w:rsidR="00122F2D">
        <w:rPr>
          <w:rFonts w:ascii="Times New Roman" w:hAnsi="Times New Roman" w:cs="Times New Roman"/>
          <w:sz w:val="24"/>
          <w:szCs w:val="24"/>
        </w:rPr>
        <w:t xml:space="preserve"> best account of participants’ responses overall</w:t>
      </w:r>
      <w:r w:rsidR="00913987">
        <w:rPr>
          <w:rFonts w:ascii="Times New Roman" w:hAnsi="Times New Roman" w:cs="Times New Roman"/>
          <w:sz w:val="24"/>
          <w:szCs w:val="24"/>
        </w:rPr>
        <w:t xml:space="preserve"> and </w:t>
      </w:r>
      <w:r w:rsidR="00122F2D">
        <w:rPr>
          <w:rFonts w:ascii="Times New Roman" w:hAnsi="Times New Roman" w:cs="Times New Roman"/>
          <w:sz w:val="24"/>
          <w:szCs w:val="24"/>
        </w:rPr>
        <w:t xml:space="preserve">in the backwards blocking, indirect screening-off, and control conditions. </w:t>
      </w:r>
      <w:r w:rsidR="004E1F30">
        <w:rPr>
          <w:rFonts w:ascii="Times New Roman" w:hAnsi="Times New Roman" w:cs="Times New Roman"/>
          <w:sz w:val="24"/>
          <w:szCs w:val="24"/>
        </w:rPr>
        <w:t xml:space="preserve">The models </w:t>
      </w:r>
      <w:r w:rsidR="00913987">
        <w:rPr>
          <w:rFonts w:ascii="Times New Roman" w:hAnsi="Times New Roman" w:cs="Times New Roman"/>
          <w:sz w:val="24"/>
          <w:szCs w:val="24"/>
        </w:rPr>
        <w:t xml:space="preserve">were tied in their ability to explain participants’ responses during the experimental trials. </w:t>
      </w:r>
      <w:r w:rsidR="00122F2D">
        <w:rPr>
          <w:rFonts w:ascii="Times New Roman" w:hAnsi="Times New Roman" w:cs="Times New Roman"/>
          <w:sz w:val="24"/>
          <w:szCs w:val="24"/>
        </w:rPr>
        <w:t xml:space="preserve">Thus, these data seem to implicate the operation of </w:t>
      </w:r>
      <w:r w:rsidR="00913987">
        <w:rPr>
          <w:rFonts w:ascii="Times New Roman" w:hAnsi="Times New Roman" w:cs="Times New Roman"/>
          <w:sz w:val="24"/>
          <w:szCs w:val="24"/>
        </w:rPr>
        <w:t>a Bayesian inference and an associative learning mechanism</w:t>
      </w:r>
      <w:r w:rsidR="00122F2D">
        <w:rPr>
          <w:rFonts w:ascii="Times New Roman" w:hAnsi="Times New Roman" w:cs="Times New Roman"/>
          <w:sz w:val="24"/>
          <w:szCs w:val="24"/>
        </w:rPr>
        <w:t xml:space="preserve">, with </w:t>
      </w:r>
      <w:r w:rsidR="00A9103D">
        <w:rPr>
          <w:rFonts w:ascii="Times New Roman" w:hAnsi="Times New Roman" w:cs="Times New Roman"/>
          <w:sz w:val="24"/>
          <w:szCs w:val="24"/>
        </w:rPr>
        <w:t xml:space="preserve">a </w:t>
      </w:r>
      <w:r w:rsidR="00122F2D">
        <w:rPr>
          <w:rFonts w:ascii="Times New Roman" w:hAnsi="Times New Roman" w:cs="Times New Roman"/>
          <w:sz w:val="24"/>
          <w:szCs w:val="24"/>
        </w:rPr>
        <w:t>tendency for participants to</w:t>
      </w:r>
      <w:r w:rsidR="00A9103D">
        <w:rPr>
          <w:rFonts w:ascii="Times New Roman" w:hAnsi="Times New Roman" w:cs="Times New Roman"/>
          <w:sz w:val="24"/>
          <w:szCs w:val="24"/>
        </w:rPr>
        <w:t xml:space="preserve"> process the events associatively.</w:t>
      </w:r>
      <w:r w:rsidR="004E1F30">
        <w:rPr>
          <w:rFonts w:ascii="Times New Roman" w:hAnsi="Times New Roman" w:cs="Times New Roman"/>
          <w:sz w:val="24"/>
          <w:szCs w:val="24"/>
        </w:rPr>
        <w:t xml:space="preserve"> </w:t>
      </w:r>
      <w:r w:rsidR="008328A7">
        <w:rPr>
          <w:rFonts w:ascii="Times New Roman" w:hAnsi="Times New Roman" w:cs="Times New Roman"/>
          <w:sz w:val="24"/>
          <w:szCs w:val="24"/>
        </w:rPr>
        <w:t xml:space="preserve">This finding is particularly noteworthy </w:t>
      </w:r>
      <w:r w:rsidR="00B11CCB">
        <w:rPr>
          <w:rFonts w:ascii="Times New Roman" w:hAnsi="Times New Roman" w:cs="Times New Roman"/>
          <w:sz w:val="24"/>
          <w:szCs w:val="24"/>
        </w:rPr>
        <w:t>because</w:t>
      </w:r>
      <w:r w:rsidR="003D26A3">
        <w:rPr>
          <w:rFonts w:ascii="Times New Roman" w:hAnsi="Times New Roman" w:cs="Times New Roman"/>
          <w:sz w:val="24"/>
          <w:szCs w:val="24"/>
        </w:rPr>
        <w:t xml:space="preserve"> </w:t>
      </w:r>
      <w:r w:rsidR="007001E5">
        <w:rPr>
          <w:rFonts w:ascii="Times New Roman" w:hAnsi="Times New Roman" w:cs="Times New Roman"/>
          <w:sz w:val="24"/>
          <w:szCs w:val="24"/>
        </w:rPr>
        <w:t>the argument has been made</w:t>
      </w:r>
      <w:r w:rsidR="003D26A3">
        <w:rPr>
          <w:rFonts w:ascii="Times New Roman" w:hAnsi="Times New Roman" w:cs="Times New Roman"/>
          <w:sz w:val="24"/>
          <w:szCs w:val="24"/>
        </w:rPr>
        <w:t xml:space="preserve"> that the</w:t>
      </w:r>
      <w:r w:rsidR="006152DB">
        <w:rPr>
          <w:rFonts w:ascii="Times New Roman" w:hAnsi="Times New Roman" w:cs="Times New Roman"/>
          <w:sz w:val="24"/>
          <w:szCs w:val="24"/>
        </w:rPr>
        <w:t xml:space="preserve"> associative learning captured by the Rescorla-Wagner model</w:t>
      </w:r>
      <w:r w:rsidR="0020448D">
        <w:rPr>
          <w:rFonts w:ascii="Times New Roman" w:hAnsi="Times New Roman" w:cs="Times New Roman"/>
          <w:sz w:val="24"/>
          <w:szCs w:val="24"/>
        </w:rPr>
        <w:t>—a learning procedure that the connectionist model effectively implemented—</w:t>
      </w:r>
      <w:r w:rsidR="006152DB">
        <w:rPr>
          <w:rFonts w:ascii="Times New Roman" w:hAnsi="Times New Roman" w:cs="Times New Roman"/>
          <w:sz w:val="24"/>
          <w:szCs w:val="24"/>
        </w:rPr>
        <w:t xml:space="preserve">is insufficient to explain how children (e.g., Sobel et al., 2004) and adults (Griffiths et al., 2011) reason causally. This finding extends previous research on this topic by showing </w:t>
      </w:r>
      <w:r w:rsidR="00240E6B">
        <w:rPr>
          <w:rFonts w:ascii="Times New Roman" w:hAnsi="Times New Roman" w:cs="Times New Roman"/>
          <w:sz w:val="24"/>
          <w:szCs w:val="24"/>
        </w:rPr>
        <w:t>that when children are asked to reason about three and four causes (as opposed to the standard two objects used in previous research)</w:t>
      </w:r>
      <w:r w:rsidR="00024D5C">
        <w:rPr>
          <w:rFonts w:ascii="Times New Roman" w:hAnsi="Times New Roman" w:cs="Times New Roman"/>
          <w:sz w:val="24"/>
          <w:szCs w:val="24"/>
        </w:rPr>
        <w:t>, children</w:t>
      </w:r>
      <w:r w:rsidR="00254245">
        <w:rPr>
          <w:rFonts w:ascii="Times New Roman" w:hAnsi="Times New Roman" w:cs="Times New Roman"/>
          <w:sz w:val="24"/>
          <w:szCs w:val="24"/>
        </w:rPr>
        <w:t xml:space="preserve"> </w:t>
      </w:r>
      <w:r w:rsidR="007001E5">
        <w:rPr>
          <w:rFonts w:ascii="Times New Roman" w:hAnsi="Times New Roman" w:cs="Times New Roman"/>
          <w:sz w:val="24"/>
          <w:szCs w:val="24"/>
        </w:rPr>
        <w:t>reason normatively and associatively, with a clear tendency for associative processing</w:t>
      </w:r>
      <w:r w:rsidR="00024D5C">
        <w:rPr>
          <w:rFonts w:ascii="Times New Roman" w:hAnsi="Times New Roman" w:cs="Times New Roman"/>
          <w:sz w:val="24"/>
          <w:szCs w:val="24"/>
        </w:rPr>
        <w:t xml:space="preserve">. </w:t>
      </w:r>
      <w:r w:rsidR="006152DB">
        <w:rPr>
          <w:rFonts w:ascii="Times New Roman" w:hAnsi="Times New Roman" w:cs="Times New Roman"/>
          <w:sz w:val="24"/>
          <w:szCs w:val="24"/>
        </w:rPr>
        <w:t xml:space="preserve"> </w:t>
      </w:r>
      <w:r w:rsidR="00B11CCB">
        <w:rPr>
          <w:rFonts w:ascii="Times New Roman" w:hAnsi="Times New Roman" w:cs="Times New Roman"/>
          <w:sz w:val="24"/>
          <w:szCs w:val="24"/>
        </w:rPr>
        <w:t xml:space="preserve"> </w:t>
      </w:r>
    </w:p>
    <w:p w14:paraId="463150EF" w14:textId="079AAB50" w:rsidR="00254245" w:rsidRDefault="00F55E71" w:rsidP="00254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may question whether the difference between a setting in which participants are asked to reason about two candidate causes and one in which they are asked to reason about three or even four candidate causes is theoretically meaningful. </w:t>
      </w:r>
      <w:r w:rsidR="00314226">
        <w:rPr>
          <w:rFonts w:ascii="Times New Roman" w:hAnsi="Times New Roman" w:cs="Times New Roman"/>
          <w:sz w:val="24"/>
          <w:szCs w:val="24"/>
        </w:rPr>
        <w:t>Such</w:t>
      </w:r>
      <w:r w:rsidR="00254245" w:rsidRPr="00254245">
        <w:rPr>
          <w:rFonts w:ascii="Times New Roman" w:hAnsi="Times New Roman" w:cs="Times New Roman"/>
          <w:sz w:val="24"/>
          <w:szCs w:val="24"/>
        </w:rPr>
        <w:t xml:space="preserve"> </w:t>
      </w:r>
      <w:r w:rsidR="00A02871">
        <w:rPr>
          <w:rFonts w:ascii="Times New Roman" w:hAnsi="Times New Roman" w:cs="Times New Roman"/>
          <w:sz w:val="24"/>
          <w:szCs w:val="24"/>
        </w:rPr>
        <w:t xml:space="preserve">skepticism </w:t>
      </w:r>
      <w:r w:rsidR="00D86CB5">
        <w:rPr>
          <w:rFonts w:ascii="Times New Roman" w:hAnsi="Times New Roman" w:cs="Times New Roman"/>
          <w:sz w:val="24"/>
          <w:szCs w:val="24"/>
        </w:rPr>
        <w:t xml:space="preserve">would </w:t>
      </w:r>
      <w:r w:rsidR="00314226">
        <w:rPr>
          <w:rFonts w:ascii="Times New Roman" w:hAnsi="Times New Roman" w:cs="Times New Roman"/>
          <w:sz w:val="24"/>
          <w:szCs w:val="24"/>
        </w:rPr>
        <w:t xml:space="preserve">stem from the fact that </w:t>
      </w:r>
      <w:r w:rsidR="00254245" w:rsidRPr="00254245">
        <w:rPr>
          <w:rFonts w:ascii="Times New Roman" w:hAnsi="Times New Roman" w:cs="Times New Roman"/>
          <w:sz w:val="24"/>
          <w:szCs w:val="24"/>
        </w:rPr>
        <w:t>the two situations differ by at most two potential causes</w:t>
      </w:r>
      <w:r w:rsidR="001E3ECC">
        <w:rPr>
          <w:rFonts w:ascii="Times New Roman" w:hAnsi="Times New Roman" w:cs="Times New Roman"/>
          <w:sz w:val="24"/>
          <w:szCs w:val="24"/>
        </w:rPr>
        <w:t xml:space="preserve"> (i.e., 2 vs. 4 causes)</w:t>
      </w:r>
      <w:r w:rsidR="00254245" w:rsidRPr="00254245">
        <w:rPr>
          <w:rFonts w:ascii="Times New Roman" w:hAnsi="Times New Roman" w:cs="Times New Roman"/>
          <w:sz w:val="24"/>
          <w:szCs w:val="24"/>
        </w:rPr>
        <w:t xml:space="preserve">. </w:t>
      </w:r>
      <w:r w:rsidR="00254245" w:rsidRPr="00254245">
        <w:rPr>
          <w:rFonts w:ascii="Times New Roman" w:hAnsi="Times New Roman" w:cs="Times New Roman"/>
          <w:sz w:val="24"/>
          <w:szCs w:val="24"/>
        </w:rPr>
        <w:lastRenderedPageBreak/>
        <w:t>However, if Bayesian inference is the</w:t>
      </w:r>
      <w:r w:rsidR="007001E5">
        <w:rPr>
          <w:rFonts w:ascii="Times New Roman" w:hAnsi="Times New Roman" w:cs="Times New Roman"/>
          <w:sz w:val="24"/>
          <w:szCs w:val="24"/>
        </w:rPr>
        <w:t xml:space="preserve"> description of how the</w:t>
      </w:r>
      <w:r w:rsidR="00254245" w:rsidRPr="00254245">
        <w:rPr>
          <w:rFonts w:ascii="Times New Roman" w:hAnsi="Times New Roman" w:cs="Times New Roman"/>
          <w:sz w:val="24"/>
          <w:szCs w:val="24"/>
        </w:rPr>
        <w:t xml:space="preserve"> </w:t>
      </w:r>
      <w:r w:rsidR="00314226">
        <w:rPr>
          <w:rFonts w:ascii="Times New Roman" w:hAnsi="Times New Roman" w:cs="Times New Roman"/>
          <w:sz w:val="24"/>
          <w:szCs w:val="24"/>
        </w:rPr>
        <w:t xml:space="preserve">cognitive </w:t>
      </w:r>
      <w:r w:rsidR="00254245" w:rsidRPr="00254245">
        <w:rPr>
          <w:rFonts w:ascii="Times New Roman" w:hAnsi="Times New Roman" w:cs="Times New Roman"/>
          <w:sz w:val="24"/>
          <w:szCs w:val="24"/>
        </w:rPr>
        <w:t xml:space="preserve">mechanism that </w:t>
      </w:r>
      <w:r w:rsidR="001E3ECC">
        <w:rPr>
          <w:rFonts w:ascii="Times New Roman" w:hAnsi="Times New Roman" w:cs="Times New Roman"/>
          <w:sz w:val="24"/>
          <w:szCs w:val="24"/>
        </w:rPr>
        <w:t xml:space="preserve">underpins </w:t>
      </w:r>
      <w:r w:rsidR="00975B27">
        <w:rPr>
          <w:rFonts w:ascii="Times New Roman" w:hAnsi="Times New Roman" w:cs="Times New Roman"/>
          <w:sz w:val="24"/>
          <w:szCs w:val="24"/>
        </w:rPr>
        <w:t xml:space="preserve">children’s </w:t>
      </w:r>
      <w:r w:rsidR="00AB2D87">
        <w:rPr>
          <w:rFonts w:ascii="Times New Roman" w:hAnsi="Times New Roman" w:cs="Times New Roman"/>
          <w:sz w:val="24"/>
          <w:szCs w:val="24"/>
        </w:rPr>
        <w:t xml:space="preserve">causal </w:t>
      </w:r>
      <w:r w:rsidR="00975B27">
        <w:rPr>
          <w:rFonts w:ascii="Times New Roman" w:hAnsi="Times New Roman" w:cs="Times New Roman"/>
          <w:sz w:val="24"/>
          <w:szCs w:val="24"/>
        </w:rPr>
        <w:t>inferences</w:t>
      </w:r>
      <w:r w:rsidR="007001E5">
        <w:rPr>
          <w:rFonts w:ascii="Times New Roman" w:hAnsi="Times New Roman" w:cs="Times New Roman"/>
          <w:sz w:val="24"/>
          <w:szCs w:val="24"/>
        </w:rPr>
        <w:t xml:space="preserve"> works</w:t>
      </w:r>
      <w:r w:rsidR="00254245" w:rsidRPr="00254245">
        <w:rPr>
          <w:rFonts w:ascii="Times New Roman" w:hAnsi="Times New Roman" w:cs="Times New Roman"/>
          <w:sz w:val="24"/>
          <w:szCs w:val="24"/>
        </w:rPr>
        <w:t xml:space="preserve">, then the difference between these two settings is </w:t>
      </w:r>
      <w:r w:rsidR="00E93024">
        <w:rPr>
          <w:rFonts w:ascii="Times New Roman" w:hAnsi="Times New Roman" w:cs="Times New Roman"/>
          <w:sz w:val="24"/>
          <w:szCs w:val="24"/>
        </w:rPr>
        <w:t>substantial</w:t>
      </w:r>
      <w:r w:rsidR="00254245" w:rsidRPr="00254245">
        <w:rPr>
          <w:rFonts w:ascii="Times New Roman" w:hAnsi="Times New Roman" w:cs="Times New Roman"/>
          <w:sz w:val="24"/>
          <w:szCs w:val="24"/>
        </w:rPr>
        <w:t xml:space="preserve">. This is because </w:t>
      </w:r>
      <w:r w:rsidR="00E93024">
        <w:rPr>
          <w:rFonts w:ascii="Times New Roman" w:hAnsi="Times New Roman" w:cs="Times New Roman"/>
          <w:sz w:val="24"/>
          <w:szCs w:val="24"/>
        </w:rPr>
        <w:t>with two causes</w:t>
      </w:r>
      <w:r w:rsidR="00254245" w:rsidRPr="00254245">
        <w:rPr>
          <w:rFonts w:ascii="Times New Roman" w:hAnsi="Times New Roman" w:cs="Times New Roman"/>
          <w:sz w:val="24"/>
          <w:szCs w:val="24"/>
        </w:rPr>
        <w:t xml:space="preserve"> participants need only to determine which of </w:t>
      </w:r>
      <w:r w:rsidR="00254245" w:rsidRPr="003B3191">
        <w:rPr>
          <w:rFonts w:ascii="Times New Roman" w:hAnsi="Times New Roman" w:cs="Times New Roman"/>
          <w:i/>
          <w:iCs/>
          <w:sz w:val="24"/>
          <w:szCs w:val="24"/>
        </w:rPr>
        <w:t>four</w:t>
      </w:r>
      <w:r w:rsidR="00254245" w:rsidRPr="00254245">
        <w:rPr>
          <w:rFonts w:ascii="Times New Roman" w:hAnsi="Times New Roman" w:cs="Times New Roman"/>
          <w:sz w:val="24"/>
          <w:szCs w:val="24"/>
        </w:rPr>
        <w:t xml:space="preserve"> candidate causal hypotheses generated the observed data—if each object can either be a blicket or not, then there are 2</w:t>
      </w:r>
      <w:r w:rsidR="003126F4">
        <w:rPr>
          <w:rFonts w:ascii="Times New Roman" w:hAnsi="Times New Roman" w:cs="Times New Roman"/>
          <w:sz w:val="24"/>
          <w:szCs w:val="24"/>
          <w:vertAlign w:val="superscript"/>
        </w:rPr>
        <w:t>2</w:t>
      </w:r>
      <w:r w:rsidR="00254245" w:rsidRPr="00254245">
        <w:rPr>
          <w:rFonts w:ascii="Times New Roman" w:hAnsi="Times New Roman" w:cs="Times New Roman"/>
          <w:sz w:val="24"/>
          <w:szCs w:val="24"/>
        </w:rPr>
        <w:t xml:space="preserve"> possible combinations of blickets and non-blickets. In contrast, </w:t>
      </w:r>
      <w:r w:rsidR="003126F4">
        <w:rPr>
          <w:rFonts w:ascii="Times New Roman" w:hAnsi="Times New Roman" w:cs="Times New Roman"/>
          <w:sz w:val="24"/>
          <w:szCs w:val="24"/>
        </w:rPr>
        <w:t>with three</w:t>
      </w:r>
      <w:r w:rsidR="00975B27">
        <w:rPr>
          <w:rFonts w:ascii="Times New Roman" w:hAnsi="Times New Roman" w:cs="Times New Roman"/>
          <w:sz w:val="24"/>
          <w:szCs w:val="24"/>
        </w:rPr>
        <w:t xml:space="preserve"> and four</w:t>
      </w:r>
      <w:r w:rsidR="003126F4">
        <w:rPr>
          <w:rFonts w:ascii="Times New Roman" w:hAnsi="Times New Roman" w:cs="Times New Roman"/>
          <w:sz w:val="24"/>
          <w:szCs w:val="24"/>
        </w:rPr>
        <w:t xml:space="preserve"> </w:t>
      </w:r>
      <w:proofErr w:type="gramStart"/>
      <w:r w:rsidR="00D86CB5">
        <w:rPr>
          <w:rFonts w:ascii="Times New Roman" w:hAnsi="Times New Roman" w:cs="Times New Roman"/>
          <w:sz w:val="24"/>
          <w:szCs w:val="24"/>
        </w:rPr>
        <w:t>objects</w:t>
      </w:r>
      <w:proofErr w:type="gramEnd"/>
      <w:r w:rsidR="00D86CB5">
        <w:rPr>
          <w:rFonts w:ascii="Times New Roman" w:hAnsi="Times New Roman" w:cs="Times New Roman"/>
          <w:sz w:val="24"/>
          <w:szCs w:val="24"/>
        </w:rPr>
        <w:t xml:space="preserve"> </w:t>
      </w:r>
      <w:r w:rsidR="00254245" w:rsidRPr="00254245">
        <w:rPr>
          <w:rFonts w:ascii="Times New Roman" w:hAnsi="Times New Roman" w:cs="Times New Roman"/>
          <w:sz w:val="24"/>
          <w:szCs w:val="24"/>
        </w:rPr>
        <w:t xml:space="preserve">participants need to determine which of </w:t>
      </w:r>
      <w:r w:rsidR="00254245" w:rsidRPr="003B3191">
        <w:rPr>
          <w:rFonts w:ascii="Times New Roman" w:hAnsi="Times New Roman" w:cs="Times New Roman"/>
          <w:i/>
          <w:iCs/>
          <w:sz w:val="24"/>
          <w:szCs w:val="24"/>
        </w:rPr>
        <w:t>eight</w:t>
      </w:r>
      <w:r w:rsidR="00254245" w:rsidRPr="00254245">
        <w:rPr>
          <w:rFonts w:ascii="Times New Roman" w:hAnsi="Times New Roman" w:cs="Times New Roman"/>
          <w:sz w:val="24"/>
          <w:szCs w:val="24"/>
        </w:rPr>
        <w:t xml:space="preserve"> (</w:t>
      </w:r>
      <w:r w:rsidR="00D86CB5">
        <w:rPr>
          <w:rFonts w:ascii="Times New Roman" w:hAnsi="Times New Roman" w:cs="Times New Roman"/>
          <w:sz w:val="24"/>
          <w:szCs w:val="24"/>
        </w:rPr>
        <w:t>2</w:t>
      </w:r>
      <w:r w:rsidR="00D86CB5">
        <w:rPr>
          <w:rFonts w:ascii="Times New Roman" w:hAnsi="Times New Roman" w:cs="Times New Roman"/>
          <w:sz w:val="24"/>
          <w:szCs w:val="24"/>
          <w:vertAlign w:val="superscript"/>
        </w:rPr>
        <w:t>3</w:t>
      </w:r>
      <w:r w:rsidR="00D86CB5">
        <w:rPr>
          <w:rFonts w:ascii="Times New Roman" w:hAnsi="Times New Roman" w:cs="Times New Roman"/>
          <w:sz w:val="24"/>
          <w:szCs w:val="24"/>
        </w:rPr>
        <w:t>)</w:t>
      </w:r>
      <w:r w:rsidR="00975B27">
        <w:rPr>
          <w:rFonts w:ascii="Times New Roman" w:hAnsi="Times New Roman" w:cs="Times New Roman"/>
          <w:sz w:val="24"/>
          <w:szCs w:val="24"/>
        </w:rPr>
        <w:t xml:space="preserve"> or </w:t>
      </w:r>
      <w:r w:rsidR="00975B27">
        <w:rPr>
          <w:rFonts w:ascii="Times New Roman" w:hAnsi="Times New Roman" w:cs="Times New Roman"/>
          <w:i/>
          <w:iCs/>
          <w:sz w:val="24"/>
          <w:szCs w:val="24"/>
        </w:rPr>
        <w:t xml:space="preserve">sixteen </w:t>
      </w:r>
      <w:r w:rsidR="00975B27">
        <w:rPr>
          <w:rFonts w:ascii="Times New Roman" w:hAnsi="Times New Roman" w:cs="Times New Roman"/>
          <w:sz w:val="24"/>
          <w:szCs w:val="24"/>
        </w:rPr>
        <w:t>(2</w:t>
      </w:r>
      <w:r w:rsidR="00975B27">
        <w:rPr>
          <w:rFonts w:ascii="Times New Roman" w:hAnsi="Times New Roman" w:cs="Times New Roman"/>
          <w:sz w:val="24"/>
          <w:szCs w:val="24"/>
          <w:vertAlign w:val="superscript"/>
        </w:rPr>
        <w:t>4</w:t>
      </w:r>
      <w:r w:rsidR="00975B27">
        <w:rPr>
          <w:rFonts w:ascii="Times New Roman" w:hAnsi="Times New Roman" w:cs="Times New Roman"/>
          <w:sz w:val="24"/>
          <w:szCs w:val="24"/>
        </w:rPr>
        <w:t>) hypotheses</w:t>
      </w:r>
      <w:r w:rsidR="00D86CB5">
        <w:rPr>
          <w:rFonts w:ascii="Times New Roman" w:hAnsi="Times New Roman" w:cs="Times New Roman"/>
          <w:sz w:val="24"/>
          <w:szCs w:val="24"/>
        </w:rPr>
        <w:t xml:space="preserve"> generated the data</w:t>
      </w:r>
      <w:r w:rsidR="00975B27">
        <w:rPr>
          <w:rFonts w:ascii="Times New Roman" w:hAnsi="Times New Roman" w:cs="Times New Roman"/>
          <w:sz w:val="24"/>
          <w:szCs w:val="24"/>
        </w:rPr>
        <w:t>, respectively</w:t>
      </w:r>
      <w:r w:rsidR="00254245" w:rsidRPr="00254245">
        <w:rPr>
          <w:rFonts w:ascii="Times New Roman" w:hAnsi="Times New Roman" w:cs="Times New Roman"/>
          <w:sz w:val="24"/>
          <w:szCs w:val="24"/>
        </w:rPr>
        <w:t>. This means that participants must consider up to four times as many hypotheses across these two situations</w:t>
      </w:r>
      <w:r w:rsidR="003126F4">
        <w:rPr>
          <w:rFonts w:ascii="Times New Roman" w:hAnsi="Times New Roman" w:cs="Times New Roman"/>
          <w:sz w:val="24"/>
          <w:szCs w:val="24"/>
        </w:rPr>
        <w:t>.</w:t>
      </w:r>
      <w:r w:rsidR="006A02A3">
        <w:rPr>
          <w:rFonts w:ascii="Times New Roman" w:hAnsi="Times New Roman" w:cs="Times New Roman"/>
          <w:sz w:val="24"/>
          <w:szCs w:val="24"/>
        </w:rPr>
        <w:t xml:space="preserve"> However, if </w:t>
      </w:r>
      <w:r w:rsidR="00CD35B5">
        <w:rPr>
          <w:rFonts w:ascii="Times New Roman" w:hAnsi="Times New Roman" w:cs="Times New Roman"/>
          <w:sz w:val="24"/>
          <w:szCs w:val="24"/>
        </w:rPr>
        <w:t xml:space="preserve">the children tested here </w:t>
      </w:r>
      <w:r w:rsidR="006A02A3">
        <w:rPr>
          <w:rFonts w:ascii="Times New Roman" w:hAnsi="Times New Roman" w:cs="Times New Roman"/>
          <w:sz w:val="24"/>
          <w:szCs w:val="24"/>
        </w:rPr>
        <w:t>lack</w:t>
      </w:r>
      <w:r w:rsidR="00CD35B5">
        <w:rPr>
          <w:rFonts w:ascii="Times New Roman" w:hAnsi="Times New Roman" w:cs="Times New Roman"/>
          <w:sz w:val="24"/>
          <w:szCs w:val="24"/>
        </w:rPr>
        <w:t>ed</w:t>
      </w:r>
      <w:r w:rsidR="006A02A3">
        <w:rPr>
          <w:rFonts w:ascii="Times New Roman" w:hAnsi="Times New Roman" w:cs="Times New Roman"/>
          <w:sz w:val="24"/>
          <w:szCs w:val="24"/>
        </w:rPr>
        <w:t xml:space="preserve"> the requisite </w:t>
      </w:r>
      <w:r w:rsidR="00343E83">
        <w:rPr>
          <w:rFonts w:ascii="Times New Roman" w:hAnsi="Times New Roman" w:cs="Times New Roman"/>
          <w:sz w:val="24"/>
          <w:szCs w:val="24"/>
        </w:rPr>
        <w:t>processing</w:t>
      </w:r>
      <w:r w:rsidR="006A02A3">
        <w:rPr>
          <w:rFonts w:ascii="Times New Roman" w:hAnsi="Times New Roman" w:cs="Times New Roman"/>
          <w:sz w:val="24"/>
          <w:szCs w:val="24"/>
        </w:rPr>
        <w:t xml:space="preserve"> resources to reason </w:t>
      </w:r>
      <w:r w:rsidR="00C50AF0">
        <w:rPr>
          <w:rFonts w:ascii="Times New Roman" w:hAnsi="Times New Roman" w:cs="Times New Roman"/>
          <w:sz w:val="24"/>
          <w:szCs w:val="24"/>
        </w:rPr>
        <w:t>over what to them is such an expansive hypothesis space</w:t>
      </w:r>
      <w:r w:rsidR="006A02A3">
        <w:rPr>
          <w:rFonts w:ascii="Times New Roman" w:hAnsi="Times New Roman" w:cs="Times New Roman"/>
          <w:sz w:val="24"/>
          <w:szCs w:val="24"/>
        </w:rPr>
        <w:t>,</w:t>
      </w:r>
      <w:r w:rsidR="003126F4">
        <w:rPr>
          <w:rFonts w:ascii="Times New Roman" w:hAnsi="Times New Roman" w:cs="Times New Roman"/>
          <w:sz w:val="24"/>
          <w:szCs w:val="24"/>
        </w:rPr>
        <w:t xml:space="preserve"> </w:t>
      </w:r>
      <w:r w:rsidR="006A02A3">
        <w:rPr>
          <w:rFonts w:ascii="Times New Roman" w:hAnsi="Times New Roman" w:cs="Times New Roman"/>
          <w:sz w:val="24"/>
          <w:szCs w:val="24"/>
        </w:rPr>
        <w:t>th</w:t>
      </w:r>
      <w:r w:rsidR="00CD35B5">
        <w:rPr>
          <w:rFonts w:ascii="Times New Roman" w:hAnsi="Times New Roman" w:cs="Times New Roman"/>
          <w:sz w:val="24"/>
          <w:szCs w:val="24"/>
        </w:rPr>
        <w:t>is</w:t>
      </w:r>
      <w:r w:rsidR="006A02A3">
        <w:rPr>
          <w:rFonts w:ascii="Times New Roman" w:hAnsi="Times New Roman" w:cs="Times New Roman"/>
          <w:sz w:val="24"/>
          <w:szCs w:val="24"/>
        </w:rPr>
        <w:t xml:space="preserve"> may</w:t>
      </w:r>
      <w:r w:rsidR="00CD35B5">
        <w:rPr>
          <w:rFonts w:ascii="Times New Roman" w:hAnsi="Times New Roman" w:cs="Times New Roman"/>
          <w:sz w:val="24"/>
          <w:szCs w:val="24"/>
        </w:rPr>
        <w:t xml:space="preserve"> explain why</w:t>
      </w:r>
      <w:r w:rsidR="006724E4">
        <w:rPr>
          <w:rFonts w:ascii="Times New Roman" w:hAnsi="Times New Roman" w:cs="Times New Roman"/>
          <w:sz w:val="24"/>
          <w:szCs w:val="24"/>
        </w:rPr>
        <w:t xml:space="preserve"> </w:t>
      </w:r>
      <w:r w:rsidR="00CD35B5">
        <w:rPr>
          <w:rFonts w:ascii="Times New Roman" w:hAnsi="Times New Roman" w:cs="Times New Roman"/>
          <w:sz w:val="24"/>
          <w:szCs w:val="24"/>
        </w:rPr>
        <w:t>they processed the present events</w:t>
      </w:r>
      <w:r w:rsidR="00C50AF0">
        <w:rPr>
          <w:rFonts w:ascii="Times New Roman" w:hAnsi="Times New Roman" w:cs="Times New Roman"/>
          <w:sz w:val="24"/>
          <w:szCs w:val="24"/>
        </w:rPr>
        <w:t xml:space="preserve"> largely</w:t>
      </w:r>
      <w:r w:rsidR="00CD35B5">
        <w:rPr>
          <w:rFonts w:ascii="Times New Roman" w:hAnsi="Times New Roman" w:cs="Times New Roman"/>
          <w:sz w:val="24"/>
          <w:szCs w:val="24"/>
        </w:rPr>
        <w:t xml:space="preserve"> associatively</w:t>
      </w:r>
      <w:r w:rsidR="00EE522E">
        <w:rPr>
          <w:rFonts w:ascii="Times New Roman" w:hAnsi="Times New Roman" w:cs="Times New Roman"/>
          <w:sz w:val="24"/>
          <w:szCs w:val="24"/>
        </w:rPr>
        <w:t xml:space="preserve"> (though see </w:t>
      </w:r>
      <w:proofErr w:type="spellStart"/>
      <w:r w:rsidR="00EE522E">
        <w:rPr>
          <w:rFonts w:ascii="Times New Roman" w:hAnsi="Times New Roman" w:cs="Times New Roman"/>
          <w:sz w:val="24"/>
          <w:szCs w:val="24"/>
        </w:rPr>
        <w:t>Bonawitz</w:t>
      </w:r>
      <w:proofErr w:type="spellEnd"/>
      <w:r w:rsidR="00EE522E">
        <w:rPr>
          <w:rFonts w:ascii="Times New Roman" w:hAnsi="Times New Roman" w:cs="Times New Roman"/>
          <w:sz w:val="24"/>
          <w:szCs w:val="24"/>
        </w:rPr>
        <w:t xml:space="preserve"> et al., 2014 and Gopnik et al., 2015 for potential solutions to this</w:t>
      </w:r>
      <w:r w:rsidR="00B01652">
        <w:rPr>
          <w:rFonts w:ascii="Times New Roman" w:hAnsi="Times New Roman" w:cs="Times New Roman"/>
          <w:sz w:val="24"/>
          <w:szCs w:val="24"/>
        </w:rPr>
        <w:t xml:space="preserve"> “search”</w:t>
      </w:r>
      <w:r w:rsidR="00EE522E">
        <w:rPr>
          <w:rFonts w:ascii="Times New Roman" w:hAnsi="Times New Roman" w:cs="Times New Roman"/>
          <w:sz w:val="24"/>
          <w:szCs w:val="24"/>
        </w:rPr>
        <w:t xml:space="preserve"> problem)</w:t>
      </w:r>
      <w:r w:rsidR="006724E4">
        <w:rPr>
          <w:rFonts w:ascii="Times New Roman" w:hAnsi="Times New Roman" w:cs="Times New Roman"/>
          <w:sz w:val="24"/>
          <w:szCs w:val="24"/>
        </w:rPr>
        <w:t>.</w:t>
      </w:r>
    </w:p>
    <w:p w14:paraId="684706D9" w14:textId="34594B05" w:rsidR="000D6489" w:rsidRDefault="004275E4" w:rsidP="00BE59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Although </w:t>
      </w:r>
      <w:r w:rsidR="00F14919">
        <w:rPr>
          <w:rFonts w:ascii="Times New Roman" w:hAnsi="Times New Roman" w:cs="Times New Roman"/>
          <w:sz w:val="24"/>
          <w:szCs w:val="24"/>
        </w:rPr>
        <w:t>children largely</w:t>
      </w:r>
      <w:r>
        <w:rPr>
          <w:rFonts w:ascii="Times New Roman" w:hAnsi="Times New Roman" w:cs="Times New Roman"/>
          <w:sz w:val="24"/>
          <w:szCs w:val="24"/>
        </w:rPr>
        <w:t xml:space="preserve"> processed the present events associatively,</w:t>
      </w:r>
      <w:r w:rsidR="00203A09">
        <w:rPr>
          <w:rFonts w:ascii="Times New Roman" w:hAnsi="Times New Roman" w:cs="Times New Roman"/>
          <w:sz w:val="24"/>
          <w:szCs w:val="24"/>
        </w:rPr>
        <w:t xml:space="preserve"> a question that we have not yet answered</w:t>
      </w:r>
      <w:r w:rsidR="00C84B3A">
        <w:rPr>
          <w:rFonts w:ascii="Times New Roman" w:hAnsi="Times New Roman" w:cs="Times New Roman"/>
          <w:sz w:val="24"/>
          <w:szCs w:val="24"/>
        </w:rPr>
        <w:t xml:space="preserve"> concerns the exact nature of </w:t>
      </w:r>
      <w:r>
        <w:rPr>
          <w:rFonts w:ascii="Times New Roman" w:hAnsi="Times New Roman" w:cs="Times New Roman"/>
          <w:sz w:val="24"/>
          <w:szCs w:val="24"/>
        </w:rPr>
        <w:t>this associative learning</w:t>
      </w:r>
      <w:r w:rsidR="00C84B3A">
        <w:rPr>
          <w:rFonts w:ascii="Times New Roman" w:hAnsi="Times New Roman" w:cs="Times New Roman"/>
          <w:sz w:val="24"/>
          <w:szCs w:val="24"/>
        </w:rPr>
        <w:t>. Specifically, how did the</w:t>
      </w:r>
      <w:r w:rsidR="00F14919">
        <w:rPr>
          <w:rFonts w:ascii="Times New Roman" w:hAnsi="Times New Roman" w:cs="Times New Roman"/>
          <w:sz w:val="24"/>
          <w:szCs w:val="24"/>
        </w:rPr>
        <w:t xml:space="preserve"> connectionist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F15B7A">
        <w:rPr>
          <w:rFonts w:ascii="Times New Roman" w:hAnsi="Times New Roman" w:cs="Times New Roman"/>
          <w:sz w:val="24"/>
          <w:szCs w:val="24"/>
        </w:rPr>
        <w:t xml:space="preserve"> (and by extension, the children)</w:t>
      </w:r>
      <w:r w:rsidR="001E1DBF">
        <w:rPr>
          <w:rFonts w:ascii="Times New Roman" w:hAnsi="Times New Roman" w:cs="Times New Roman"/>
          <w:sz w:val="24"/>
          <w:szCs w:val="24"/>
        </w:rPr>
        <w:t>—</w:t>
      </w:r>
      <w:r w:rsidR="00F14919">
        <w:rPr>
          <w:rFonts w:ascii="Times New Roman" w:hAnsi="Times New Roman" w:cs="Times New Roman"/>
          <w:sz w:val="24"/>
          <w:szCs w:val="24"/>
        </w:rPr>
        <w:t xml:space="preserve">through </w:t>
      </w:r>
      <w:r w:rsidR="001E1DBF">
        <w:rPr>
          <w:rFonts w:ascii="Times New Roman" w:hAnsi="Times New Roman" w:cs="Times New Roman"/>
          <w:sz w:val="24"/>
          <w:szCs w:val="24"/>
        </w:rPr>
        <w:t>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9C1914">
        <w:rPr>
          <w:rFonts w:ascii="Times New Roman" w:hAnsi="Times New Roman" w:cs="Times New Roman"/>
          <w:sz w:val="24"/>
          <w:szCs w:val="24"/>
        </w:rPr>
        <w:t xml:space="preserve"> (and perhaps by extensive, how children may have arrived at their causal judgements)</w:t>
      </w:r>
      <w:r w:rsidR="001E1DBF">
        <w:rPr>
          <w:rFonts w:ascii="Times New Roman" w:hAnsi="Times New Roman" w:cs="Times New Roman"/>
          <w:sz w:val="24"/>
          <w:szCs w:val="24"/>
        </w:rPr>
        <w:t xml:space="preserve">, consider the </w:t>
      </w:r>
      <w:r w:rsidR="00F14919">
        <w:rPr>
          <w:rFonts w:ascii="Times New Roman" w:hAnsi="Times New Roman" w:cs="Times New Roman"/>
          <w:sz w:val="24"/>
          <w:szCs w:val="24"/>
        </w:rPr>
        <w:t xml:space="preserve">control trial in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F14919">
        <w:rPr>
          <w:rFonts w:ascii="Times New Roman" w:hAnsi="Times New Roman" w:cs="Times New Roman"/>
          <w:sz w:val="24"/>
          <w:szCs w:val="24"/>
        </w:rPr>
        <w:t>condition</w:t>
      </w:r>
      <w:r w:rsidR="001E1DBF">
        <w:rPr>
          <w:rFonts w:ascii="Times New Roman" w:hAnsi="Times New Roman" w:cs="Times New Roman"/>
          <w:sz w:val="24"/>
          <w:szCs w:val="24"/>
        </w:rPr>
        <w:t xml:space="preserve">.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between the observed and predicted </w:t>
      </w:r>
      <w:r w:rsidR="00EC1ED3">
        <w:rPr>
          <w:rFonts w:ascii="Times New Roman" w:hAnsi="Times New Roman" w:cs="Times New Roman"/>
          <w:sz w:val="24"/>
          <w:szCs w:val="24"/>
        </w:rPr>
        <w:t>activation of the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w:t>
      </w:r>
      <w:r w:rsidR="00C20A38">
        <w:rPr>
          <w:rFonts w:ascii="Times New Roman" w:hAnsi="Times New Roman" w:cs="Times New Roman"/>
          <w:sz w:val="24"/>
          <w:szCs w:val="24"/>
        </w:rPr>
        <w:t>model</w:t>
      </w:r>
      <w:r w:rsidR="006D128D">
        <w:rPr>
          <w:rFonts w:ascii="Times New Roman" w:hAnsi="Times New Roman" w:cs="Times New Roman"/>
          <w:sz w:val="24"/>
          <w:szCs w:val="24"/>
        </w:rPr>
        <w:t xml:space="preserve"> made </w:t>
      </w:r>
      <w:r w:rsidR="007E5E34">
        <w:rPr>
          <w:rFonts w:ascii="Times New Roman" w:hAnsi="Times New Roman" w:cs="Times New Roman"/>
          <w:sz w:val="24"/>
          <w:szCs w:val="24"/>
        </w:rPr>
        <w:t>equivalent</w:t>
      </w:r>
      <w:r w:rsidR="006D128D">
        <w:rPr>
          <w:rFonts w:ascii="Times New Roman" w:hAnsi="Times New Roman" w:cs="Times New Roman"/>
          <w:sz w:val="24"/>
          <w:szCs w:val="24"/>
        </w:rPr>
        <w:t xml:space="preserv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t>
      </w:r>
      <w:r w:rsidR="001F5D07">
        <w:rPr>
          <w:rFonts w:ascii="Times New Roman" w:hAnsi="Times New Roman" w:cs="Times New Roman"/>
          <w:sz w:val="24"/>
          <w:szCs w:val="24"/>
        </w:rPr>
        <w:t>between each object and the</w:t>
      </w:r>
      <w:r w:rsidR="006D128D">
        <w:rPr>
          <w:rFonts w:ascii="Times New Roman" w:hAnsi="Times New Roman" w:cs="Times New Roman"/>
          <w:sz w:val="24"/>
          <w:szCs w:val="24"/>
        </w:rPr>
        <w:t xml:space="preserve"> output unit</w:t>
      </w:r>
      <w:r w:rsidR="007E5E34">
        <w:rPr>
          <w:rFonts w:ascii="Times New Roman" w:hAnsi="Times New Roman" w:cs="Times New Roman"/>
          <w:sz w:val="24"/>
          <w:szCs w:val="24"/>
        </w:rPr>
        <w:t xml:space="preserve">. Crucially, </w:t>
      </w:r>
      <w:r w:rsidR="00003E78">
        <w:rPr>
          <w:rFonts w:ascii="Times New Roman" w:hAnsi="Times New Roman" w:cs="Times New Roman"/>
          <w:sz w:val="24"/>
          <w:szCs w:val="24"/>
        </w:rPr>
        <w:t>these connections instantiate</w:t>
      </w:r>
      <w:r w:rsidR="00700FCC">
        <w:rPr>
          <w:rFonts w:ascii="Times New Roman" w:hAnsi="Times New Roman" w:cs="Times New Roman"/>
          <w:sz w:val="24"/>
          <w:szCs w:val="24"/>
        </w:rPr>
        <w:t>d</w:t>
      </w:r>
      <w:r w:rsidR="00003E78">
        <w:rPr>
          <w:rFonts w:ascii="Times New Roman" w:hAnsi="Times New Roman" w:cs="Times New Roman"/>
          <w:sz w:val="24"/>
          <w:szCs w:val="24"/>
        </w:rPr>
        <w:t xml:space="preserve"> each </w:t>
      </w:r>
      <w:r w:rsidR="000768C5">
        <w:rPr>
          <w:rFonts w:ascii="Times New Roman" w:hAnsi="Times New Roman" w:cs="Times New Roman"/>
          <w:sz w:val="24"/>
          <w:szCs w:val="24"/>
        </w:rPr>
        <w:t>object’s</w:t>
      </w:r>
      <w:r w:rsidR="00003E78">
        <w:rPr>
          <w:rFonts w:ascii="Times New Roman" w:hAnsi="Times New Roman" w:cs="Times New Roman"/>
          <w:sz w:val="24"/>
          <w:szCs w:val="24"/>
        </w:rPr>
        <w:t xml:space="preserve"> </w:t>
      </w:r>
      <w:r w:rsidR="00003E78">
        <w:rPr>
          <w:rFonts w:ascii="Times New Roman" w:hAnsi="Times New Roman" w:cs="Times New Roman"/>
          <w:sz w:val="24"/>
          <w:szCs w:val="24"/>
        </w:rPr>
        <w:lastRenderedPageBreak/>
        <w:t>association with the machine’s activation</w:t>
      </w:r>
      <w:r w:rsidR="00C6285C">
        <w:rPr>
          <w:rFonts w:ascii="Times New Roman" w:hAnsi="Times New Roman" w:cs="Times New Roman"/>
          <w:sz w:val="24"/>
          <w:szCs w:val="24"/>
        </w:rPr>
        <w:t>.</w:t>
      </w:r>
      <w:r w:rsidR="001C0ADB">
        <w:rPr>
          <w:rFonts w:ascii="Times New Roman" w:hAnsi="Times New Roman" w:cs="Times New Roman"/>
          <w:sz w:val="24"/>
          <w:szCs w:val="24"/>
        </w:rPr>
        <w:t xml:space="preserve"> Stated plainly, the model</w:t>
      </w:r>
      <w:r w:rsidR="00F85C82">
        <w:rPr>
          <w:rFonts w:ascii="Times New Roman" w:hAnsi="Times New Roman" w:cs="Times New Roman"/>
          <w:sz w:val="24"/>
          <w:szCs w:val="24"/>
        </w:rPr>
        <w:t xml:space="preserve">’s responses were based on </w:t>
      </w:r>
      <w:r w:rsidR="001C0ADB">
        <w:rPr>
          <w:rFonts w:ascii="Times New Roman" w:hAnsi="Times New Roman" w:cs="Times New Roman"/>
          <w:sz w:val="24"/>
          <w:szCs w:val="24"/>
        </w:rPr>
        <w:t>a</w:t>
      </w:r>
      <w:r w:rsidR="00537315">
        <w:rPr>
          <w:rFonts w:ascii="Times New Roman" w:hAnsi="Times New Roman" w:cs="Times New Roman"/>
          <w:sz w:val="24"/>
          <w:szCs w:val="24"/>
        </w:rPr>
        <w:t xml:space="preserve"> simple associative “counting” strategy</w:t>
      </w:r>
      <w:r w:rsidR="00F85C82">
        <w:rPr>
          <w:rFonts w:ascii="Times New Roman" w:hAnsi="Times New Roman" w:cs="Times New Roman"/>
          <w:sz w:val="24"/>
          <w:szCs w:val="24"/>
        </w:rPr>
        <w:t xml:space="preserve">. This strategy, in turn, was </w:t>
      </w:r>
      <w:r w:rsidR="00F7422B">
        <w:rPr>
          <w:rFonts w:ascii="Times New Roman" w:hAnsi="Times New Roman" w:cs="Times New Roman"/>
          <w:sz w:val="24"/>
          <w:szCs w:val="24"/>
        </w:rPr>
        <w:t>based on the number of times that a</w:t>
      </w:r>
      <w:r w:rsidR="000B4BFC">
        <w:rPr>
          <w:rFonts w:ascii="Times New Roman" w:hAnsi="Times New Roman" w:cs="Times New Roman"/>
          <w:sz w:val="24"/>
          <w:szCs w:val="24"/>
        </w:rPr>
        <w:t xml:space="preserve"> given </w:t>
      </w:r>
      <w:r w:rsidR="00F7422B">
        <w:rPr>
          <w:rFonts w:ascii="Times New Roman" w:hAnsi="Times New Roman" w:cs="Times New Roman"/>
          <w:sz w:val="24"/>
          <w:szCs w:val="24"/>
        </w:rPr>
        <w:t>object appeared with the blicket effect. As such, because</w:t>
      </w:r>
      <w:r w:rsidR="00537315">
        <w:rPr>
          <w:rFonts w:ascii="Times New Roman" w:hAnsi="Times New Roman" w:cs="Times New Roman"/>
          <w:sz w:val="24"/>
          <w:szCs w:val="24"/>
        </w:rPr>
        <w:t xml:space="preserve"> objects A-D were shown with the “machine’s activation</w:t>
      </w:r>
      <w:r w:rsidR="00F7422B">
        <w:rPr>
          <w:rFonts w:ascii="Times New Roman" w:hAnsi="Times New Roman" w:cs="Times New Roman"/>
          <w:sz w:val="24"/>
          <w:szCs w:val="24"/>
        </w:rPr>
        <w:t xml:space="preserve">” (i.e., the </w:t>
      </w:r>
      <w:r w:rsidR="00BE591E">
        <w:rPr>
          <w:rFonts w:ascii="Times New Roman" w:hAnsi="Times New Roman" w:cs="Times New Roman"/>
          <w:sz w:val="24"/>
          <w:szCs w:val="24"/>
        </w:rPr>
        <w:t xml:space="preserve">output </w:t>
      </w:r>
      <w:r w:rsidR="00F7422B">
        <w:rPr>
          <w:rFonts w:ascii="Times New Roman" w:hAnsi="Times New Roman" w:cs="Times New Roman"/>
          <w:sz w:val="24"/>
          <w:szCs w:val="24"/>
        </w:rPr>
        <w:t>of the output unit)</w:t>
      </w:r>
      <w:r w:rsidR="00537315">
        <w:rPr>
          <w:rFonts w:ascii="Times New Roman" w:hAnsi="Times New Roman" w:cs="Times New Roman"/>
          <w:sz w:val="24"/>
          <w:szCs w:val="24"/>
        </w:rPr>
        <w:t xml:space="preserve"> an equal number of </w:t>
      </w:r>
      <w:r w:rsidR="00F7422B">
        <w:rPr>
          <w:rFonts w:ascii="Times New Roman" w:hAnsi="Times New Roman" w:cs="Times New Roman"/>
          <w:sz w:val="24"/>
          <w:szCs w:val="24"/>
        </w:rPr>
        <w:t>times</w:t>
      </w:r>
      <w:r w:rsidR="00537315">
        <w:rPr>
          <w:rFonts w:ascii="Times New Roman" w:hAnsi="Times New Roman" w:cs="Times New Roman"/>
          <w:sz w:val="24"/>
          <w:szCs w:val="24"/>
        </w:rPr>
        <w:t xml:space="preserve"> in the control trials of the backwards blocking condition, </w:t>
      </w:r>
      <w:r w:rsidR="00F7422B">
        <w:rPr>
          <w:rFonts w:ascii="Times New Roman" w:hAnsi="Times New Roman" w:cs="Times New Roman"/>
          <w:sz w:val="24"/>
          <w:szCs w:val="24"/>
        </w:rPr>
        <w:t>the strength of the association</w:t>
      </w:r>
      <w:r w:rsidR="00537315">
        <w:rPr>
          <w:rFonts w:ascii="Times New Roman" w:hAnsi="Times New Roman" w:cs="Times New Roman"/>
          <w:sz w:val="24"/>
          <w:szCs w:val="24"/>
        </w:rPr>
        <w:t xml:space="preserve"> between each object and the machine’s activation was equivalent</w:t>
      </w:r>
      <w:r w:rsidR="00F7422B">
        <w:rPr>
          <w:rFonts w:ascii="Times New Roman" w:hAnsi="Times New Roman" w:cs="Times New Roman"/>
          <w:sz w:val="24"/>
          <w:szCs w:val="24"/>
        </w:rPr>
        <w:t>.</w:t>
      </w:r>
      <w:r w:rsidR="00C6285C">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responses </w:t>
      </w:r>
      <w:r w:rsidR="00990C8C">
        <w:rPr>
          <w:rFonts w:ascii="Times New Roman" w:hAnsi="Times New Roman" w:cs="Times New Roman"/>
          <w:sz w:val="24"/>
          <w:szCs w:val="24"/>
        </w:rPr>
        <w:t xml:space="preserve">mostly matched </w:t>
      </w:r>
      <w:r w:rsidR="00105923">
        <w:rPr>
          <w:rFonts w:ascii="Times New Roman" w:hAnsi="Times New Roman" w:cs="Times New Roman"/>
          <w:sz w:val="24"/>
          <w:szCs w:val="24"/>
        </w:rPr>
        <w:t>the</w:t>
      </w:r>
      <w:r w:rsidR="00BE591E">
        <w:rPr>
          <w:rFonts w:ascii="Times New Roman" w:hAnsi="Times New Roman" w:cs="Times New Roman"/>
          <w:sz w:val="24"/>
          <w:szCs w:val="24"/>
        </w:rPr>
        <w:t xml:space="preserve"> model’s</w:t>
      </w:r>
      <w:r w:rsidR="00105923">
        <w:rPr>
          <w:rFonts w:ascii="Times New Roman" w:hAnsi="Times New Roman" w:cs="Times New Roman"/>
          <w:sz w:val="24"/>
          <w:szCs w:val="24"/>
        </w:rPr>
        <w:t xml:space="preserve"> predictions, this suggest</w:t>
      </w:r>
      <w:r w:rsidR="00BE591E">
        <w:rPr>
          <w:rFonts w:ascii="Times New Roman" w:hAnsi="Times New Roman" w:cs="Times New Roman"/>
          <w:sz w:val="24"/>
          <w:szCs w:val="24"/>
        </w:rPr>
        <w:t>s</w:t>
      </w:r>
      <w:r w:rsidR="00105923">
        <w:rPr>
          <w:rFonts w:ascii="Times New Roman" w:hAnsi="Times New Roman" w:cs="Times New Roman"/>
          <w:sz w:val="24"/>
          <w:szCs w:val="24"/>
        </w:rPr>
        <w:t xml:space="preserve"> that</w:t>
      </w:r>
      <w:r w:rsidR="00C20A38">
        <w:rPr>
          <w:rFonts w:ascii="Times New Roman" w:hAnsi="Times New Roman" w:cs="Times New Roman"/>
          <w:sz w:val="24"/>
          <w:szCs w:val="24"/>
        </w:rPr>
        <w:t xml:space="preserve"> in those cases in which children’s responses were better explained by the connectionist model than by the Bayesian model</w:t>
      </w:r>
      <w:r w:rsidR="00105923">
        <w:rPr>
          <w:rFonts w:ascii="Times New Roman" w:hAnsi="Times New Roman" w:cs="Times New Roman"/>
          <w:sz w:val="24"/>
          <w:szCs w:val="24"/>
        </w:rPr>
        <w:t xml:space="preserve"> children </w:t>
      </w:r>
      <w:r w:rsidR="00BE591E">
        <w:rPr>
          <w:rFonts w:ascii="Times New Roman" w:hAnsi="Times New Roman" w:cs="Times New Roman"/>
          <w:sz w:val="24"/>
          <w:szCs w:val="24"/>
        </w:rPr>
        <w:t>relied on a</w:t>
      </w:r>
      <w:r w:rsidR="00105923">
        <w:rPr>
          <w:rFonts w:ascii="Times New Roman" w:hAnsi="Times New Roman" w:cs="Times New Roman"/>
          <w:sz w:val="24"/>
          <w:szCs w:val="24"/>
        </w:rPr>
        <w:t xml:space="preserve"> similar </w:t>
      </w:r>
      <w:r w:rsidR="008873E0">
        <w:rPr>
          <w:rFonts w:ascii="Times New Roman" w:hAnsi="Times New Roman" w:cs="Times New Roman"/>
          <w:sz w:val="24"/>
          <w:szCs w:val="24"/>
        </w:rPr>
        <w:t xml:space="preserve">associative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p>
    <w:p w14:paraId="234153DC" w14:textId="50E27EDD"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turns out that there is a wealth of data that is consistent with </w:t>
      </w:r>
      <w:r w:rsidR="00646B11">
        <w:rPr>
          <w:rFonts w:ascii="Times New Roman" w:hAnsi="Times New Roman" w:cs="Times New Roman"/>
          <w:sz w:val="24"/>
          <w:szCs w:val="24"/>
        </w:rPr>
        <w:t xml:space="preserve">the contention that children rely on simpler modes of thinking when their information-processing capacities are </w:t>
      </w:r>
      <w:r w:rsidR="00990C8C">
        <w:rPr>
          <w:rFonts w:ascii="Times New Roman" w:hAnsi="Times New Roman" w:cs="Times New Roman"/>
          <w:sz w:val="24"/>
          <w:szCs w:val="24"/>
        </w:rPr>
        <w:t xml:space="preserve">stretched </w:t>
      </w:r>
      <w:r>
        <w:rPr>
          <w:rFonts w:ascii="Times New Roman" w:hAnsi="Times New Roman" w:cs="Times New Roman"/>
          <w:sz w:val="24"/>
          <w:szCs w:val="24"/>
        </w:rPr>
        <w:t>(</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w:t>
      </w:r>
      <w:r w:rsidR="00C679D5">
        <w:rPr>
          <w:rFonts w:ascii="Times New Roman" w:hAnsi="Times New Roman" w:cs="Times New Roman"/>
          <w:sz w:val="24"/>
          <w:szCs w:val="24"/>
        </w:rPr>
        <w:t>such recent study</w:t>
      </w:r>
      <w:r>
        <w:rPr>
          <w:rFonts w:ascii="Times New Roman" w:hAnsi="Times New Roman" w:cs="Times New Roman"/>
          <w:sz w:val="24"/>
          <w:szCs w:val="24"/>
        </w:rPr>
        <w:t xml:space="preserve">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 xml:space="preserve">not required actively to </w:t>
      </w:r>
      <w:r w:rsidR="00C20A38">
        <w:rPr>
          <w:rFonts w:ascii="Times New Roman" w:hAnsi="Times New Roman" w:cs="Times New Roman"/>
          <w:sz w:val="24"/>
          <w:szCs w:val="24"/>
        </w:rPr>
        <w:t>maintain</w:t>
      </w:r>
      <w:r w:rsidR="00AD400D">
        <w:rPr>
          <w:rFonts w:ascii="Times New Roman" w:hAnsi="Times New Roman" w:cs="Times New Roman"/>
          <w:sz w:val="24"/>
          <w:szCs w:val="24"/>
        </w:rPr>
        <w:t xml:space="preserve">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required</w:t>
      </w:r>
      <w:r w:rsidR="00990C8C">
        <w:rPr>
          <w:rFonts w:ascii="Times New Roman" w:hAnsi="Times New Roman" w:cs="Times New Roman"/>
          <w:sz w:val="24"/>
          <w:szCs w:val="24"/>
        </w:rPr>
        <w:t xml:space="preserve"> a</w:t>
      </w:r>
      <w:r w:rsidR="00A72051">
        <w:rPr>
          <w:rFonts w:ascii="Times New Roman" w:hAnsi="Times New Roman" w:cs="Times New Roman"/>
          <w:sz w:val="24"/>
          <w:szCs w:val="24"/>
        </w:rPr>
        <w:t>n already</w:t>
      </w:r>
      <w:r w:rsidR="00990C8C">
        <w:rPr>
          <w:rFonts w:ascii="Times New Roman" w:hAnsi="Times New Roman" w:cs="Times New Roman"/>
          <w:sz w:val="24"/>
          <w:szCs w:val="24"/>
        </w:rPr>
        <w:t xml:space="preserve"> resource-limited system such as</w:t>
      </w:r>
      <w:r w:rsidR="0052351C">
        <w:rPr>
          <w:rFonts w:ascii="Times New Roman" w:hAnsi="Times New Roman" w:cs="Times New Roman"/>
          <w:sz w:val="24"/>
          <w:szCs w:val="24"/>
        </w:rPr>
        <w:t xml:space="preserve">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Richland</w:t>
      </w:r>
      <w:r w:rsidR="007904B9">
        <w:rPr>
          <w:rFonts w:ascii="Times New Roman" w:hAnsi="Times New Roman" w:cs="Times New Roman"/>
          <w:sz w:val="24"/>
          <w:szCs w:val="24"/>
        </w:rPr>
        <w:t xml:space="preserve"> et al.</w:t>
      </w:r>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w:t>
      </w:r>
      <w:r w:rsidR="00C84269" w:rsidRPr="00C84269">
        <w:rPr>
          <w:rFonts w:ascii="Times New Roman" w:hAnsi="Times New Roman" w:cs="Times New Roman"/>
          <w:sz w:val="24"/>
          <w:szCs w:val="24"/>
        </w:rPr>
        <w:lastRenderedPageBreak/>
        <w:t>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49C332B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9B4D71">
        <w:rPr>
          <w:rFonts w:ascii="Times New Roman" w:hAnsi="Times New Roman" w:cs="Times New Roman"/>
          <w:sz w:val="24"/>
          <w:szCs w:val="24"/>
        </w:rPr>
        <w:t xml:space="preserve"> (e.g., Cohen et al., 1998)</w:t>
      </w:r>
      <w:r w:rsidR="00006280">
        <w:rPr>
          <w:rFonts w:ascii="Times New Roman" w:hAnsi="Times New Roman" w:cs="Times New Roman"/>
          <w:sz w:val="24"/>
          <w:szCs w:val="24"/>
        </w:rPr>
        <w:t>.</w:t>
      </w:r>
      <w:r w:rsidR="00124C75">
        <w:rPr>
          <w:rFonts w:ascii="Times New Roman" w:hAnsi="Times New Roman" w:cs="Times New Roman"/>
          <w:sz w:val="24"/>
          <w:szCs w:val="24"/>
        </w:rPr>
        <w:t xml:space="preserv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371040C5" w14:textId="65582973" w:rsidR="00DB39B4" w:rsidRDefault="005D2AF9"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Before closing, some potential criticisms are worth noting. First, we</w:t>
      </w:r>
      <w:r w:rsidR="007A088F">
        <w:rPr>
          <w:rFonts w:ascii="Times New Roman" w:hAnsi="Times New Roman" w:cs="Times New Roman"/>
          <w:sz w:val="24"/>
          <w:szCs w:val="24"/>
        </w:rPr>
        <w:t xml:space="preserv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w:t>
      </w:r>
      <w:r>
        <w:rPr>
          <w:rFonts w:ascii="Times New Roman" w:hAnsi="Times New Roman" w:cs="Times New Roman"/>
          <w:sz w:val="24"/>
          <w:szCs w:val="24"/>
        </w:rPr>
        <w:t xml:space="preserve">that there are no contexts in which </w:t>
      </w:r>
      <w:r w:rsidR="006E2753">
        <w:rPr>
          <w:rFonts w:ascii="Times New Roman" w:hAnsi="Times New Roman" w:cs="Times New Roman"/>
          <w:sz w:val="24"/>
          <w:szCs w:val="24"/>
        </w:rPr>
        <w:t>of the balance of</w:t>
      </w:r>
      <w:r>
        <w:rPr>
          <w:rFonts w:ascii="Times New Roman" w:hAnsi="Times New Roman" w:cs="Times New Roman"/>
          <w:sz w:val="24"/>
          <w:szCs w:val="24"/>
        </w:rPr>
        <w:t xml:space="preserve"> associative processing to Bayesian inference can be flipped</w:t>
      </w:r>
      <w:r w:rsidR="006E2753">
        <w:rPr>
          <w:rFonts w:ascii="Times New Roman" w:hAnsi="Times New Roman" w:cs="Times New Roman"/>
          <w:sz w:val="24"/>
          <w:szCs w:val="24"/>
        </w:rPr>
        <w:t xml:space="preserve">. </w:t>
      </w:r>
      <w:r w:rsidR="00FB5BFA">
        <w:rPr>
          <w:rFonts w:ascii="Times New Roman" w:hAnsi="Times New Roman" w:cs="Times New Roman"/>
          <w:sz w:val="24"/>
          <w:szCs w:val="24"/>
        </w:rPr>
        <w:t>I</w:t>
      </w:r>
      <w:r w:rsidR="004702D1">
        <w:rPr>
          <w:rFonts w:ascii="Times New Roman" w:hAnsi="Times New Roman" w:cs="Times New Roman"/>
          <w:sz w:val="24"/>
          <w:szCs w:val="24"/>
        </w:rPr>
        <w:t>n</w:t>
      </w:r>
      <w:r w:rsidR="00FB5BFA">
        <w:rPr>
          <w:rFonts w:ascii="Times New Roman" w:hAnsi="Times New Roman" w:cs="Times New Roman"/>
          <w:sz w:val="24"/>
          <w:szCs w:val="24"/>
        </w:rPr>
        <w:t xml:space="preserve"> the present study, children </w:t>
      </w:r>
      <w:r w:rsidR="00D66DD2">
        <w:rPr>
          <w:rFonts w:ascii="Times New Roman" w:hAnsi="Times New Roman" w:cs="Times New Roman"/>
          <w:sz w:val="24"/>
          <w:szCs w:val="24"/>
        </w:rPr>
        <w:t xml:space="preserve">mostly relied on associative processing and minimally on Bayesian inference, but it is possible that </w:t>
      </w:r>
      <w:r w:rsidR="00913D52">
        <w:rPr>
          <w:rFonts w:ascii="Times New Roman" w:hAnsi="Times New Roman" w:cs="Times New Roman"/>
          <w:sz w:val="24"/>
          <w:szCs w:val="24"/>
        </w:rPr>
        <w:t>in the right situation</w:t>
      </w:r>
      <w:r w:rsidR="00D66DD2">
        <w:rPr>
          <w:rFonts w:ascii="Times New Roman" w:hAnsi="Times New Roman" w:cs="Times New Roman"/>
          <w:sz w:val="24"/>
          <w:szCs w:val="24"/>
        </w:rPr>
        <w:t xml:space="preserve"> children would mostly rely on Bayesian inference and minimally on associative processing.</w:t>
      </w:r>
      <w:r>
        <w:rPr>
          <w:rFonts w:ascii="Times New Roman" w:hAnsi="Times New Roman" w:cs="Times New Roman"/>
          <w:sz w:val="24"/>
          <w:szCs w:val="24"/>
        </w:rPr>
        <w:t xml:space="preserve"> </w:t>
      </w:r>
      <w:r w:rsidR="007A088F">
        <w:rPr>
          <w:rFonts w:ascii="Times New Roman" w:hAnsi="Times New Roman" w:cs="Times New Roman"/>
          <w:sz w:val="24"/>
          <w:szCs w:val="24"/>
        </w:rPr>
        <w:t>For example, if participants assumed that blickets were common in the present context—which is plausible given</w:t>
      </w:r>
      <w:r w:rsidR="00A82B0B">
        <w:rPr>
          <w:rFonts w:ascii="Times New Roman" w:hAnsi="Times New Roman" w:cs="Times New Roman"/>
          <w:sz w:val="24"/>
          <w:szCs w:val="24"/>
        </w:rPr>
        <w:t xml:space="preserve"> both</w:t>
      </w:r>
      <w:r w:rsidR="007A088F">
        <w:rPr>
          <w:rFonts w:ascii="Times New Roman" w:hAnsi="Times New Roman" w:cs="Times New Roman"/>
          <w:sz w:val="24"/>
          <w:szCs w:val="24"/>
        </w:rPr>
        <w:t xml:space="preserve"> </w:t>
      </w:r>
      <w:r w:rsidR="00541714">
        <w:rPr>
          <w:rFonts w:ascii="Times New Roman" w:hAnsi="Times New Roman" w:cs="Times New Roman"/>
          <w:sz w:val="24"/>
          <w:szCs w:val="24"/>
        </w:rPr>
        <w:t>how frequently the detector activated in the present study</w:t>
      </w:r>
      <w:r w:rsidR="00A82B0B">
        <w:rPr>
          <w:rFonts w:ascii="Times New Roman" w:hAnsi="Times New Roman" w:cs="Times New Roman"/>
          <w:sz w:val="24"/>
          <w:szCs w:val="24"/>
        </w:rPr>
        <w:t xml:space="preserve"> and the fact that the model with a base rate of 1 occasionally outperformed models with lower base rates</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w:t>
      </w:r>
      <w:r w:rsidR="00D12AD1">
        <w:rPr>
          <w:rFonts w:ascii="Times New Roman" w:hAnsi="Times New Roman" w:cs="Times New Roman"/>
          <w:sz w:val="24"/>
          <w:szCs w:val="24"/>
        </w:rPr>
        <w:t>explains</w:t>
      </w:r>
      <w:r w:rsidR="00E618F7">
        <w:rPr>
          <w:rFonts w:ascii="Times New Roman" w:hAnsi="Times New Roman" w:cs="Times New Roman"/>
          <w:sz w:val="24"/>
          <w:szCs w:val="24"/>
        </w:rPr>
        <w:t xml:space="preserve"> participants’ performance</w:t>
      </w:r>
      <w:r w:rsidR="00D12AD1">
        <w:rPr>
          <w:rFonts w:ascii="Times New Roman" w:hAnsi="Times New Roman" w:cs="Times New Roman"/>
          <w:sz w:val="24"/>
          <w:szCs w:val="24"/>
        </w:rPr>
        <w:t xml:space="preserve"> across the board</w:t>
      </w:r>
      <w:r w:rsidR="0064538D">
        <w:rPr>
          <w:rFonts w:ascii="Times New Roman" w:hAnsi="Times New Roman" w:cs="Times New Roman"/>
          <w:sz w:val="24"/>
          <w:szCs w:val="24"/>
        </w:rPr>
        <w:t>,</w:t>
      </w:r>
      <w:r w:rsidR="00D12AD1">
        <w:rPr>
          <w:rFonts w:ascii="Times New Roman" w:hAnsi="Times New Roman" w:cs="Times New Roman"/>
          <w:sz w:val="24"/>
          <w:szCs w:val="24"/>
        </w:rPr>
        <w:t xml:space="preserve"> although it does run into difficulty explaining participants’ backwards-blocking performance (which likely accounts for the point at </w:t>
      </w:r>
      <w:r w:rsidR="00D12AD1">
        <w:rPr>
          <w:rFonts w:ascii="Times New Roman" w:hAnsi="Times New Roman" w:cs="Times New Roman"/>
          <w:sz w:val="24"/>
          <w:szCs w:val="24"/>
        </w:rPr>
        <w:lastRenderedPageBreak/>
        <w:t>which participants relied on more rational inferences</w:t>
      </w:r>
      <w:r w:rsidR="0064538D">
        <w:rPr>
          <w:rFonts w:ascii="Times New Roman" w:hAnsi="Times New Roman" w:cs="Times New Roman"/>
          <w:sz w:val="24"/>
          <w:szCs w:val="24"/>
        </w:rPr>
        <w:t xml:space="preserve"> captured by algorithms that implement Bayesian inference).</w:t>
      </w:r>
    </w:p>
    <w:p w14:paraId="55FF9108" w14:textId="64E40E61" w:rsidR="00DB39B4" w:rsidRDefault="00DB39B4"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potential criticism</w:t>
      </w:r>
      <w:r w:rsidR="00854D75">
        <w:rPr>
          <w:rFonts w:ascii="Times New Roman" w:hAnsi="Times New Roman" w:cs="Times New Roman"/>
          <w:sz w:val="24"/>
          <w:szCs w:val="24"/>
        </w:rPr>
        <w:t xml:space="preserve"> concerns the connectionist model’s performance relative to</w:t>
      </w:r>
      <w:r w:rsidR="00C1744E">
        <w:rPr>
          <w:rFonts w:ascii="Times New Roman" w:hAnsi="Times New Roman" w:cs="Times New Roman"/>
          <w:sz w:val="24"/>
          <w:szCs w:val="24"/>
        </w:rPr>
        <w:t xml:space="preserve"> that of</w:t>
      </w:r>
      <w:r w:rsidR="00854D75">
        <w:rPr>
          <w:rFonts w:ascii="Times New Roman" w:hAnsi="Times New Roman" w:cs="Times New Roman"/>
          <w:sz w:val="24"/>
          <w:szCs w:val="24"/>
        </w:rPr>
        <w:t xml:space="preserve"> the Bayesian model. </w:t>
      </w:r>
      <w:r w:rsidR="000C4A5D">
        <w:rPr>
          <w:rFonts w:ascii="Times New Roman" w:hAnsi="Times New Roman" w:cs="Times New Roman"/>
          <w:sz w:val="24"/>
          <w:szCs w:val="24"/>
        </w:rPr>
        <w:t>Specifically, o</w:t>
      </w:r>
      <w:r w:rsidR="000C4A5D" w:rsidRPr="000C4A5D">
        <w:rPr>
          <w:rFonts w:ascii="Times New Roman" w:hAnsi="Times New Roman" w:cs="Times New Roman"/>
          <w:sz w:val="24"/>
          <w:szCs w:val="24"/>
        </w:rPr>
        <w:t xml:space="preserve">ne may </w:t>
      </w:r>
      <w:r w:rsidR="00054FFB">
        <w:rPr>
          <w:rFonts w:ascii="Times New Roman" w:hAnsi="Times New Roman" w:cs="Times New Roman"/>
          <w:sz w:val="24"/>
          <w:szCs w:val="24"/>
        </w:rPr>
        <w:t>raise the objection that</w:t>
      </w:r>
      <w:r w:rsidR="000C4A5D" w:rsidRPr="000C4A5D">
        <w:rPr>
          <w:rFonts w:ascii="Times New Roman" w:hAnsi="Times New Roman" w:cs="Times New Roman"/>
          <w:sz w:val="24"/>
          <w:szCs w:val="24"/>
        </w:rPr>
        <w:t xml:space="preserve"> the connectionist model's superior overall performance compared to the Bayesian model was due to overfitting to the data.</w:t>
      </w:r>
      <w:r w:rsidR="000C4A5D">
        <w:rPr>
          <w:rFonts w:ascii="Times New Roman" w:hAnsi="Times New Roman" w:cs="Times New Roman"/>
          <w:sz w:val="24"/>
          <w:szCs w:val="24"/>
        </w:rPr>
        <w:t xml:space="preserve"> </w:t>
      </w:r>
      <w:r w:rsidR="005F4EA7">
        <w:rPr>
          <w:rFonts w:ascii="Times New Roman" w:hAnsi="Times New Roman" w:cs="Times New Roman"/>
          <w:sz w:val="24"/>
          <w:szCs w:val="24"/>
        </w:rPr>
        <w:t xml:space="preserve">Although it is true that the connectionist model </w:t>
      </w:r>
      <w:r w:rsidR="00054FFB">
        <w:rPr>
          <w:rFonts w:ascii="Times New Roman" w:hAnsi="Times New Roman" w:cs="Times New Roman"/>
          <w:sz w:val="24"/>
          <w:szCs w:val="24"/>
        </w:rPr>
        <w:t>tended to produce</w:t>
      </w:r>
      <w:r w:rsidR="005F4EA7">
        <w:rPr>
          <w:rFonts w:ascii="Times New Roman" w:hAnsi="Times New Roman" w:cs="Times New Roman"/>
          <w:sz w:val="24"/>
          <w:szCs w:val="24"/>
        </w:rPr>
        <w:t xml:space="preserve"> lower values </w:t>
      </w:r>
      <w:r w:rsidR="00DF784D">
        <w:rPr>
          <w:rFonts w:ascii="Times New Roman" w:hAnsi="Times New Roman" w:cs="Times New Roman"/>
          <w:sz w:val="24"/>
          <w:szCs w:val="24"/>
        </w:rPr>
        <w:t>on these two model fit indices</w:t>
      </w:r>
      <w:r w:rsidR="005F4EA7">
        <w:rPr>
          <w:rFonts w:ascii="Times New Roman" w:hAnsi="Times New Roman" w:cs="Times New Roman"/>
          <w:sz w:val="24"/>
          <w:szCs w:val="24"/>
        </w:rPr>
        <w:t>, this criticism is inconsistent with the data.</w:t>
      </w:r>
      <w:r w:rsidR="00054FFB">
        <w:rPr>
          <w:rFonts w:ascii="Times New Roman" w:hAnsi="Times New Roman" w:cs="Times New Roman"/>
          <w:sz w:val="24"/>
          <w:szCs w:val="24"/>
        </w:rPr>
        <w:t xml:space="preserve"> This is because</w:t>
      </w:r>
      <w:r w:rsidR="005F4EA7">
        <w:rPr>
          <w:rFonts w:ascii="Times New Roman" w:hAnsi="Times New Roman" w:cs="Times New Roman"/>
          <w:sz w:val="24"/>
          <w:szCs w:val="24"/>
        </w:rPr>
        <w:t xml:space="preserve"> </w:t>
      </w:r>
      <w:r w:rsidR="00054FFB">
        <w:rPr>
          <w:rFonts w:ascii="Times New Roman" w:hAnsi="Times New Roman" w:cs="Times New Roman"/>
          <w:sz w:val="24"/>
          <w:szCs w:val="24"/>
        </w:rPr>
        <w:t>i</w:t>
      </w:r>
      <w:r w:rsidR="00356C23">
        <w:rPr>
          <w:rFonts w:ascii="Times New Roman" w:hAnsi="Times New Roman" w:cs="Times New Roman"/>
          <w:sz w:val="24"/>
          <w:szCs w:val="24"/>
        </w:rPr>
        <w:t>f</w:t>
      </w:r>
      <w:r w:rsidR="00034A28" w:rsidRPr="00034A28">
        <w:rPr>
          <w:rFonts w:ascii="Times New Roman" w:hAnsi="Times New Roman" w:cs="Times New Roman"/>
          <w:sz w:val="24"/>
          <w:szCs w:val="24"/>
        </w:rPr>
        <w:t xml:space="preserve"> the connectionist model's superior performance over th</w:t>
      </w:r>
      <w:r w:rsidR="00054FFB">
        <w:rPr>
          <w:rFonts w:ascii="Times New Roman" w:hAnsi="Times New Roman" w:cs="Times New Roman"/>
          <w:sz w:val="24"/>
          <w:szCs w:val="24"/>
        </w:rPr>
        <w:t>at of the</w:t>
      </w:r>
      <w:r w:rsidR="00034A28" w:rsidRPr="00034A28">
        <w:rPr>
          <w:rFonts w:ascii="Times New Roman" w:hAnsi="Times New Roman" w:cs="Times New Roman"/>
          <w:sz w:val="24"/>
          <w:szCs w:val="24"/>
        </w:rPr>
        <w:t xml:space="preserve"> Bayesian model resulted from overfitting, it would </w:t>
      </w:r>
      <w:r w:rsidR="00054FFB">
        <w:rPr>
          <w:rFonts w:ascii="Times New Roman" w:hAnsi="Times New Roman" w:cs="Times New Roman"/>
          <w:sz w:val="24"/>
          <w:szCs w:val="24"/>
        </w:rPr>
        <w:t>be expected to</w:t>
      </w:r>
      <w:r w:rsidR="00054FFB" w:rsidRPr="00034A28">
        <w:rPr>
          <w:rFonts w:ascii="Times New Roman" w:hAnsi="Times New Roman" w:cs="Times New Roman"/>
          <w:sz w:val="24"/>
          <w:szCs w:val="24"/>
        </w:rPr>
        <w:t xml:space="preserve"> </w:t>
      </w:r>
      <w:r w:rsidR="00034A28" w:rsidRPr="00034A28">
        <w:rPr>
          <w:rFonts w:ascii="Times New Roman" w:hAnsi="Times New Roman" w:cs="Times New Roman"/>
          <w:sz w:val="24"/>
          <w:szCs w:val="24"/>
        </w:rPr>
        <w:t xml:space="preserve">outperform the Bayesian model in a few specific instances rather than </w:t>
      </w:r>
      <w:r w:rsidR="00054FFB">
        <w:rPr>
          <w:rFonts w:ascii="Times New Roman" w:hAnsi="Times New Roman" w:cs="Times New Roman"/>
          <w:sz w:val="24"/>
          <w:szCs w:val="24"/>
        </w:rPr>
        <w:t>across the board as we have observed</w:t>
      </w:r>
      <w:r w:rsidR="00034A28">
        <w:rPr>
          <w:rFonts w:ascii="Times New Roman" w:hAnsi="Times New Roman" w:cs="Times New Roman"/>
          <w:sz w:val="24"/>
          <w:szCs w:val="24"/>
        </w:rPr>
        <w:t>.</w:t>
      </w:r>
      <w:r w:rsidR="005F4EA7">
        <w:rPr>
          <w:rFonts w:ascii="Times New Roman" w:hAnsi="Times New Roman" w:cs="Times New Roman"/>
          <w:sz w:val="24"/>
          <w:szCs w:val="24"/>
        </w:rPr>
        <w:t xml:space="preserve"> </w:t>
      </w:r>
      <w:r>
        <w:rPr>
          <w:rFonts w:ascii="Times New Roman" w:hAnsi="Times New Roman" w:cs="Times New Roman"/>
          <w:sz w:val="24"/>
          <w:szCs w:val="24"/>
        </w:rPr>
        <w:t xml:space="preserve"> </w:t>
      </w:r>
      <w:r w:rsidR="00887D26">
        <w:rPr>
          <w:rFonts w:ascii="Times New Roman" w:hAnsi="Times New Roman" w:cs="Times New Roman"/>
          <w:sz w:val="24"/>
          <w:szCs w:val="24"/>
        </w:rPr>
        <w:t>This criticism is also weakened by the fact that the</w:t>
      </w:r>
      <w:r w:rsidR="004D275E">
        <w:rPr>
          <w:rFonts w:ascii="Times New Roman" w:hAnsi="Times New Roman" w:cs="Times New Roman"/>
          <w:sz w:val="24"/>
          <w:szCs w:val="24"/>
        </w:rPr>
        <w:t xml:space="preserve"> model’s learning parameters</w:t>
      </w:r>
      <w:r w:rsidR="00F90455">
        <w:rPr>
          <w:rFonts w:ascii="Times New Roman" w:hAnsi="Times New Roman" w:cs="Times New Roman"/>
          <w:sz w:val="24"/>
          <w:szCs w:val="24"/>
        </w:rPr>
        <w:t xml:space="preserve"> </w:t>
      </w:r>
      <w:r w:rsidR="004D275E">
        <w:rPr>
          <w:rFonts w:ascii="Times New Roman" w:hAnsi="Times New Roman" w:cs="Times New Roman"/>
          <w:sz w:val="24"/>
          <w:szCs w:val="24"/>
        </w:rPr>
        <w:t xml:space="preserve">and its architecture </w:t>
      </w:r>
      <w:r w:rsidR="0064538D">
        <w:rPr>
          <w:rFonts w:ascii="Times New Roman" w:hAnsi="Times New Roman" w:cs="Times New Roman"/>
          <w:sz w:val="24"/>
          <w:szCs w:val="24"/>
        </w:rPr>
        <w:t>remained</w:t>
      </w:r>
      <w:r w:rsidR="004D275E">
        <w:rPr>
          <w:rFonts w:ascii="Times New Roman" w:hAnsi="Times New Roman" w:cs="Times New Roman"/>
          <w:sz w:val="24"/>
          <w:szCs w:val="24"/>
        </w:rPr>
        <w:t xml:space="preserve"> constant throughout the simulations.</w:t>
      </w:r>
      <w:r w:rsidR="00887D26">
        <w:rPr>
          <w:rFonts w:ascii="Times New Roman" w:hAnsi="Times New Roman" w:cs="Times New Roman"/>
          <w:sz w:val="24"/>
          <w:szCs w:val="24"/>
        </w:rPr>
        <w:t xml:space="preserve"> </w:t>
      </w:r>
      <w:r w:rsidR="004D275E">
        <w:rPr>
          <w:rFonts w:ascii="Times New Roman" w:hAnsi="Times New Roman" w:cs="Times New Roman"/>
          <w:sz w:val="24"/>
          <w:szCs w:val="24"/>
        </w:rPr>
        <w:t>O</w:t>
      </w:r>
      <w:r w:rsidR="00C15165">
        <w:rPr>
          <w:rFonts w:ascii="Times New Roman" w:hAnsi="Times New Roman" w:cs="Times New Roman"/>
          <w:sz w:val="24"/>
          <w:szCs w:val="24"/>
        </w:rPr>
        <w:t>verfitting</w:t>
      </w:r>
      <w:r w:rsidR="0001703B">
        <w:rPr>
          <w:rFonts w:ascii="Times New Roman" w:hAnsi="Times New Roman" w:cs="Times New Roman"/>
          <w:sz w:val="24"/>
          <w:szCs w:val="24"/>
        </w:rPr>
        <w:t>, which can occur when the model is modified to fit various aspects of the data in different tasks, is therefore unlikely to have influenced the</w:t>
      </w:r>
      <w:r w:rsidR="00F90455">
        <w:rPr>
          <w:rFonts w:ascii="Times New Roman" w:hAnsi="Times New Roman" w:cs="Times New Roman"/>
          <w:sz w:val="24"/>
          <w:szCs w:val="24"/>
        </w:rPr>
        <w:t xml:space="preserve"> present</w:t>
      </w:r>
      <w:r w:rsidR="0001703B">
        <w:rPr>
          <w:rFonts w:ascii="Times New Roman" w:hAnsi="Times New Roman" w:cs="Times New Roman"/>
          <w:sz w:val="24"/>
          <w:szCs w:val="24"/>
        </w:rPr>
        <w:t xml:space="preserve"> results.</w:t>
      </w:r>
      <w:r w:rsidR="00C15165">
        <w:rPr>
          <w:rFonts w:ascii="Times New Roman" w:hAnsi="Times New Roman" w:cs="Times New Roman"/>
          <w:sz w:val="24"/>
          <w:szCs w:val="24"/>
        </w:rPr>
        <w:t xml:space="preserve"> </w:t>
      </w:r>
    </w:p>
    <w:p w14:paraId="1C0895DA" w14:textId="276065D8" w:rsidR="00335B43" w:rsidRPr="00F6371E" w:rsidRDefault="00335B43"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third criticism concerns </w:t>
      </w:r>
      <w:r w:rsidRPr="00335B43">
        <w:rPr>
          <w:rFonts w:ascii="Times New Roman" w:hAnsi="Times New Roman" w:cs="Times New Roman"/>
          <w:sz w:val="24"/>
          <w:szCs w:val="24"/>
        </w:rPr>
        <w:t>the artificial nature of the paradigm</w:t>
      </w:r>
      <w:r w:rsidR="0001603A">
        <w:rPr>
          <w:rFonts w:ascii="Times New Roman" w:hAnsi="Times New Roman" w:cs="Times New Roman"/>
          <w:sz w:val="24"/>
          <w:szCs w:val="24"/>
        </w:rPr>
        <w:t xml:space="preserve"> used here</w:t>
      </w:r>
      <w:r w:rsidR="003C6571">
        <w:rPr>
          <w:rFonts w:ascii="Times New Roman" w:hAnsi="Times New Roman" w:cs="Times New Roman"/>
          <w:sz w:val="24"/>
          <w:szCs w:val="24"/>
        </w:rPr>
        <w:t>, which was necessitate</w:t>
      </w:r>
      <w:r w:rsidR="0001603A">
        <w:rPr>
          <w:rFonts w:ascii="Times New Roman" w:hAnsi="Times New Roman" w:cs="Times New Roman"/>
          <w:sz w:val="24"/>
          <w:szCs w:val="24"/>
        </w:rPr>
        <w:t>d</w:t>
      </w:r>
      <w:r w:rsidR="003C6571">
        <w:rPr>
          <w:rFonts w:ascii="Times New Roman" w:hAnsi="Times New Roman" w:cs="Times New Roman"/>
          <w:sz w:val="24"/>
          <w:szCs w:val="24"/>
        </w:rPr>
        <w:t xml:space="preserve"> by the pandemic. This </w:t>
      </w:r>
      <w:r w:rsidR="003C6571" w:rsidRPr="00335B43">
        <w:rPr>
          <w:rFonts w:ascii="Times New Roman" w:hAnsi="Times New Roman" w:cs="Times New Roman"/>
          <w:sz w:val="24"/>
          <w:szCs w:val="24"/>
        </w:rPr>
        <w:t>may</w:t>
      </w:r>
      <w:r>
        <w:rPr>
          <w:rFonts w:ascii="Times New Roman" w:hAnsi="Times New Roman" w:cs="Times New Roman"/>
          <w:sz w:val="24"/>
          <w:szCs w:val="24"/>
        </w:rPr>
        <w:t xml:space="preserve"> have introduced </w:t>
      </w:r>
      <w:r w:rsidRPr="00335B43">
        <w:rPr>
          <w:rFonts w:ascii="Times New Roman" w:hAnsi="Times New Roman" w:cs="Times New Roman"/>
          <w:sz w:val="24"/>
          <w:szCs w:val="24"/>
        </w:rPr>
        <w:t xml:space="preserve">a level of noise in the data that is fundamentally different than testing </w:t>
      </w:r>
      <w:r w:rsidR="001C0543">
        <w:rPr>
          <w:rFonts w:ascii="Times New Roman" w:hAnsi="Times New Roman" w:cs="Times New Roman"/>
          <w:sz w:val="24"/>
          <w:szCs w:val="24"/>
        </w:rPr>
        <w:t>in person</w:t>
      </w:r>
      <w:r w:rsidRPr="00335B43">
        <w:rPr>
          <w:rFonts w:ascii="Times New Roman" w:hAnsi="Times New Roman" w:cs="Times New Roman"/>
          <w:sz w:val="24"/>
          <w:szCs w:val="24"/>
        </w:rPr>
        <w:t xml:space="preserve"> with real objects.</w:t>
      </w:r>
      <w:r w:rsidR="003C6571">
        <w:rPr>
          <w:rFonts w:ascii="Times New Roman" w:hAnsi="Times New Roman" w:cs="Times New Roman"/>
          <w:sz w:val="24"/>
          <w:szCs w:val="24"/>
        </w:rPr>
        <w:t xml:space="preserve"> Future studies </w:t>
      </w:r>
      <w:r w:rsidR="001C0543">
        <w:rPr>
          <w:rFonts w:ascii="Times New Roman" w:hAnsi="Times New Roman" w:cs="Times New Roman"/>
          <w:sz w:val="24"/>
          <w:szCs w:val="24"/>
        </w:rPr>
        <w:t>should replicate our study</w:t>
      </w:r>
      <w:r w:rsidR="003C6571">
        <w:rPr>
          <w:rFonts w:ascii="Times New Roman" w:hAnsi="Times New Roman" w:cs="Times New Roman"/>
          <w:sz w:val="24"/>
          <w:szCs w:val="24"/>
        </w:rPr>
        <w:t xml:space="preserve">. If </w:t>
      </w:r>
      <w:r w:rsidR="00297B05">
        <w:rPr>
          <w:rFonts w:ascii="Times New Roman" w:hAnsi="Times New Roman" w:cs="Times New Roman"/>
          <w:sz w:val="24"/>
          <w:szCs w:val="24"/>
        </w:rPr>
        <w:t>such a study revealed that</w:t>
      </w:r>
      <w:r w:rsidR="003C6571">
        <w:rPr>
          <w:rFonts w:ascii="Times New Roman" w:hAnsi="Times New Roman" w:cs="Times New Roman"/>
          <w:sz w:val="24"/>
          <w:szCs w:val="24"/>
        </w:rPr>
        <w:t xml:space="preserve"> participants performed more normatively than associatively in </w:t>
      </w:r>
      <w:r w:rsidR="00297B05">
        <w:rPr>
          <w:rFonts w:ascii="Times New Roman" w:hAnsi="Times New Roman" w:cs="Times New Roman"/>
          <w:sz w:val="24"/>
          <w:szCs w:val="24"/>
        </w:rPr>
        <w:t>person</w:t>
      </w:r>
      <w:r w:rsidR="003C6571">
        <w:rPr>
          <w:rFonts w:ascii="Times New Roman" w:hAnsi="Times New Roman" w:cs="Times New Roman"/>
          <w:sz w:val="24"/>
          <w:szCs w:val="24"/>
        </w:rPr>
        <w:t>, this would suggest that children’s normative inferences may not be as robust as originally thought</w:t>
      </w:r>
      <w:r w:rsidR="00297B05">
        <w:rPr>
          <w:rFonts w:ascii="Times New Roman" w:hAnsi="Times New Roman" w:cs="Times New Roman"/>
          <w:sz w:val="24"/>
          <w:szCs w:val="24"/>
        </w:rPr>
        <w:t>—it is present when tested in person but nearly absent when tested on a computer.</w:t>
      </w:r>
      <w:r w:rsidR="003C6571">
        <w:rPr>
          <w:rFonts w:ascii="Times New Roman" w:hAnsi="Times New Roman" w:cs="Times New Roman"/>
          <w:sz w:val="24"/>
          <w:szCs w:val="24"/>
        </w:rPr>
        <w:t xml:space="preserve"> </w:t>
      </w:r>
      <w:r w:rsidR="00297B05">
        <w:rPr>
          <w:rFonts w:ascii="Times New Roman" w:hAnsi="Times New Roman" w:cs="Times New Roman"/>
          <w:sz w:val="24"/>
          <w:szCs w:val="24"/>
        </w:rPr>
        <w:t xml:space="preserve">Such a finding would be interesting </w:t>
      </w:r>
      <w:r w:rsidR="00A831AE">
        <w:rPr>
          <w:rFonts w:ascii="Times New Roman" w:hAnsi="Times New Roman" w:cs="Times New Roman"/>
          <w:sz w:val="24"/>
          <w:szCs w:val="24"/>
        </w:rPr>
        <w:t xml:space="preserve">regardless </w:t>
      </w:r>
      <w:r w:rsidR="00297B05">
        <w:rPr>
          <w:rFonts w:ascii="Times New Roman" w:hAnsi="Times New Roman" w:cs="Times New Roman"/>
          <w:sz w:val="24"/>
          <w:szCs w:val="24"/>
        </w:rPr>
        <w:t xml:space="preserve">because it </w:t>
      </w:r>
      <w:r w:rsidR="00360842">
        <w:rPr>
          <w:rFonts w:ascii="Times New Roman" w:hAnsi="Times New Roman" w:cs="Times New Roman"/>
          <w:sz w:val="24"/>
          <w:szCs w:val="24"/>
        </w:rPr>
        <w:t>would add nuance to the literature on children’s causal inferences.</w:t>
      </w:r>
      <w:r w:rsidRPr="00335B43">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637CE92" w:rsidR="009F49FF" w:rsidRDefault="00BE5B00" w:rsidP="000950C3">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This</w:t>
      </w:r>
      <w:r w:rsidR="00263FD4">
        <w:rPr>
          <w:rFonts w:ascii="Times New Roman" w:hAnsi="Times New Roman" w:cs="Times New Roman"/>
          <w:color w:val="000000" w:themeColor="text1"/>
          <w:sz w:val="24"/>
          <w:szCs w:val="24"/>
        </w:rPr>
        <w:t xml:space="preserve"> study</w:t>
      </w:r>
      <w:r w:rsidR="000950C3" w:rsidRPr="007A3FAE">
        <w:rPr>
          <w:rFonts w:ascii="Times New Roman" w:hAnsi="Times New Roman" w:cs="Times New Roman"/>
          <w:color w:val="000000" w:themeColor="text1"/>
          <w:sz w:val="24"/>
          <w:szCs w:val="24"/>
        </w:rPr>
        <w:t xml:space="preserve"> </w:t>
      </w:r>
      <w:r w:rsidR="00BD2B9B" w:rsidRPr="007A3FAE">
        <w:rPr>
          <w:rFonts w:ascii="Times New Roman" w:hAnsi="Times New Roman" w:cs="Times New Roman"/>
          <w:color w:val="000000" w:themeColor="text1"/>
          <w:sz w:val="24"/>
          <w:szCs w:val="24"/>
        </w:rPr>
        <w:t>constitutes</w:t>
      </w:r>
      <w:r w:rsidR="000950C3" w:rsidRPr="007A3FAE">
        <w:rPr>
          <w:rFonts w:ascii="Times New Roman" w:hAnsi="Times New Roman" w:cs="Times New Roman"/>
          <w:color w:val="000000" w:themeColor="text1"/>
          <w:sz w:val="24"/>
          <w:szCs w:val="24"/>
        </w:rPr>
        <w:t xml:space="preserve"> one of the first systematic attempts to examine </w:t>
      </w:r>
      <w:r w:rsidR="00681EF8">
        <w:rPr>
          <w:rFonts w:ascii="Times New Roman" w:hAnsi="Times New Roman" w:cs="Times New Roman"/>
          <w:color w:val="000000" w:themeColor="text1"/>
          <w:sz w:val="24"/>
          <w:szCs w:val="24"/>
        </w:rPr>
        <w:t>backwards blocking</w:t>
      </w:r>
      <w:r w:rsidR="000950C3">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sidR="000950C3">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sidR="000950C3">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in the context of </w:t>
      </w:r>
      <w:r w:rsidR="005C0D78">
        <w:rPr>
          <w:rFonts w:ascii="Times New Roman" w:hAnsi="Times New Roman" w:cs="Times New Roman"/>
          <w:color w:val="000000" w:themeColor="text1"/>
          <w:sz w:val="24"/>
          <w:szCs w:val="24"/>
        </w:rPr>
        <w:t xml:space="preserve">multiple </w:t>
      </w:r>
      <w:r w:rsidR="00263D2E">
        <w:rPr>
          <w:rFonts w:ascii="Times New Roman" w:hAnsi="Times New Roman" w:cs="Times New Roman"/>
          <w:color w:val="000000" w:themeColor="text1"/>
          <w:sz w:val="24"/>
          <w:szCs w:val="24"/>
        </w:rPr>
        <w:t>three and four</w:t>
      </w:r>
      <w:r w:rsidR="00263D2E">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candidate causes</w:t>
      </w:r>
      <w:r w:rsidR="000950C3"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w:t>
      </w:r>
      <w:r w:rsidR="00421050">
        <w:rPr>
          <w:rFonts w:ascii="Times New Roman" w:hAnsi="Times New Roman" w:cs="Times New Roman"/>
          <w:color w:val="000000" w:themeColor="text1"/>
          <w:sz w:val="24"/>
          <w:szCs w:val="24"/>
        </w:rPr>
        <w:t>people</w:t>
      </w:r>
      <w:r w:rsidR="00482295">
        <w:rPr>
          <w:rFonts w:ascii="Times New Roman" w:hAnsi="Times New Roman" w:cs="Times New Roman"/>
          <w:color w:val="000000" w:themeColor="text1"/>
          <w:sz w:val="24"/>
          <w:szCs w:val="24"/>
        </w:rPr>
        <w:t xml:space="preserve"> reason about causal events is Bayesian inference</w:t>
      </w:r>
      <w:r w:rsidR="000950C3" w:rsidRPr="007A3FAE">
        <w:rPr>
          <w:rFonts w:ascii="Times New Roman" w:hAnsi="Times New Roman" w:cs="Times New Roman"/>
          <w:color w:val="000000" w:themeColor="text1"/>
          <w:sz w:val="24"/>
          <w:szCs w:val="24"/>
        </w:rPr>
        <w:t xml:space="preserve"> </w:t>
      </w:r>
      <w:r w:rsidR="00482295">
        <w:rPr>
          <w:rFonts w:ascii="Times New Roman" w:hAnsi="Times New Roman" w:cs="Times New Roman"/>
          <w:color w:val="000000" w:themeColor="text1"/>
          <w:sz w:val="24"/>
          <w:szCs w:val="24"/>
        </w:rPr>
        <w:t>rather than associative processes</w:t>
      </w:r>
      <w:r w:rsidR="000950C3"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000950C3"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C0D78">
        <w:rPr>
          <w:rFonts w:ascii="Times New Roman" w:hAnsi="Times New Roman" w:cs="Times New Roman"/>
          <w:color w:val="000000" w:themeColor="text1"/>
          <w:sz w:val="24"/>
          <w:szCs w:val="24"/>
        </w:rPr>
        <w:t xml:space="preserve">children rely on </w:t>
      </w:r>
      <w:r w:rsidR="00263FD4">
        <w:rPr>
          <w:rFonts w:ascii="Times New Roman" w:hAnsi="Times New Roman" w:cs="Times New Roman"/>
          <w:color w:val="000000" w:themeColor="text1"/>
          <w:sz w:val="24"/>
          <w:szCs w:val="24"/>
        </w:rPr>
        <w:t>associative learning</w:t>
      </w:r>
      <w:r w:rsidR="005C0D78">
        <w:rPr>
          <w:rFonts w:ascii="Times New Roman" w:hAnsi="Times New Roman" w:cs="Times New Roman"/>
          <w:color w:val="000000" w:themeColor="text1"/>
          <w:sz w:val="24"/>
          <w:szCs w:val="24"/>
        </w:rPr>
        <w:t xml:space="preserve"> </w:t>
      </w:r>
      <w:r w:rsidR="005C0D78">
        <w:rPr>
          <w:rFonts w:ascii="Times New Roman" w:hAnsi="Times New Roman" w:cs="Times New Roman"/>
          <w:i/>
          <w:iCs/>
          <w:color w:val="000000" w:themeColor="text1"/>
          <w:sz w:val="24"/>
          <w:szCs w:val="24"/>
        </w:rPr>
        <w:t xml:space="preserve">and </w:t>
      </w:r>
      <w:r w:rsidR="005C0D78">
        <w:rPr>
          <w:rFonts w:ascii="Times New Roman" w:hAnsi="Times New Roman" w:cs="Times New Roman"/>
          <w:color w:val="000000" w:themeColor="text1"/>
          <w:sz w:val="24"/>
          <w:szCs w:val="24"/>
        </w:rPr>
        <w:t>Bayesian inference to reason about causal events</w:t>
      </w:r>
      <w:r w:rsidR="00366126">
        <w:rPr>
          <w:rFonts w:ascii="Times New Roman" w:hAnsi="Times New Roman" w:cs="Times New Roman"/>
          <w:color w:val="000000" w:themeColor="text1"/>
          <w:sz w:val="24"/>
          <w:szCs w:val="24"/>
        </w:rPr>
        <w:t xml:space="preserve">.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0F118FFA" w:rsidR="009F49FF"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2FCD2624" w14:textId="06F4E524" w:rsidR="0022022D"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t xml:space="preserve">Benton, D. T., </w:t>
      </w:r>
      <w:proofErr w:type="spellStart"/>
      <w:r w:rsidRPr="0022022D">
        <w:rPr>
          <w:rFonts w:ascii="Times New Roman" w:hAnsi="Times New Roman" w:cs="Times New Roman"/>
          <w:color w:val="222222"/>
          <w:sz w:val="24"/>
          <w:szCs w:val="24"/>
          <w:shd w:val="clear" w:color="auto" w:fill="FFFFFF"/>
        </w:rPr>
        <w:t>Rakison</w:t>
      </w:r>
      <w:proofErr w:type="spellEnd"/>
      <w:r w:rsidRPr="0022022D">
        <w:rPr>
          <w:rFonts w:ascii="Times New Roman" w:hAnsi="Times New Roman" w:cs="Times New Roman"/>
          <w:color w:val="222222"/>
          <w:sz w:val="24"/>
          <w:szCs w:val="24"/>
          <w:shd w:val="clear" w:color="auto" w:fill="FFFFFF"/>
        </w:rPr>
        <w:t>, D. H., &amp; Sobel, D. M. (2021). When correlation equals causation: A behavioral and computational account of second-order correlation learning in children. Journal of Experimental Child Psychology, 202, 105008.</w:t>
      </w:r>
    </w:p>
    <w:p w14:paraId="361B6FC5" w14:textId="634ECF9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Bhat, A. A., Spencer, J. P., &amp; Samuelson, L. K. (2022). Word-Object Learning via Visual Exploration in Space (WOLVES): A neural process model of cross-situational word learning. Psychological Review, 129(4), 640.</w:t>
      </w:r>
    </w:p>
    <w:p w14:paraId="11F52879" w14:textId="7E307F63"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E., Denison, S., Gopnik, A., &amp; Griffiths, T. L. (2014). Win-Stay, Lose-Sample: A simple sequential algorithm for approximating Bayesian inference. Cognitive psychology, 74, 35-65.</w:t>
      </w:r>
    </w:p>
    <w:p w14:paraId="3F732AF3" w14:textId="61DD9C8D"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A13AD">
        <w:rPr>
          <w:rFonts w:ascii="Times New Roman" w:hAnsi="Times New Roman" w:cs="Times New Roman"/>
          <w:color w:val="222222"/>
          <w:sz w:val="24"/>
          <w:szCs w:val="24"/>
          <w:shd w:val="clear" w:color="auto" w:fill="FFFFFF"/>
        </w:rPr>
        <w:t>Bonawitz</w:t>
      </w:r>
      <w:proofErr w:type="spellEnd"/>
      <w:r w:rsidRPr="00DA13AD">
        <w:rPr>
          <w:rFonts w:ascii="Times New Roman" w:hAnsi="Times New Roman" w:cs="Times New Roman"/>
          <w:color w:val="222222"/>
          <w:sz w:val="24"/>
          <w:szCs w:val="24"/>
          <w:shd w:val="clear" w:color="auto" w:fill="FFFFFF"/>
        </w:rPr>
        <w:t xml:space="preserve">, E. B., &amp; </w:t>
      </w:r>
      <w:proofErr w:type="spellStart"/>
      <w:r w:rsidRPr="00DA13AD">
        <w:rPr>
          <w:rFonts w:ascii="Times New Roman" w:hAnsi="Times New Roman" w:cs="Times New Roman"/>
          <w:color w:val="222222"/>
          <w:sz w:val="24"/>
          <w:szCs w:val="24"/>
          <w:shd w:val="clear" w:color="auto" w:fill="FFFFFF"/>
        </w:rPr>
        <w:t>Lombrozo</w:t>
      </w:r>
      <w:proofErr w:type="spellEnd"/>
      <w:r w:rsidRPr="00DA13AD">
        <w:rPr>
          <w:rFonts w:ascii="Times New Roman" w:hAnsi="Times New Roman" w:cs="Times New Roman"/>
          <w:color w:val="222222"/>
          <w:sz w:val="24"/>
          <w:szCs w:val="24"/>
          <w:shd w:val="clear" w:color="auto" w:fill="FFFFFF"/>
        </w:rPr>
        <w:t>, T. (2012). Occam's rattle: children's use of simplicity and probability to constrain inference. Developmental psychology, 48(4), 1156.</w:t>
      </w:r>
    </w:p>
    <w:p w14:paraId="0DCBA531" w14:textId="0D0844F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Bullock, M., Gelman, R., &amp; Baillargeon, R. (1982). The development of causal reasoning. The developmental psychology of time, 209-254.</w:t>
      </w:r>
    </w:p>
    <w:p w14:paraId="69E5D7D7" w14:textId="5565DE32" w:rsidR="00DA13AD" w:rsidRDefault="00DA13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A13AD">
        <w:rPr>
          <w:rFonts w:ascii="Times New Roman" w:hAnsi="Times New Roman" w:cs="Times New Roman"/>
          <w:color w:val="222222"/>
          <w:sz w:val="24"/>
          <w:szCs w:val="24"/>
          <w:shd w:val="clear" w:color="auto" w:fill="FFFFFF"/>
        </w:rPr>
        <w:t>Buss, A. T., &amp; Spencer, J. P. (2014). The emergent executive: A dynamic field theory of the development of executive function. Monographs of the Society for Research in Child Development, 79(2), vii.</w:t>
      </w:r>
    </w:p>
    <w:p w14:paraId="400A136F" w14:textId="1C35A564" w:rsidR="007946A4" w:rsidRPr="00D276B2" w:rsidRDefault="007946A4" w:rsidP="00D276B2">
      <w:pPr>
        <w:spacing w:line="480" w:lineRule="auto"/>
        <w:ind w:left="720" w:hanging="720"/>
        <w:contextualSpacing/>
        <w:rPr>
          <w:rFonts w:ascii="Times New Roman" w:hAnsi="Times New Roman" w:cs="Times New Roman"/>
          <w:color w:val="222222"/>
          <w:sz w:val="24"/>
          <w:szCs w:val="24"/>
          <w:shd w:val="clear" w:color="auto" w:fill="FFFFFF"/>
        </w:rPr>
      </w:pPr>
      <w:r w:rsidRPr="007946A4">
        <w:rPr>
          <w:rFonts w:ascii="Times New Roman" w:hAnsi="Times New Roman" w:cs="Times New Roman"/>
          <w:color w:val="222222"/>
          <w:sz w:val="24"/>
          <w:szCs w:val="24"/>
          <w:shd w:val="clear" w:color="auto" w:fill="FFFFFF"/>
        </w:rPr>
        <w:t xml:space="preserve">Butler, L. P., Gibbs, H. M., &amp; </w:t>
      </w:r>
      <w:proofErr w:type="spellStart"/>
      <w:r w:rsidRPr="007946A4">
        <w:rPr>
          <w:rFonts w:ascii="Times New Roman" w:hAnsi="Times New Roman" w:cs="Times New Roman"/>
          <w:color w:val="222222"/>
          <w:sz w:val="24"/>
          <w:szCs w:val="24"/>
          <w:shd w:val="clear" w:color="auto" w:fill="FFFFFF"/>
        </w:rPr>
        <w:t>Tavassolie</w:t>
      </w:r>
      <w:proofErr w:type="spellEnd"/>
      <w:r w:rsidRPr="007946A4">
        <w:rPr>
          <w:rFonts w:ascii="Times New Roman" w:hAnsi="Times New Roman" w:cs="Times New Roman"/>
          <w:color w:val="222222"/>
          <w:sz w:val="24"/>
          <w:szCs w:val="24"/>
          <w:shd w:val="clear" w:color="auto" w:fill="FFFFFF"/>
        </w:rPr>
        <w:t>, N. S. (2020). Children’s developing understanding that even reliable sources need to verify their claims. Cognitive Development, 54, 100871.</w:t>
      </w:r>
    </w:p>
    <w:p w14:paraId="5C15872E" w14:textId="33DD427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4A4C1F02" w14:textId="23C941F3" w:rsidR="00392B20" w:rsidRPr="00D276B2" w:rsidRDefault="00392B2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392B20">
        <w:rPr>
          <w:rFonts w:ascii="Times New Roman" w:hAnsi="Times New Roman" w:cs="Times New Roman"/>
          <w:color w:val="222222"/>
          <w:sz w:val="24"/>
          <w:szCs w:val="24"/>
          <w:shd w:val="clear" w:color="auto" w:fill="FFFFFF"/>
        </w:rPr>
        <w:t>Danks</w:t>
      </w:r>
      <w:proofErr w:type="spellEnd"/>
      <w:r w:rsidRPr="00392B20">
        <w:rPr>
          <w:rFonts w:ascii="Times New Roman" w:hAnsi="Times New Roman" w:cs="Times New Roman"/>
          <w:color w:val="222222"/>
          <w:sz w:val="24"/>
          <w:szCs w:val="24"/>
          <w:shd w:val="clear" w:color="auto" w:fill="FFFFFF"/>
        </w:rPr>
        <w:t>, D. (2003). Equilibria of the Rescorla–Wagner model. Journal of Mathematical Psychology, 47(2), 109-121.</w:t>
      </w:r>
    </w:p>
    <w:p w14:paraId="6BCAA12B" w14:textId="5712D4F6"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880CEFE" w14:textId="45EF3774" w:rsidR="00101ADD" w:rsidRPr="00D276B2" w:rsidRDefault="00101ADD"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01ADD">
        <w:rPr>
          <w:rFonts w:ascii="Times New Roman" w:hAnsi="Times New Roman" w:cs="Times New Roman"/>
          <w:color w:val="222222"/>
          <w:sz w:val="24"/>
          <w:szCs w:val="24"/>
          <w:shd w:val="clear" w:color="auto" w:fill="FFFFFF"/>
        </w:rPr>
        <w:t>Erb</w:t>
      </w:r>
      <w:proofErr w:type="spellEnd"/>
      <w:r w:rsidRPr="00101ADD">
        <w:rPr>
          <w:rFonts w:ascii="Times New Roman" w:hAnsi="Times New Roman" w:cs="Times New Roman"/>
          <w:color w:val="222222"/>
          <w:sz w:val="24"/>
          <w:szCs w:val="24"/>
          <w:shd w:val="clear" w:color="auto" w:fill="FFFFFF"/>
        </w:rPr>
        <w:t xml:space="preserve">, C. D., &amp; Sobel, D. M. (2014). The development of diagnostic reasoning about uncertain events between ages 4–7. </w:t>
      </w:r>
      <w:proofErr w:type="spellStart"/>
      <w:r w:rsidRPr="00101ADD">
        <w:rPr>
          <w:rFonts w:ascii="Times New Roman" w:hAnsi="Times New Roman" w:cs="Times New Roman"/>
          <w:color w:val="222222"/>
          <w:sz w:val="24"/>
          <w:szCs w:val="24"/>
          <w:shd w:val="clear" w:color="auto" w:fill="FFFFFF"/>
        </w:rPr>
        <w:t>PloS</w:t>
      </w:r>
      <w:proofErr w:type="spellEnd"/>
      <w:r w:rsidRPr="00101ADD">
        <w:rPr>
          <w:rFonts w:ascii="Times New Roman" w:hAnsi="Times New Roman" w:cs="Times New Roman"/>
          <w:color w:val="222222"/>
          <w:sz w:val="24"/>
          <w:szCs w:val="24"/>
          <w:shd w:val="clear" w:color="auto" w:fill="FFFFFF"/>
        </w:rPr>
        <w:t xml:space="preserve"> one, 9(3), e92285.</w:t>
      </w:r>
    </w:p>
    <w:p w14:paraId="05D5BA46" w14:textId="6AB74D5A"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151F7035" w14:textId="4DD069C2" w:rsidR="00AA32A2" w:rsidRDefault="00AA32A2" w:rsidP="00D276B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Gluck, M. A., &amp; Bower, G. H. (1988). From conditioning to category learning: an adaptive network model. Journal of Experimental Psychology: General, 117(3), 227.</w:t>
      </w:r>
    </w:p>
    <w:p w14:paraId="7F512BE5" w14:textId="78F1AE44" w:rsidR="00AA32A2" w:rsidRPr="00AA32A2" w:rsidRDefault="00D805E0" w:rsidP="00AA32A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Gomez, R. L. (2002). Variability and detection of invariant structure. Psychological Science, 13(5), 431-436.</w:t>
      </w:r>
    </w:p>
    <w:p w14:paraId="613BFFE8" w14:textId="680DEAB2" w:rsidR="00AA32A2" w:rsidRPr="00D276B2" w:rsidRDefault="00AA32A2" w:rsidP="00AA32A2">
      <w:pPr>
        <w:spacing w:line="480" w:lineRule="auto"/>
        <w:ind w:left="720" w:hanging="720"/>
        <w:contextualSpacing/>
        <w:rPr>
          <w:rFonts w:ascii="Times New Roman" w:hAnsi="Times New Roman" w:cs="Times New Roman"/>
          <w:color w:val="222222"/>
          <w:sz w:val="24"/>
          <w:szCs w:val="24"/>
          <w:shd w:val="clear" w:color="auto" w:fill="FFFFFF"/>
        </w:rPr>
      </w:pPr>
      <w:r w:rsidRPr="00AA32A2">
        <w:rPr>
          <w:rFonts w:ascii="Times New Roman" w:hAnsi="Times New Roman" w:cs="Times New Roman"/>
          <w:color w:val="222222"/>
          <w:sz w:val="24"/>
          <w:szCs w:val="24"/>
          <w:shd w:val="clear" w:color="auto" w:fill="FFFFFF"/>
        </w:rPr>
        <w:t>Gopnik, A., Griffiths, T. L., &amp; Lucas, C. G. (2015). When younger learners can be better (or at least more open-minded) than older ones. Current Directions in Psychological Science, 24(2), 87-92.</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57CB38F5" w:rsidR="00FF5FEE"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2A5503E5" w14:textId="1645EB54" w:rsidR="00D805E0" w:rsidRPr="00D276B2" w:rsidRDefault="00D805E0" w:rsidP="00D276B2">
      <w:pPr>
        <w:spacing w:line="480" w:lineRule="auto"/>
        <w:ind w:left="720" w:hanging="720"/>
        <w:contextualSpacing/>
        <w:rPr>
          <w:rFonts w:ascii="Times New Roman" w:hAnsi="Times New Roman" w:cs="Times New Roman"/>
          <w:color w:val="222222"/>
          <w:sz w:val="24"/>
          <w:szCs w:val="24"/>
          <w:shd w:val="clear" w:color="auto" w:fill="FFFFFF"/>
        </w:rPr>
      </w:pPr>
      <w:r w:rsidRPr="00D805E0">
        <w:rPr>
          <w:rFonts w:ascii="Times New Roman" w:hAnsi="Times New Roman" w:cs="Times New Roman"/>
          <w:color w:val="222222"/>
          <w:sz w:val="24"/>
          <w:szCs w:val="24"/>
          <w:shd w:val="clear" w:color="auto" w:fill="FFFFFF"/>
        </w:rPr>
        <w:t xml:space="preserve">Greco, C., Hayne, H., &amp; </w:t>
      </w:r>
      <w:proofErr w:type="spellStart"/>
      <w:r w:rsidRPr="00D805E0">
        <w:rPr>
          <w:rFonts w:ascii="Times New Roman" w:hAnsi="Times New Roman" w:cs="Times New Roman"/>
          <w:color w:val="222222"/>
          <w:sz w:val="24"/>
          <w:szCs w:val="24"/>
          <w:shd w:val="clear" w:color="auto" w:fill="FFFFFF"/>
        </w:rPr>
        <w:t>Rovee</w:t>
      </w:r>
      <w:proofErr w:type="spellEnd"/>
      <w:r w:rsidRPr="00D805E0">
        <w:rPr>
          <w:rFonts w:ascii="Times New Roman" w:hAnsi="Times New Roman" w:cs="Times New Roman"/>
          <w:color w:val="222222"/>
          <w:sz w:val="24"/>
          <w:szCs w:val="24"/>
          <w:shd w:val="clear" w:color="auto" w:fill="FFFFFF"/>
        </w:rPr>
        <w:t>-Collier, C. (1990). Roles of function, reminding, and variability in categorization by 3-month-old infants. Journal of Experimental Psychology: Learning, memory, and cognition, 16(4), 617.</w:t>
      </w:r>
    </w:p>
    <w:p w14:paraId="0CCEFC3F" w14:textId="31571F24"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76527F5E" w14:textId="7AF45820" w:rsidR="00821FDE"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(2005). Structure and strength in causal induction. Cognitive psychology, 51(4), 334-384.</w:t>
      </w:r>
    </w:p>
    <w:p w14:paraId="0AE5B153" w14:textId="509E89C4"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r w:rsidRPr="00821FDE">
        <w:rPr>
          <w:rFonts w:ascii="Times New Roman" w:hAnsi="Times New Roman" w:cs="Times New Roman"/>
          <w:color w:val="222222"/>
          <w:sz w:val="24"/>
          <w:szCs w:val="24"/>
          <w:shd w:val="clear" w:color="auto" w:fill="FFFFFF"/>
        </w:rPr>
        <w:t>Griffiths, T. L., &amp; Tenenbaum, J. B. (2007). From mere coincidences to meaningful discoveries. Cognition, 103(2), 180-226.</w:t>
      </w:r>
    </w:p>
    <w:p w14:paraId="44DD4591" w14:textId="1671731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1958145E" w14:textId="177B2075" w:rsidR="00821FDE" w:rsidRPr="00D276B2" w:rsidRDefault="00821FD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821FDE">
        <w:rPr>
          <w:rFonts w:ascii="Times New Roman" w:hAnsi="Times New Roman" w:cs="Times New Roman"/>
          <w:color w:val="222222"/>
          <w:sz w:val="24"/>
          <w:szCs w:val="24"/>
          <w:shd w:val="clear" w:color="auto" w:fill="FFFFFF"/>
        </w:rPr>
        <w:t>Heyes</w:t>
      </w:r>
      <w:proofErr w:type="spellEnd"/>
      <w:r w:rsidRPr="00821FDE">
        <w:rPr>
          <w:rFonts w:ascii="Times New Roman" w:hAnsi="Times New Roman" w:cs="Times New Roman"/>
          <w:color w:val="222222"/>
          <w:sz w:val="24"/>
          <w:szCs w:val="24"/>
          <w:shd w:val="clear" w:color="auto" w:fill="FFFFFF"/>
        </w:rPr>
        <w:t xml:space="preserve">, C. (2012). Simple minds: a qualified </w:t>
      </w:r>
      <w:proofErr w:type="spellStart"/>
      <w:r w:rsidRPr="00821FDE">
        <w:rPr>
          <w:rFonts w:ascii="Times New Roman" w:hAnsi="Times New Roman" w:cs="Times New Roman"/>
          <w:color w:val="222222"/>
          <w:sz w:val="24"/>
          <w:szCs w:val="24"/>
          <w:shd w:val="clear" w:color="auto" w:fill="FFFFFF"/>
        </w:rPr>
        <w:t>defence</w:t>
      </w:r>
      <w:proofErr w:type="spellEnd"/>
      <w:r w:rsidRPr="00821FDE">
        <w:rPr>
          <w:rFonts w:ascii="Times New Roman" w:hAnsi="Times New Roman" w:cs="Times New Roman"/>
          <w:color w:val="222222"/>
          <w:sz w:val="24"/>
          <w:szCs w:val="24"/>
          <w:shd w:val="clear" w:color="auto" w:fill="FFFFFF"/>
        </w:rPr>
        <w:t xml:space="preserve"> of associative learning. Philosophical Transactions of the Royal Society B: Biological Sciences, 367(1603), 2695-2703.</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lastRenderedPageBreak/>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0F730477"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4A7F0626" w14:textId="71CC0ACE" w:rsidR="00A67B8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r w:rsidRPr="00A67B82">
        <w:rPr>
          <w:rFonts w:ascii="Times New Roman" w:hAnsi="Times New Roman" w:cs="Times New Roman"/>
          <w:color w:val="222222"/>
          <w:sz w:val="24"/>
          <w:szCs w:val="24"/>
          <w:shd w:val="clear" w:color="auto" w:fill="FFFFFF"/>
        </w:rPr>
        <w:t xml:space="preserve">Kirkham, N. Z., </w:t>
      </w:r>
      <w:proofErr w:type="spellStart"/>
      <w:r w:rsidRPr="00A67B82">
        <w:rPr>
          <w:rFonts w:ascii="Times New Roman" w:hAnsi="Times New Roman" w:cs="Times New Roman"/>
          <w:color w:val="222222"/>
          <w:sz w:val="24"/>
          <w:szCs w:val="24"/>
          <w:shd w:val="clear" w:color="auto" w:fill="FFFFFF"/>
        </w:rPr>
        <w:t>Slemmer</w:t>
      </w:r>
      <w:proofErr w:type="spellEnd"/>
      <w:r w:rsidRPr="00A67B82">
        <w:rPr>
          <w:rFonts w:ascii="Times New Roman" w:hAnsi="Times New Roman" w:cs="Times New Roman"/>
          <w:color w:val="222222"/>
          <w:sz w:val="24"/>
          <w:szCs w:val="24"/>
          <w:shd w:val="clear" w:color="auto" w:fill="FFFFFF"/>
        </w:rPr>
        <w:t xml:space="preserve">, J. A., &amp; Johnson, S. P. (2002). Visual statistical learning in infancy: Evidence for a </w:t>
      </w:r>
      <w:r w:rsidR="003A7296">
        <w:rPr>
          <w:rFonts w:ascii="Times New Roman" w:hAnsi="Times New Roman" w:cs="Times New Roman"/>
          <w:color w:val="222222"/>
          <w:sz w:val="24"/>
          <w:szCs w:val="24"/>
          <w:shd w:val="clear" w:color="auto" w:fill="FFFFFF"/>
        </w:rPr>
        <w:t xml:space="preserve">domain </w:t>
      </w:r>
      <w:r w:rsidRPr="00A67B82">
        <w:rPr>
          <w:rFonts w:ascii="Times New Roman" w:hAnsi="Times New Roman" w:cs="Times New Roman"/>
          <w:color w:val="222222"/>
          <w:sz w:val="24"/>
          <w:szCs w:val="24"/>
          <w:shd w:val="clear" w:color="auto" w:fill="FFFFFF"/>
        </w:rPr>
        <w:t>general learning mechanism. Cognition, 83(2), B35-B42.</w:t>
      </w:r>
    </w:p>
    <w:p w14:paraId="39A9046E" w14:textId="3CFEEA96"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Kruschke</w:t>
      </w:r>
      <w:proofErr w:type="spellEnd"/>
      <w:r w:rsidRPr="00176B81">
        <w:rPr>
          <w:rFonts w:ascii="Times New Roman" w:hAnsi="Times New Roman" w:cs="Times New Roman"/>
          <w:color w:val="222222"/>
          <w:sz w:val="24"/>
          <w:szCs w:val="24"/>
          <w:shd w:val="clear" w:color="auto" w:fill="FFFFFF"/>
        </w:rPr>
        <w:t>, J. K. (1992). ALCOVE: an exemplar-based connectionist model of category learning. Psychological review, 99(1), 22.</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5B37CD01" w:rsidR="00F01B93"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6C08259" w14:textId="1EB46177" w:rsidR="00A67B82" w:rsidRPr="00D276B2" w:rsidRDefault="00A67B8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A67B82">
        <w:rPr>
          <w:rFonts w:ascii="Times New Roman" w:hAnsi="Times New Roman" w:cs="Times New Roman"/>
          <w:color w:val="222222"/>
          <w:sz w:val="24"/>
          <w:szCs w:val="24"/>
          <w:shd w:val="clear" w:color="auto" w:fill="FFFFFF"/>
        </w:rPr>
        <w:t>Legare</w:t>
      </w:r>
      <w:proofErr w:type="spellEnd"/>
      <w:r w:rsidRPr="00A67B82">
        <w:rPr>
          <w:rFonts w:ascii="Times New Roman" w:hAnsi="Times New Roman" w:cs="Times New Roman"/>
          <w:color w:val="222222"/>
          <w:sz w:val="24"/>
          <w:szCs w:val="24"/>
          <w:shd w:val="clear" w:color="auto" w:fill="FFFFFF"/>
        </w:rPr>
        <w:t>, C. H., Gelman, S. A., &amp; Wellman, H. M. (2010). Inconsistency with prior knowledge triggers children’s causal explanatory reasoning. Child development, 81(3), 929-944.</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6CDB351F" w:rsidR="00681B73"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3091CA38" w14:textId="7B8B8B68" w:rsidR="00002F3A" w:rsidRDefault="00002F3A" w:rsidP="00D276B2">
      <w:pPr>
        <w:spacing w:line="480" w:lineRule="auto"/>
        <w:ind w:left="720" w:hanging="720"/>
        <w:contextualSpacing/>
        <w:rPr>
          <w:rFonts w:ascii="Times New Roman" w:hAnsi="Times New Roman" w:cs="Times New Roman"/>
          <w:color w:val="222222"/>
          <w:sz w:val="24"/>
          <w:szCs w:val="24"/>
          <w:shd w:val="clear" w:color="auto" w:fill="FFFFFF"/>
        </w:rPr>
      </w:pPr>
      <w:r w:rsidRPr="00002F3A">
        <w:rPr>
          <w:rFonts w:ascii="Times New Roman" w:hAnsi="Times New Roman" w:cs="Times New Roman"/>
          <w:color w:val="222222"/>
          <w:sz w:val="24"/>
          <w:szCs w:val="24"/>
          <w:shd w:val="clear" w:color="auto" w:fill="FFFFFF"/>
        </w:rPr>
        <w:t xml:space="preserve">Marcus, G. F., Vijayan, S., </w:t>
      </w:r>
      <w:proofErr w:type="spellStart"/>
      <w:r w:rsidRPr="00002F3A">
        <w:rPr>
          <w:rFonts w:ascii="Times New Roman" w:hAnsi="Times New Roman" w:cs="Times New Roman"/>
          <w:color w:val="222222"/>
          <w:sz w:val="24"/>
          <w:szCs w:val="24"/>
          <w:shd w:val="clear" w:color="auto" w:fill="FFFFFF"/>
        </w:rPr>
        <w:t>Bandi</w:t>
      </w:r>
      <w:proofErr w:type="spellEnd"/>
      <w:r w:rsidRPr="00002F3A">
        <w:rPr>
          <w:rFonts w:ascii="Times New Roman" w:hAnsi="Times New Roman" w:cs="Times New Roman"/>
          <w:color w:val="222222"/>
          <w:sz w:val="24"/>
          <w:szCs w:val="24"/>
          <w:shd w:val="clear" w:color="auto" w:fill="FFFFFF"/>
        </w:rPr>
        <w:t xml:space="preserve"> Rao, S., &amp; </w:t>
      </w:r>
      <w:proofErr w:type="spellStart"/>
      <w:r w:rsidRPr="00002F3A">
        <w:rPr>
          <w:rFonts w:ascii="Times New Roman" w:hAnsi="Times New Roman" w:cs="Times New Roman"/>
          <w:color w:val="222222"/>
          <w:sz w:val="24"/>
          <w:szCs w:val="24"/>
          <w:shd w:val="clear" w:color="auto" w:fill="FFFFFF"/>
        </w:rPr>
        <w:t>Vishton</w:t>
      </w:r>
      <w:proofErr w:type="spellEnd"/>
      <w:r w:rsidRPr="00002F3A">
        <w:rPr>
          <w:rFonts w:ascii="Times New Roman" w:hAnsi="Times New Roman" w:cs="Times New Roman"/>
          <w:color w:val="222222"/>
          <w:sz w:val="24"/>
          <w:szCs w:val="24"/>
          <w:shd w:val="clear" w:color="auto" w:fill="FFFFFF"/>
        </w:rPr>
        <w:t>, P. M. (1999). Rule learning by seven-month-old infants. Science, 283(5398), 77-80.</w:t>
      </w:r>
    </w:p>
    <w:p w14:paraId="33701908" w14:textId="05FBE99A" w:rsidR="0022022D" w:rsidRPr="00D276B2" w:rsidRDefault="0022022D" w:rsidP="00D276B2">
      <w:pPr>
        <w:spacing w:line="480" w:lineRule="auto"/>
        <w:ind w:left="720" w:hanging="720"/>
        <w:contextualSpacing/>
        <w:rPr>
          <w:rFonts w:ascii="Times New Roman" w:hAnsi="Times New Roman" w:cs="Times New Roman"/>
          <w:color w:val="222222"/>
          <w:sz w:val="24"/>
          <w:szCs w:val="24"/>
          <w:shd w:val="clear" w:color="auto" w:fill="FFFFFF"/>
        </w:rPr>
      </w:pPr>
      <w:r w:rsidRPr="0022022D">
        <w:rPr>
          <w:rFonts w:ascii="Times New Roman" w:hAnsi="Times New Roman" w:cs="Times New Roman"/>
          <w:color w:val="222222"/>
          <w:sz w:val="24"/>
          <w:szCs w:val="24"/>
          <w:shd w:val="clear" w:color="auto" w:fill="FFFFFF"/>
        </w:rPr>
        <w:lastRenderedPageBreak/>
        <w:t xml:space="preserve">McClelland, J. L., &amp; Thompson, R. M. (2007). Using </w:t>
      </w:r>
      <w:r w:rsidR="00FA71AE">
        <w:rPr>
          <w:rFonts w:ascii="Times New Roman" w:hAnsi="Times New Roman" w:cs="Times New Roman"/>
          <w:color w:val="222222"/>
          <w:sz w:val="24"/>
          <w:szCs w:val="24"/>
          <w:shd w:val="clear" w:color="auto" w:fill="FFFFFF"/>
        </w:rPr>
        <w:t>domain</w:t>
      </w:r>
      <w:r w:rsidRPr="0022022D">
        <w:rPr>
          <w:rFonts w:ascii="Times New Roman" w:hAnsi="Times New Roman" w:cs="Times New Roman"/>
          <w:color w:val="222222"/>
          <w:sz w:val="24"/>
          <w:szCs w:val="24"/>
          <w:shd w:val="clear" w:color="auto" w:fill="FFFFFF"/>
        </w:rPr>
        <w:t>‐general principles to explain children's causal reasoning abilities. Developmental Science, 10(3), 333-356.</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07E2A0A1"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1C38F384" w14:textId="66B2882E"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Rovee</w:t>
      </w:r>
      <w:proofErr w:type="spellEnd"/>
      <w:r w:rsidRPr="004D3CBB">
        <w:rPr>
          <w:rFonts w:ascii="Times New Roman" w:hAnsi="Times New Roman" w:cs="Times New Roman"/>
          <w:color w:val="222222"/>
          <w:sz w:val="24"/>
          <w:szCs w:val="24"/>
          <w:shd w:val="clear" w:color="auto" w:fill="FFFFFF"/>
        </w:rPr>
        <w:t>-Collier, C. (1999). The development of infant memory. Current directions in psychological science, 8(3), 80-85.</w:t>
      </w:r>
    </w:p>
    <w:p w14:paraId="1524382A" w14:textId="2A6E008B"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4D3CBB">
        <w:rPr>
          <w:rFonts w:ascii="Times New Roman" w:hAnsi="Times New Roman" w:cs="Times New Roman"/>
          <w:color w:val="222222"/>
          <w:sz w:val="24"/>
          <w:szCs w:val="24"/>
          <w:shd w:val="clear" w:color="auto" w:fill="FFFFFF"/>
        </w:rPr>
        <w:t>Saffran</w:t>
      </w:r>
      <w:proofErr w:type="spellEnd"/>
      <w:r w:rsidRPr="004D3CBB">
        <w:rPr>
          <w:rFonts w:ascii="Times New Roman" w:hAnsi="Times New Roman" w:cs="Times New Roman"/>
          <w:color w:val="222222"/>
          <w:sz w:val="24"/>
          <w:szCs w:val="24"/>
          <w:shd w:val="clear" w:color="auto" w:fill="FFFFFF"/>
        </w:rPr>
        <w:t xml:space="preserve">, J. R., </w:t>
      </w:r>
      <w:proofErr w:type="spellStart"/>
      <w:r w:rsidRPr="004D3CBB">
        <w:rPr>
          <w:rFonts w:ascii="Times New Roman" w:hAnsi="Times New Roman" w:cs="Times New Roman"/>
          <w:color w:val="222222"/>
          <w:sz w:val="24"/>
          <w:szCs w:val="24"/>
          <w:shd w:val="clear" w:color="auto" w:fill="FFFFFF"/>
        </w:rPr>
        <w:t>Aslin</w:t>
      </w:r>
      <w:proofErr w:type="spellEnd"/>
      <w:r w:rsidRPr="004D3CBB">
        <w:rPr>
          <w:rFonts w:ascii="Times New Roman" w:hAnsi="Times New Roman" w:cs="Times New Roman"/>
          <w:color w:val="222222"/>
          <w:sz w:val="24"/>
          <w:szCs w:val="24"/>
          <w:shd w:val="clear" w:color="auto" w:fill="FFFFFF"/>
        </w:rPr>
        <w:t>, R. N., &amp; Newport, E. L. (1996). Statistical learning by 8-month-old infants. Science, 274(5294), 1926-1928.</w:t>
      </w:r>
    </w:p>
    <w:p w14:paraId="5917AC9C" w14:textId="68D4D079"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lastRenderedPageBreak/>
        <w:t xml:space="preserve">Schulz, L. E., Gopnik, A., &amp; </w:t>
      </w:r>
      <w:proofErr w:type="spellStart"/>
      <w:r w:rsidRPr="00DB46AD">
        <w:rPr>
          <w:rFonts w:ascii="Times New Roman" w:hAnsi="Times New Roman" w:cs="Times New Roman"/>
          <w:color w:val="222222"/>
          <w:sz w:val="24"/>
          <w:szCs w:val="24"/>
          <w:shd w:val="clear" w:color="auto" w:fill="FFFFFF"/>
        </w:rPr>
        <w:t>Glymour</w:t>
      </w:r>
      <w:proofErr w:type="spellEnd"/>
      <w:r w:rsidRPr="00DB46AD">
        <w:rPr>
          <w:rFonts w:ascii="Times New Roman" w:hAnsi="Times New Roman" w:cs="Times New Roman"/>
          <w:color w:val="222222"/>
          <w:sz w:val="24"/>
          <w:szCs w:val="24"/>
          <w:shd w:val="clear" w:color="auto" w:fill="FFFFFF"/>
        </w:rPr>
        <w:t>, C. (2007). Preschool children learn about causal structure from conditional interventions. Developmental science, 10(3), 322-332.</w:t>
      </w:r>
    </w:p>
    <w:p w14:paraId="11AE76A7" w14:textId="543A5996" w:rsidR="004D3CBB" w:rsidRDefault="004D3CBB" w:rsidP="00D276B2">
      <w:pPr>
        <w:spacing w:line="480" w:lineRule="auto"/>
        <w:ind w:left="720" w:hanging="720"/>
        <w:contextualSpacing/>
        <w:rPr>
          <w:rFonts w:ascii="Times New Roman" w:hAnsi="Times New Roman" w:cs="Times New Roman"/>
          <w:color w:val="222222"/>
          <w:sz w:val="24"/>
          <w:szCs w:val="24"/>
          <w:shd w:val="clear" w:color="auto" w:fill="FFFFFF"/>
        </w:rPr>
      </w:pPr>
      <w:r w:rsidRPr="004D3CBB">
        <w:rPr>
          <w:rFonts w:ascii="Times New Roman" w:hAnsi="Times New Roman" w:cs="Times New Roman"/>
          <w:color w:val="222222"/>
          <w:sz w:val="24"/>
          <w:szCs w:val="24"/>
          <w:shd w:val="clear" w:color="auto" w:fill="FFFFFF"/>
        </w:rPr>
        <w:t>Shultz, T. R. (1982). Rules of causal attribution. Monographs of the society for research in child development, 1-51.</w:t>
      </w:r>
    </w:p>
    <w:p w14:paraId="16AB6CA3" w14:textId="2C10A20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1DC8722D" w14:textId="7F6B3745"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4F343EF0" w14:textId="319B9327"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r w:rsidRPr="006D3060">
        <w:rPr>
          <w:rFonts w:ascii="Times New Roman" w:hAnsi="Times New Roman" w:cs="Times New Roman"/>
          <w:color w:val="222222"/>
          <w:sz w:val="24"/>
          <w:szCs w:val="24"/>
          <w:shd w:val="clear" w:color="auto" w:fill="FFFFFF"/>
        </w:rPr>
        <w:t xml:space="preserve">Spencer, J. P., Ross‐Sheehy, S., &amp; </w:t>
      </w:r>
      <w:proofErr w:type="spellStart"/>
      <w:r w:rsidRPr="006D3060">
        <w:rPr>
          <w:rFonts w:ascii="Times New Roman" w:hAnsi="Times New Roman" w:cs="Times New Roman"/>
          <w:color w:val="222222"/>
          <w:sz w:val="24"/>
          <w:szCs w:val="24"/>
          <w:shd w:val="clear" w:color="auto" w:fill="FFFFFF"/>
        </w:rPr>
        <w:t>Eschman</w:t>
      </w:r>
      <w:proofErr w:type="spellEnd"/>
      <w:r w:rsidRPr="006D3060">
        <w:rPr>
          <w:rFonts w:ascii="Times New Roman" w:hAnsi="Times New Roman" w:cs="Times New Roman"/>
          <w:color w:val="222222"/>
          <w:sz w:val="24"/>
          <w:szCs w:val="24"/>
          <w:shd w:val="clear" w:color="auto" w:fill="FFFFFF"/>
        </w:rPr>
        <w:t>, B. (2022). Testing predictions of a neural process model of visual attention in infancy across competitive and non‐competitive contexts. Infancy, 27(2), 389-411.</w:t>
      </w:r>
    </w:p>
    <w:p w14:paraId="09AE83E4" w14:textId="6F0B6C2B"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24418DC2" w14:textId="0E830D3B" w:rsidR="006D3060" w:rsidRPr="00D276B2" w:rsidRDefault="006D3060"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6D3060">
        <w:rPr>
          <w:rFonts w:ascii="Times New Roman" w:hAnsi="Times New Roman" w:cs="Times New Roman"/>
          <w:color w:val="222222"/>
          <w:sz w:val="24"/>
          <w:szCs w:val="24"/>
          <w:shd w:val="clear" w:color="auto" w:fill="FFFFFF"/>
        </w:rPr>
        <w:t>Stojnić</w:t>
      </w:r>
      <w:proofErr w:type="spellEnd"/>
      <w:r w:rsidRPr="006D3060">
        <w:rPr>
          <w:rFonts w:ascii="Times New Roman" w:hAnsi="Times New Roman" w:cs="Times New Roman"/>
          <w:color w:val="222222"/>
          <w:sz w:val="24"/>
          <w:szCs w:val="24"/>
          <w:shd w:val="clear" w:color="auto" w:fill="FFFFFF"/>
        </w:rPr>
        <w:t>, G., Gandhi, K., Yasuda, S., Lake, B. M., &amp; Dillon, M. R. (2023). Commonsense psychology in human infants and machines. Cognition, 235, 105406.</w:t>
      </w:r>
    </w:p>
    <w:p w14:paraId="73E287EA" w14:textId="344A90CA"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4D0E783A" w:rsid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3F27224F" w14:textId="42362294"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 xml:space="preserve">Walker, C. M., &amp; </w:t>
      </w:r>
      <w:proofErr w:type="spellStart"/>
      <w:r w:rsidRPr="00DB46AD">
        <w:rPr>
          <w:rFonts w:ascii="Times New Roman" w:hAnsi="Times New Roman" w:cs="Times New Roman"/>
          <w:color w:val="222222"/>
          <w:sz w:val="24"/>
          <w:szCs w:val="24"/>
          <w:shd w:val="clear" w:color="auto" w:fill="FFFFFF"/>
        </w:rPr>
        <w:t>Nyhout</w:t>
      </w:r>
      <w:proofErr w:type="spellEnd"/>
      <w:r w:rsidRPr="00DB46AD">
        <w:rPr>
          <w:rFonts w:ascii="Times New Roman" w:hAnsi="Times New Roman" w:cs="Times New Roman"/>
          <w:color w:val="222222"/>
          <w:sz w:val="24"/>
          <w:szCs w:val="24"/>
          <w:shd w:val="clear" w:color="auto" w:fill="FFFFFF"/>
        </w:rPr>
        <w:t>, A. (2020). Asking “why?” and “what if?”: The influence of questions on children’s inferences. The questioning child: Insights from psychology and education, 252-280.</w:t>
      </w:r>
    </w:p>
    <w:p w14:paraId="2708A973" w14:textId="1758D1D1" w:rsidR="00176B81" w:rsidRPr="00D276B2" w:rsidRDefault="00176B81"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176B81">
        <w:rPr>
          <w:rFonts w:ascii="Times New Roman" w:hAnsi="Times New Roman" w:cs="Times New Roman"/>
          <w:color w:val="222222"/>
          <w:sz w:val="24"/>
          <w:szCs w:val="24"/>
          <w:shd w:val="clear" w:color="auto" w:fill="FFFFFF"/>
        </w:rPr>
        <w:t>Widrow</w:t>
      </w:r>
      <w:proofErr w:type="spellEnd"/>
      <w:r w:rsidRPr="00176B81">
        <w:rPr>
          <w:rFonts w:ascii="Times New Roman" w:hAnsi="Times New Roman" w:cs="Times New Roman"/>
          <w:color w:val="222222"/>
          <w:sz w:val="24"/>
          <w:szCs w:val="24"/>
          <w:shd w:val="clear" w:color="auto" w:fill="FFFFFF"/>
        </w:rPr>
        <w:t>, B., &amp; Hoff, M. E. (1960). Adaptive switching circuits. Stanford Univ Ca Stanford Electronics Labs.</w:t>
      </w:r>
    </w:p>
    <w:p w14:paraId="6F37A3E1" w14:textId="7695C2E7" w:rsidR="00DB46AD" w:rsidRDefault="00DB46AD" w:rsidP="00D276B2">
      <w:pPr>
        <w:spacing w:line="480" w:lineRule="auto"/>
        <w:ind w:left="720" w:hanging="720"/>
        <w:contextualSpacing/>
        <w:rPr>
          <w:rFonts w:ascii="Times New Roman" w:hAnsi="Times New Roman" w:cs="Times New Roman"/>
          <w:color w:val="222222"/>
          <w:sz w:val="24"/>
          <w:szCs w:val="24"/>
          <w:shd w:val="clear" w:color="auto" w:fill="FFFFFF"/>
        </w:rPr>
      </w:pPr>
      <w:r w:rsidRPr="00DB46AD">
        <w:rPr>
          <w:rFonts w:ascii="Times New Roman" w:hAnsi="Times New Roman" w:cs="Times New Roman"/>
          <w:color w:val="222222"/>
          <w:sz w:val="24"/>
          <w:szCs w:val="24"/>
          <w:shd w:val="clear" w:color="auto" w:fill="FFFFFF"/>
        </w:rPr>
        <w:t>Xu, F. (2019). Towards a rational constructivist theory of cognitive development. Psychological review, 126(6), 841.</w:t>
      </w:r>
    </w:p>
    <w:p w14:paraId="053EA07A" w14:textId="6CCC286C"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F758" w14:textId="77777777" w:rsidR="007D0B99" w:rsidRDefault="007D0B99" w:rsidP="00323E12">
      <w:pPr>
        <w:spacing w:after="0" w:line="240" w:lineRule="auto"/>
      </w:pPr>
      <w:r>
        <w:separator/>
      </w:r>
    </w:p>
  </w:endnote>
  <w:endnote w:type="continuationSeparator" w:id="0">
    <w:p w14:paraId="2B118F6A" w14:textId="77777777" w:rsidR="007D0B99" w:rsidRDefault="007D0B99"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13EB7" w14:textId="77777777" w:rsidR="007D0B99" w:rsidRDefault="007D0B99" w:rsidP="00323E12">
      <w:pPr>
        <w:spacing w:after="0" w:line="240" w:lineRule="auto"/>
      </w:pPr>
      <w:r>
        <w:separator/>
      </w:r>
    </w:p>
  </w:footnote>
  <w:footnote w:type="continuationSeparator" w:id="0">
    <w:p w14:paraId="453E2D0F" w14:textId="77777777" w:rsidR="007D0B99" w:rsidRDefault="007D0B99" w:rsidP="00323E12">
      <w:pPr>
        <w:spacing w:after="0" w:line="240" w:lineRule="auto"/>
      </w:pPr>
      <w:r>
        <w:continuationSeparator/>
      </w:r>
    </w:p>
  </w:footnote>
  <w:footnote w:id="1">
    <w:p w14:paraId="255758FA" w14:textId="518E51C1" w:rsidR="00F07E08" w:rsidRDefault="00F07E08">
      <w:pPr>
        <w:pStyle w:val="FootnoteText"/>
      </w:pPr>
      <w:r>
        <w:rPr>
          <w:rStyle w:val="FootnoteReference"/>
        </w:rPr>
        <w:footnoteRef/>
      </w:r>
      <w:r>
        <w:t xml:space="preserve"> </w:t>
      </w:r>
      <w:r w:rsidRPr="00E321C6">
        <w:rPr>
          <w:rFonts w:ascii="Times New Roman" w:hAnsi="Times New Roman" w:cs="Times New Roman"/>
        </w:rPr>
        <w:t xml:space="preserve">The Griffiths et al. (2011) model assumes that this </w:t>
      </w:r>
      <w:r>
        <w:rPr>
          <w:rFonts w:ascii="Times New Roman" w:hAnsi="Times New Roman" w:cs="Times New Roman"/>
        </w:rPr>
        <w:t xml:space="preserve">can be </w:t>
      </w:r>
      <w:r w:rsidRPr="00E321C6">
        <w:rPr>
          <w:rFonts w:ascii="Times New Roman" w:hAnsi="Times New Roman" w:cs="Times New Roman"/>
        </w:rPr>
        <w:t xml:space="preserve">learned </w:t>
      </w:r>
      <w:r>
        <w:rPr>
          <w:rFonts w:ascii="Times New Roman" w:hAnsi="Times New Roman" w:cs="Times New Roman"/>
        </w:rPr>
        <w:t>through a hierarchical process;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1FD3"/>
    <w:rsid w:val="000026DE"/>
    <w:rsid w:val="00002B54"/>
    <w:rsid w:val="00002F3A"/>
    <w:rsid w:val="000034A8"/>
    <w:rsid w:val="00003545"/>
    <w:rsid w:val="000037A4"/>
    <w:rsid w:val="00003D70"/>
    <w:rsid w:val="00003E78"/>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3A"/>
    <w:rsid w:val="00016078"/>
    <w:rsid w:val="00016189"/>
    <w:rsid w:val="00016569"/>
    <w:rsid w:val="00016CA6"/>
    <w:rsid w:val="00016CD0"/>
    <w:rsid w:val="0001703B"/>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46C"/>
    <w:rsid w:val="000245F7"/>
    <w:rsid w:val="00024D5C"/>
    <w:rsid w:val="00024ED3"/>
    <w:rsid w:val="00024F04"/>
    <w:rsid w:val="00025691"/>
    <w:rsid w:val="0002659C"/>
    <w:rsid w:val="00026776"/>
    <w:rsid w:val="00027ACA"/>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7DD"/>
    <w:rsid w:val="00034895"/>
    <w:rsid w:val="00034A28"/>
    <w:rsid w:val="00034C83"/>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4FFB"/>
    <w:rsid w:val="000554C0"/>
    <w:rsid w:val="00055AE6"/>
    <w:rsid w:val="00056507"/>
    <w:rsid w:val="0005664F"/>
    <w:rsid w:val="00056812"/>
    <w:rsid w:val="000569B4"/>
    <w:rsid w:val="00056DE7"/>
    <w:rsid w:val="000576AE"/>
    <w:rsid w:val="00060546"/>
    <w:rsid w:val="0006077E"/>
    <w:rsid w:val="00060BAF"/>
    <w:rsid w:val="0006183F"/>
    <w:rsid w:val="00061A5B"/>
    <w:rsid w:val="00061D56"/>
    <w:rsid w:val="00061E18"/>
    <w:rsid w:val="0006206C"/>
    <w:rsid w:val="00062574"/>
    <w:rsid w:val="00063595"/>
    <w:rsid w:val="000638A4"/>
    <w:rsid w:val="00063EC2"/>
    <w:rsid w:val="00064985"/>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2D2"/>
    <w:rsid w:val="00074E2E"/>
    <w:rsid w:val="00074EE7"/>
    <w:rsid w:val="00074F58"/>
    <w:rsid w:val="000752F8"/>
    <w:rsid w:val="000759D1"/>
    <w:rsid w:val="000759FF"/>
    <w:rsid w:val="00075E49"/>
    <w:rsid w:val="0007605A"/>
    <w:rsid w:val="000761EA"/>
    <w:rsid w:val="000768C5"/>
    <w:rsid w:val="000770BC"/>
    <w:rsid w:val="000774D7"/>
    <w:rsid w:val="000777AD"/>
    <w:rsid w:val="00077ADF"/>
    <w:rsid w:val="00077DAB"/>
    <w:rsid w:val="00080085"/>
    <w:rsid w:val="0008073B"/>
    <w:rsid w:val="000809AD"/>
    <w:rsid w:val="00080B94"/>
    <w:rsid w:val="000816AD"/>
    <w:rsid w:val="00081AB9"/>
    <w:rsid w:val="00082E9D"/>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BFC"/>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D"/>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2B1"/>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657"/>
    <w:rsid w:val="000E4CBE"/>
    <w:rsid w:val="000E63BF"/>
    <w:rsid w:val="000E70B3"/>
    <w:rsid w:val="000E7155"/>
    <w:rsid w:val="000E7263"/>
    <w:rsid w:val="000F09D0"/>
    <w:rsid w:val="000F12A4"/>
    <w:rsid w:val="000F176F"/>
    <w:rsid w:val="000F223E"/>
    <w:rsid w:val="000F2315"/>
    <w:rsid w:val="000F2DD8"/>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ADD"/>
    <w:rsid w:val="00101E9D"/>
    <w:rsid w:val="0010201B"/>
    <w:rsid w:val="001033F5"/>
    <w:rsid w:val="0010410F"/>
    <w:rsid w:val="0010419D"/>
    <w:rsid w:val="001048BB"/>
    <w:rsid w:val="0010498C"/>
    <w:rsid w:val="00104C57"/>
    <w:rsid w:val="00104D3F"/>
    <w:rsid w:val="0010541E"/>
    <w:rsid w:val="00105923"/>
    <w:rsid w:val="001061FF"/>
    <w:rsid w:val="00106469"/>
    <w:rsid w:val="00107780"/>
    <w:rsid w:val="00107976"/>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095"/>
    <w:rsid w:val="00116702"/>
    <w:rsid w:val="00116D4A"/>
    <w:rsid w:val="00117703"/>
    <w:rsid w:val="0012000F"/>
    <w:rsid w:val="0012012B"/>
    <w:rsid w:val="00120AD4"/>
    <w:rsid w:val="001215C6"/>
    <w:rsid w:val="00121F90"/>
    <w:rsid w:val="00122569"/>
    <w:rsid w:val="00122CAE"/>
    <w:rsid w:val="00122CDC"/>
    <w:rsid w:val="00122F2D"/>
    <w:rsid w:val="001234E8"/>
    <w:rsid w:val="00123520"/>
    <w:rsid w:val="00124768"/>
    <w:rsid w:val="00124977"/>
    <w:rsid w:val="0012499B"/>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16B"/>
    <w:rsid w:val="001446D5"/>
    <w:rsid w:val="001465DC"/>
    <w:rsid w:val="001465F0"/>
    <w:rsid w:val="001469E0"/>
    <w:rsid w:val="00147588"/>
    <w:rsid w:val="00147840"/>
    <w:rsid w:val="00147A94"/>
    <w:rsid w:val="00147D58"/>
    <w:rsid w:val="001500D0"/>
    <w:rsid w:val="001505BD"/>
    <w:rsid w:val="00150642"/>
    <w:rsid w:val="00151E77"/>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0E99"/>
    <w:rsid w:val="0016153D"/>
    <w:rsid w:val="001615A7"/>
    <w:rsid w:val="001618E2"/>
    <w:rsid w:val="00161E23"/>
    <w:rsid w:val="001626DE"/>
    <w:rsid w:val="001629E3"/>
    <w:rsid w:val="001639C0"/>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5FBF"/>
    <w:rsid w:val="001765BD"/>
    <w:rsid w:val="00176B81"/>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76E"/>
    <w:rsid w:val="00186B40"/>
    <w:rsid w:val="00187302"/>
    <w:rsid w:val="00187354"/>
    <w:rsid w:val="00187D6A"/>
    <w:rsid w:val="0019030A"/>
    <w:rsid w:val="001904A4"/>
    <w:rsid w:val="001905CD"/>
    <w:rsid w:val="00191428"/>
    <w:rsid w:val="0019178F"/>
    <w:rsid w:val="00191CC9"/>
    <w:rsid w:val="00192238"/>
    <w:rsid w:val="0019265D"/>
    <w:rsid w:val="00192C62"/>
    <w:rsid w:val="00193653"/>
    <w:rsid w:val="001936E2"/>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A8C"/>
    <w:rsid w:val="001A0C23"/>
    <w:rsid w:val="001A14DD"/>
    <w:rsid w:val="001A2513"/>
    <w:rsid w:val="001A2604"/>
    <w:rsid w:val="001A2652"/>
    <w:rsid w:val="001A2854"/>
    <w:rsid w:val="001A3739"/>
    <w:rsid w:val="001A3893"/>
    <w:rsid w:val="001A3A24"/>
    <w:rsid w:val="001A3C83"/>
    <w:rsid w:val="001A3EC1"/>
    <w:rsid w:val="001A467A"/>
    <w:rsid w:val="001A47C1"/>
    <w:rsid w:val="001A5C2B"/>
    <w:rsid w:val="001A65BE"/>
    <w:rsid w:val="001A6A27"/>
    <w:rsid w:val="001A6E65"/>
    <w:rsid w:val="001A730F"/>
    <w:rsid w:val="001A76F5"/>
    <w:rsid w:val="001A7B58"/>
    <w:rsid w:val="001A7E4F"/>
    <w:rsid w:val="001A7E90"/>
    <w:rsid w:val="001B013C"/>
    <w:rsid w:val="001B0577"/>
    <w:rsid w:val="001B06CC"/>
    <w:rsid w:val="001B0DC2"/>
    <w:rsid w:val="001B0F27"/>
    <w:rsid w:val="001B1EB0"/>
    <w:rsid w:val="001B1FD5"/>
    <w:rsid w:val="001B2030"/>
    <w:rsid w:val="001B237C"/>
    <w:rsid w:val="001B2422"/>
    <w:rsid w:val="001B24C4"/>
    <w:rsid w:val="001B2E6F"/>
    <w:rsid w:val="001B346A"/>
    <w:rsid w:val="001B4B55"/>
    <w:rsid w:val="001B4B8D"/>
    <w:rsid w:val="001B5927"/>
    <w:rsid w:val="001B5D59"/>
    <w:rsid w:val="001B5D9D"/>
    <w:rsid w:val="001B61B4"/>
    <w:rsid w:val="001B6496"/>
    <w:rsid w:val="001B6C60"/>
    <w:rsid w:val="001B7F60"/>
    <w:rsid w:val="001C02F1"/>
    <w:rsid w:val="001C0530"/>
    <w:rsid w:val="001C0543"/>
    <w:rsid w:val="001C07E2"/>
    <w:rsid w:val="001C0ADB"/>
    <w:rsid w:val="001C0C54"/>
    <w:rsid w:val="001C0DEF"/>
    <w:rsid w:val="001C0F80"/>
    <w:rsid w:val="001C17F9"/>
    <w:rsid w:val="001C1E31"/>
    <w:rsid w:val="001C225C"/>
    <w:rsid w:val="001C28DA"/>
    <w:rsid w:val="001C2C77"/>
    <w:rsid w:val="001C2DD8"/>
    <w:rsid w:val="001C3009"/>
    <w:rsid w:val="001C3CE9"/>
    <w:rsid w:val="001C3D27"/>
    <w:rsid w:val="001C48AA"/>
    <w:rsid w:val="001C4904"/>
    <w:rsid w:val="001C4F93"/>
    <w:rsid w:val="001C50F5"/>
    <w:rsid w:val="001C5C0F"/>
    <w:rsid w:val="001C62CF"/>
    <w:rsid w:val="001C64EC"/>
    <w:rsid w:val="001C6CF3"/>
    <w:rsid w:val="001C6DF4"/>
    <w:rsid w:val="001C7621"/>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3E07"/>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3ECC"/>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073"/>
    <w:rsid w:val="001F6713"/>
    <w:rsid w:val="001F6C56"/>
    <w:rsid w:val="001F6DE8"/>
    <w:rsid w:val="001F74F5"/>
    <w:rsid w:val="001F7A23"/>
    <w:rsid w:val="001F7AC9"/>
    <w:rsid w:val="001F7D82"/>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48D"/>
    <w:rsid w:val="00204896"/>
    <w:rsid w:val="00205258"/>
    <w:rsid w:val="00205660"/>
    <w:rsid w:val="00205B0B"/>
    <w:rsid w:val="00206231"/>
    <w:rsid w:val="002068F5"/>
    <w:rsid w:val="002074C2"/>
    <w:rsid w:val="00207C4F"/>
    <w:rsid w:val="00210527"/>
    <w:rsid w:val="00210BF5"/>
    <w:rsid w:val="00210CF8"/>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22D"/>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0A0"/>
    <w:rsid w:val="0022649A"/>
    <w:rsid w:val="00226659"/>
    <w:rsid w:val="00226726"/>
    <w:rsid w:val="00226FFC"/>
    <w:rsid w:val="00227BA8"/>
    <w:rsid w:val="0023022E"/>
    <w:rsid w:val="002302A1"/>
    <w:rsid w:val="00230399"/>
    <w:rsid w:val="00232348"/>
    <w:rsid w:val="00232A48"/>
    <w:rsid w:val="0023379B"/>
    <w:rsid w:val="00234BE9"/>
    <w:rsid w:val="00234CBA"/>
    <w:rsid w:val="00235657"/>
    <w:rsid w:val="00235940"/>
    <w:rsid w:val="00235950"/>
    <w:rsid w:val="00236C05"/>
    <w:rsid w:val="00236EC8"/>
    <w:rsid w:val="00236FB3"/>
    <w:rsid w:val="00237203"/>
    <w:rsid w:val="00237322"/>
    <w:rsid w:val="00237404"/>
    <w:rsid w:val="00237F30"/>
    <w:rsid w:val="0024096F"/>
    <w:rsid w:val="00240DC3"/>
    <w:rsid w:val="00240E6B"/>
    <w:rsid w:val="00241FCC"/>
    <w:rsid w:val="00242A73"/>
    <w:rsid w:val="00242F2A"/>
    <w:rsid w:val="002430EB"/>
    <w:rsid w:val="0024319C"/>
    <w:rsid w:val="0024358D"/>
    <w:rsid w:val="00243A91"/>
    <w:rsid w:val="002448E4"/>
    <w:rsid w:val="00245097"/>
    <w:rsid w:val="00245B2A"/>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245"/>
    <w:rsid w:val="0025471E"/>
    <w:rsid w:val="00254906"/>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2DA7"/>
    <w:rsid w:val="00263269"/>
    <w:rsid w:val="002632F8"/>
    <w:rsid w:val="0026396D"/>
    <w:rsid w:val="00263D2E"/>
    <w:rsid w:val="00263F61"/>
    <w:rsid w:val="00263FD4"/>
    <w:rsid w:val="002641C0"/>
    <w:rsid w:val="00265838"/>
    <w:rsid w:val="00265968"/>
    <w:rsid w:val="00265AD0"/>
    <w:rsid w:val="0026622A"/>
    <w:rsid w:val="00266555"/>
    <w:rsid w:val="0026657F"/>
    <w:rsid w:val="002666FF"/>
    <w:rsid w:val="002668E6"/>
    <w:rsid w:val="00266DBA"/>
    <w:rsid w:val="00267078"/>
    <w:rsid w:val="00267C03"/>
    <w:rsid w:val="00267D34"/>
    <w:rsid w:val="00267F79"/>
    <w:rsid w:val="00270774"/>
    <w:rsid w:val="0027090B"/>
    <w:rsid w:val="00270B29"/>
    <w:rsid w:val="00270CCA"/>
    <w:rsid w:val="00271093"/>
    <w:rsid w:val="00272044"/>
    <w:rsid w:val="00272324"/>
    <w:rsid w:val="0027293D"/>
    <w:rsid w:val="00273433"/>
    <w:rsid w:val="0027350B"/>
    <w:rsid w:val="00273BA7"/>
    <w:rsid w:val="00273F49"/>
    <w:rsid w:val="00274041"/>
    <w:rsid w:val="00274117"/>
    <w:rsid w:val="0027489C"/>
    <w:rsid w:val="00274BE2"/>
    <w:rsid w:val="0027539B"/>
    <w:rsid w:val="002753F1"/>
    <w:rsid w:val="00275403"/>
    <w:rsid w:val="002754ED"/>
    <w:rsid w:val="0027660B"/>
    <w:rsid w:val="0027696A"/>
    <w:rsid w:val="00276EBE"/>
    <w:rsid w:val="0027741D"/>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0F2"/>
    <w:rsid w:val="00286322"/>
    <w:rsid w:val="00286AD1"/>
    <w:rsid w:val="00286B03"/>
    <w:rsid w:val="00287173"/>
    <w:rsid w:val="0028778B"/>
    <w:rsid w:val="00287E84"/>
    <w:rsid w:val="00290361"/>
    <w:rsid w:val="002909ED"/>
    <w:rsid w:val="00290A33"/>
    <w:rsid w:val="00290BA2"/>
    <w:rsid w:val="00291252"/>
    <w:rsid w:val="00291623"/>
    <w:rsid w:val="0029172A"/>
    <w:rsid w:val="002920C8"/>
    <w:rsid w:val="00292172"/>
    <w:rsid w:val="00292686"/>
    <w:rsid w:val="002931FC"/>
    <w:rsid w:val="00294685"/>
    <w:rsid w:val="00294C29"/>
    <w:rsid w:val="0029529D"/>
    <w:rsid w:val="00295677"/>
    <w:rsid w:val="002959F5"/>
    <w:rsid w:val="002965E6"/>
    <w:rsid w:val="002968CF"/>
    <w:rsid w:val="00296A89"/>
    <w:rsid w:val="00296CA7"/>
    <w:rsid w:val="0029714F"/>
    <w:rsid w:val="0029753A"/>
    <w:rsid w:val="0029769E"/>
    <w:rsid w:val="00297B05"/>
    <w:rsid w:val="002A09B6"/>
    <w:rsid w:val="002A0A5E"/>
    <w:rsid w:val="002A0F2E"/>
    <w:rsid w:val="002A1D39"/>
    <w:rsid w:val="002A2668"/>
    <w:rsid w:val="002A297B"/>
    <w:rsid w:val="002A2BAA"/>
    <w:rsid w:val="002A2FCF"/>
    <w:rsid w:val="002A3122"/>
    <w:rsid w:val="002A39FD"/>
    <w:rsid w:val="002A437D"/>
    <w:rsid w:val="002A500D"/>
    <w:rsid w:val="002A6624"/>
    <w:rsid w:val="002A72A5"/>
    <w:rsid w:val="002A767F"/>
    <w:rsid w:val="002B07F9"/>
    <w:rsid w:val="002B0E09"/>
    <w:rsid w:val="002B0E0E"/>
    <w:rsid w:val="002B119F"/>
    <w:rsid w:val="002B11FB"/>
    <w:rsid w:val="002B1561"/>
    <w:rsid w:val="002B1F17"/>
    <w:rsid w:val="002B202B"/>
    <w:rsid w:val="002B28D6"/>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2DC8"/>
    <w:rsid w:val="002C322F"/>
    <w:rsid w:val="002C3587"/>
    <w:rsid w:val="002C3630"/>
    <w:rsid w:val="002C3666"/>
    <w:rsid w:val="002C3931"/>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0625"/>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2D2"/>
    <w:rsid w:val="003113D2"/>
    <w:rsid w:val="003120B3"/>
    <w:rsid w:val="00312128"/>
    <w:rsid w:val="003121B1"/>
    <w:rsid w:val="003126F4"/>
    <w:rsid w:val="0031284A"/>
    <w:rsid w:val="00312A05"/>
    <w:rsid w:val="00313416"/>
    <w:rsid w:val="00313575"/>
    <w:rsid w:val="003139F1"/>
    <w:rsid w:val="00314226"/>
    <w:rsid w:val="00314257"/>
    <w:rsid w:val="003143D5"/>
    <w:rsid w:val="00314468"/>
    <w:rsid w:val="00314C84"/>
    <w:rsid w:val="003159D5"/>
    <w:rsid w:val="00315BA9"/>
    <w:rsid w:val="00315D14"/>
    <w:rsid w:val="003172B7"/>
    <w:rsid w:val="00317D96"/>
    <w:rsid w:val="00320429"/>
    <w:rsid w:val="00320642"/>
    <w:rsid w:val="00320917"/>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68"/>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5B43"/>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E83"/>
    <w:rsid w:val="00343F41"/>
    <w:rsid w:val="00345292"/>
    <w:rsid w:val="00345491"/>
    <w:rsid w:val="00345FCC"/>
    <w:rsid w:val="0034617F"/>
    <w:rsid w:val="003463B0"/>
    <w:rsid w:val="003468C4"/>
    <w:rsid w:val="00350CCA"/>
    <w:rsid w:val="00351315"/>
    <w:rsid w:val="003519CD"/>
    <w:rsid w:val="00351A01"/>
    <w:rsid w:val="00351B83"/>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7A5"/>
    <w:rsid w:val="00356C23"/>
    <w:rsid w:val="00356C87"/>
    <w:rsid w:val="00357745"/>
    <w:rsid w:val="003606B5"/>
    <w:rsid w:val="00360842"/>
    <w:rsid w:val="00360A0C"/>
    <w:rsid w:val="00360E41"/>
    <w:rsid w:val="003610EC"/>
    <w:rsid w:val="003618C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B38"/>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1A"/>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B20"/>
    <w:rsid w:val="00392C91"/>
    <w:rsid w:val="00394C20"/>
    <w:rsid w:val="00395053"/>
    <w:rsid w:val="0039554F"/>
    <w:rsid w:val="0039582D"/>
    <w:rsid w:val="00396714"/>
    <w:rsid w:val="00397D2B"/>
    <w:rsid w:val="003A05CE"/>
    <w:rsid w:val="003A1DCE"/>
    <w:rsid w:val="003A2CB4"/>
    <w:rsid w:val="003A339B"/>
    <w:rsid w:val="003A3BB2"/>
    <w:rsid w:val="003A418F"/>
    <w:rsid w:val="003A5253"/>
    <w:rsid w:val="003A54EB"/>
    <w:rsid w:val="003A65D6"/>
    <w:rsid w:val="003A67C7"/>
    <w:rsid w:val="003A6C50"/>
    <w:rsid w:val="003A6F1A"/>
    <w:rsid w:val="003A7296"/>
    <w:rsid w:val="003A744C"/>
    <w:rsid w:val="003B00F0"/>
    <w:rsid w:val="003B04E7"/>
    <w:rsid w:val="003B04EF"/>
    <w:rsid w:val="003B077B"/>
    <w:rsid w:val="003B07F1"/>
    <w:rsid w:val="003B1080"/>
    <w:rsid w:val="003B14D1"/>
    <w:rsid w:val="003B1B00"/>
    <w:rsid w:val="003B1E0A"/>
    <w:rsid w:val="003B2169"/>
    <w:rsid w:val="003B222F"/>
    <w:rsid w:val="003B27B4"/>
    <w:rsid w:val="003B2E92"/>
    <w:rsid w:val="003B2FB5"/>
    <w:rsid w:val="003B3185"/>
    <w:rsid w:val="003B3191"/>
    <w:rsid w:val="003B31D2"/>
    <w:rsid w:val="003B377E"/>
    <w:rsid w:val="003B37CE"/>
    <w:rsid w:val="003B37F5"/>
    <w:rsid w:val="003B3B5D"/>
    <w:rsid w:val="003B3B6F"/>
    <w:rsid w:val="003B4131"/>
    <w:rsid w:val="003B43E7"/>
    <w:rsid w:val="003B472D"/>
    <w:rsid w:val="003B4890"/>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00C"/>
    <w:rsid w:val="003C6571"/>
    <w:rsid w:val="003C6A32"/>
    <w:rsid w:val="003C6BE7"/>
    <w:rsid w:val="003C7E97"/>
    <w:rsid w:val="003D11EB"/>
    <w:rsid w:val="003D1595"/>
    <w:rsid w:val="003D1712"/>
    <w:rsid w:val="003D1D3B"/>
    <w:rsid w:val="003D2366"/>
    <w:rsid w:val="003D2430"/>
    <w:rsid w:val="003D26A3"/>
    <w:rsid w:val="003D2DFF"/>
    <w:rsid w:val="003D2EEC"/>
    <w:rsid w:val="003D2F7D"/>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94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097"/>
    <w:rsid w:val="003F5321"/>
    <w:rsid w:val="003F5904"/>
    <w:rsid w:val="003F62E7"/>
    <w:rsid w:val="003F6471"/>
    <w:rsid w:val="003F67CD"/>
    <w:rsid w:val="003F72C8"/>
    <w:rsid w:val="003F7497"/>
    <w:rsid w:val="003F7AD8"/>
    <w:rsid w:val="003F7C64"/>
    <w:rsid w:val="003F7EDD"/>
    <w:rsid w:val="0040035A"/>
    <w:rsid w:val="0040083C"/>
    <w:rsid w:val="00401067"/>
    <w:rsid w:val="00401CE2"/>
    <w:rsid w:val="004030AA"/>
    <w:rsid w:val="0040474D"/>
    <w:rsid w:val="00404790"/>
    <w:rsid w:val="004048EB"/>
    <w:rsid w:val="00404AD5"/>
    <w:rsid w:val="00404B9C"/>
    <w:rsid w:val="00405C14"/>
    <w:rsid w:val="00405DBA"/>
    <w:rsid w:val="00405F1A"/>
    <w:rsid w:val="004066DF"/>
    <w:rsid w:val="004067A5"/>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95F"/>
    <w:rsid w:val="00416B93"/>
    <w:rsid w:val="00417009"/>
    <w:rsid w:val="00417307"/>
    <w:rsid w:val="004173D9"/>
    <w:rsid w:val="004175A6"/>
    <w:rsid w:val="00417B46"/>
    <w:rsid w:val="00417D85"/>
    <w:rsid w:val="004204C6"/>
    <w:rsid w:val="00420BD1"/>
    <w:rsid w:val="00420D7B"/>
    <w:rsid w:val="00421050"/>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0C9"/>
    <w:rsid w:val="00426193"/>
    <w:rsid w:val="00426D30"/>
    <w:rsid w:val="00426D62"/>
    <w:rsid w:val="00426EB6"/>
    <w:rsid w:val="00426F5C"/>
    <w:rsid w:val="00426FE1"/>
    <w:rsid w:val="004275E4"/>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3E3E"/>
    <w:rsid w:val="00454041"/>
    <w:rsid w:val="00454164"/>
    <w:rsid w:val="00454763"/>
    <w:rsid w:val="00454AE4"/>
    <w:rsid w:val="00454CAC"/>
    <w:rsid w:val="00454CBA"/>
    <w:rsid w:val="004552E4"/>
    <w:rsid w:val="0045583C"/>
    <w:rsid w:val="00455F9F"/>
    <w:rsid w:val="00456488"/>
    <w:rsid w:val="00456DD6"/>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4956"/>
    <w:rsid w:val="004651FC"/>
    <w:rsid w:val="00465419"/>
    <w:rsid w:val="004658FE"/>
    <w:rsid w:val="00465C76"/>
    <w:rsid w:val="00465D0F"/>
    <w:rsid w:val="00466235"/>
    <w:rsid w:val="00466246"/>
    <w:rsid w:val="00466FA2"/>
    <w:rsid w:val="004672AD"/>
    <w:rsid w:val="0046739E"/>
    <w:rsid w:val="0046758E"/>
    <w:rsid w:val="004700D4"/>
    <w:rsid w:val="004702D1"/>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46C"/>
    <w:rsid w:val="00486859"/>
    <w:rsid w:val="00487524"/>
    <w:rsid w:val="00487A02"/>
    <w:rsid w:val="00487CF4"/>
    <w:rsid w:val="0049018D"/>
    <w:rsid w:val="00490E3C"/>
    <w:rsid w:val="00491104"/>
    <w:rsid w:val="00491AEB"/>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343"/>
    <w:rsid w:val="004A1490"/>
    <w:rsid w:val="004A2289"/>
    <w:rsid w:val="004A229F"/>
    <w:rsid w:val="004A24F3"/>
    <w:rsid w:val="004A2A94"/>
    <w:rsid w:val="004A2C25"/>
    <w:rsid w:val="004A365E"/>
    <w:rsid w:val="004A36D8"/>
    <w:rsid w:val="004A39E4"/>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AC0"/>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6D2"/>
    <w:rsid w:val="004D1D90"/>
    <w:rsid w:val="004D23AE"/>
    <w:rsid w:val="004D275E"/>
    <w:rsid w:val="004D3081"/>
    <w:rsid w:val="004D35AB"/>
    <w:rsid w:val="004D35B8"/>
    <w:rsid w:val="004D3AA9"/>
    <w:rsid w:val="004D3CBB"/>
    <w:rsid w:val="004D5685"/>
    <w:rsid w:val="004D59E0"/>
    <w:rsid w:val="004D603F"/>
    <w:rsid w:val="004D6AD9"/>
    <w:rsid w:val="004D741A"/>
    <w:rsid w:val="004D76C8"/>
    <w:rsid w:val="004D7C8C"/>
    <w:rsid w:val="004E05F5"/>
    <w:rsid w:val="004E06CD"/>
    <w:rsid w:val="004E1110"/>
    <w:rsid w:val="004E1404"/>
    <w:rsid w:val="004E1F30"/>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4C6"/>
    <w:rsid w:val="004F069D"/>
    <w:rsid w:val="004F07E4"/>
    <w:rsid w:val="004F0DF5"/>
    <w:rsid w:val="004F1A23"/>
    <w:rsid w:val="004F1F9F"/>
    <w:rsid w:val="004F203A"/>
    <w:rsid w:val="004F2D1F"/>
    <w:rsid w:val="004F2EE9"/>
    <w:rsid w:val="004F2FC3"/>
    <w:rsid w:val="004F3051"/>
    <w:rsid w:val="004F3B87"/>
    <w:rsid w:val="004F4176"/>
    <w:rsid w:val="004F473A"/>
    <w:rsid w:val="004F4DC3"/>
    <w:rsid w:val="004F60E8"/>
    <w:rsid w:val="004F669E"/>
    <w:rsid w:val="004F6B36"/>
    <w:rsid w:val="004F6C87"/>
    <w:rsid w:val="004F6E79"/>
    <w:rsid w:val="004F6F31"/>
    <w:rsid w:val="004F6F71"/>
    <w:rsid w:val="004F7E13"/>
    <w:rsid w:val="004F7F44"/>
    <w:rsid w:val="0050018F"/>
    <w:rsid w:val="00500330"/>
    <w:rsid w:val="0050078A"/>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8FD"/>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1AC"/>
    <w:rsid w:val="00527373"/>
    <w:rsid w:val="005275DE"/>
    <w:rsid w:val="005277EB"/>
    <w:rsid w:val="00527F72"/>
    <w:rsid w:val="00530844"/>
    <w:rsid w:val="00530B87"/>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37315"/>
    <w:rsid w:val="005401BC"/>
    <w:rsid w:val="0054065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6CF3"/>
    <w:rsid w:val="0054710B"/>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67BFA"/>
    <w:rsid w:val="005704E3"/>
    <w:rsid w:val="00570665"/>
    <w:rsid w:val="005707A0"/>
    <w:rsid w:val="00571716"/>
    <w:rsid w:val="00571832"/>
    <w:rsid w:val="005721D2"/>
    <w:rsid w:val="00572505"/>
    <w:rsid w:val="005725C9"/>
    <w:rsid w:val="00572833"/>
    <w:rsid w:val="00572BC6"/>
    <w:rsid w:val="00572C44"/>
    <w:rsid w:val="00572D95"/>
    <w:rsid w:val="00572DC7"/>
    <w:rsid w:val="0057357E"/>
    <w:rsid w:val="00573CC2"/>
    <w:rsid w:val="00574D55"/>
    <w:rsid w:val="00574E8E"/>
    <w:rsid w:val="0057541C"/>
    <w:rsid w:val="005754E2"/>
    <w:rsid w:val="0057644F"/>
    <w:rsid w:val="005766DD"/>
    <w:rsid w:val="00576771"/>
    <w:rsid w:val="00576A2E"/>
    <w:rsid w:val="00576EC4"/>
    <w:rsid w:val="005772AD"/>
    <w:rsid w:val="0057790F"/>
    <w:rsid w:val="00577B26"/>
    <w:rsid w:val="0058024F"/>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CFD"/>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0D78"/>
    <w:rsid w:val="005C10A0"/>
    <w:rsid w:val="005C12FB"/>
    <w:rsid w:val="005C2523"/>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015"/>
    <w:rsid w:val="005D09EB"/>
    <w:rsid w:val="005D17E7"/>
    <w:rsid w:val="005D1818"/>
    <w:rsid w:val="005D18C0"/>
    <w:rsid w:val="005D1D31"/>
    <w:rsid w:val="005D1EE0"/>
    <w:rsid w:val="005D2375"/>
    <w:rsid w:val="005D2902"/>
    <w:rsid w:val="005D2AF9"/>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5D6D"/>
    <w:rsid w:val="005E6531"/>
    <w:rsid w:val="005E67C0"/>
    <w:rsid w:val="005E686F"/>
    <w:rsid w:val="005E6DD1"/>
    <w:rsid w:val="005E73DD"/>
    <w:rsid w:val="005E7BFD"/>
    <w:rsid w:val="005E7CC8"/>
    <w:rsid w:val="005F0626"/>
    <w:rsid w:val="005F0E22"/>
    <w:rsid w:val="005F0FC6"/>
    <w:rsid w:val="005F135E"/>
    <w:rsid w:val="005F1603"/>
    <w:rsid w:val="005F1ED2"/>
    <w:rsid w:val="005F2508"/>
    <w:rsid w:val="005F2908"/>
    <w:rsid w:val="005F2E8C"/>
    <w:rsid w:val="005F4EA7"/>
    <w:rsid w:val="005F5EF5"/>
    <w:rsid w:val="005F5FAB"/>
    <w:rsid w:val="005F611D"/>
    <w:rsid w:val="005F6B5B"/>
    <w:rsid w:val="005F76F7"/>
    <w:rsid w:val="005F789F"/>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4BA"/>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52DB"/>
    <w:rsid w:val="0061606A"/>
    <w:rsid w:val="00616593"/>
    <w:rsid w:val="0061785E"/>
    <w:rsid w:val="00620DDB"/>
    <w:rsid w:val="00621C19"/>
    <w:rsid w:val="00622049"/>
    <w:rsid w:val="006221E2"/>
    <w:rsid w:val="006225E3"/>
    <w:rsid w:val="00622C15"/>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1F9"/>
    <w:rsid w:val="006422BC"/>
    <w:rsid w:val="00642B0B"/>
    <w:rsid w:val="00642E34"/>
    <w:rsid w:val="006431D7"/>
    <w:rsid w:val="0064323D"/>
    <w:rsid w:val="006434DB"/>
    <w:rsid w:val="006440A0"/>
    <w:rsid w:val="00644107"/>
    <w:rsid w:val="0064427D"/>
    <w:rsid w:val="00645001"/>
    <w:rsid w:val="0064538D"/>
    <w:rsid w:val="0064557E"/>
    <w:rsid w:val="00645A78"/>
    <w:rsid w:val="00646308"/>
    <w:rsid w:val="006464BF"/>
    <w:rsid w:val="00646584"/>
    <w:rsid w:val="00646B11"/>
    <w:rsid w:val="006472F7"/>
    <w:rsid w:val="00647A02"/>
    <w:rsid w:val="00647A4A"/>
    <w:rsid w:val="00647D2F"/>
    <w:rsid w:val="00647D89"/>
    <w:rsid w:val="00647E9D"/>
    <w:rsid w:val="00647ED2"/>
    <w:rsid w:val="0065022F"/>
    <w:rsid w:val="006505A3"/>
    <w:rsid w:val="006510C9"/>
    <w:rsid w:val="00651E07"/>
    <w:rsid w:val="006520C9"/>
    <w:rsid w:val="00652927"/>
    <w:rsid w:val="00652E0B"/>
    <w:rsid w:val="0065384C"/>
    <w:rsid w:val="00653AF1"/>
    <w:rsid w:val="00653D6C"/>
    <w:rsid w:val="006543F8"/>
    <w:rsid w:val="006545A6"/>
    <w:rsid w:val="00654C6E"/>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54FB"/>
    <w:rsid w:val="00666485"/>
    <w:rsid w:val="00666486"/>
    <w:rsid w:val="00666DC5"/>
    <w:rsid w:val="006674EA"/>
    <w:rsid w:val="0066771E"/>
    <w:rsid w:val="00670051"/>
    <w:rsid w:val="006701A9"/>
    <w:rsid w:val="00670226"/>
    <w:rsid w:val="00670805"/>
    <w:rsid w:val="006708F5"/>
    <w:rsid w:val="00670CD5"/>
    <w:rsid w:val="00670E2E"/>
    <w:rsid w:val="0067120D"/>
    <w:rsid w:val="00671342"/>
    <w:rsid w:val="006714EA"/>
    <w:rsid w:val="0067162D"/>
    <w:rsid w:val="00671A01"/>
    <w:rsid w:val="006724E4"/>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BA7"/>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2A3"/>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5ED1"/>
    <w:rsid w:val="006B615D"/>
    <w:rsid w:val="006B6D52"/>
    <w:rsid w:val="006B732C"/>
    <w:rsid w:val="006B74C6"/>
    <w:rsid w:val="006B7C8E"/>
    <w:rsid w:val="006C03F4"/>
    <w:rsid w:val="006C04D5"/>
    <w:rsid w:val="006C0915"/>
    <w:rsid w:val="006C1692"/>
    <w:rsid w:val="006C1E77"/>
    <w:rsid w:val="006C1FD2"/>
    <w:rsid w:val="006C23F1"/>
    <w:rsid w:val="006C2A16"/>
    <w:rsid w:val="006C32E2"/>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A38"/>
    <w:rsid w:val="006D1B9F"/>
    <w:rsid w:val="006D1DE1"/>
    <w:rsid w:val="006D1FE1"/>
    <w:rsid w:val="006D218D"/>
    <w:rsid w:val="006D21AA"/>
    <w:rsid w:val="006D231A"/>
    <w:rsid w:val="006D231D"/>
    <w:rsid w:val="006D3060"/>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753"/>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1C9"/>
    <w:rsid w:val="006F260C"/>
    <w:rsid w:val="006F2751"/>
    <w:rsid w:val="006F2928"/>
    <w:rsid w:val="006F3832"/>
    <w:rsid w:val="006F55F1"/>
    <w:rsid w:val="006F5A1C"/>
    <w:rsid w:val="006F5E6F"/>
    <w:rsid w:val="006F5F82"/>
    <w:rsid w:val="006F6320"/>
    <w:rsid w:val="006F6B68"/>
    <w:rsid w:val="006F6D93"/>
    <w:rsid w:val="006F6DEA"/>
    <w:rsid w:val="006F74BA"/>
    <w:rsid w:val="006F799C"/>
    <w:rsid w:val="006F7EE6"/>
    <w:rsid w:val="007001E5"/>
    <w:rsid w:val="00700FCC"/>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4C"/>
    <w:rsid w:val="0070539B"/>
    <w:rsid w:val="00706D07"/>
    <w:rsid w:val="00706F26"/>
    <w:rsid w:val="0070700C"/>
    <w:rsid w:val="007071DB"/>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69C"/>
    <w:rsid w:val="00714CDA"/>
    <w:rsid w:val="00714EE6"/>
    <w:rsid w:val="007152FE"/>
    <w:rsid w:val="00715992"/>
    <w:rsid w:val="00716931"/>
    <w:rsid w:val="00717DCB"/>
    <w:rsid w:val="0072081A"/>
    <w:rsid w:val="00720AFD"/>
    <w:rsid w:val="00720BC6"/>
    <w:rsid w:val="00720D1B"/>
    <w:rsid w:val="0072119B"/>
    <w:rsid w:val="007222B9"/>
    <w:rsid w:val="00722300"/>
    <w:rsid w:val="007228CE"/>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885"/>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4C34"/>
    <w:rsid w:val="00745CAD"/>
    <w:rsid w:val="00746BC7"/>
    <w:rsid w:val="00746EDA"/>
    <w:rsid w:val="007479C2"/>
    <w:rsid w:val="00747AA7"/>
    <w:rsid w:val="00747DB2"/>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7AC"/>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4B9"/>
    <w:rsid w:val="0079051B"/>
    <w:rsid w:val="00790805"/>
    <w:rsid w:val="00790A38"/>
    <w:rsid w:val="00790BB1"/>
    <w:rsid w:val="007913EE"/>
    <w:rsid w:val="00791497"/>
    <w:rsid w:val="00791769"/>
    <w:rsid w:val="007918CB"/>
    <w:rsid w:val="007919EF"/>
    <w:rsid w:val="00791F75"/>
    <w:rsid w:val="007923FB"/>
    <w:rsid w:val="007927D3"/>
    <w:rsid w:val="00792D28"/>
    <w:rsid w:val="007930A3"/>
    <w:rsid w:val="00793603"/>
    <w:rsid w:val="007937A9"/>
    <w:rsid w:val="0079388E"/>
    <w:rsid w:val="00793BEA"/>
    <w:rsid w:val="00793ED8"/>
    <w:rsid w:val="0079449C"/>
    <w:rsid w:val="0079459A"/>
    <w:rsid w:val="0079460E"/>
    <w:rsid w:val="007946A4"/>
    <w:rsid w:val="007953AD"/>
    <w:rsid w:val="0079673C"/>
    <w:rsid w:val="00796A53"/>
    <w:rsid w:val="00796AED"/>
    <w:rsid w:val="00797437"/>
    <w:rsid w:val="00797C03"/>
    <w:rsid w:val="007A038E"/>
    <w:rsid w:val="007A088F"/>
    <w:rsid w:val="007A0902"/>
    <w:rsid w:val="007A0D2C"/>
    <w:rsid w:val="007A166B"/>
    <w:rsid w:val="007A18BB"/>
    <w:rsid w:val="007A1FD3"/>
    <w:rsid w:val="007A23AE"/>
    <w:rsid w:val="007A23BC"/>
    <w:rsid w:val="007A2F41"/>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60B"/>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576"/>
    <w:rsid w:val="007C2F52"/>
    <w:rsid w:val="007C3049"/>
    <w:rsid w:val="007C3A81"/>
    <w:rsid w:val="007C43ED"/>
    <w:rsid w:val="007C4691"/>
    <w:rsid w:val="007C473F"/>
    <w:rsid w:val="007C4CF5"/>
    <w:rsid w:val="007C4DFE"/>
    <w:rsid w:val="007C63BC"/>
    <w:rsid w:val="007C6452"/>
    <w:rsid w:val="007C77B6"/>
    <w:rsid w:val="007C7BBB"/>
    <w:rsid w:val="007C7EEA"/>
    <w:rsid w:val="007D0B99"/>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6A9A"/>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34"/>
    <w:rsid w:val="007E5ED0"/>
    <w:rsid w:val="007E5FC1"/>
    <w:rsid w:val="007E634A"/>
    <w:rsid w:val="007E6AE1"/>
    <w:rsid w:val="007E6B12"/>
    <w:rsid w:val="007E6BEB"/>
    <w:rsid w:val="007E7621"/>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4A56"/>
    <w:rsid w:val="007F5076"/>
    <w:rsid w:val="007F51E2"/>
    <w:rsid w:val="007F53B0"/>
    <w:rsid w:val="007F5549"/>
    <w:rsid w:val="007F659B"/>
    <w:rsid w:val="007F69A7"/>
    <w:rsid w:val="007F7031"/>
    <w:rsid w:val="007F73FC"/>
    <w:rsid w:val="007F7682"/>
    <w:rsid w:val="007F77AA"/>
    <w:rsid w:val="007F7828"/>
    <w:rsid w:val="00800345"/>
    <w:rsid w:val="00800879"/>
    <w:rsid w:val="00801F96"/>
    <w:rsid w:val="008022E8"/>
    <w:rsid w:val="00802324"/>
    <w:rsid w:val="00802CBB"/>
    <w:rsid w:val="00802FB1"/>
    <w:rsid w:val="008033E4"/>
    <w:rsid w:val="0080358A"/>
    <w:rsid w:val="00803816"/>
    <w:rsid w:val="0080399C"/>
    <w:rsid w:val="00803A2E"/>
    <w:rsid w:val="00803ABF"/>
    <w:rsid w:val="00804210"/>
    <w:rsid w:val="00804432"/>
    <w:rsid w:val="00804E79"/>
    <w:rsid w:val="00805021"/>
    <w:rsid w:val="008050C9"/>
    <w:rsid w:val="00805A8C"/>
    <w:rsid w:val="00806777"/>
    <w:rsid w:val="00806790"/>
    <w:rsid w:val="00806934"/>
    <w:rsid w:val="008109BB"/>
    <w:rsid w:val="00810BFA"/>
    <w:rsid w:val="00810F8D"/>
    <w:rsid w:val="00811EA1"/>
    <w:rsid w:val="00812047"/>
    <w:rsid w:val="00812529"/>
    <w:rsid w:val="008131C4"/>
    <w:rsid w:val="00813516"/>
    <w:rsid w:val="00813D2A"/>
    <w:rsid w:val="00813F94"/>
    <w:rsid w:val="008142F1"/>
    <w:rsid w:val="00814603"/>
    <w:rsid w:val="00814604"/>
    <w:rsid w:val="0081474D"/>
    <w:rsid w:val="008149E9"/>
    <w:rsid w:val="00814BAA"/>
    <w:rsid w:val="00815C87"/>
    <w:rsid w:val="008171DE"/>
    <w:rsid w:val="00817260"/>
    <w:rsid w:val="00817844"/>
    <w:rsid w:val="00817BFD"/>
    <w:rsid w:val="008211FA"/>
    <w:rsid w:val="00821525"/>
    <w:rsid w:val="0082196A"/>
    <w:rsid w:val="00821CDA"/>
    <w:rsid w:val="00821FDE"/>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A7"/>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9E9"/>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4D75"/>
    <w:rsid w:val="008552F6"/>
    <w:rsid w:val="00855645"/>
    <w:rsid w:val="00856195"/>
    <w:rsid w:val="00856E54"/>
    <w:rsid w:val="00856EF1"/>
    <w:rsid w:val="008572B2"/>
    <w:rsid w:val="00857D6D"/>
    <w:rsid w:val="00860DE5"/>
    <w:rsid w:val="00861082"/>
    <w:rsid w:val="00861388"/>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3DCB"/>
    <w:rsid w:val="00885395"/>
    <w:rsid w:val="008853BF"/>
    <w:rsid w:val="0088562A"/>
    <w:rsid w:val="0088580E"/>
    <w:rsid w:val="0088738C"/>
    <w:rsid w:val="008873E0"/>
    <w:rsid w:val="00887416"/>
    <w:rsid w:val="008874E5"/>
    <w:rsid w:val="008877A6"/>
    <w:rsid w:val="00887D26"/>
    <w:rsid w:val="00887E78"/>
    <w:rsid w:val="00890379"/>
    <w:rsid w:val="00890500"/>
    <w:rsid w:val="00890CAE"/>
    <w:rsid w:val="00890F7E"/>
    <w:rsid w:val="00891A49"/>
    <w:rsid w:val="008924EC"/>
    <w:rsid w:val="008924F9"/>
    <w:rsid w:val="008932DE"/>
    <w:rsid w:val="008942E0"/>
    <w:rsid w:val="00895401"/>
    <w:rsid w:val="00895D98"/>
    <w:rsid w:val="00896AE6"/>
    <w:rsid w:val="00896C38"/>
    <w:rsid w:val="00896DAF"/>
    <w:rsid w:val="00897167"/>
    <w:rsid w:val="0089771F"/>
    <w:rsid w:val="00897A38"/>
    <w:rsid w:val="008A0259"/>
    <w:rsid w:val="008A0D4C"/>
    <w:rsid w:val="008A0FCF"/>
    <w:rsid w:val="008A11D4"/>
    <w:rsid w:val="008A15C4"/>
    <w:rsid w:val="008A1604"/>
    <w:rsid w:val="008A1B38"/>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1CFB"/>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9AE"/>
    <w:rsid w:val="008D4F2F"/>
    <w:rsid w:val="008D5664"/>
    <w:rsid w:val="008D56B6"/>
    <w:rsid w:val="008D58A5"/>
    <w:rsid w:val="008D5A7E"/>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6F6"/>
    <w:rsid w:val="008F587F"/>
    <w:rsid w:val="008F5D13"/>
    <w:rsid w:val="008F5DD4"/>
    <w:rsid w:val="008F5F26"/>
    <w:rsid w:val="008F696C"/>
    <w:rsid w:val="008F6F49"/>
    <w:rsid w:val="008F75BC"/>
    <w:rsid w:val="008F75F3"/>
    <w:rsid w:val="008F76CD"/>
    <w:rsid w:val="008F7746"/>
    <w:rsid w:val="008F7DE1"/>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87"/>
    <w:rsid w:val="009139A7"/>
    <w:rsid w:val="00913CDF"/>
    <w:rsid w:val="00913D52"/>
    <w:rsid w:val="00913E8D"/>
    <w:rsid w:val="00914005"/>
    <w:rsid w:val="00914043"/>
    <w:rsid w:val="009141C6"/>
    <w:rsid w:val="0091428A"/>
    <w:rsid w:val="00914EB6"/>
    <w:rsid w:val="0091531A"/>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2839"/>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7C5"/>
    <w:rsid w:val="00963BB0"/>
    <w:rsid w:val="0096535B"/>
    <w:rsid w:val="00966285"/>
    <w:rsid w:val="009662E7"/>
    <w:rsid w:val="009666AD"/>
    <w:rsid w:val="009668F2"/>
    <w:rsid w:val="009669BB"/>
    <w:rsid w:val="009669EF"/>
    <w:rsid w:val="00966AB0"/>
    <w:rsid w:val="0096749D"/>
    <w:rsid w:val="0097002D"/>
    <w:rsid w:val="00971AEF"/>
    <w:rsid w:val="009720EB"/>
    <w:rsid w:val="0097291F"/>
    <w:rsid w:val="0097304C"/>
    <w:rsid w:val="00973109"/>
    <w:rsid w:val="0097319E"/>
    <w:rsid w:val="0097366D"/>
    <w:rsid w:val="009746B1"/>
    <w:rsid w:val="00974877"/>
    <w:rsid w:val="0097523E"/>
    <w:rsid w:val="0097545C"/>
    <w:rsid w:val="009755B4"/>
    <w:rsid w:val="00975786"/>
    <w:rsid w:val="00975B27"/>
    <w:rsid w:val="00975BF7"/>
    <w:rsid w:val="00975C21"/>
    <w:rsid w:val="00976524"/>
    <w:rsid w:val="009766D1"/>
    <w:rsid w:val="00976CAF"/>
    <w:rsid w:val="00977122"/>
    <w:rsid w:val="00977551"/>
    <w:rsid w:val="009779A0"/>
    <w:rsid w:val="00977B78"/>
    <w:rsid w:val="00977DFD"/>
    <w:rsid w:val="00980C41"/>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0C8C"/>
    <w:rsid w:val="00991514"/>
    <w:rsid w:val="0099155F"/>
    <w:rsid w:val="00991891"/>
    <w:rsid w:val="00991D54"/>
    <w:rsid w:val="009927D7"/>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0C1C"/>
    <w:rsid w:val="009B1946"/>
    <w:rsid w:val="009B1CA7"/>
    <w:rsid w:val="009B2546"/>
    <w:rsid w:val="009B3CDF"/>
    <w:rsid w:val="009B3D8D"/>
    <w:rsid w:val="009B426F"/>
    <w:rsid w:val="009B48B4"/>
    <w:rsid w:val="009B4A1D"/>
    <w:rsid w:val="009B4D71"/>
    <w:rsid w:val="009B51E4"/>
    <w:rsid w:val="009B54EC"/>
    <w:rsid w:val="009B616F"/>
    <w:rsid w:val="009B783E"/>
    <w:rsid w:val="009B7A1C"/>
    <w:rsid w:val="009B7C32"/>
    <w:rsid w:val="009C0577"/>
    <w:rsid w:val="009C08B4"/>
    <w:rsid w:val="009C08CE"/>
    <w:rsid w:val="009C10EF"/>
    <w:rsid w:val="009C124F"/>
    <w:rsid w:val="009C1914"/>
    <w:rsid w:val="009C1F8F"/>
    <w:rsid w:val="009C2076"/>
    <w:rsid w:val="009C22B8"/>
    <w:rsid w:val="009C2A92"/>
    <w:rsid w:val="009C3553"/>
    <w:rsid w:val="009C3D67"/>
    <w:rsid w:val="009C3E19"/>
    <w:rsid w:val="009C4330"/>
    <w:rsid w:val="009C549E"/>
    <w:rsid w:val="009C56B2"/>
    <w:rsid w:val="009C5E5D"/>
    <w:rsid w:val="009C62A0"/>
    <w:rsid w:val="009C6B13"/>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BF7"/>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560"/>
    <w:rsid w:val="009F4598"/>
    <w:rsid w:val="009F49FF"/>
    <w:rsid w:val="009F4DAB"/>
    <w:rsid w:val="009F4EEA"/>
    <w:rsid w:val="009F5688"/>
    <w:rsid w:val="009F5DBE"/>
    <w:rsid w:val="009F5E46"/>
    <w:rsid w:val="009F619E"/>
    <w:rsid w:val="009F6532"/>
    <w:rsid w:val="009F7E16"/>
    <w:rsid w:val="009F7E99"/>
    <w:rsid w:val="00A00666"/>
    <w:rsid w:val="00A0090D"/>
    <w:rsid w:val="00A00A1F"/>
    <w:rsid w:val="00A01028"/>
    <w:rsid w:val="00A01336"/>
    <w:rsid w:val="00A02417"/>
    <w:rsid w:val="00A02510"/>
    <w:rsid w:val="00A026DC"/>
    <w:rsid w:val="00A02871"/>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6"/>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492"/>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0A78"/>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47C17"/>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44"/>
    <w:rsid w:val="00A63FEC"/>
    <w:rsid w:val="00A64614"/>
    <w:rsid w:val="00A65713"/>
    <w:rsid w:val="00A6593E"/>
    <w:rsid w:val="00A65D6B"/>
    <w:rsid w:val="00A65DB7"/>
    <w:rsid w:val="00A65DCB"/>
    <w:rsid w:val="00A66366"/>
    <w:rsid w:val="00A6759C"/>
    <w:rsid w:val="00A6769C"/>
    <w:rsid w:val="00A67820"/>
    <w:rsid w:val="00A67929"/>
    <w:rsid w:val="00A67969"/>
    <w:rsid w:val="00A67B82"/>
    <w:rsid w:val="00A67C57"/>
    <w:rsid w:val="00A7059F"/>
    <w:rsid w:val="00A7096E"/>
    <w:rsid w:val="00A70DD9"/>
    <w:rsid w:val="00A7121F"/>
    <w:rsid w:val="00A71B48"/>
    <w:rsid w:val="00A71EE2"/>
    <w:rsid w:val="00A71F2D"/>
    <w:rsid w:val="00A72051"/>
    <w:rsid w:val="00A7224C"/>
    <w:rsid w:val="00A726FB"/>
    <w:rsid w:val="00A72949"/>
    <w:rsid w:val="00A73202"/>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2B0B"/>
    <w:rsid w:val="00A831AE"/>
    <w:rsid w:val="00A832EC"/>
    <w:rsid w:val="00A834C5"/>
    <w:rsid w:val="00A8435C"/>
    <w:rsid w:val="00A84A24"/>
    <w:rsid w:val="00A84BB9"/>
    <w:rsid w:val="00A85005"/>
    <w:rsid w:val="00A850DC"/>
    <w:rsid w:val="00A866B3"/>
    <w:rsid w:val="00A86830"/>
    <w:rsid w:val="00A86B65"/>
    <w:rsid w:val="00A8759A"/>
    <w:rsid w:val="00A903F8"/>
    <w:rsid w:val="00A9103D"/>
    <w:rsid w:val="00A9132A"/>
    <w:rsid w:val="00A91569"/>
    <w:rsid w:val="00A915C1"/>
    <w:rsid w:val="00A91621"/>
    <w:rsid w:val="00A91A34"/>
    <w:rsid w:val="00A91AC0"/>
    <w:rsid w:val="00A9215C"/>
    <w:rsid w:val="00A9219F"/>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2E21"/>
    <w:rsid w:val="00AA325B"/>
    <w:rsid w:val="00AA32A2"/>
    <w:rsid w:val="00AA364C"/>
    <w:rsid w:val="00AA3CFA"/>
    <w:rsid w:val="00AA4162"/>
    <w:rsid w:val="00AA4761"/>
    <w:rsid w:val="00AA5045"/>
    <w:rsid w:val="00AA5EE0"/>
    <w:rsid w:val="00AA5F59"/>
    <w:rsid w:val="00AA6083"/>
    <w:rsid w:val="00AA6AD7"/>
    <w:rsid w:val="00AA6B8F"/>
    <w:rsid w:val="00AA6C97"/>
    <w:rsid w:val="00AA7E66"/>
    <w:rsid w:val="00AB019B"/>
    <w:rsid w:val="00AB0248"/>
    <w:rsid w:val="00AB037A"/>
    <w:rsid w:val="00AB03FA"/>
    <w:rsid w:val="00AB0C52"/>
    <w:rsid w:val="00AB0E0D"/>
    <w:rsid w:val="00AB1470"/>
    <w:rsid w:val="00AB2549"/>
    <w:rsid w:val="00AB2D87"/>
    <w:rsid w:val="00AB2FEE"/>
    <w:rsid w:val="00AB35BC"/>
    <w:rsid w:val="00AB426F"/>
    <w:rsid w:val="00AB4CBD"/>
    <w:rsid w:val="00AB4DFD"/>
    <w:rsid w:val="00AB53A1"/>
    <w:rsid w:val="00AB5D6D"/>
    <w:rsid w:val="00AB5FD8"/>
    <w:rsid w:val="00AB68F0"/>
    <w:rsid w:val="00AB6A0F"/>
    <w:rsid w:val="00AB7334"/>
    <w:rsid w:val="00AB78A8"/>
    <w:rsid w:val="00AB79FE"/>
    <w:rsid w:val="00AB7D56"/>
    <w:rsid w:val="00AC011A"/>
    <w:rsid w:val="00AC0473"/>
    <w:rsid w:val="00AC0482"/>
    <w:rsid w:val="00AC074C"/>
    <w:rsid w:val="00AC0857"/>
    <w:rsid w:val="00AC0CD1"/>
    <w:rsid w:val="00AC1A87"/>
    <w:rsid w:val="00AC2806"/>
    <w:rsid w:val="00AC32CC"/>
    <w:rsid w:val="00AC34A6"/>
    <w:rsid w:val="00AC39C7"/>
    <w:rsid w:val="00AC3A52"/>
    <w:rsid w:val="00AC3CA3"/>
    <w:rsid w:val="00AC44D4"/>
    <w:rsid w:val="00AC473C"/>
    <w:rsid w:val="00AC4D54"/>
    <w:rsid w:val="00AC51B1"/>
    <w:rsid w:val="00AC537E"/>
    <w:rsid w:val="00AC55AC"/>
    <w:rsid w:val="00AC5982"/>
    <w:rsid w:val="00AC614A"/>
    <w:rsid w:val="00AC6A9A"/>
    <w:rsid w:val="00AC736C"/>
    <w:rsid w:val="00AC7B1B"/>
    <w:rsid w:val="00AC7C6F"/>
    <w:rsid w:val="00AD008A"/>
    <w:rsid w:val="00AD01A3"/>
    <w:rsid w:val="00AD05F5"/>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401"/>
    <w:rsid w:val="00AE298D"/>
    <w:rsid w:val="00AE3308"/>
    <w:rsid w:val="00AE3813"/>
    <w:rsid w:val="00AE3DE5"/>
    <w:rsid w:val="00AE4240"/>
    <w:rsid w:val="00AE4574"/>
    <w:rsid w:val="00AE4910"/>
    <w:rsid w:val="00AE4C9C"/>
    <w:rsid w:val="00AE5461"/>
    <w:rsid w:val="00AE5880"/>
    <w:rsid w:val="00AE6286"/>
    <w:rsid w:val="00AE6EB6"/>
    <w:rsid w:val="00AE71DC"/>
    <w:rsid w:val="00AE787E"/>
    <w:rsid w:val="00AE794D"/>
    <w:rsid w:val="00AF03E7"/>
    <w:rsid w:val="00AF0A6B"/>
    <w:rsid w:val="00AF14FD"/>
    <w:rsid w:val="00AF19DF"/>
    <w:rsid w:val="00AF1EB0"/>
    <w:rsid w:val="00AF29C0"/>
    <w:rsid w:val="00AF2F3F"/>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652"/>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CCB"/>
    <w:rsid w:val="00B11D45"/>
    <w:rsid w:val="00B11FE8"/>
    <w:rsid w:val="00B12098"/>
    <w:rsid w:val="00B13656"/>
    <w:rsid w:val="00B138DE"/>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201"/>
    <w:rsid w:val="00B17BCE"/>
    <w:rsid w:val="00B17DD2"/>
    <w:rsid w:val="00B17F6C"/>
    <w:rsid w:val="00B17FE4"/>
    <w:rsid w:val="00B202F0"/>
    <w:rsid w:val="00B20ABB"/>
    <w:rsid w:val="00B214F1"/>
    <w:rsid w:val="00B221EB"/>
    <w:rsid w:val="00B224A3"/>
    <w:rsid w:val="00B2341A"/>
    <w:rsid w:val="00B23666"/>
    <w:rsid w:val="00B23A14"/>
    <w:rsid w:val="00B242B0"/>
    <w:rsid w:val="00B2451E"/>
    <w:rsid w:val="00B24721"/>
    <w:rsid w:val="00B251AA"/>
    <w:rsid w:val="00B25951"/>
    <w:rsid w:val="00B25C06"/>
    <w:rsid w:val="00B25D95"/>
    <w:rsid w:val="00B26745"/>
    <w:rsid w:val="00B26BDB"/>
    <w:rsid w:val="00B301FD"/>
    <w:rsid w:val="00B30CA6"/>
    <w:rsid w:val="00B31293"/>
    <w:rsid w:val="00B31F09"/>
    <w:rsid w:val="00B31F5C"/>
    <w:rsid w:val="00B322B3"/>
    <w:rsid w:val="00B32B5E"/>
    <w:rsid w:val="00B33459"/>
    <w:rsid w:val="00B34043"/>
    <w:rsid w:val="00B341C5"/>
    <w:rsid w:val="00B344A6"/>
    <w:rsid w:val="00B3455B"/>
    <w:rsid w:val="00B34759"/>
    <w:rsid w:val="00B35016"/>
    <w:rsid w:val="00B354A6"/>
    <w:rsid w:val="00B35526"/>
    <w:rsid w:val="00B35CCC"/>
    <w:rsid w:val="00B364E3"/>
    <w:rsid w:val="00B36EFD"/>
    <w:rsid w:val="00B3771E"/>
    <w:rsid w:val="00B40413"/>
    <w:rsid w:val="00B407A9"/>
    <w:rsid w:val="00B409D6"/>
    <w:rsid w:val="00B4101F"/>
    <w:rsid w:val="00B41877"/>
    <w:rsid w:val="00B41D4E"/>
    <w:rsid w:val="00B41F43"/>
    <w:rsid w:val="00B4234F"/>
    <w:rsid w:val="00B42694"/>
    <w:rsid w:val="00B427BD"/>
    <w:rsid w:val="00B4291C"/>
    <w:rsid w:val="00B43DA0"/>
    <w:rsid w:val="00B4442D"/>
    <w:rsid w:val="00B450B4"/>
    <w:rsid w:val="00B452E3"/>
    <w:rsid w:val="00B45B80"/>
    <w:rsid w:val="00B45E74"/>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0F1D"/>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B84"/>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144"/>
    <w:rsid w:val="00BA2555"/>
    <w:rsid w:val="00BA2613"/>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9B"/>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7DD"/>
    <w:rsid w:val="00BE0930"/>
    <w:rsid w:val="00BE0936"/>
    <w:rsid w:val="00BE0CB8"/>
    <w:rsid w:val="00BE0EFC"/>
    <w:rsid w:val="00BE10E2"/>
    <w:rsid w:val="00BE31D5"/>
    <w:rsid w:val="00BE349F"/>
    <w:rsid w:val="00BE3DAC"/>
    <w:rsid w:val="00BE4018"/>
    <w:rsid w:val="00BE48DF"/>
    <w:rsid w:val="00BE57C5"/>
    <w:rsid w:val="00BE591E"/>
    <w:rsid w:val="00BE5B00"/>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2CF8"/>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165"/>
    <w:rsid w:val="00C152A1"/>
    <w:rsid w:val="00C155AC"/>
    <w:rsid w:val="00C15B1A"/>
    <w:rsid w:val="00C161E2"/>
    <w:rsid w:val="00C1744E"/>
    <w:rsid w:val="00C17CEB"/>
    <w:rsid w:val="00C17DEF"/>
    <w:rsid w:val="00C20349"/>
    <w:rsid w:val="00C2043C"/>
    <w:rsid w:val="00C2093C"/>
    <w:rsid w:val="00C20A38"/>
    <w:rsid w:val="00C211F5"/>
    <w:rsid w:val="00C21974"/>
    <w:rsid w:val="00C219AA"/>
    <w:rsid w:val="00C21D16"/>
    <w:rsid w:val="00C21F44"/>
    <w:rsid w:val="00C2299C"/>
    <w:rsid w:val="00C22FF8"/>
    <w:rsid w:val="00C23E21"/>
    <w:rsid w:val="00C2417B"/>
    <w:rsid w:val="00C2462D"/>
    <w:rsid w:val="00C24869"/>
    <w:rsid w:val="00C249BF"/>
    <w:rsid w:val="00C24D9D"/>
    <w:rsid w:val="00C24FAA"/>
    <w:rsid w:val="00C24FF7"/>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28B5"/>
    <w:rsid w:val="00C430FA"/>
    <w:rsid w:val="00C43407"/>
    <w:rsid w:val="00C43741"/>
    <w:rsid w:val="00C43AE9"/>
    <w:rsid w:val="00C43BBB"/>
    <w:rsid w:val="00C43C45"/>
    <w:rsid w:val="00C4434E"/>
    <w:rsid w:val="00C4445F"/>
    <w:rsid w:val="00C44461"/>
    <w:rsid w:val="00C44D3F"/>
    <w:rsid w:val="00C44EE9"/>
    <w:rsid w:val="00C452EA"/>
    <w:rsid w:val="00C453AC"/>
    <w:rsid w:val="00C45EFD"/>
    <w:rsid w:val="00C46A40"/>
    <w:rsid w:val="00C470CD"/>
    <w:rsid w:val="00C473FA"/>
    <w:rsid w:val="00C476DA"/>
    <w:rsid w:val="00C4777F"/>
    <w:rsid w:val="00C47B6B"/>
    <w:rsid w:val="00C50AF0"/>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9D5"/>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2CBE"/>
    <w:rsid w:val="00C8414F"/>
    <w:rsid w:val="00C84269"/>
    <w:rsid w:val="00C84339"/>
    <w:rsid w:val="00C848F3"/>
    <w:rsid w:val="00C84B3A"/>
    <w:rsid w:val="00C84BB7"/>
    <w:rsid w:val="00C84D7C"/>
    <w:rsid w:val="00C84FCB"/>
    <w:rsid w:val="00C85AB4"/>
    <w:rsid w:val="00C85C0C"/>
    <w:rsid w:val="00C85D11"/>
    <w:rsid w:val="00C86568"/>
    <w:rsid w:val="00C86743"/>
    <w:rsid w:val="00C86871"/>
    <w:rsid w:val="00C86F31"/>
    <w:rsid w:val="00C873F9"/>
    <w:rsid w:val="00C8749E"/>
    <w:rsid w:val="00C87543"/>
    <w:rsid w:val="00C87776"/>
    <w:rsid w:val="00C87A29"/>
    <w:rsid w:val="00C90617"/>
    <w:rsid w:val="00C908FE"/>
    <w:rsid w:val="00C90B9F"/>
    <w:rsid w:val="00C90E90"/>
    <w:rsid w:val="00C919F9"/>
    <w:rsid w:val="00C91AC1"/>
    <w:rsid w:val="00C92186"/>
    <w:rsid w:val="00C925C9"/>
    <w:rsid w:val="00C9270A"/>
    <w:rsid w:val="00C92963"/>
    <w:rsid w:val="00C92A64"/>
    <w:rsid w:val="00C943DD"/>
    <w:rsid w:val="00C943F4"/>
    <w:rsid w:val="00C94659"/>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2E9F"/>
    <w:rsid w:val="00CB3289"/>
    <w:rsid w:val="00CB32C2"/>
    <w:rsid w:val="00CB32D0"/>
    <w:rsid w:val="00CB3373"/>
    <w:rsid w:val="00CB38F6"/>
    <w:rsid w:val="00CB3DFE"/>
    <w:rsid w:val="00CB3E90"/>
    <w:rsid w:val="00CB409E"/>
    <w:rsid w:val="00CB4EC3"/>
    <w:rsid w:val="00CB50A1"/>
    <w:rsid w:val="00CB512F"/>
    <w:rsid w:val="00CB57D4"/>
    <w:rsid w:val="00CB62FF"/>
    <w:rsid w:val="00CB66BB"/>
    <w:rsid w:val="00CB6DAF"/>
    <w:rsid w:val="00CB7035"/>
    <w:rsid w:val="00CB73D4"/>
    <w:rsid w:val="00CB7BCB"/>
    <w:rsid w:val="00CC0485"/>
    <w:rsid w:val="00CC0CBF"/>
    <w:rsid w:val="00CC0CE4"/>
    <w:rsid w:val="00CC1A4E"/>
    <w:rsid w:val="00CC2137"/>
    <w:rsid w:val="00CC25AB"/>
    <w:rsid w:val="00CC260E"/>
    <w:rsid w:val="00CC2C47"/>
    <w:rsid w:val="00CC2C51"/>
    <w:rsid w:val="00CC2EAC"/>
    <w:rsid w:val="00CC3278"/>
    <w:rsid w:val="00CC3E2A"/>
    <w:rsid w:val="00CC446B"/>
    <w:rsid w:val="00CC4EE7"/>
    <w:rsid w:val="00CC546A"/>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3A6"/>
    <w:rsid w:val="00CD2B63"/>
    <w:rsid w:val="00CD35B5"/>
    <w:rsid w:val="00CD3942"/>
    <w:rsid w:val="00CD3AAC"/>
    <w:rsid w:val="00CD3EF7"/>
    <w:rsid w:val="00CD458A"/>
    <w:rsid w:val="00CD48D1"/>
    <w:rsid w:val="00CD576A"/>
    <w:rsid w:val="00CD5B76"/>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5CE"/>
    <w:rsid w:val="00D10E19"/>
    <w:rsid w:val="00D11020"/>
    <w:rsid w:val="00D11341"/>
    <w:rsid w:val="00D11796"/>
    <w:rsid w:val="00D11CB3"/>
    <w:rsid w:val="00D11E65"/>
    <w:rsid w:val="00D11EB1"/>
    <w:rsid w:val="00D128A0"/>
    <w:rsid w:val="00D12A63"/>
    <w:rsid w:val="00D12AD1"/>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3B22"/>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B5"/>
    <w:rsid w:val="00D638DC"/>
    <w:rsid w:val="00D63AD7"/>
    <w:rsid w:val="00D65490"/>
    <w:rsid w:val="00D657C3"/>
    <w:rsid w:val="00D65829"/>
    <w:rsid w:val="00D65CCB"/>
    <w:rsid w:val="00D66DD2"/>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0"/>
    <w:rsid w:val="00D805E1"/>
    <w:rsid w:val="00D80B6A"/>
    <w:rsid w:val="00D81400"/>
    <w:rsid w:val="00D81553"/>
    <w:rsid w:val="00D816F0"/>
    <w:rsid w:val="00D822AE"/>
    <w:rsid w:val="00D82685"/>
    <w:rsid w:val="00D82BF3"/>
    <w:rsid w:val="00D83EF3"/>
    <w:rsid w:val="00D8490F"/>
    <w:rsid w:val="00D84F16"/>
    <w:rsid w:val="00D8539C"/>
    <w:rsid w:val="00D85CE6"/>
    <w:rsid w:val="00D86CB5"/>
    <w:rsid w:val="00D86CD7"/>
    <w:rsid w:val="00D877F9"/>
    <w:rsid w:val="00D87DB9"/>
    <w:rsid w:val="00D9005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3AD"/>
    <w:rsid w:val="00DA195D"/>
    <w:rsid w:val="00DA20C7"/>
    <w:rsid w:val="00DA2602"/>
    <w:rsid w:val="00DA2953"/>
    <w:rsid w:val="00DA3114"/>
    <w:rsid w:val="00DA31E5"/>
    <w:rsid w:val="00DA34BA"/>
    <w:rsid w:val="00DA3BB4"/>
    <w:rsid w:val="00DA3E20"/>
    <w:rsid w:val="00DA4205"/>
    <w:rsid w:val="00DA4608"/>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39B4"/>
    <w:rsid w:val="00DB4064"/>
    <w:rsid w:val="00DB45DD"/>
    <w:rsid w:val="00DB46AD"/>
    <w:rsid w:val="00DB47D8"/>
    <w:rsid w:val="00DB4937"/>
    <w:rsid w:val="00DB5184"/>
    <w:rsid w:val="00DB5DA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6E17"/>
    <w:rsid w:val="00DE74EE"/>
    <w:rsid w:val="00DE7600"/>
    <w:rsid w:val="00DE77ED"/>
    <w:rsid w:val="00DE79A0"/>
    <w:rsid w:val="00DF012F"/>
    <w:rsid w:val="00DF03C7"/>
    <w:rsid w:val="00DF0A64"/>
    <w:rsid w:val="00DF0B18"/>
    <w:rsid w:val="00DF12FA"/>
    <w:rsid w:val="00DF1F62"/>
    <w:rsid w:val="00DF230E"/>
    <w:rsid w:val="00DF2EAB"/>
    <w:rsid w:val="00DF2EF9"/>
    <w:rsid w:val="00DF301C"/>
    <w:rsid w:val="00DF3B9B"/>
    <w:rsid w:val="00DF44EF"/>
    <w:rsid w:val="00DF5DCB"/>
    <w:rsid w:val="00DF765E"/>
    <w:rsid w:val="00DF784D"/>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49F"/>
    <w:rsid w:val="00E03D2D"/>
    <w:rsid w:val="00E044B2"/>
    <w:rsid w:val="00E0476E"/>
    <w:rsid w:val="00E0568C"/>
    <w:rsid w:val="00E059B8"/>
    <w:rsid w:val="00E05AF6"/>
    <w:rsid w:val="00E06491"/>
    <w:rsid w:val="00E0694B"/>
    <w:rsid w:val="00E0699E"/>
    <w:rsid w:val="00E06A3B"/>
    <w:rsid w:val="00E072BC"/>
    <w:rsid w:val="00E10332"/>
    <w:rsid w:val="00E1142C"/>
    <w:rsid w:val="00E115D3"/>
    <w:rsid w:val="00E115E4"/>
    <w:rsid w:val="00E11780"/>
    <w:rsid w:val="00E12DB3"/>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4D0"/>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293A"/>
    <w:rsid w:val="00E33522"/>
    <w:rsid w:val="00E3355B"/>
    <w:rsid w:val="00E335C5"/>
    <w:rsid w:val="00E3462D"/>
    <w:rsid w:val="00E34D12"/>
    <w:rsid w:val="00E369AE"/>
    <w:rsid w:val="00E36D77"/>
    <w:rsid w:val="00E37693"/>
    <w:rsid w:val="00E377B7"/>
    <w:rsid w:val="00E377D7"/>
    <w:rsid w:val="00E37E54"/>
    <w:rsid w:val="00E4011F"/>
    <w:rsid w:val="00E40271"/>
    <w:rsid w:val="00E405CC"/>
    <w:rsid w:val="00E408B0"/>
    <w:rsid w:val="00E4098A"/>
    <w:rsid w:val="00E40A49"/>
    <w:rsid w:val="00E415C8"/>
    <w:rsid w:val="00E41CB1"/>
    <w:rsid w:val="00E41D41"/>
    <w:rsid w:val="00E425A5"/>
    <w:rsid w:val="00E42717"/>
    <w:rsid w:val="00E42B10"/>
    <w:rsid w:val="00E42C77"/>
    <w:rsid w:val="00E42FD0"/>
    <w:rsid w:val="00E43539"/>
    <w:rsid w:val="00E43A9E"/>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1DAE"/>
    <w:rsid w:val="00E61F44"/>
    <w:rsid w:val="00E62A31"/>
    <w:rsid w:val="00E630A5"/>
    <w:rsid w:val="00E6325E"/>
    <w:rsid w:val="00E63704"/>
    <w:rsid w:val="00E6389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643"/>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2EA4"/>
    <w:rsid w:val="00E835DD"/>
    <w:rsid w:val="00E836BE"/>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024"/>
    <w:rsid w:val="00E93CD2"/>
    <w:rsid w:val="00E93D00"/>
    <w:rsid w:val="00E93FB8"/>
    <w:rsid w:val="00E944D4"/>
    <w:rsid w:val="00E94A38"/>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3EF2"/>
    <w:rsid w:val="00EA46F5"/>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47A9"/>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243E"/>
    <w:rsid w:val="00ED31E5"/>
    <w:rsid w:val="00ED3210"/>
    <w:rsid w:val="00ED33E0"/>
    <w:rsid w:val="00ED3830"/>
    <w:rsid w:val="00ED3ABA"/>
    <w:rsid w:val="00ED3F64"/>
    <w:rsid w:val="00ED42FC"/>
    <w:rsid w:val="00ED4648"/>
    <w:rsid w:val="00ED4FB9"/>
    <w:rsid w:val="00ED5085"/>
    <w:rsid w:val="00ED5D37"/>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22E"/>
    <w:rsid w:val="00EE5384"/>
    <w:rsid w:val="00EE57A8"/>
    <w:rsid w:val="00EE599F"/>
    <w:rsid w:val="00EE5A23"/>
    <w:rsid w:val="00EE5B48"/>
    <w:rsid w:val="00EE5D9E"/>
    <w:rsid w:val="00EE6008"/>
    <w:rsid w:val="00EE6431"/>
    <w:rsid w:val="00EE65F4"/>
    <w:rsid w:val="00EE7391"/>
    <w:rsid w:val="00EE779B"/>
    <w:rsid w:val="00EF08E6"/>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09E"/>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07E08"/>
    <w:rsid w:val="00F104E9"/>
    <w:rsid w:val="00F1068B"/>
    <w:rsid w:val="00F107F6"/>
    <w:rsid w:val="00F1097D"/>
    <w:rsid w:val="00F10CBB"/>
    <w:rsid w:val="00F117DA"/>
    <w:rsid w:val="00F1184F"/>
    <w:rsid w:val="00F11A6F"/>
    <w:rsid w:val="00F127E1"/>
    <w:rsid w:val="00F12BF0"/>
    <w:rsid w:val="00F13149"/>
    <w:rsid w:val="00F13364"/>
    <w:rsid w:val="00F13F0F"/>
    <w:rsid w:val="00F14005"/>
    <w:rsid w:val="00F14207"/>
    <w:rsid w:val="00F143BC"/>
    <w:rsid w:val="00F14919"/>
    <w:rsid w:val="00F14A21"/>
    <w:rsid w:val="00F15250"/>
    <w:rsid w:val="00F15561"/>
    <w:rsid w:val="00F15615"/>
    <w:rsid w:val="00F15986"/>
    <w:rsid w:val="00F15B7A"/>
    <w:rsid w:val="00F16776"/>
    <w:rsid w:val="00F17525"/>
    <w:rsid w:val="00F17559"/>
    <w:rsid w:val="00F175CC"/>
    <w:rsid w:val="00F177AA"/>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31E"/>
    <w:rsid w:val="00F246D9"/>
    <w:rsid w:val="00F24FDC"/>
    <w:rsid w:val="00F26941"/>
    <w:rsid w:val="00F26B40"/>
    <w:rsid w:val="00F27127"/>
    <w:rsid w:val="00F27477"/>
    <w:rsid w:val="00F27E53"/>
    <w:rsid w:val="00F3025A"/>
    <w:rsid w:val="00F30286"/>
    <w:rsid w:val="00F30454"/>
    <w:rsid w:val="00F305CF"/>
    <w:rsid w:val="00F30733"/>
    <w:rsid w:val="00F30EB1"/>
    <w:rsid w:val="00F31528"/>
    <w:rsid w:val="00F31BE9"/>
    <w:rsid w:val="00F32C00"/>
    <w:rsid w:val="00F331D4"/>
    <w:rsid w:val="00F33D9E"/>
    <w:rsid w:val="00F3409C"/>
    <w:rsid w:val="00F3449C"/>
    <w:rsid w:val="00F34E00"/>
    <w:rsid w:val="00F35BCA"/>
    <w:rsid w:val="00F35D1D"/>
    <w:rsid w:val="00F35F7E"/>
    <w:rsid w:val="00F35F95"/>
    <w:rsid w:val="00F36F8C"/>
    <w:rsid w:val="00F401E9"/>
    <w:rsid w:val="00F40601"/>
    <w:rsid w:val="00F40794"/>
    <w:rsid w:val="00F40816"/>
    <w:rsid w:val="00F41BD4"/>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5E71"/>
    <w:rsid w:val="00F55FA7"/>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71E"/>
    <w:rsid w:val="00F638F7"/>
    <w:rsid w:val="00F63CAB"/>
    <w:rsid w:val="00F63F96"/>
    <w:rsid w:val="00F6459A"/>
    <w:rsid w:val="00F646DF"/>
    <w:rsid w:val="00F64C3F"/>
    <w:rsid w:val="00F65279"/>
    <w:rsid w:val="00F654CB"/>
    <w:rsid w:val="00F654F1"/>
    <w:rsid w:val="00F658B0"/>
    <w:rsid w:val="00F65BDE"/>
    <w:rsid w:val="00F66022"/>
    <w:rsid w:val="00F6615D"/>
    <w:rsid w:val="00F66181"/>
    <w:rsid w:val="00F66959"/>
    <w:rsid w:val="00F66A7D"/>
    <w:rsid w:val="00F70AE3"/>
    <w:rsid w:val="00F71B48"/>
    <w:rsid w:val="00F726B7"/>
    <w:rsid w:val="00F7293D"/>
    <w:rsid w:val="00F73995"/>
    <w:rsid w:val="00F7410B"/>
    <w:rsid w:val="00F7422B"/>
    <w:rsid w:val="00F752DD"/>
    <w:rsid w:val="00F75FA9"/>
    <w:rsid w:val="00F7686A"/>
    <w:rsid w:val="00F77E7C"/>
    <w:rsid w:val="00F80907"/>
    <w:rsid w:val="00F80C9B"/>
    <w:rsid w:val="00F80CC9"/>
    <w:rsid w:val="00F8129A"/>
    <w:rsid w:val="00F812A3"/>
    <w:rsid w:val="00F81944"/>
    <w:rsid w:val="00F81A5E"/>
    <w:rsid w:val="00F81E9D"/>
    <w:rsid w:val="00F82E35"/>
    <w:rsid w:val="00F82FF5"/>
    <w:rsid w:val="00F835CF"/>
    <w:rsid w:val="00F839ED"/>
    <w:rsid w:val="00F83C56"/>
    <w:rsid w:val="00F83F7B"/>
    <w:rsid w:val="00F84EA3"/>
    <w:rsid w:val="00F85416"/>
    <w:rsid w:val="00F85C82"/>
    <w:rsid w:val="00F85D7B"/>
    <w:rsid w:val="00F8644B"/>
    <w:rsid w:val="00F87014"/>
    <w:rsid w:val="00F87480"/>
    <w:rsid w:val="00F87923"/>
    <w:rsid w:val="00F87BF9"/>
    <w:rsid w:val="00F901F9"/>
    <w:rsid w:val="00F90222"/>
    <w:rsid w:val="00F90455"/>
    <w:rsid w:val="00F906BB"/>
    <w:rsid w:val="00F90E69"/>
    <w:rsid w:val="00F90F36"/>
    <w:rsid w:val="00F90FC4"/>
    <w:rsid w:val="00F92A60"/>
    <w:rsid w:val="00F9347A"/>
    <w:rsid w:val="00F93B67"/>
    <w:rsid w:val="00F94357"/>
    <w:rsid w:val="00F949E2"/>
    <w:rsid w:val="00F94BC2"/>
    <w:rsid w:val="00F94FD4"/>
    <w:rsid w:val="00F95228"/>
    <w:rsid w:val="00F9562F"/>
    <w:rsid w:val="00F9635D"/>
    <w:rsid w:val="00FA027C"/>
    <w:rsid w:val="00FA05E1"/>
    <w:rsid w:val="00FA0B5C"/>
    <w:rsid w:val="00FA0B6C"/>
    <w:rsid w:val="00FA240A"/>
    <w:rsid w:val="00FA2C71"/>
    <w:rsid w:val="00FA2D5A"/>
    <w:rsid w:val="00FA3921"/>
    <w:rsid w:val="00FA3F87"/>
    <w:rsid w:val="00FA44A0"/>
    <w:rsid w:val="00FA54C9"/>
    <w:rsid w:val="00FA55BF"/>
    <w:rsid w:val="00FA5F97"/>
    <w:rsid w:val="00FA6887"/>
    <w:rsid w:val="00FA68C5"/>
    <w:rsid w:val="00FA6A5B"/>
    <w:rsid w:val="00FA706A"/>
    <w:rsid w:val="00FA71AE"/>
    <w:rsid w:val="00FA7785"/>
    <w:rsid w:val="00FA77C6"/>
    <w:rsid w:val="00FA79C1"/>
    <w:rsid w:val="00FA7BF2"/>
    <w:rsid w:val="00FA7F59"/>
    <w:rsid w:val="00FB044B"/>
    <w:rsid w:val="00FB23BC"/>
    <w:rsid w:val="00FB2594"/>
    <w:rsid w:val="00FB26B1"/>
    <w:rsid w:val="00FB2A6E"/>
    <w:rsid w:val="00FB2CE0"/>
    <w:rsid w:val="00FB3C8A"/>
    <w:rsid w:val="00FB3F30"/>
    <w:rsid w:val="00FB4669"/>
    <w:rsid w:val="00FB4E00"/>
    <w:rsid w:val="00FB5252"/>
    <w:rsid w:val="00FB5A7E"/>
    <w:rsid w:val="00FB5B3A"/>
    <w:rsid w:val="00FB5BFA"/>
    <w:rsid w:val="00FB619F"/>
    <w:rsid w:val="00FB622C"/>
    <w:rsid w:val="00FB6716"/>
    <w:rsid w:val="00FB6BA3"/>
    <w:rsid w:val="00FB6E6C"/>
    <w:rsid w:val="00FB772F"/>
    <w:rsid w:val="00FB7F48"/>
    <w:rsid w:val="00FC0507"/>
    <w:rsid w:val="00FC094D"/>
    <w:rsid w:val="00FC096A"/>
    <w:rsid w:val="00FC0E46"/>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C71C6"/>
    <w:rsid w:val="00FD01C5"/>
    <w:rsid w:val="00FD034F"/>
    <w:rsid w:val="00FD0F18"/>
    <w:rsid w:val="00FD1885"/>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E7545"/>
    <w:rsid w:val="00FF0343"/>
    <w:rsid w:val="00FF061F"/>
    <w:rsid w:val="00FF102D"/>
    <w:rsid w:val="00FF124E"/>
    <w:rsid w:val="00FF152E"/>
    <w:rsid w:val="00FF187A"/>
    <w:rsid w:val="00FF1AA8"/>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 w:val="00FF7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 w:type="character" w:styleId="UnresolvedMention">
    <w:name w:val="Unresolved Mention"/>
    <w:basedOn w:val="DefaultParagraphFont"/>
    <w:uiPriority w:val="99"/>
    <w:semiHidden/>
    <w:unhideWhenUsed/>
    <w:rsid w:val="00D1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42</Pages>
  <Words>10510</Words>
  <Characters>59907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85</cp:revision>
  <cp:lastPrinted>2019-03-04T23:20:00Z</cp:lastPrinted>
  <dcterms:created xsi:type="dcterms:W3CDTF">2023-05-22T14:55:00Z</dcterms:created>
  <dcterms:modified xsi:type="dcterms:W3CDTF">2023-05-23T16:22:00Z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