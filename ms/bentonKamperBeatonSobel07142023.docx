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6B33F3A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ins w:id="0"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1"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3"/>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3"/>
      <w:r w:rsidR="005C0D50">
        <w:rPr>
          <w:rStyle w:val="CommentReference"/>
        </w:rPr>
        <w:commentReference w:id="3"/>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w:t>
      </w:r>
      <w:commentRangeStart w:id="4"/>
      <w:r w:rsidR="00FC6BFD">
        <w:rPr>
          <w:rFonts w:ascii="Times New Roman" w:hAnsi="Times New Roman" w:cs="Times New Roman"/>
          <w:sz w:val="24"/>
          <w:szCs w:val="24"/>
        </w:rPr>
        <w:t>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commentRangeEnd w:id="4"/>
      <w:r w:rsidR="005C0D50">
        <w:rPr>
          <w:rStyle w:val="CommentReference"/>
        </w:rPr>
        <w:commentReference w:id="4"/>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5"/>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5"/>
      <w:r w:rsidR="005C0D50">
        <w:rPr>
          <w:rStyle w:val="CommentReference"/>
        </w:rPr>
        <w:commentReference w:id="5"/>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6"/>
      <w:r>
        <w:rPr>
          <w:rFonts w:ascii="Times New Roman" w:hAnsi="Times New Roman" w:cs="Times New Roman"/>
          <w:sz w:val="24"/>
          <w:szCs w:val="24"/>
        </w:rPr>
        <w:t>world</w:t>
      </w:r>
      <w:commentRangeEnd w:id="6"/>
      <w:r w:rsidR="005C0D50">
        <w:rPr>
          <w:rStyle w:val="CommentReference"/>
        </w:rPr>
        <w:commentReference w:id="6"/>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7"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7"/>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8"/>
      <w:r>
        <w:rPr>
          <w:rFonts w:ascii="Times New Roman" w:hAnsi="Times New Roman" w:cs="Times New Roman"/>
          <w:sz w:val="24"/>
          <w:szCs w:val="24"/>
        </w:rPr>
        <w:t>These</w:t>
      </w:r>
      <w:commentRangeEnd w:id="8"/>
      <w:r w:rsidR="005C0D50">
        <w:rPr>
          <w:rStyle w:val="CommentReference"/>
        </w:rPr>
        <w:commentReference w:id="8"/>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9"/>
      <w:r w:rsidR="00C86871">
        <w:rPr>
          <w:rFonts w:ascii="Times New Roman" w:hAnsi="Times New Roman" w:cs="Times New Roman"/>
          <w:sz w:val="24"/>
          <w:szCs w:val="24"/>
        </w:rPr>
        <w:t>However</w:t>
      </w:r>
      <w:commentRangeEnd w:id="9"/>
      <w:r w:rsidR="00265248">
        <w:rPr>
          <w:rStyle w:val="CommentReference"/>
        </w:rPr>
        <w:commentReference w:id="9"/>
      </w:r>
      <w:r w:rsidR="00C86871">
        <w:rPr>
          <w:rFonts w:ascii="Times New Roman" w:hAnsi="Times New Roman" w:cs="Times New Roman"/>
          <w:sz w:val="24"/>
          <w:szCs w:val="24"/>
        </w:rPr>
        <w:t xml:space="preserve">, there are two facets of these data that warrant further consideration. </w:t>
      </w:r>
      <w:commentRangeStart w:id="10"/>
      <w:r w:rsidR="00C86871">
        <w:rPr>
          <w:rFonts w:ascii="Times New Roman" w:hAnsi="Times New Roman" w:cs="Times New Roman"/>
          <w:sz w:val="24"/>
          <w:szCs w:val="24"/>
        </w:rPr>
        <w:t>First</w:t>
      </w:r>
      <w:commentRangeEnd w:id="10"/>
      <w:r w:rsidR="00265248">
        <w:rPr>
          <w:rStyle w:val="CommentReference"/>
        </w:rPr>
        <w:commentReference w:id="10"/>
      </w:r>
      <w:r w:rsidR="00C86871">
        <w:rPr>
          <w:rFonts w:ascii="Times New Roman" w:hAnsi="Times New Roman" w:cs="Times New Roman"/>
          <w:sz w:val="24"/>
          <w:szCs w:val="24"/>
        </w:rPr>
        <w:t xml:space="preserve">, what is not clear in these data is whether and how children reevaluate the causal status of object B. </w:t>
      </w:r>
      <w:commentRangeStart w:id="11"/>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1"/>
      <w:r w:rsidR="00265248">
        <w:rPr>
          <w:rStyle w:val="CommentReference"/>
        </w:rPr>
        <w:commentReference w:id="11"/>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2" w:author="Sobel, David" w:date="2023-07-10T15:43:00Z">
        <w:r w:rsidDel="00265248">
          <w:rPr>
            <w:rFonts w:ascii="Times New Roman" w:hAnsi="Times New Roman" w:cs="Times New Roman"/>
            <w:sz w:val="24"/>
            <w:szCs w:val="24"/>
          </w:rPr>
          <w:delText xml:space="preserve">their </w:delText>
        </w:r>
      </w:del>
      <w:ins w:id="13" w:author="Sobel, David" w:date="2023-07-10T15:43:00Z">
        <w:r w:rsidR="00265248">
          <w:rPr>
            <w:rFonts w:ascii="Times New Roman" w:hAnsi="Times New Roman" w:cs="Times New Roman"/>
            <w:sz w:val="24"/>
            <w:szCs w:val="24"/>
          </w:rPr>
          <w:t>one of their experiments (Experiment 3)</w:t>
        </w:r>
      </w:ins>
      <w:del w:id="14"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5"/>
      <w:r>
        <w:rPr>
          <w:rFonts w:ascii="Times New Roman" w:hAnsi="Times New Roman" w:cs="Times New Roman"/>
          <w:sz w:val="24"/>
          <w:szCs w:val="24"/>
        </w:rPr>
        <w:t>activation</w:t>
      </w:r>
      <w:commentRangeEnd w:id="15"/>
      <w:r w:rsidR="00265248">
        <w:rPr>
          <w:rStyle w:val="CommentReference"/>
        </w:rPr>
        <w:commentReference w:id="15"/>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6" w:author="Sobel, David" w:date="2023-07-10T15:44:00Z">
        <w:r w:rsidDel="00265248">
          <w:rPr>
            <w:rFonts w:ascii="Times New Roman" w:hAnsi="Times New Roman" w:cs="Times New Roman"/>
            <w:sz w:val="24"/>
            <w:szCs w:val="24"/>
          </w:rPr>
          <w:delText>more associative in nature</w:delText>
        </w:r>
      </w:del>
      <w:ins w:id="17"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8"/>
      <w:ins w:id="19" w:author="Sobel, David" w:date="2023-07-10T15:44:00Z">
        <w:r w:rsidR="005719AC">
          <w:rPr>
            <w:rFonts w:ascii="Times New Roman" w:hAnsi="Times New Roman" w:cs="Times New Roman"/>
            <w:sz w:val="24"/>
            <w:szCs w:val="24"/>
          </w:rPr>
          <w:t xml:space="preserve">Sobel </w:t>
        </w:r>
      </w:ins>
      <w:commentRangeEnd w:id="18"/>
      <w:ins w:id="20" w:author="Sobel, David" w:date="2023-07-10T15:46:00Z">
        <w:r w:rsidR="005719AC">
          <w:rPr>
            <w:rStyle w:val="CommentReference"/>
          </w:rPr>
          <w:commentReference w:id="18"/>
        </w:r>
      </w:ins>
      <w:ins w:id="21" w:author="Sobel, David" w:date="2023-07-10T15:44:00Z">
        <w:r w:rsidR="005719AC">
          <w:rPr>
            <w:rFonts w:ascii="Times New Roman" w:hAnsi="Times New Roman" w:cs="Times New Roman"/>
            <w:sz w:val="24"/>
            <w:szCs w:val="24"/>
          </w:rPr>
          <w:t xml:space="preserve">et al., </w:t>
        </w:r>
      </w:ins>
      <w:ins w:id="22" w:author="Sobel, David" w:date="2023-07-10T15:45:00Z">
        <w:r w:rsidR="005719AC">
          <w:rPr>
            <w:rFonts w:ascii="Times New Roman" w:hAnsi="Times New Roman" w:cs="Times New Roman"/>
            <w:sz w:val="24"/>
            <w:szCs w:val="24"/>
          </w:rPr>
          <w:t xml:space="preserve">2020; </w:t>
        </w:r>
      </w:ins>
      <w:r>
        <w:rPr>
          <w:rFonts w:ascii="Times New Roman" w:hAnsi="Times New Roman" w:cs="Times New Roman"/>
          <w:sz w:val="24"/>
          <w:szCs w:val="24"/>
        </w:rPr>
        <w:t xml:space="preserve">Tummeltshammer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Luchkina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Erb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3" w:author="Sobel, David" w:date="2023-07-10T15:48:00Z">
        <w:r w:rsidR="005719AC">
          <w:rPr>
            <w:rFonts w:ascii="Times New Roman" w:hAnsi="Times New Roman" w:cs="Times New Roman"/>
            <w:sz w:val="24"/>
            <w:szCs w:val="24"/>
          </w:rPr>
          <w:t>.</w:t>
        </w:r>
      </w:ins>
      <w:del w:id="24"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5" w:author="Sobel, David" w:date="2023-07-10T15:49:00Z">
        <w:r w:rsidR="004067A5" w:rsidDel="005719AC">
          <w:rPr>
            <w:rFonts w:ascii="Times New Roman" w:hAnsi="Times New Roman" w:cs="Times New Roman"/>
            <w:sz w:val="24"/>
            <w:szCs w:val="24"/>
          </w:rPr>
          <w:delText xml:space="preserve">explain </w:delText>
        </w:r>
      </w:del>
      <w:ins w:id="26" w:author="Sobel, David" w:date="2023-07-10T15:50:00Z">
        <w:r w:rsidR="005719AC">
          <w:rPr>
            <w:rFonts w:ascii="Times New Roman" w:hAnsi="Times New Roman" w:cs="Times New Roman"/>
            <w:sz w:val="24"/>
            <w:szCs w:val="24"/>
          </w:rPr>
          <w:t>describe</w:t>
        </w:r>
      </w:ins>
      <w:ins w:id="27"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ins w:id="28" w:author="Sobel, David" w:date="2023-07-10T15:50:00Z">
        <w:r w:rsidR="005719AC">
          <w:rPr>
            <w:rFonts w:ascii="Times New Roman" w:hAnsi="Times New Roman" w:cs="Times New Roman"/>
            <w:sz w:val="24"/>
            <w:szCs w:val="24"/>
          </w:rPr>
          <w:t>.</w:t>
        </w:r>
      </w:ins>
      <w:del w:id="29"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 device was a white rectangle with a black border that measured 5.99 cm × 23.47 cm</w:t>
      </w:r>
      <w:ins w:id="30"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1" w:author="Sobel, David" w:date="2023-07-10T15:50:00Z">
        <w:r w:rsidR="005719AC">
          <w:rPr>
            <w:rFonts w:ascii="Times New Roman" w:hAnsi="Times New Roman" w:cs="Times New Roman"/>
            <w:sz w:val="24"/>
            <w:szCs w:val="24"/>
          </w:rPr>
          <w:t xml:space="preserve"> when objects came into contact </w:t>
        </w:r>
      </w:ins>
      <w:ins w:id="32"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3"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4" w:author="Sobel, David" w:date="2023-07-10T15:51:00Z">
        <w:r w:rsidDel="005719AC">
          <w:rPr>
            <w:rFonts w:ascii="Times New Roman" w:hAnsi="Times New Roman" w:cs="Times New Roman"/>
            <w:sz w:val="24"/>
            <w:szCs w:val="24"/>
          </w:rPr>
          <w:delText>used</w:delText>
        </w:r>
      </w:del>
      <w:ins w:id="35" w:author="Sobel, David" w:date="2023-07-10T15:51:00Z">
        <w:r w:rsidR="005719AC">
          <w:rPr>
            <w:rFonts w:ascii="Times New Roman" w:hAnsi="Times New Roman" w:cs="Times New Roman"/>
            <w:sz w:val="24"/>
            <w:szCs w:val="24"/>
          </w:rPr>
          <w:t>shown on the screen. E</w:t>
        </w:r>
      </w:ins>
      <w:del w:id="36"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7"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39"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0"/>
      <w:r>
        <w:rPr>
          <w:rFonts w:ascii="Times New Roman" w:hAnsi="Times New Roman" w:cs="Times New Roman"/>
          <w:sz w:val="24"/>
          <w:szCs w:val="24"/>
        </w:rPr>
        <w:t xml:space="preserve">children’s </w:t>
      </w:r>
      <w:del w:id="41"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0"/>
      <w:r w:rsidR="005719AC">
        <w:rPr>
          <w:rStyle w:val="CommentReference"/>
        </w:rPr>
        <w:commentReference w:id="40"/>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36FDEB7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w:t>
      </w:r>
      <w:del w:id="42" w:author="Benton, Deon" w:date="2023-07-12T10:21:00Z">
        <w:r w:rsidDel="00706505">
          <w:rPr>
            <w:rFonts w:ascii="Times New Roman" w:hAnsi="Times New Roman" w:cs="Times New Roman"/>
            <w:b/>
            <w:bCs/>
            <w:sz w:val="24"/>
            <w:szCs w:val="24"/>
          </w:rPr>
          <w:delText xml:space="preserve">Main </w:delText>
        </w:r>
      </w:del>
      <w:ins w:id="43" w:author="Benton, Deon" w:date="2023-07-12T10:21:00Z">
        <w:r w:rsidR="00706505">
          <w:rPr>
            <w:rFonts w:ascii="Times New Roman" w:hAnsi="Times New Roman" w:cs="Times New Roman"/>
            <w:b/>
            <w:bCs/>
            <w:sz w:val="24"/>
            <w:szCs w:val="24"/>
          </w:rPr>
          <w:t xml:space="preserve">Experimental </w:t>
        </w:r>
      </w:ins>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t</w:t>
      </w:r>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7C33C152" w:rsidR="00A37C25" w:rsidRDefault="009E4040" w:rsidP="00745CAD">
      <w:pPr>
        <w:spacing w:after="0" w:line="480" w:lineRule="auto"/>
        <w:ind w:firstLine="720"/>
        <w:rPr>
          <w:ins w:id="44" w:author="Benton, Deon" w:date="2023-07-12T09:53:00Z"/>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del w:id="45" w:author="Benton, Deon" w:date="2023-07-12T09:53:00Z">
        <w:r w:rsidR="003F5321" w:rsidDel="00D7013B">
          <w:rPr>
            <w:rFonts w:ascii="Times New Roman" w:hAnsi="Times New Roman" w:cs="Times New Roman"/>
            <w:sz w:val="24"/>
            <w:szCs w:val="24"/>
          </w:rPr>
          <w:delText>next</w:delText>
        </w:r>
      </w:del>
      <w:ins w:id="46" w:author="Benton, Deon" w:date="2023-07-12T09:53:00Z">
        <w:r w:rsidR="00D7013B">
          <w:rPr>
            <w:rFonts w:ascii="Times New Roman" w:hAnsi="Times New Roman" w:cs="Times New Roman"/>
            <w:sz w:val="24"/>
            <w:szCs w:val="24"/>
          </w:rPr>
          <w:t>in the Computational Models section</w:t>
        </w:r>
      </w:ins>
      <w:r w:rsidR="003F5321">
        <w:rPr>
          <w:rFonts w:ascii="Times New Roman" w:hAnsi="Times New Roman" w:cs="Times New Roman"/>
          <w:sz w:val="24"/>
          <w:szCs w:val="24"/>
        </w:rPr>
        <w:t>.</w:t>
      </w:r>
      <w:ins w:id="47" w:author="Benton, Deon" w:date="2023-07-12T09:53:00Z">
        <w:r w:rsidR="00D7013B">
          <w:rPr>
            <w:rFonts w:ascii="Times New Roman" w:hAnsi="Times New Roman" w:cs="Times New Roman"/>
            <w:sz w:val="24"/>
            <w:szCs w:val="24"/>
          </w:rPr>
          <w:t xml:space="preserve"> However, before we address this issue, we </w:t>
        </w:r>
        <w:r w:rsidR="00D7013B">
          <w:rPr>
            <w:rFonts w:ascii="Times New Roman" w:hAnsi="Times New Roman" w:cs="Times New Roman"/>
            <w:sz w:val="24"/>
            <w:szCs w:val="24"/>
          </w:rPr>
          <w:lastRenderedPageBreak/>
          <w:t xml:space="preserve">wanted to determine </w:t>
        </w:r>
      </w:ins>
      <w:ins w:id="48" w:author="Benton, Deon" w:date="2023-07-12T09:54:00Z">
        <w:r w:rsidR="00D7013B">
          <w:rPr>
            <w:rFonts w:ascii="Times New Roman" w:hAnsi="Times New Roman" w:cs="Times New Roman"/>
            <w:sz w:val="24"/>
            <w:szCs w:val="24"/>
          </w:rPr>
          <w:t xml:space="preserve">further to what extent children’s backwards blocking performance is sensitive to demands on their information-processing. </w:t>
        </w:r>
      </w:ins>
      <w:ins w:id="49" w:author="Benton, Deon" w:date="2023-07-12T09:56:00Z">
        <w:r w:rsidR="004B6358">
          <w:rPr>
            <w:rFonts w:ascii="Times New Roman" w:hAnsi="Times New Roman" w:cs="Times New Roman"/>
            <w:sz w:val="24"/>
            <w:szCs w:val="24"/>
          </w:rPr>
          <w:t>[ADD MORE ABOUT THE DESIGN OF EXPERIMENT 2]</w:t>
        </w:r>
      </w:ins>
    </w:p>
    <w:p w14:paraId="08B26F78" w14:textId="77777777" w:rsidR="00D7013B" w:rsidRDefault="00D7013B" w:rsidP="00D7013B">
      <w:pPr>
        <w:spacing w:line="480" w:lineRule="auto"/>
        <w:jc w:val="center"/>
        <w:rPr>
          <w:ins w:id="50" w:author="Benton, Deon" w:date="2023-07-12T09:53:00Z"/>
          <w:rFonts w:ascii="Times New Roman" w:hAnsi="Times New Roman" w:cs="Times New Roman"/>
          <w:b/>
          <w:sz w:val="24"/>
          <w:szCs w:val="24"/>
        </w:rPr>
      </w:pPr>
      <w:ins w:id="51" w:author="Benton, Deon" w:date="2023-07-12T09:53:00Z">
        <w:r>
          <w:rPr>
            <w:rFonts w:ascii="Times New Roman" w:hAnsi="Times New Roman" w:cs="Times New Roman"/>
            <w:b/>
            <w:sz w:val="24"/>
            <w:szCs w:val="24"/>
          </w:rPr>
          <w:t>Experiment 2</w:t>
        </w:r>
      </w:ins>
    </w:p>
    <w:p w14:paraId="406B0A3D" w14:textId="447E431C" w:rsidR="00D7013B" w:rsidRDefault="00D7013B" w:rsidP="00D7013B">
      <w:pPr>
        <w:spacing w:line="480" w:lineRule="auto"/>
        <w:ind w:firstLine="720"/>
        <w:contextualSpacing/>
        <w:rPr>
          <w:ins w:id="52" w:author="Benton, Deon" w:date="2023-07-12T09:53:00Z"/>
          <w:rFonts w:ascii="Times New Roman" w:hAnsi="Times New Roman" w:cs="Times New Roman"/>
          <w:sz w:val="24"/>
          <w:szCs w:val="24"/>
        </w:rPr>
      </w:pPr>
      <w:ins w:id="53" w:author="Benton, Deon" w:date="2023-07-12T09:53:00Z">
        <w:r>
          <w:rPr>
            <w:rFonts w:ascii="Times New Roman" w:hAnsi="Times New Roman" w:cs="Times New Roman"/>
            <w:sz w:val="24"/>
            <w:szCs w:val="24"/>
          </w:rPr>
          <w:t>Experiment 2 was similar to Experiment 1 except</w:t>
        </w:r>
      </w:ins>
      <w:ins w:id="54" w:author="Benton, Deon" w:date="2023-07-12T10:29:00Z">
        <w:r w:rsidR="00BA73DE">
          <w:rPr>
            <w:rFonts w:ascii="Times New Roman" w:hAnsi="Times New Roman" w:cs="Times New Roman"/>
            <w:sz w:val="24"/>
            <w:szCs w:val="24"/>
          </w:rPr>
          <w:t xml:space="preserve"> for the number of </w:t>
        </w:r>
      </w:ins>
      <w:ins w:id="55" w:author="Benton, Deon" w:date="2023-07-12T10:30:00Z">
        <w:r w:rsidR="00BA73DE">
          <w:rPr>
            <w:rFonts w:ascii="Times New Roman" w:hAnsi="Times New Roman" w:cs="Times New Roman"/>
            <w:sz w:val="24"/>
            <w:szCs w:val="24"/>
          </w:rPr>
          <w:t xml:space="preserve">objects that descended onto the machine during the second halves of the backwards blocking and indirect screening-off trials. During </w:t>
        </w:r>
      </w:ins>
      <w:ins w:id="56" w:author="Benton, Deon" w:date="2023-07-12T10:31:00Z">
        <w:r w:rsidR="00BA73DE">
          <w:rPr>
            <w:rFonts w:ascii="Times New Roman" w:hAnsi="Times New Roman" w:cs="Times New Roman"/>
            <w:sz w:val="24"/>
            <w:szCs w:val="24"/>
          </w:rPr>
          <w:t xml:space="preserve">second half of </w:t>
        </w:r>
      </w:ins>
      <w:ins w:id="57" w:author="Benton, Deon" w:date="2023-07-12T10:30:00Z">
        <w:r w:rsidR="00BA73DE">
          <w:rPr>
            <w:rFonts w:ascii="Times New Roman" w:hAnsi="Times New Roman" w:cs="Times New Roman"/>
            <w:sz w:val="24"/>
            <w:szCs w:val="24"/>
          </w:rPr>
          <w:t xml:space="preserve">the backwards blocking and indirect screening-off experimental trials, </w:t>
        </w:r>
      </w:ins>
      <w:ins w:id="58" w:author="Benton, Deon" w:date="2023-07-12T09:53:00Z">
        <w:r>
          <w:rPr>
            <w:rFonts w:ascii="Times New Roman" w:hAnsi="Times New Roman" w:cs="Times New Roman"/>
            <w:sz w:val="24"/>
            <w:szCs w:val="24"/>
          </w:rPr>
          <w:t xml:space="preserve"> </w:t>
        </w:r>
      </w:ins>
      <w:ins w:id="59" w:author="Benton, Deon" w:date="2023-07-12T10:31:00Z">
        <w:r w:rsidR="00BA73DE">
          <w:rPr>
            <w:rFonts w:ascii="Times New Roman" w:hAnsi="Times New Roman" w:cs="Times New Roman"/>
            <w:sz w:val="24"/>
            <w:szCs w:val="24"/>
          </w:rPr>
          <w:t>two objects, A and B, descended onto the machine following the first half of this event in which objects A, B,</w:t>
        </w:r>
      </w:ins>
      <w:ins w:id="60" w:author="Benton, Deon" w:date="2023-07-12T10:32:00Z">
        <w:r w:rsidR="00BA73DE">
          <w:rPr>
            <w:rFonts w:ascii="Times New Roman" w:hAnsi="Times New Roman" w:cs="Times New Roman"/>
            <w:sz w:val="24"/>
            <w:szCs w:val="24"/>
          </w:rPr>
          <w:t xml:space="preserve"> and C descended onto the machine</w:t>
        </w:r>
      </w:ins>
      <w:ins w:id="61" w:author="Benton, Deon" w:date="2023-07-12T10:31:00Z">
        <w:r w:rsidR="00BA73DE">
          <w:rPr>
            <w:rFonts w:ascii="Times New Roman" w:hAnsi="Times New Roman" w:cs="Times New Roman"/>
            <w:sz w:val="24"/>
            <w:szCs w:val="24"/>
          </w:rPr>
          <w:t xml:space="preserve">. </w:t>
        </w:r>
      </w:ins>
      <w:ins w:id="62" w:author="Benton, Deon" w:date="2023-07-12T10:32:00Z">
        <w:r w:rsidR="00BA73DE">
          <w:rPr>
            <w:rFonts w:ascii="Times New Roman" w:hAnsi="Times New Roman" w:cs="Times New Roman"/>
            <w:sz w:val="24"/>
            <w:szCs w:val="24"/>
          </w:rPr>
          <w:t xml:space="preserve">Likewise, </w:t>
        </w:r>
      </w:ins>
      <w:ins w:id="63" w:author="Benton, Deon" w:date="2023-07-12T10:31:00Z">
        <w:r w:rsidR="00BA73DE">
          <w:rPr>
            <w:rFonts w:ascii="Times New Roman" w:hAnsi="Times New Roman" w:cs="Times New Roman"/>
            <w:sz w:val="24"/>
            <w:szCs w:val="24"/>
          </w:rPr>
          <w:t xml:space="preserve">This contrasts with Experiment 1 in which only one object, A, descended onto the machine. </w:t>
        </w:r>
      </w:ins>
      <w:ins w:id="64" w:author="Benton, Deon" w:date="2023-07-12T09:53:00Z">
        <w:r>
          <w:rPr>
            <w:rFonts w:ascii="Times New Roman" w:hAnsi="Times New Roman" w:cs="Times New Roman"/>
            <w:sz w:val="24"/>
            <w:szCs w:val="24"/>
          </w:rPr>
          <w:t>that 5- and 6-year-old children were tested.</w:t>
        </w:r>
      </w:ins>
    </w:p>
    <w:p w14:paraId="6574901D" w14:textId="77777777" w:rsidR="00D7013B" w:rsidRDefault="00D7013B" w:rsidP="00D7013B">
      <w:pPr>
        <w:spacing w:line="480" w:lineRule="auto"/>
        <w:contextualSpacing/>
        <w:rPr>
          <w:ins w:id="65" w:author="Benton, Deon" w:date="2023-07-12T09:53:00Z"/>
          <w:rFonts w:ascii="Times New Roman" w:hAnsi="Times New Roman" w:cs="Times New Roman"/>
          <w:b/>
          <w:sz w:val="24"/>
          <w:szCs w:val="24"/>
        </w:rPr>
      </w:pPr>
      <w:ins w:id="66" w:author="Benton, Deon" w:date="2023-07-12T09:53:00Z">
        <w:r>
          <w:rPr>
            <w:rFonts w:ascii="Times New Roman" w:hAnsi="Times New Roman" w:cs="Times New Roman"/>
            <w:b/>
            <w:sz w:val="24"/>
            <w:szCs w:val="24"/>
          </w:rPr>
          <w:t>Method</w:t>
        </w:r>
      </w:ins>
    </w:p>
    <w:p w14:paraId="43C98D17" w14:textId="7A247314" w:rsidR="00D7013B" w:rsidRDefault="00D7013B" w:rsidP="00D7013B">
      <w:pPr>
        <w:spacing w:line="480" w:lineRule="auto"/>
        <w:contextualSpacing/>
        <w:rPr>
          <w:ins w:id="67" w:author="Benton, Deon" w:date="2023-07-12T10:13:00Z"/>
          <w:rFonts w:ascii="Times New Roman" w:hAnsi="Times New Roman" w:cs="Times New Roman"/>
          <w:bCs/>
          <w:sz w:val="24"/>
          <w:szCs w:val="24"/>
        </w:rPr>
      </w:pPr>
      <w:ins w:id="68" w:author="Benton, Deon" w:date="2023-07-12T09:53:00Z">
        <w:r>
          <w:rPr>
            <w:rFonts w:ascii="Times New Roman" w:hAnsi="Times New Roman" w:cs="Times New Roman"/>
            <w:b/>
            <w:sz w:val="24"/>
            <w:szCs w:val="24"/>
          </w:rPr>
          <w:tab/>
          <w:t xml:space="preserve">Participants.  </w:t>
        </w:r>
      </w:ins>
      <w:ins w:id="69" w:author="Benton, Deon" w:date="2023-07-12T10:02:00Z">
        <w:r w:rsidR="00531338">
          <w:rPr>
            <w:rFonts w:ascii="Times New Roman" w:hAnsi="Times New Roman" w:cs="Times New Roman"/>
            <w:bCs/>
            <w:sz w:val="24"/>
            <w:szCs w:val="24"/>
          </w:rPr>
          <w:t>Participants were 32 5-year-olds (1</w:t>
        </w:r>
      </w:ins>
      <w:ins w:id="70" w:author="Benton, Deon" w:date="2023-07-12T10:04:00Z">
        <w:r w:rsidR="00EE0FED">
          <w:rPr>
            <w:rFonts w:ascii="Times New Roman" w:hAnsi="Times New Roman" w:cs="Times New Roman"/>
            <w:bCs/>
            <w:sz w:val="24"/>
            <w:szCs w:val="24"/>
          </w:rPr>
          <w:t>8</w:t>
        </w:r>
      </w:ins>
      <w:ins w:id="71" w:author="Benton, Deon" w:date="2023-07-12T10:02:00Z">
        <w:r w:rsidR="00531338">
          <w:rPr>
            <w:rFonts w:ascii="Times New Roman" w:hAnsi="Times New Roman" w:cs="Times New Roman"/>
            <w:bCs/>
            <w:sz w:val="24"/>
            <w:szCs w:val="24"/>
          </w:rPr>
          <w:t xml:space="preserve"> boys and 1</w:t>
        </w:r>
      </w:ins>
      <w:ins w:id="72" w:author="Benton, Deon" w:date="2023-07-12T10:04:00Z">
        <w:r w:rsidR="00EE0FED">
          <w:rPr>
            <w:rFonts w:ascii="Times New Roman" w:hAnsi="Times New Roman" w:cs="Times New Roman"/>
            <w:bCs/>
            <w:sz w:val="24"/>
            <w:szCs w:val="24"/>
          </w:rPr>
          <w:t>4</w:t>
        </w:r>
      </w:ins>
      <w:ins w:id="73"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74" w:author="Benton, Deon" w:date="2023-07-12T10:06:00Z">
        <w:r w:rsidR="00C72162">
          <w:rPr>
            <w:rFonts w:ascii="Times New Roman" w:hAnsi="Times New Roman" w:cs="Times New Roman"/>
            <w:bCs/>
            <w:sz w:val="24"/>
            <w:szCs w:val="24"/>
          </w:rPr>
          <w:t>65.31</w:t>
        </w:r>
      </w:ins>
      <w:ins w:id="75" w:author="Benton, Deon" w:date="2023-07-12T10:02:00Z">
        <w:r w:rsidR="00531338">
          <w:rPr>
            <w:rFonts w:ascii="Times New Roman" w:hAnsi="Times New Roman" w:cs="Times New Roman"/>
            <w:bCs/>
            <w:sz w:val="24"/>
            <w:szCs w:val="24"/>
          </w:rPr>
          <w:t xml:space="preserve"> months, range = 60-7</w:t>
        </w:r>
      </w:ins>
      <w:ins w:id="76" w:author="Benton, Deon" w:date="2023-07-12T10:06:00Z">
        <w:r w:rsidR="00C72162">
          <w:rPr>
            <w:rFonts w:ascii="Times New Roman" w:hAnsi="Times New Roman" w:cs="Times New Roman"/>
            <w:bCs/>
            <w:sz w:val="24"/>
            <w:szCs w:val="24"/>
          </w:rPr>
          <w:t>5</w:t>
        </w:r>
      </w:ins>
      <w:ins w:id="77" w:author="Benton, Deon" w:date="2023-07-12T10:02:00Z">
        <w:r w:rsidR="00531338">
          <w:rPr>
            <w:rFonts w:ascii="Times New Roman" w:hAnsi="Times New Roman" w:cs="Times New Roman"/>
            <w:bCs/>
            <w:sz w:val="24"/>
            <w:szCs w:val="24"/>
          </w:rPr>
          <w:t xml:space="preserve"> months, SD = 3.</w:t>
        </w:r>
      </w:ins>
      <w:ins w:id="78" w:author="Benton, Deon" w:date="2023-07-12T10:07:00Z">
        <w:r w:rsidR="00C72162">
          <w:rPr>
            <w:rFonts w:ascii="Times New Roman" w:hAnsi="Times New Roman" w:cs="Times New Roman"/>
            <w:bCs/>
            <w:sz w:val="24"/>
            <w:szCs w:val="24"/>
          </w:rPr>
          <w:t>65</w:t>
        </w:r>
      </w:ins>
      <w:ins w:id="79" w:author="Benton, Deon" w:date="2023-07-12T10:02:00Z">
        <w:r w:rsidR="00531338">
          <w:rPr>
            <w:rFonts w:ascii="Times New Roman" w:hAnsi="Times New Roman" w:cs="Times New Roman"/>
            <w:bCs/>
            <w:sz w:val="24"/>
            <w:szCs w:val="24"/>
          </w:rPr>
          <w:t>) and 3</w:t>
        </w:r>
      </w:ins>
      <w:ins w:id="80" w:author="Benton, Deon" w:date="2023-07-12T10:05:00Z">
        <w:r w:rsidR="00EE0FED">
          <w:rPr>
            <w:rFonts w:ascii="Times New Roman" w:hAnsi="Times New Roman" w:cs="Times New Roman"/>
            <w:bCs/>
            <w:sz w:val="24"/>
            <w:szCs w:val="24"/>
          </w:rPr>
          <w:t>2</w:t>
        </w:r>
      </w:ins>
      <w:ins w:id="81" w:author="Benton, Deon" w:date="2023-07-12T10:02:00Z">
        <w:r w:rsidR="00531338">
          <w:rPr>
            <w:rFonts w:ascii="Times New Roman" w:hAnsi="Times New Roman" w:cs="Times New Roman"/>
            <w:bCs/>
            <w:sz w:val="24"/>
            <w:szCs w:val="24"/>
          </w:rPr>
          <w:t xml:space="preserve"> 6-year-olds (</w:t>
        </w:r>
      </w:ins>
      <w:ins w:id="82" w:author="Benton, Deon" w:date="2023-07-12T10:05:00Z">
        <w:r w:rsidR="00EE0FED">
          <w:rPr>
            <w:rFonts w:ascii="Times New Roman" w:hAnsi="Times New Roman" w:cs="Times New Roman"/>
            <w:bCs/>
            <w:sz w:val="24"/>
            <w:szCs w:val="24"/>
          </w:rPr>
          <w:t>10</w:t>
        </w:r>
      </w:ins>
      <w:ins w:id="83" w:author="Benton, Deon" w:date="2023-07-12T10:02:00Z">
        <w:r w:rsidR="00531338">
          <w:rPr>
            <w:rFonts w:ascii="Times New Roman" w:hAnsi="Times New Roman" w:cs="Times New Roman"/>
            <w:bCs/>
            <w:sz w:val="24"/>
            <w:szCs w:val="24"/>
          </w:rPr>
          <w:t xml:space="preserve"> boys and </w:t>
        </w:r>
      </w:ins>
      <w:ins w:id="84" w:author="Benton, Deon" w:date="2023-07-12T10:05:00Z">
        <w:r w:rsidR="00EE0FED">
          <w:rPr>
            <w:rFonts w:ascii="Times New Roman" w:hAnsi="Times New Roman" w:cs="Times New Roman"/>
            <w:bCs/>
            <w:sz w:val="24"/>
            <w:szCs w:val="24"/>
          </w:rPr>
          <w:t>22</w:t>
        </w:r>
      </w:ins>
      <w:ins w:id="85"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86" w:author="Benton, Deon" w:date="2023-07-12T10:06:00Z">
        <w:r w:rsidR="00C72162">
          <w:rPr>
            <w:rFonts w:ascii="Times New Roman" w:hAnsi="Times New Roman" w:cs="Times New Roman"/>
            <w:bCs/>
            <w:sz w:val="24"/>
            <w:szCs w:val="24"/>
          </w:rPr>
          <w:t xml:space="preserve">76.56 </w:t>
        </w:r>
      </w:ins>
      <w:ins w:id="87" w:author="Benton, Deon" w:date="2023-07-12T10:02:00Z">
        <w:r w:rsidR="00531338">
          <w:rPr>
            <w:rFonts w:ascii="Times New Roman" w:hAnsi="Times New Roman" w:cs="Times New Roman"/>
            <w:bCs/>
            <w:sz w:val="24"/>
            <w:szCs w:val="24"/>
          </w:rPr>
          <w:t xml:space="preserve">months, range = </w:t>
        </w:r>
      </w:ins>
      <w:ins w:id="88" w:author="Benton, Deon" w:date="2023-07-12T10:07:00Z">
        <w:r w:rsidR="000E4FF0">
          <w:rPr>
            <w:rFonts w:ascii="Times New Roman" w:hAnsi="Times New Roman" w:cs="Times New Roman"/>
            <w:bCs/>
            <w:sz w:val="24"/>
            <w:szCs w:val="24"/>
          </w:rPr>
          <w:t>65</w:t>
        </w:r>
      </w:ins>
      <w:ins w:id="89" w:author="Benton, Deon" w:date="2023-07-12T10:02:00Z">
        <w:r w:rsidR="00531338">
          <w:rPr>
            <w:rFonts w:ascii="Times New Roman" w:hAnsi="Times New Roman" w:cs="Times New Roman"/>
            <w:bCs/>
            <w:sz w:val="24"/>
            <w:szCs w:val="24"/>
          </w:rPr>
          <w:t xml:space="preserve">-83 months, SD = </w:t>
        </w:r>
      </w:ins>
      <w:ins w:id="90" w:author="Benton, Deon" w:date="2023-07-12T10:07:00Z">
        <w:r w:rsidR="000E4FF0">
          <w:rPr>
            <w:rFonts w:ascii="Times New Roman" w:hAnsi="Times New Roman" w:cs="Times New Roman"/>
            <w:bCs/>
            <w:sz w:val="24"/>
            <w:szCs w:val="24"/>
          </w:rPr>
          <w:t>4.33</w:t>
        </w:r>
      </w:ins>
      <w:ins w:id="91" w:author="Benton, Deon" w:date="2023-07-12T10:02:00Z">
        <w:r w:rsidR="00531338">
          <w:rPr>
            <w:rFonts w:ascii="Times New Roman" w:hAnsi="Times New Roman" w:cs="Times New Roman"/>
            <w:bCs/>
            <w:sz w:val="24"/>
            <w:szCs w:val="24"/>
          </w:rPr>
          <w:t>).</w:t>
        </w:r>
      </w:ins>
      <w:ins w:id="92" w:author="Benton, Deon" w:date="2023-07-12T10:09:00Z">
        <w:r w:rsidR="0025056D">
          <w:rPr>
            <w:rFonts w:ascii="Times New Roman" w:hAnsi="Times New Roman" w:cs="Times New Roman"/>
            <w:bCs/>
            <w:sz w:val="24"/>
            <w:szCs w:val="24"/>
          </w:rPr>
          <w:t xml:space="preserve"> Participants were</w:t>
        </w:r>
      </w:ins>
      <w:ins w:id="93" w:author="Benton, Deon" w:date="2023-07-12T10:14:00Z">
        <w:r w:rsidR="00A1403C">
          <w:rPr>
            <w:rFonts w:ascii="Times New Roman" w:hAnsi="Times New Roman" w:cs="Times New Roman"/>
            <w:bCs/>
            <w:sz w:val="24"/>
            <w:szCs w:val="24"/>
          </w:rPr>
          <w:t xml:space="preserve"> 12% Asian/Asian American, </w:t>
        </w:r>
      </w:ins>
      <w:ins w:id="94" w:author="Benton, Deon" w:date="2023-07-12T10:17:00Z">
        <w:r w:rsidR="00EC31DE">
          <w:rPr>
            <w:rFonts w:ascii="Times New Roman" w:hAnsi="Times New Roman" w:cs="Times New Roman"/>
            <w:bCs/>
            <w:sz w:val="24"/>
            <w:szCs w:val="24"/>
          </w:rPr>
          <w:t xml:space="preserve">9% Black/African American, </w:t>
        </w:r>
      </w:ins>
      <w:ins w:id="95" w:author="Benton, Deon" w:date="2023-07-12T10:16:00Z">
        <w:r w:rsidR="00EC31DE">
          <w:rPr>
            <w:rFonts w:ascii="Times New Roman" w:hAnsi="Times New Roman" w:cs="Times New Roman"/>
            <w:bCs/>
            <w:sz w:val="24"/>
            <w:szCs w:val="24"/>
          </w:rPr>
          <w:t>10% Hispanic, and</w:t>
        </w:r>
      </w:ins>
      <w:ins w:id="96" w:author="Benton, Deon" w:date="2023-07-12T10:09:00Z">
        <w:r w:rsidR="0025056D">
          <w:rPr>
            <w:rFonts w:ascii="Times New Roman" w:hAnsi="Times New Roman" w:cs="Times New Roman"/>
            <w:bCs/>
            <w:sz w:val="24"/>
            <w:szCs w:val="24"/>
          </w:rPr>
          <w:t xml:space="preserve"> </w:t>
        </w:r>
      </w:ins>
      <w:ins w:id="97" w:author="Benton, Deon" w:date="2023-07-12T10:12:00Z">
        <w:r w:rsidR="00236461">
          <w:rPr>
            <w:rFonts w:ascii="Times New Roman" w:hAnsi="Times New Roman" w:cs="Times New Roman"/>
            <w:bCs/>
            <w:sz w:val="24"/>
            <w:szCs w:val="24"/>
          </w:rPr>
          <w:t>6</w:t>
        </w:r>
      </w:ins>
      <w:ins w:id="98" w:author="Benton, Deon" w:date="2023-07-12T10:16:00Z">
        <w:r w:rsidR="00EC31DE">
          <w:rPr>
            <w:rFonts w:ascii="Times New Roman" w:hAnsi="Times New Roman" w:cs="Times New Roman"/>
            <w:bCs/>
            <w:sz w:val="24"/>
            <w:szCs w:val="24"/>
          </w:rPr>
          <w:t>9</w:t>
        </w:r>
      </w:ins>
      <w:ins w:id="99" w:author="Benton, Deon" w:date="2023-07-12T10:12:00Z">
        <w:r w:rsidR="00236461">
          <w:rPr>
            <w:rFonts w:ascii="Times New Roman" w:hAnsi="Times New Roman" w:cs="Times New Roman"/>
            <w:bCs/>
            <w:sz w:val="24"/>
            <w:szCs w:val="24"/>
          </w:rPr>
          <w:t>% White</w:t>
        </w:r>
      </w:ins>
      <w:ins w:id="100" w:author="Benton, Deon" w:date="2023-07-12T10:13:00Z">
        <w:r w:rsidR="00236461">
          <w:rPr>
            <w:rFonts w:ascii="Times New Roman" w:hAnsi="Times New Roman" w:cs="Times New Roman"/>
            <w:bCs/>
            <w:sz w:val="24"/>
            <w:szCs w:val="24"/>
          </w:rPr>
          <w:t>/Caucasian</w:t>
        </w:r>
      </w:ins>
      <w:ins w:id="101" w:author="Benton, Deon" w:date="2023-07-12T10:18:00Z">
        <w:r w:rsidR="00B233F2">
          <w:rPr>
            <w:rFonts w:ascii="Times New Roman" w:hAnsi="Times New Roman" w:cs="Times New Roman"/>
            <w:bCs/>
            <w:sz w:val="24"/>
            <w:szCs w:val="24"/>
          </w:rPr>
          <w:t>.</w:t>
        </w:r>
      </w:ins>
    </w:p>
    <w:p w14:paraId="26367C0E" w14:textId="5F5F9059" w:rsidR="00D7013B" w:rsidRDefault="00D7013B" w:rsidP="00D7013B">
      <w:pPr>
        <w:spacing w:line="480" w:lineRule="auto"/>
        <w:contextualSpacing/>
        <w:rPr>
          <w:ins w:id="102" w:author="Benton, Deon" w:date="2023-07-12T10:50:00Z"/>
          <w:rFonts w:ascii="Times New Roman" w:hAnsi="Times New Roman" w:cs="Times New Roman"/>
          <w:sz w:val="24"/>
          <w:szCs w:val="24"/>
        </w:rPr>
      </w:pPr>
      <w:ins w:id="103" w:author="Benton, Deon" w:date="2023-07-12T09:53:00Z">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ins>
      <w:ins w:id="104" w:author="Benton, Deon" w:date="2023-07-12T10:19:00Z">
        <w:r w:rsidR="00B233F2">
          <w:rPr>
            <w:rFonts w:ascii="Times New Roman" w:hAnsi="Times New Roman" w:cs="Times New Roman"/>
            <w:sz w:val="24"/>
            <w:szCs w:val="24"/>
          </w:rPr>
          <w:t xml:space="preserve"> with the following exceptions: During the backwards blocking experimental events,</w:t>
        </w:r>
      </w:ins>
      <w:ins w:id="105" w:author="Benton, Deon" w:date="2023-07-12T10:20:00Z">
        <w:r w:rsidR="00706505">
          <w:rPr>
            <w:rFonts w:ascii="Times New Roman" w:hAnsi="Times New Roman" w:cs="Times New Roman"/>
            <w:sz w:val="24"/>
            <w:szCs w:val="24"/>
          </w:rPr>
          <w:t xml:space="preserve"> </w:t>
        </w:r>
      </w:ins>
      <w:ins w:id="106" w:author="Benton, Deon" w:date="2023-07-12T10:25:00Z">
        <w:r w:rsidR="00B05488">
          <w:rPr>
            <w:rFonts w:ascii="Times New Roman" w:hAnsi="Times New Roman" w:cs="Times New Roman"/>
            <w:sz w:val="24"/>
            <w:szCs w:val="24"/>
          </w:rPr>
          <w:t xml:space="preserve">two </w:t>
        </w:r>
      </w:ins>
      <w:ins w:id="107" w:author="Benton, Deon" w:date="2023-07-12T10:20:00Z">
        <w:r w:rsidR="00706505">
          <w:rPr>
            <w:rFonts w:ascii="Times New Roman" w:hAnsi="Times New Roman" w:cs="Times New Roman"/>
            <w:sz w:val="24"/>
            <w:szCs w:val="24"/>
          </w:rPr>
          <w:t>objects</w:t>
        </w:r>
      </w:ins>
      <w:ins w:id="108" w:author="Benton, Deon" w:date="2023-07-12T10:25:00Z">
        <w:r w:rsidR="00B05488">
          <w:rPr>
            <w:rFonts w:ascii="Times New Roman" w:hAnsi="Times New Roman" w:cs="Times New Roman"/>
            <w:sz w:val="24"/>
            <w:szCs w:val="24"/>
          </w:rPr>
          <w:t>,</w:t>
        </w:r>
      </w:ins>
      <w:ins w:id="109" w:author="Benton, Deon" w:date="2023-07-12T10:20:00Z">
        <w:r w:rsidR="00706505">
          <w:rPr>
            <w:rFonts w:ascii="Times New Roman" w:hAnsi="Times New Roman" w:cs="Times New Roman"/>
            <w:sz w:val="24"/>
            <w:szCs w:val="24"/>
          </w:rPr>
          <w:t xml:space="preserve"> A and B</w:t>
        </w:r>
      </w:ins>
      <w:ins w:id="110" w:author="Benton, Deon" w:date="2023-07-12T10:25:00Z">
        <w:r w:rsidR="00B05488">
          <w:rPr>
            <w:rFonts w:ascii="Times New Roman" w:hAnsi="Times New Roman" w:cs="Times New Roman"/>
            <w:sz w:val="24"/>
            <w:szCs w:val="24"/>
          </w:rPr>
          <w:t>,</w:t>
        </w:r>
      </w:ins>
      <w:ins w:id="111" w:author="Benton, Deon" w:date="2023-07-12T10:20:00Z">
        <w:r w:rsidR="00706505">
          <w:rPr>
            <w:rFonts w:ascii="Times New Roman" w:hAnsi="Times New Roman" w:cs="Times New Roman"/>
            <w:sz w:val="24"/>
            <w:szCs w:val="24"/>
          </w:rPr>
          <w:t xml:space="preserve"> </w:t>
        </w:r>
      </w:ins>
      <w:ins w:id="112" w:author="Benton, Deon" w:date="2023-07-12T10:24:00Z">
        <w:r w:rsidR="00B05488">
          <w:rPr>
            <w:rFonts w:ascii="Times New Roman" w:hAnsi="Times New Roman" w:cs="Times New Roman"/>
            <w:sz w:val="24"/>
            <w:szCs w:val="24"/>
          </w:rPr>
          <w:t>descended</w:t>
        </w:r>
      </w:ins>
      <w:ins w:id="113" w:author="Benton, Deon" w:date="2023-07-12T10:23:00Z">
        <w:r w:rsidR="007A179E">
          <w:rPr>
            <w:rFonts w:ascii="Times New Roman" w:hAnsi="Times New Roman" w:cs="Times New Roman"/>
            <w:sz w:val="24"/>
            <w:szCs w:val="24"/>
          </w:rPr>
          <w:t xml:space="preserve"> (following the initial ABC+ event) rather than </w:t>
        </w:r>
      </w:ins>
      <w:ins w:id="114" w:author="Benton, Deon" w:date="2023-07-12T10:25:00Z">
        <w:r w:rsidR="00B05488">
          <w:rPr>
            <w:rFonts w:ascii="Times New Roman" w:hAnsi="Times New Roman" w:cs="Times New Roman"/>
            <w:sz w:val="24"/>
            <w:szCs w:val="24"/>
          </w:rPr>
          <w:t>one object</w:t>
        </w:r>
      </w:ins>
      <w:ins w:id="115" w:author="Benton, Deon" w:date="2023-07-12T10:24:00Z">
        <w:r w:rsidR="00B05488">
          <w:rPr>
            <w:rFonts w:ascii="Times New Roman" w:hAnsi="Times New Roman" w:cs="Times New Roman"/>
            <w:sz w:val="24"/>
            <w:szCs w:val="24"/>
          </w:rPr>
          <w:t xml:space="preserve"> (</w:t>
        </w:r>
      </w:ins>
      <w:ins w:id="116" w:author="Benton, Deon" w:date="2023-07-12T10:25:00Z">
        <w:r w:rsidR="00B05488">
          <w:rPr>
            <w:rFonts w:ascii="Times New Roman" w:hAnsi="Times New Roman" w:cs="Times New Roman"/>
            <w:sz w:val="24"/>
            <w:szCs w:val="24"/>
          </w:rPr>
          <w:t>thus, the event was</w:t>
        </w:r>
      </w:ins>
      <w:ins w:id="117" w:author="Benton, Deon" w:date="2023-07-12T10:24:00Z">
        <w:r w:rsidR="00B05488">
          <w:rPr>
            <w:rFonts w:ascii="Times New Roman" w:hAnsi="Times New Roman" w:cs="Times New Roman"/>
            <w:sz w:val="24"/>
            <w:szCs w:val="24"/>
          </w:rPr>
          <w:t xml:space="preserve"> ABC+; AB+)</w:t>
        </w:r>
      </w:ins>
      <w:ins w:id="118" w:author="Benton, Deon" w:date="2023-07-12T10:23:00Z">
        <w:r w:rsidR="007A179E">
          <w:rPr>
            <w:rFonts w:ascii="Times New Roman" w:hAnsi="Times New Roman" w:cs="Times New Roman"/>
            <w:sz w:val="24"/>
            <w:szCs w:val="24"/>
          </w:rPr>
          <w:t>.</w:t>
        </w:r>
      </w:ins>
      <w:ins w:id="119" w:author="Benton, Deon" w:date="2023-07-12T10:25:00Z">
        <w:r w:rsidR="00B05488">
          <w:rPr>
            <w:rFonts w:ascii="Times New Roman" w:hAnsi="Times New Roman" w:cs="Times New Roman"/>
            <w:sz w:val="24"/>
            <w:szCs w:val="24"/>
          </w:rPr>
          <w:t xml:space="preserve"> Likewise,</w:t>
        </w:r>
      </w:ins>
      <w:ins w:id="120" w:author="Benton, Deon" w:date="2023-07-12T10:23:00Z">
        <w:r w:rsidR="007A179E">
          <w:rPr>
            <w:rFonts w:ascii="Times New Roman" w:hAnsi="Times New Roman" w:cs="Times New Roman"/>
            <w:sz w:val="24"/>
            <w:szCs w:val="24"/>
          </w:rPr>
          <w:t xml:space="preserve"> </w:t>
        </w:r>
      </w:ins>
      <w:ins w:id="121" w:author="Benton, Deon" w:date="2023-07-12T10:24:00Z">
        <w:r w:rsidR="00B05488">
          <w:rPr>
            <w:rFonts w:ascii="Times New Roman" w:hAnsi="Times New Roman" w:cs="Times New Roman"/>
            <w:sz w:val="24"/>
            <w:szCs w:val="24"/>
          </w:rPr>
          <w:t xml:space="preserve">During the backwards blocking control events, </w:t>
        </w:r>
      </w:ins>
      <w:ins w:id="122" w:author="Benton, Deon" w:date="2023-07-12T10:25:00Z">
        <w:r w:rsidR="00B05488">
          <w:rPr>
            <w:rFonts w:ascii="Times New Roman" w:hAnsi="Times New Roman" w:cs="Times New Roman"/>
            <w:sz w:val="24"/>
            <w:szCs w:val="24"/>
          </w:rPr>
          <w:t xml:space="preserve">two </w:t>
        </w:r>
      </w:ins>
      <w:ins w:id="123" w:author="Benton, Deon" w:date="2023-07-12T10:24:00Z">
        <w:r w:rsidR="00B05488">
          <w:rPr>
            <w:rFonts w:ascii="Times New Roman" w:hAnsi="Times New Roman" w:cs="Times New Roman"/>
            <w:sz w:val="24"/>
            <w:szCs w:val="24"/>
          </w:rPr>
          <w:t>objects D and E descended onto the machine</w:t>
        </w:r>
      </w:ins>
      <w:ins w:id="124" w:author="Benton, Deon" w:date="2023-07-12T10:25:00Z">
        <w:r w:rsidR="00B05488">
          <w:rPr>
            <w:rFonts w:ascii="Times New Roman" w:hAnsi="Times New Roman" w:cs="Times New Roman"/>
            <w:sz w:val="24"/>
            <w:szCs w:val="24"/>
          </w:rPr>
          <w:t xml:space="preserve"> (following the ABC+ event) rather than object D by itself. The indirect screenin</w:t>
        </w:r>
      </w:ins>
      <w:ins w:id="125" w:author="Benton, Deon" w:date="2023-07-12T10:26:00Z">
        <w:r w:rsidR="00B05488">
          <w:rPr>
            <w:rFonts w:ascii="Times New Roman" w:hAnsi="Times New Roman" w:cs="Times New Roman"/>
            <w:sz w:val="24"/>
            <w:szCs w:val="24"/>
          </w:rPr>
          <w:t xml:space="preserve">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w:t>
        </w:r>
        <w:r w:rsidR="00B05488">
          <w:rPr>
            <w:rFonts w:ascii="Times New Roman" w:hAnsi="Times New Roman" w:cs="Times New Roman"/>
            <w:sz w:val="24"/>
            <w:szCs w:val="24"/>
          </w:rPr>
          <w:lastRenderedPageBreak/>
          <w:t>A and B descended onto the machine during the indirect screening-off experimental trials</w:t>
        </w:r>
        <w:r w:rsidR="003C3F7F">
          <w:rPr>
            <w:rFonts w:ascii="Times New Roman" w:hAnsi="Times New Roman" w:cs="Times New Roman"/>
            <w:sz w:val="24"/>
            <w:szCs w:val="24"/>
          </w:rPr>
          <w:t xml:space="preserve"> nor when objects D and E descended onto</w:t>
        </w:r>
      </w:ins>
      <w:ins w:id="126" w:author="Benton, Deon" w:date="2023-07-12T10:27:00Z">
        <w:r w:rsidR="003C3F7F">
          <w:rPr>
            <w:rFonts w:ascii="Times New Roman" w:hAnsi="Times New Roman" w:cs="Times New Roman"/>
            <w:sz w:val="24"/>
            <w:szCs w:val="24"/>
          </w:rPr>
          <w:t xml:space="preserve"> the machine during the indirect screening-off control trials.</w:t>
        </w:r>
      </w:ins>
      <w:ins w:id="127" w:author="Benton, Deon" w:date="2023-07-12T10:28:00Z">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ins>
    </w:p>
    <w:p w14:paraId="703191A0" w14:textId="65D5DE7D" w:rsidR="00AF6F5E" w:rsidRDefault="00AF6F5E" w:rsidP="00D7013B">
      <w:pPr>
        <w:spacing w:line="480" w:lineRule="auto"/>
        <w:contextualSpacing/>
        <w:rPr>
          <w:ins w:id="128" w:author="Benton, Deon" w:date="2023-07-12T10:50:00Z"/>
          <w:rFonts w:ascii="Times New Roman" w:hAnsi="Times New Roman" w:cs="Times New Roman"/>
          <w:b/>
          <w:bCs/>
          <w:sz w:val="24"/>
          <w:szCs w:val="24"/>
        </w:rPr>
      </w:pPr>
      <w:ins w:id="129" w:author="Benton, Deon" w:date="2023-07-12T10:50:00Z">
        <w:r>
          <w:rPr>
            <w:rFonts w:ascii="Times New Roman" w:hAnsi="Times New Roman" w:cs="Times New Roman"/>
            <w:b/>
            <w:bCs/>
            <w:sz w:val="24"/>
            <w:szCs w:val="24"/>
          </w:rPr>
          <w:t>Results</w:t>
        </w:r>
      </w:ins>
    </w:p>
    <w:p w14:paraId="4826F90A" w14:textId="5ACC0771" w:rsidR="00AF6F5E" w:rsidRDefault="00AF6F5E" w:rsidP="00AF6F5E">
      <w:pPr>
        <w:spacing w:line="480" w:lineRule="auto"/>
        <w:ind w:firstLine="720"/>
        <w:contextualSpacing/>
        <w:rPr>
          <w:ins w:id="130" w:author="Benton, Deon" w:date="2023-07-12T10:53:00Z"/>
          <w:rFonts w:ascii="Times New Roman" w:hAnsi="Times New Roman" w:cs="Times New Roman"/>
          <w:sz w:val="24"/>
          <w:szCs w:val="24"/>
        </w:rPr>
      </w:pPr>
      <w:ins w:id="131" w:author="Benton, Deon" w:date="2023-07-12T10:50:00Z">
        <w:r>
          <w:rPr>
            <w:rFonts w:ascii="Times New Roman" w:hAnsi="Times New Roman" w:cs="Times New Roman"/>
            <w:bCs/>
            <w:sz w:val="24"/>
            <w:szCs w:val="24"/>
          </w:rPr>
          <w:t xml:space="preserve">Figure </w:t>
        </w:r>
      </w:ins>
      <w:ins w:id="132" w:author="Benton, Deon" w:date="2023-07-12T10:55:00Z">
        <w:r w:rsidR="00654FB7">
          <w:rPr>
            <w:rFonts w:ascii="Times New Roman" w:hAnsi="Times New Roman" w:cs="Times New Roman"/>
            <w:bCs/>
            <w:sz w:val="24"/>
            <w:szCs w:val="24"/>
          </w:rPr>
          <w:t>3</w:t>
        </w:r>
      </w:ins>
      <w:ins w:id="133" w:author="Benton, Deon" w:date="2023-07-12T10:50:00Z">
        <w:r>
          <w:rPr>
            <w:rFonts w:ascii="Times New Roman" w:hAnsi="Times New Roman" w:cs="Times New Roman"/>
            <w:bCs/>
            <w:sz w:val="24"/>
            <w:szCs w:val="24"/>
          </w:rPr>
          <w:t xml:space="preserve"> shows the number of times children responded “yes” to the question “Is this a blicket” for each object. </w:t>
        </w:r>
      </w:ins>
      <w:ins w:id="134" w:author="Benton, Deon" w:date="2023-07-12T10:56:00Z">
        <w:r w:rsidR="008A77A0">
          <w:rPr>
            <w:rFonts w:ascii="Times New Roman" w:hAnsi="Times New Roman" w:cs="Times New Roman"/>
            <w:bCs/>
            <w:sz w:val="24"/>
            <w:szCs w:val="24"/>
          </w:rPr>
          <w:t>The data for this experiment</w:t>
        </w:r>
      </w:ins>
      <w:ins w:id="135" w:author="Benton, Deon" w:date="2023-07-12T10:50:00Z">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ins>
      <w:ins w:id="136" w:author="Benton, Deon" w:date="2023-07-12T10:57:00Z">
        <w:r w:rsidR="00046DCC">
          <w:rPr>
            <w:rFonts w:ascii="Times New Roman" w:hAnsi="Times New Roman" w:cs="Times New Roman"/>
            <w:bCs/>
            <w:sz w:val="24"/>
            <w:szCs w:val="24"/>
          </w:rPr>
          <w:t xml:space="preserve"> vs. E</w:t>
        </w:r>
      </w:ins>
      <w:ins w:id="137" w:author="Benton, Deon" w:date="2023-07-12T10:50:00Z">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ins>
      <w:ins w:id="138" w:author="Benton, Deon" w:date="2023-07-12T11:38:00Z">
        <w:r w:rsidR="002C0961">
          <w:rPr>
            <w:rFonts w:ascii="Times New Roman" w:hAnsi="Times New Roman" w:cs="Times New Roman"/>
            <w:sz w:val="24"/>
            <w:szCs w:val="24"/>
          </w:rPr>
          <w:t>a single</w:t>
        </w:r>
      </w:ins>
      <w:ins w:id="139" w:author="Benton, Deon" w:date="2023-07-12T10:50:00Z">
        <w:r>
          <w:rPr>
            <w:rFonts w:ascii="Times New Roman" w:hAnsi="Times New Roman" w:cs="Times New Roman"/>
            <w:sz w:val="24"/>
            <w:szCs w:val="24"/>
          </w:rPr>
          <w:t xml:space="preserve"> three-way interaction</w:t>
        </w:r>
      </w:ins>
      <w:ins w:id="140" w:author="Benton, Deon" w:date="2023-07-12T11:38:00Z">
        <w:r w:rsidR="002C0961">
          <w:rPr>
            <w:rFonts w:ascii="Times New Roman" w:hAnsi="Times New Roman" w:cs="Times New Roman"/>
            <w:sz w:val="24"/>
            <w:szCs w:val="24"/>
          </w:rPr>
          <w:t xml:space="preserve"> between </w:t>
        </w:r>
      </w:ins>
      <w:ins w:id="141" w:author="Benton, Deon" w:date="2023-07-12T10:50:00Z">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ins>
      <w:ins w:id="142" w:author="Benton, Deon" w:date="2023-07-12T11:39:00Z">
        <w:r w:rsidR="002C0961">
          <w:rPr>
            <w:rFonts w:ascii="Times New Roman" w:hAnsi="Times New Roman" w:cs="Times New Roman"/>
            <w:sz w:val="24"/>
            <w:szCs w:val="24"/>
          </w:rPr>
          <w:t>185.38</w:t>
        </w:r>
      </w:ins>
      <w:ins w:id="14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ins>
    </w:p>
    <w:p w14:paraId="19B5ED0E" w14:textId="10A93FD4" w:rsidR="003069F8" w:rsidDel="003069F8" w:rsidRDefault="0085454E">
      <w:pPr>
        <w:keepNext/>
        <w:spacing w:line="240" w:lineRule="auto"/>
        <w:contextualSpacing/>
        <w:rPr>
          <w:del w:id="144" w:author="Benton, Deon" w:date="2023-07-12T10:54:00Z"/>
        </w:rPr>
        <w:pPrChange w:id="145" w:author="Benton, Deon" w:date="2023-07-12T10:54:00Z">
          <w:pPr>
            <w:keepNext/>
            <w:spacing w:line="480" w:lineRule="auto"/>
            <w:contextualSpacing/>
          </w:pPr>
        </w:pPrChange>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p>
    <w:p w14:paraId="5E396712" w14:textId="082B3088" w:rsidR="003069F8" w:rsidRDefault="003069F8" w:rsidP="003069F8">
      <w:pPr>
        <w:keepNext/>
        <w:spacing w:line="240" w:lineRule="auto"/>
        <w:contextualSpacing/>
        <w:rPr>
          <w:ins w:id="146" w:author="Benton, Deon" w:date="2023-07-12T10:55:00Z"/>
          <w:rFonts w:ascii="Times New Roman" w:hAnsi="Times New Roman" w:cs="Times New Roman"/>
          <w:sz w:val="20"/>
          <w:szCs w:val="20"/>
        </w:rPr>
      </w:pPr>
      <w:r w:rsidRPr="003069F8">
        <w:rPr>
          <w:rFonts w:ascii="Times New Roman" w:hAnsi="Times New Roman" w:cs="Times New Roman"/>
          <w:sz w:val="20"/>
          <w:szCs w:val="20"/>
          <w:rPrChange w:id="147" w:author="Benton, Deon" w:date="2023-07-12T10:55:00Z">
            <w:rPr/>
          </w:rPrChange>
        </w:rPr>
        <w:t xml:space="preserve">Figure </w:t>
      </w:r>
      <w:del w:id="148" w:author="Benton, Deon" w:date="2023-07-12T10:55:00Z">
        <w:r w:rsidRPr="003069F8" w:rsidDel="003069F8">
          <w:rPr>
            <w:rFonts w:ascii="Times New Roman" w:hAnsi="Times New Roman" w:cs="Times New Roman"/>
            <w:sz w:val="20"/>
            <w:szCs w:val="20"/>
            <w:rPrChange w:id="149" w:author="Benton, Deon" w:date="2023-07-12T10:55:00Z">
              <w:rPr/>
            </w:rPrChange>
          </w:rPr>
          <w:fldChar w:fldCharType="begin"/>
        </w:r>
        <w:r w:rsidRPr="003069F8" w:rsidDel="003069F8">
          <w:rPr>
            <w:rFonts w:ascii="Times New Roman" w:hAnsi="Times New Roman" w:cs="Times New Roman"/>
            <w:sz w:val="20"/>
            <w:szCs w:val="20"/>
            <w:rPrChange w:id="150" w:author="Benton, Deon" w:date="2023-07-12T10:55:00Z">
              <w:rPr/>
            </w:rPrChange>
          </w:rPr>
          <w:delInstrText xml:space="preserve"> SEQ Figure \* ARABIC </w:delInstrText>
        </w:r>
        <w:r w:rsidRPr="003069F8" w:rsidDel="003069F8">
          <w:rPr>
            <w:rFonts w:ascii="Times New Roman" w:hAnsi="Times New Roman" w:cs="Times New Roman"/>
            <w:sz w:val="20"/>
            <w:szCs w:val="20"/>
            <w:rPrChange w:id="151" w:author="Benton, Deon" w:date="2023-07-12T10:55:00Z">
              <w:rPr/>
            </w:rPrChange>
          </w:rPr>
          <w:fldChar w:fldCharType="separate"/>
        </w:r>
        <w:r w:rsidRPr="003069F8" w:rsidDel="003069F8">
          <w:rPr>
            <w:rFonts w:ascii="Times New Roman" w:hAnsi="Times New Roman" w:cs="Times New Roman"/>
            <w:noProof/>
            <w:sz w:val="20"/>
            <w:szCs w:val="20"/>
            <w:rPrChange w:id="152" w:author="Benton, Deon" w:date="2023-07-12T10:55:00Z">
              <w:rPr>
                <w:noProof/>
              </w:rPr>
            </w:rPrChange>
          </w:rPr>
          <w:delText>1</w:delText>
        </w:r>
        <w:r w:rsidRPr="003069F8" w:rsidDel="003069F8">
          <w:rPr>
            <w:rFonts w:ascii="Times New Roman" w:hAnsi="Times New Roman" w:cs="Times New Roman"/>
            <w:sz w:val="20"/>
            <w:szCs w:val="20"/>
            <w:rPrChange w:id="153" w:author="Benton, Deon" w:date="2023-07-12T10:55:00Z">
              <w:rPr/>
            </w:rPrChange>
          </w:rPr>
          <w:fldChar w:fldCharType="end"/>
        </w:r>
      </w:del>
      <w:ins w:id="154" w:author="Benton, Deon" w:date="2023-07-12T10:55:00Z">
        <w:r>
          <w:rPr>
            <w:rFonts w:ascii="Times New Roman" w:hAnsi="Times New Roman" w:cs="Times New Roman"/>
            <w:sz w:val="20"/>
            <w:szCs w:val="20"/>
          </w:rPr>
          <w:t>3</w:t>
        </w:r>
      </w:ins>
      <w:r w:rsidRPr="003069F8">
        <w:rPr>
          <w:rFonts w:ascii="Times New Roman" w:hAnsi="Times New Roman" w:cs="Times New Roman"/>
          <w:sz w:val="20"/>
          <w:szCs w:val="20"/>
          <w:rPrChange w:id="155" w:author="Benton, Deon" w:date="2023-07-12T10:55:00Z">
            <w:rPr/>
          </w:rPrChange>
        </w:rPr>
        <w:t>. Participants’ mean responses to whether each object was a blicket across the conditions and trial types. Bars show standard error.</w:t>
      </w:r>
    </w:p>
    <w:p w14:paraId="2AEF67AC" w14:textId="77777777" w:rsidR="003069F8" w:rsidRPr="003069F8" w:rsidRDefault="003069F8">
      <w:pPr>
        <w:keepNext/>
        <w:spacing w:line="240" w:lineRule="auto"/>
        <w:contextualSpacing/>
        <w:rPr>
          <w:rFonts w:ascii="Times New Roman" w:hAnsi="Times New Roman" w:cs="Times New Roman"/>
          <w:sz w:val="20"/>
          <w:szCs w:val="20"/>
          <w:rPrChange w:id="156" w:author="Benton, Deon" w:date="2023-07-12T10:55:00Z">
            <w:rPr>
              <w:sz w:val="24"/>
              <w:szCs w:val="24"/>
            </w:rPr>
          </w:rPrChange>
        </w:rPr>
        <w:pPrChange w:id="157" w:author="Benton, Deon" w:date="2023-07-12T10:54:00Z">
          <w:pPr>
            <w:pStyle w:val="Caption"/>
          </w:pPr>
        </w:pPrChange>
      </w:pPr>
    </w:p>
    <w:p w14:paraId="2A5C34E6" w14:textId="4A38AE2D" w:rsidR="00AF6F5E" w:rsidRDefault="007A1F38" w:rsidP="00AF6F5E">
      <w:pPr>
        <w:spacing w:line="480" w:lineRule="auto"/>
        <w:ind w:firstLine="720"/>
        <w:contextualSpacing/>
        <w:rPr>
          <w:ins w:id="158" w:author="Benton, Deon" w:date="2023-07-12T10:50:00Z"/>
          <w:rFonts w:ascii="Times New Roman" w:hAnsi="Times New Roman" w:cs="Times New Roman"/>
          <w:sz w:val="24"/>
          <w:szCs w:val="24"/>
        </w:rPr>
      </w:pPr>
      <w:ins w:id="159" w:author="Benton, Deon" w:date="2023-07-12T11:40:00Z">
        <w:r>
          <w:rPr>
            <w:rFonts w:ascii="Times New Roman" w:hAnsi="Times New Roman" w:cs="Times New Roman"/>
            <w:sz w:val="24"/>
            <w:szCs w:val="24"/>
          </w:rPr>
          <w:t>To examine the three-way interaction between Condition, Trial Type, and Object</w:t>
        </w:r>
      </w:ins>
      <w:ins w:id="160" w:author="Benton, Deon" w:date="2023-07-12T10:50:00Z">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ins>
      <w:ins w:id="161" w:author="Benton, Deon" w:date="2023-07-12T11:41:00Z">
        <w:r>
          <w:rPr>
            <w:rFonts w:ascii="Times New Roman" w:hAnsi="Times New Roman" w:cs="Times New Roman"/>
            <w:sz w:val="24"/>
            <w:szCs w:val="24"/>
          </w:rPr>
          <w:t>Object was treated as the single</w:t>
        </w:r>
      </w:ins>
      <w:ins w:id="162" w:author="Benton, Deon" w:date="2023-07-12T10:50:00Z">
        <w:r w:rsidR="00AF6F5E">
          <w:rPr>
            <w:rFonts w:ascii="Times New Roman" w:hAnsi="Times New Roman" w:cs="Times New Roman"/>
            <w:sz w:val="24"/>
            <w:szCs w:val="24"/>
          </w:rPr>
          <w:t xml:space="preserve"> within-participants fixed effect in these follow-up analyses</w:t>
        </w:r>
      </w:ins>
      <w:ins w:id="163" w:author="Benton, Deon" w:date="2023-07-12T11:41:00Z">
        <w:r>
          <w:rPr>
            <w:rFonts w:ascii="Times New Roman" w:hAnsi="Times New Roman" w:cs="Times New Roman"/>
            <w:sz w:val="24"/>
            <w:szCs w:val="24"/>
          </w:rPr>
          <w:t>, and participants were again treated as a random effect</w:t>
        </w:r>
      </w:ins>
      <w:ins w:id="164" w:author="Benton, Deon" w:date="2023-07-12T10:50:00Z">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ins>
      <w:ins w:id="165" w:author="Benton, Deon" w:date="2023-07-12T11:48:00Z">
        <w:r w:rsidR="008B1EB2">
          <w:rPr>
            <w:rFonts w:ascii="Times New Roman" w:hAnsi="Times New Roman" w:cs="Times New Roman"/>
            <w:sz w:val="24"/>
            <w:szCs w:val="24"/>
          </w:rPr>
          <w:t>4.55</w:t>
        </w:r>
      </w:ins>
      <w:ins w:id="166"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167" w:author="Benton, Deon" w:date="2023-07-12T11:48:00Z">
        <w:r w:rsidR="008B1EB2">
          <w:rPr>
            <w:rFonts w:ascii="Times New Roman" w:hAnsi="Times New Roman" w:cs="Times New Roman"/>
            <w:sz w:val="24"/>
            <w:szCs w:val="24"/>
          </w:rPr>
          <w:t>34</w:t>
        </w:r>
      </w:ins>
      <w:ins w:id="168" w:author="Benton, Deon" w:date="2023-07-12T10:50:00Z">
        <w:r w:rsidR="00AF6F5E">
          <w:rPr>
            <w:rFonts w:ascii="Times New Roman" w:hAnsi="Times New Roman" w:cs="Times New Roman"/>
            <w:sz w:val="24"/>
            <w:szCs w:val="24"/>
          </w:rPr>
          <w:t xml:space="preserve">. </w:t>
        </w:r>
      </w:ins>
      <w:ins w:id="169" w:author="Benton, Deon" w:date="2023-07-12T11:49:00Z">
        <w:r w:rsidR="008B1EB2">
          <w:rPr>
            <w:rFonts w:ascii="Times New Roman" w:hAnsi="Times New Roman" w:cs="Times New Roman"/>
            <w:sz w:val="24"/>
            <w:szCs w:val="24"/>
          </w:rPr>
          <w:t xml:space="preserve">Thus, as in Experiment 1, </w:t>
        </w:r>
      </w:ins>
      <w:ins w:id="170" w:author="Benton, Deon" w:date="2023-07-12T10:50:00Z">
        <w:r w:rsidR="00AF6F5E">
          <w:rPr>
            <w:rFonts w:ascii="Times New Roman" w:hAnsi="Times New Roman" w:cs="Times New Roman"/>
            <w:sz w:val="24"/>
            <w:szCs w:val="24"/>
          </w:rPr>
          <w:t xml:space="preserve">participants treated the objects similarly in the control trials of the backwards blocking condition. </w:t>
        </w:r>
      </w:ins>
      <w:ins w:id="171" w:author="Benton, Deon" w:date="2023-07-12T16:18:00Z">
        <w:r w:rsidR="00676B9D">
          <w:rPr>
            <w:rFonts w:ascii="Times New Roman" w:hAnsi="Times New Roman" w:cs="Times New Roman"/>
            <w:sz w:val="24"/>
            <w:szCs w:val="24"/>
          </w:rPr>
          <w:t>Also consistent with Experiment 1,</w:t>
        </w:r>
      </w:ins>
      <w:ins w:id="172" w:author="Benton, Deon" w:date="2023-07-12T10:50:00Z">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ins>
      <w:ins w:id="173" w:author="Benton, Deon" w:date="2023-07-12T16:19:00Z">
        <w:r w:rsidR="008B136C">
          <w:rPr>
            <w:rFonts w:ascii="Times New Roman" w:hAnsi="Times New Roman" w:cs="Times New Roman"/>
            <w:sz w:val="24"/>
            <w:szCs w:val="24"/>
          </w:rPr>
          <w:t>14.26</w:t>
        </w:r>
      </w:ins>
      <w:ins w:id="174"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75" w:author="Benton, Deon" w:date="2023-07-12T16:21:00Z">
        <w:r w:rsidR="008B136C">
          <w:rPr>
            <w:rFonts w:ascii="Times New Roman" w:hAnsi="Times New Roman" w:cs="Times New Roman"/>
            <w:sz w:val="24"/>
            <w:szCs w:val="24"/>
          </w:rPr>
          <w:t>84</w:t>
        </w:r>
      </w:ins>
      <w:ins w:id="176"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77" w:author="Benton, Deon" w:date="2023-07-12T16:21:00Z">
        <w:r w:rsidR="00377579">
          <w:rPr>
            <w:rFonts w:ascii="Times New Roman" w:hAnsi="Times New Roman" w:cs="Times New Roman"/>
            <w:sz w:val="24"/>
            <w:szCs w:val="24"/>
          </w:rPr>
          <w:t>37</w:t>
        </w:r>
      </w:ins>
      <w:ins w:id="178"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ins>
      <w:ins w:id="179" w:author="Benton, Deon" w:date="2023-07-12T16:20:00Z">
        <w:r w:rsidR="008B136C">
          <w:rPr>
            <w:rFonts w:ascii="Times New Roman" w:hAnsi="Times New Roman" w:cs="Times New Roman"/>
            <w:sz w:val="24"/>
            <w:szCs w:val="24"/>
          </w:rPr>
          <w:t>C</w:t>
        </w:r>
      </w:ins>
      <w:ins w:id="180"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81" w:author="Benton, Deon" w:date="2023-07-12T16:21:00Z">
        <w:r w:rsidR="00377579">
          <w:rPr>
            <w:rFonts w:ascii="Times New Roman" w:hAnsi="Times New Roman" w:cs="Times New Roman"/>
            <w:sz w:val="24"/>
            <w:szCs w:val="24"/>
          </w:rPr>
          <w:t>63</w:t>
        </w:r>
      </w:ins>
      <w:ins w:id="182"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83" w:author="Benton, Deon" w:date="2023-07-12T16:21:00Z">
        <w:r w:rsidR="00377579">
          <w:rPr>
            <w:rFonts w:ascii="Times New Roman" w:hAnsi="Times New Roman" w:cs="Times New Roman"/>
            <w:sz w:val="24"/>
            <w:szCs w:val="24"/>
          </w:rPr>
          <w:t>49</w:t>
        </w:r>
      </w:ins>
      <w:ins w:id="184"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185" w:author="Benton, Deon" w:date="2023-07-12T16:24:00Z">
        <w:r w:rsidR="003E21B9">
          <w:rPr>
            <w:rFonts w:ascii="Times New Roman" w:hAnsi="Times New Roman" w:cs="Times New Roman"/>
            <w:sz w:val="24"/>
            <w:szCs w:val="24"/>
          </w:rPr>
          <w:t>1</w:t>
        </w:r>
      </w:ins>
      <w:ins w:id="186" w:author="Benton, Deon" w:date="2023-07-12T10:50:00Z">
        <w:r w:rsidR="00AF6F5E">
          <w:rPr>
            <w:rFonts w:ascii="Times New Roman" w:hAnsi="Times New Roman" w:cs="Times New Roman"/>
            <w:sz w:val="24"/>
            <w:szCs w:val="24"/>
          </w:rPr>
          <w:t xml:space="preserve">) = </w:t>
        </w:r>
      </w:ins>
      <w:ins w:id="187" w:author="Benton, Deon" w:date="2023-07-12T16:25:00Z">
        <w:r w:rsidR="003E21B9">
          <w:rPr>
            <w:rFonts w:ascii="Times New Roman" w:hAnsi="Times New Roman" w:cs="Times New Roman"/>
            <w:sz w:val="24"/>
            <w:szCs w:val="24"/>
          </w:rPr>
          <w:t>3.38</w:t>
        </w:r>
      </w:ins>
      <w:ins w:id="188"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ins>
      <w:ins w:id="189" w:author="Benton, Deon" w:date="2023-07-12T16:25:00Z">
        <w:r w:rsidR="003E21B9">
          <w:rPr>
            <w:rFonts w:ascii="Times New Roman" w:hAnsi="Times New Roman" w:cs="Times New Roman"/>
            <w:sz w:val="24"/>
            <w:szCs w:val="24"/>
          </w:rPr>
          <w:t xml:space="preserve">. </w:t>
        </w:r>
      </w:ins>
      <w:ins w:id="190" w:author="Benton, Deon" w:date="2023-07-12T16:26:00Z">
        <w:r w:rsidR="003E21B9">
          <w:rPr>
            <w:rFonts w:ascii="Times New Roman" w:hAnsi="Times New Roman" w:cs="Times New Roman"/>
            <w:sz w:val="24"/>
            <w:szCs w:val="24"/>
          </w:rPr>
          <w:t xml:space="preserve">Participants treated the remaining combinations of objects equivalently. </w:t>
        </w:r>
      </w:ins>
    </w:p>
    <w:p w14:paraId="2E661866" w14:textId="683F7303" w:rsidR="00AF6F5E" w:rsidRDefault="002250F6" w:rsidP="00AF6F5E">
      <w:pPr>
        <w:spacing w:line="480" w:lineRule="auto"/>
        <w:ind w:firstLine="720"/>
        <w:contextualSpacing/>
        <w:rPr>
          <w:ins w:id="191" w:author="Benton, Deon" w:date="2023-07-12T10:50:00Z"/>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ins w:id="192" w:author="Benton, Deon" w:date="2023-07-12T16:36:00Z">
        <w:r w:rsidR="00B45B88">
          <w:rPr>
            <w:rFonts w:ascii="Times New Roman" w:hAnsi="Times New Roman" w:cs="Times New Roman"/>
            <w:sz w:val="24"/>
            <w:szCs w:val="24"/>
          </w:rPr>
          <w:t>th</w:t>
        </w:r>
      </w:ins>
      <w:ins w:id="193" w:author="Benton, Deon" w:date="2023-07-12T10:50:00Z">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ins>
      <w:ins w:id="194" w:author="Benton, Deon" w:date="2023-07-12T16:38:00Z">
        <w:r w:rsidR="00B45B88">
          <w:rPr>
            <w:rFonts w:ascii="Times New Roman" w:hAnsi="Times New Roman" w:cs="Times New Roman"/>
            <w:sz w:val="24"/>
            <w:szCs w:val="24"/>
          </w:rPr>
          <w:t>1100.90</w:t>
        </w:r>
      </w:ins>
      <w:ins w:id="195" w:author="Benton, Deon" w:date="2023-07-12T10:50:00Z">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ins>
      <w:ins w:id="196" w:author="Benton, Deon" w:date="2023-07-12T16:38:00Z">
        <w:r w:rsidR="00B45B88">
          <w:rPr>
            <w:rFonts w:ascii="Times New Roman" w:hAnsi="Times New Roman" w:cs="Times New Roman"/>
            <w:sz w:val="24"/>
            <w:szCs w:val="24"/>
          </w:rPr>
          <w:t>During the indirect screening-off experimental trials, participants considered</w:t>
        </w:r>
      </w:ins>
      <w:ins w:id="197" w:author="Benton, Deon" w:date="2023-07-12T10:50:00Z">
        <w:r w:rsidR="00AF6F5E">
          <w:rPr>
            <w:rFonts w:ascii="Times New Roman" w:hAnsi="Times New Roman" w:cs="Times New Roman"/>
            <w:sz w:val="24"/>
            <w:szCs w:val="24"/>
          </w:rPr>
          <w:t xml:space="preserve"> object</w:t>
        </w:r>
      </w:ins>
      <w:ins w:id="198" w:author="Benton, Deon" w:date="2023-07-12T16:39:00Z">
        <w:r w:rsidR="0025781F">
          <w:rPr>
            <w:rFonts w:ascii="Times New Roman" w:hAnsi="Times New Roman" w:cs="Times New Roman"/>
            <w:sz w:val="24"/>
            <w:szCs w:val="24"/>
          </w:rPr>
          <w:t xml:space="preserve">s </w:t>
        </w:r>
      </w:ins>
      <w:ins w:id="199" w:author="Benton, Deon" w:date="2023-07-12T10:50:00Z">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0" w:author="Benton, Deon" w:date="2023-07-12T16:40:00Z">
        <w:r w:rsidR="0025781F">
          <w:rPr>
            <w:rFonts w:ascii="Times New Roman" w:hAnsi="Times New Roman" w:cs="Times New Roman"/>
            <w:sz w:val="24"/>
            <w:szCs w:val="24"/>
          </w:rPr>
          <w:t>08</w:t>
        </w:r>
      </w:ins>
      <w:ins w:id="201"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2" w:author="Benton, Deon" w:date="2023-07-12T16:40:00Z">
        <w:r w:rsidR="0025781F">
          <w:rPr>
            <w:rFonts w:ascii="Times New Roman" w:hAnsi="Times New Roman" w:cs="Times New Roman"/>
            <w:sz w:val="24"/>
            <w:szCs w:val="24"/>
          </w:rPr>
          <w:t>27</w:t>
        </w:r>
      </w:ins>
      <w:ins w:id="203" w:author="Benton, Deon" w:date="2023-07-12T10:50:00Z">
        <w:r w:rsidR="00AF6F5E" w:rsidRPr="001D3788">
          <w:rPr>
            <w:rFonts w:ascii="Times New Roman" w:hAnsi="Times New Roman" w:cs="Times New Roman"/>
            <w:sz w:val="24"/>
            <w:szCs w:val="24"/>
          </w:rPr>
          <w:t>)</w:t>
        </w:r>
      </w:ins>
      <w:ins w:id="204" w:author="Benton, Deon" w:date="2023-07-12T16:39:00Z">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5" w:author="Benton, Deon" w:date="2023-07-12T16:40:00Z">
        <w:r w:rsidR="0025781F">
          <w:rPr>
            <w:rFonts w:ascii="Times New Roman" w:hAnsi="Times New Roman" w:cs="Times New Roman"/>
            <w:sz w:val="24"/>
            <w:szCs w:val="24"/>
          </w:rPr>
          <w:t>05</w:t>
        </w:r>
      </w:ins>
      <w:ins w:id="206" w:author="Benton, Deon" w:date="2023-07-12T16:39:00Z">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7" w:author="Benton, Deon" w:date="2023-07-12T16:40:00Z">
        <w:r w:rsidR="0025781F">
          <w:rPr>
            <w:rFonts w:ascii="Times New Roman" w:hAnsi="Times New Roman" w:cs="Times New Roman"/>
            <w:sz w:val="24"/>
            <w:szCs w:val="24"/>
          </w:rPr>
          <w:t>21</w:t>
        </w:r>
      </w:ins>
      <w:ins w:id="208" w:author="Benton, Deon" w:date="2023-07-12T16:39:00Z">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ins>
      <w:ins w:id="209" w:author="Benton, Deon" w:date="2023-07-12T10:50:00Z">
        <w:r w:rsidR="00AF6F5E">
          <w:rPr>
            <w:rFonts w:ascii="Times New Roman" w:hAnsi="Times New Roman" w:cs="Times New Roman"/>
            <w:sz w:val="24"/>
            <w:szCs w:val="24"/>
          </w:rPr>
          <w:t xml:space="preserve">to be less likely to be blickets than </w:t>
        </w:r>
      </w:ins>
      <w:ins w:id="210" w:author="Benton, Deon" w:date="2023-07-12T16:41:00Z">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ins>
      <w:ins w:id="211" w:author="Benton, Deon" w:date="2023-07-12T10:50:00Z">
        <w:r w:rsidR="00AF6F5E">
          <w:rPr>
            <w:rFonts w:ascii="Times New Roman" w:hAnsi="Times New Roman" w:cs="Times New Roman"/>
            <w:sz w:val="24"/>
            <w:szCs w:val="24"/>
          </w:rPr>
          <w:t xml:space="preserve">, </w:t>
        </w:r>
      </w:ins>
      <w:ins w:id="212" w:author="Benton, Deon" w:date="2023-07-12T16:41:00Z">
        <w:r w:rsidR="00896B87">
          <w:rPr>
            <w:rFonts w:ascii="Times New Roman" w:hAnsi="Times New Roman" w:cs="Times New Roman"/>
            <w:sz w:val="24"/>
            <w:szCs w:val="24"/>
          </w:rPr>
          <w:t>both</w:t>
        </w:r>
      </w:ins>
      <w:ins w:id="21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ins>
      <w:ins w:id="214" w:author="Benton, Deon" w:date="2023-07-12T16:42:00Z">
        <w:r w:rsidR="00896B87">
          <w:rPr>
            <w:rFonts w:ascii="Times New Roman" w:hAnsi="Times New Roman" w:cs="Times New Roman"/>
            <w:sz w:val="24"/>
            <w:szCs w:val="24"/>
          </w:rPr>
          <w:t>21.10</w:t>
        </w:r>
      </w:ins>
      <w:ins w:id="215" w:author="Benton, Deon" w:date="2023-07-12T10:50:00Z">
        <w:r w:rsidR="00AF6F5E">
          <w:rPr>
            <w:rFonts w:ascii="Times New Roman" w:hAnsi="Times New Roman" w:cs="Times New Roman"/>
            <w:sz w:val="24"/>
            <w:szCs w:val="24"/>
          </w:rPr>
          <w:t xml:space="preserve">, </w:t>
        </w:r>
      </w:ins>
      <w:ins w:id="216" w:author="Benton, Deon" w:date="2023-07-12T16:42:00Z">
        <w:r w:rsidR="00896B87">
          <w:rPr>
            <w:rFonts w:ascii="Times New Roman" w:hAnsi="Times New Roman" w:cs="Times New Roman"/>
            <w:sz w:val="24"/>
            <w:szCs w:val="24"/>
          </w:rPr>
          <w:t>both</w:t>
        </w:r>
      </w:ins>
      <w:ins w:id="217"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ins>
      <w:ins w:id="218" w:author="Benton, Deon" w:date="2023-07-12T16:42:00Z">
        <w:r w:rsidR="00896B87">
          <w:rPr>
            <w:rFonts w:ascii="Times New Roman" w:hAnsi="Times New Roman" w:cs="Times New Roman"/>
            <w:sz w:val="24"/>
            <w:szCs w:val="24"/>
          </w:rPr>
          <w:t xml:space="preserve">s A And B equivalently, </w:t>
        </w:r>
      </w:ins>
      <w:ins w:id="219" w:author="Benton, Deon" w:date="2023-07-12T10:50:00Z">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220" w:author="Benton, Deon" w:date="2023-07-12T16:42:00Z">
        <w:r w:rsidR="00896B87">
          <w:rPr>
            <w:rFonts w:ascii="Times New Roman" w:hAnsi="Times New Roman" w:cs="Times New Roman"/>
            <w:sz w:val="24"/>
            <w:szCs w:val="24"/>
          </w:rPr>
          <w:t>1</w:t>
        </w:r>
      </w:ins>
      <w:ins w:id="221" w:author="Benton, Deon" w:date="2023-07-12T10:50:00Z">
        <w:r w:rsidR="00AF6F5E">
          <w:rPr>
            <w:rFonts w:ascii="Times New Roman" w:hAnsi="Times New Roman" w:cs="Times New Roman"/>
            <w:sz w:val="24"/>
            <w:szCs w:val="24"/>
          </w:rPr>
          <w:t xml:space="preserve">) = </w:t>
        </w:r>
      </w:ins>
      <w:ins w:id="222" w:author="Benton, Deon" w:date="2023-07-12T16:43:00Z">
        <w:r w:rsidR="00896B87">
          <w:rPr>
            <w:rFonts w:ascii="Times New Roman" w:hAnsi="Times New Roman" w:cs="Times New Roman"/>
            <w:sz w:val="24"/>
            <w:szCs w:val="24"/>
          </w:rPr>
          <w:t>1.43</w:t>
        </w:r>
      </w:ins>
      <w:ins w:id="22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224" w:author="Benton, Deon" w:date="2023-07-12T16:43:00Z">
        <w:r w:rsidR="00896B87">
          <w:rPr>
            <w:rFonts w:ascii="Times New Roman" w:hAnsi="Times New Roman" w:cs="Times New Roman"/>
            <w:sz w:val="24"/>
            <w:szCs w:val="24"/>
          </w:rPr>
          <w:t>16</w:t>
        </w:r>
        <w:r w:rsidR="0091355F">
          <w:rPr>
            <w:rFonts w:ascii="Times New Roman" w:hAnsi="Times New Roman" w:cs="Times New Roman"/>
            <w:sz w:val="24"/>
            <w:szCs w:val="24"/>
          </w:rPr>
          <w:t xml:space="preserve">. During the indirect screening-off control trials, participants considered objects D </w:t>
        </w:r>
      </w:ins>
      <w:ins w:id="225" w:author="Benton, Deon" w:date="2023-07-12T16:45:00Z">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w:t>
        </w:r>
      </w:ins>
      <w:ins w:id="226" w:author="Benton, Deon" w:date="2023-07-12T16:43:00Z">
        <w:r w:rsidR="0091355F">
          <w:rPr>
            <w:rFonts w:ascii="Times New Roman" w:hAnsi="Times New Roman" w:cs="Times New Roman"/>
            <w:sz w:val="24"/>
            <w:szCs w:val="24"/>
          </w:rPr>
          <w:t>and E</w:t>
        </w:r>
      </w:ins>
      <w:ins w:id="227"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ins>
      <w:ins w:id="228" w:author="Benton, Deon" w:date="2023-07-12T16:43:00Z">
        <w:r w:rsidR="0091355F">
          <w:rPr>
            <w:rFonts w:ascii="Times New Roman" w:hAnsi="Times New Roman" w:cs="Times New Roman"/>
            <w:sz w:val="24"/>
            <w:szCs w:val="24"/>
          </w:rPr>
          <w:t xml:space="preserve"> to be less likely to be blickets than </w:t>
        </w:r>
      </w:ins>
      <w:ins w:id="229" w:author="Benton, Deon" w:date="2023-07-12T16:44:00Z">
        <w:r w:rsidR="0091355F">
          <w:rPr>
            <w:rFonts w:ascii="Times New Roman" w:hAnsi="Times New Roman" w:cs="Times New Roman"/>
            <w:sz w:val="24"/>
            <w:szCs w:val="24"/>
          </w:rPr>
          <w:t>object A</w:t>
        </w:r>
      </w:ins>
      <w:ins w:id="23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1" w:author="Benton, Deon" w:date="2023-07-12T16:46:00Z">
        <w:r w:rsidR="009320D0">
          <w:rPr>
            <w:rFonts w:ascii="Times New Roman" w:hAnsi="Times New Roman" w:cs="Times New Roman"/>
            <w:sz w:val="24"/>
            <w:szCs w:val="24"/>
          </w:rPr>
          <w:t>98</w:t>
        </w:r>
      </w:ins>
      <w:ins w:id="23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3" w:author="Benton, Deon" w:date="2023-07-12T16:46:00Z">
        <w:r w:rsidR="009320D0">
          <w:rPr>
            <w:rFonts w:ascii="Times New Roman" w:hAnsi="Times New Roman" w:cs="Times New Roman"/>
            <w:sz w:val="24"/>
            <w:szCs w:val="24"/>
          </w:rPr>
          <w:t>13</w:t>
        </w:r>
      </w:ins>
      <w:ins w:id="234" w:author="Benton, Deon" w:date="2023-07-12T16:45:00Z">
        <w:r w:rsidR="0091355F" w:rsidRPr="001D3788">
          <w:rPr>
            <w:rFonts w:ascii="Times New Roman" w:hAnsi="Times New Roman" w:cs="Times New Roman"/>
            <w:sz w:val="24"/>
            <w:szCs w:val="24"/>
          </w:rPr>
          <w:t>)</w:t>
        </w:r>
      </w:ins>
      <w:ins w:id="235" w:author="Benton, Deon" w:date="2023-07-12T16:44:00Z">
        <w:r w:rsidR="0091355F">
          <w:rPr>
            <w:rFonts w:ascii="Times New Roman" w:hAnsi="Times New Roman" w:cs="Times New Roman"/>
            <w:sz w:val="24"/>
            <w:szCs w:val="24"/>
          </w:rPr>
          <w:t>, object B</w:t>
        </w:r>
      </w:ins>
      <w:ins w:id="236"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7" w:author="Benton, Deon" w:date="2023-07-12T16:46:00Z">
        <w:r w:rsidR="009320D0">
          <w:rPr>
            <w:rFonts w:ascii="Times New Roman" w:hAnsi="Times New Roman" w:cs="Times New Roman"/>
            <w:sz w:val="24"/>
            <w:szCs w:val="24"/>
          </w:rPr>
          <w:t>95</w:t>
        </w:r>
      </w:ins>
      <w:ins w:id="238"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ins>
      <w:ins w:id="239" w:author="Benton, Deon" w:date="2023-07-12T16:44:00Z">
        <w:r w:rsidR="0091355F">
          <w:rPr>
            <w:rFonts w:ascii="Times New Roman" w:hAnsi="Times New Roman" w:cs="Times New Roman"/>
            <w:sz w:val="24"/>
            <w:szCs w:val="24"/>
          </w:rPr>
          <w:t>, and object C</w:t>
        </w:r>
      </w:ins>
      <w:ins w:id="24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1" w:author="Benton, Deon" w:date="2023-07-12T16:46:00Z">
        <w:r w:rsidR="009320D0">
          <w:rPr>
            <w:rFonts w:ascii="Times New Roman" w:hAnsi="Times New Roman" w:cs="Times New Roman"/>
            <w:sz w:val="24"/>
            <w:szCs w:val="24"/>
          </w:rPr>
          <w:t>97</w:t>
        </w:r>
      </w:ins>
      <w:ins w:id="24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3" w:author="Benton, Deon" w:date="2023-07-12T16:47:00Z">
        <w:r w:rsidR="009320D0">
          <w:rPr>
            <w:rFonts w:ascii="Times New Roman" w:hAnsi="Times New Roman" w:cs="Times New Roman"/>
            <w:sz w:val="24"/>
            <w:szCs w:val="24"/>
          </w:rPr>
          <w:t>18</w:t>
        </w:r>
      </w:ins>
      <w:ins w:id="244" w:author="Benton, Deon" w:date="2023-07-12T16:45:00Z">
        <w:r w:rsidR="0091355F" w:rsidRPr="001D3788">
          <w:rPr>
            <w:rFonts w:ascii="Times New Roman" w:hAnsi="Times New Roman" w:cs="Times New Roman"/>
            <w:sz w:val="24"/>
            <w:szCs w:val="24"/>
          </w:rPr>
          <w:t>)</w:t>
        </w:r>
      </w:ins>
      <w:ins w:id="245" w:author="Benton, Deon" w:date="2023-07-12T16:47:00Z">
        <w:r w:rsidR="009320D0">
          <w:rPr>
            <w:rFonts w:ascii="Times New Roman" w:hAnsi="Times New Roman" w:cs="Times New Roman"/>
            <w:sz w:val="24"/>
            <w:szCs w:val="24"/>
          </w:rPr>
          <w:t xml:space="preserve">, all t-values &gt; </w:t>
        </w:r>
      </w:ins>
      <w:ins w:id="246" w:author="Benton, Deon" w:date="2023-07-12T16:48:00Z">
        <w:r w:rsidR="00920D3A">
          <w:rPr>
            <w:rFonts w:ascii="Times New Roman" w:hAnsi="Times New Roman" w:cs="Times New Roman"/>
            <w:sz w:val="24"/>
            <w:szCs w:val="24"/>
          </w:rPr>
          <w:t>35.79</w:t>
        </w:r>
      </w:ins>
      <w:ins w:id="247" w:author="Benton, Deon" w:date="2023-07-12T16:47:00Z">
        <w:r w:rsidR="009320D0">
          <w:rPr>
            <w:rFonts w:ascii="Times New Roman" w:hAnsi="Times New Roman" w:cs="Times New Roman"/>
            <w:sz w:val="24"/>
            <w:szCs w:val="24"/>
          </w:rPr>
          <w:t>, all p-values &lt; .001</w:t>
        </w:r>
      </w:ins>
      <w:ins w:id="248" w:author="Benton, Deon" w:date="2023-07-12T16:44:00Z">
        <w:r w:rsidR="0091355F">
          <w:rPr>
            <w:rFonts w:ascii="Times New Roman" w:hAnsi="Times New Roman" w:cs="Times New Roman"/>
            <w:sz w:val="24"/>
            <w:szCs w:val="24"/>
          </w:rPr>
          <w:t xml:space="preserve">. </w:t>
        </w:r>
      </w:ins>
      <w:ins w:id="249" w:author="Benton, Deon" w:date="2023-07-12T16:48:00Z">
        <w:r w:rsidR="00920D3A">
          <w:rPr>
            <w:rFonts w:ascii="Times New Roman" w:hAnsi="Times New Roman" w:cs="Times New Roman"/>
            <w:sz w:val="24"/>
            <w:szCs w:val="24"/>
          </w:rPr>
          <w:t xml:space="preserve"> Participants treated objects A-C equivalently.</w:t>
        </w:r>
      </w:ins>
    </w:p>
    <w:p w14:paraId="1DC2C76A" w14:textId="2445600E" w:rsidR="00AF6F5E" w:rsidRDefault="00AF6F5E" w:rsidP="00AF6F5E">
      <w:pPr>
        <w:spacing w:line="480" w:lineRule="auto"/>
        <w:ind w:firstLine="720"/>
        <w:contextualSpacing/>
        <w:rPr>
          <w:ins w:id="250" w:author="Benton, Deon" w:date="2023-07-12T10:50:00Z"/>
          <w:rFonts w:ascii="Times New Roman" w:hAnsi="Times New Roman" w:cs="Times New Roman"/>
          <w:sz w:val="24"/>
          <w:szCs w:val="24"/>
        </w:rPr>
      </w:pPr>
      <w:ins w:id="251" w:author="Benton, Deon" w:date="2023-07-12T10:50:00Z">
        <w:r>
          <w:rPr>
            <w:rFonts w:ascii="Times New Roman" w:hAnsi="Times New Roman" w:cs="Times New Roman"/>
            <w:b/>
            <w:bCs/>
            <w:sz w:val="24"/>
            <w:szCs w:val="24"/>
          </w:rPr>
          <w:t xml:space="preserve">Evidence of backwards blocking reasoning. </w:t>
        </w:r>
      </w:ins>
      <w:ins w:id="252" w:author="Benton, Deon" w:date="2023-07-13T09:17:00Z">
        <w:r w:rsidR="003F03BA">
          <w:rPr>
            <w:rFonts w:ascii="Times New Roman" w:hAnsi="Times New Roman" w:cs="Times New Roman"/>
            <w:sz w:val="24"/>
            <w:szCs w:val="24"/>
          </w:rPr>
          <w:t xml:space="preserve">In line with Experiment 1, we next examined </w:t>
        </w:r>
      </w:ins>
      <w:ins w:id="253" w:author="Benton, Deon" w:date="2023-07-12T10:50:00Z">
        <w:r>
          <w:rPr>
            <w:rFonts w:ascii="Times New Roman" w:hAnsi="Times New Roman" w:cs="Times New Roman"/>
            <w:sz w:val="24"/>
            <w:szCs w:val="24"/>
          </w:rPr>
          <w:t>whether participants engaged in backwards blocking reasoning</w:t>
        </w:r>
      </w:ins>
      <w:ins w:id="254" w:author="Benton, Deon" w:date="2023-07-13T09:18:00Z">
        <w:r w:rsidR="003F03BA">
          <w:rPr>
            <w:rFonts w:ascii="Times New Roman" w:hAnsi="Times New Roman" w:cs="Times New Roman"/>
            <w:sz w:val="24"/>
            <w:szCs w:val="24"/>
          </w:rPr>
          <w:t xml:space="preserve">. </w:t>
        </w:r>
      </w:ins>
      <w:ins w:id="255" w:author="Benton, Deon" w:date="2023-07-13T09:19:00Z">
        <w:r w:rsidR="003F03BA">
          <w:rPr>
            <w:rFonts w:ascii="Times New Roman" w:hAnsi="Times New Roman" w:cs="Times New Roman"/>
            <w:sz w:val="24"/>
            <w:szCs w:val="24"/>
          </w:rPr>
          <w:t xml:space="preserve">Given that Experiments 1 and 2 differed in the number of objects that participated on the machine, here we operationalized backwards blocking </w:t>
        </w:r>
      </w:ins>
      <w:ins w:id="256" w:author="Benton, Deon" w:date="2023-07-12T10:50:00Z">
        <w:r>
          <w:rPr>
            <w:rFonts w:ascii="Times New Roman" w:hAnsi="Times New Roman" w:cs="Times New Roman"/>
            <w:sz w:val="24"/>
            <w:szCs w:val="24"/>
          </w:rPr>
          <w:t xml:space="preserve">as higher combined ratings of objects A-C in the control trials than of </w:t>
        </w:r>
      </w:ins>
      <w:ins w:id="257" w:author="Benton, Deon" w:date="2023-07-13T09:19:00Z">
        <w:r w:rsidR="00C32FEB">
          <w:rPr>
            <w:rFonts w:ascii="Times New Roman" w:hAnsi="Times New Roman" w:cs="Times New Roman"/>
            <w:sz w:val="24"/>
            <w:szCs w:val="24"/>
          </w:rPr>
          <w:t>object C</w:t>
        </w:r>
      </w:ins>
      <w:ins w:id="258" w:author="Benton, Deon" w:date="2023-07-12T10:50:00Z">
        <w:r>
          <w:rPr>
            <w:rFonts w:ascii="Times New Roman" w:hAnsi="Times New Roman" w:cs="Times New Roman"/>
            <w:sz w:val="24"/>
            <w:szCs w:val="24"/>
          </w:rPr>
          <w:t xml:space="preserve"> in the experimental trials</w:t>
        </w:r>
      </w:ins>
      <w:ins w:id="259" w:author="Benton, Deon" w:date="2023-07-13T09:19:00Z">
        <w:r w:rsidR="00C32FEB">
          <w:rPr>
            <w:rFonts w:ascii="Times New Roman" w:hAnsi="Times New Roman" w:cs="Times New Roman"/>
            <w:sz w:val="24"/>
            <w:szCs w:val="24"/>
          </w:rPr>
          <w:t xml:space="preserve">. </w:t>
        </w:r>
      </w:ins>
      <w:ins w:id="260" w:author="Benton, Deon" w:date="2023-07-13T09:20:00Z">
        <w:r w:rsidR="00397582">
          <w:rPr>
            <w:rFonts w:ascii="Times New Roman" w:hAnsi="Times New Roman" w:cs="Times New Roman"/>
            <w:sz w:val="24"/>
            <w:szCs w:val="24"/>
          </w:rPr>
          <w:t>D</w:t>
        </w:r>
        <w:r w:rsidR="00703D2A">
          <w:rPr>
            <w:rFonts w:ascii="Times New Roman" w:hAnsi="Times New Roman" w:cs="Times New Roman"/>
            <w:sz w:val="24"/>
            <w:szCs w:val="24"/>
          </w:rPr>
          <w:t>a</w:t>
        </w:r>
      </w:ins>
      <w:ins w:id="261" w:author="Benton, Deon" w:date="2023-07-12T10:50:00Z">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ins>
      <w:ins w:id="262" w:author="Benton, Deon" w:date="2023-07-13T09:22:00Z">
        <w:r w:rsidR="00381734">
          <w:rPr>
            <w:rFonts w:ascii="Times New Roman" w:hAnsi="Times New Roman" w:cs="Times New Roman"/>
            <w:sz w:val="24"/>
            <w:szCs w:val="24"/>
          </w:rPr>
          <w:t>3.94</w:t>
        </w:r>
      </w:ins>
      <w:ins w:id="26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264" w:author="Benton, Deon" w:date="2023-07-13T09:23:00Z">
        <w:r w:rsidR="00381734">
          <w:rPr>
            <w:rFonts w:ascii="Times New Roman" w:hAnsi="Times New Roman" w:cs="Times New Roman"/>
            <w:sz w:val="24"/>
            <w:szCs w:val="24"/>
          </w:rPr>
          <w:t>=</w:t>
        </w:r>
      </w:ins>
      <w:ins w:id="265" w:author="Benton, Deon" w:date="2023-07-12T10:50:00Z">
        <w:r>
          <w:rPr>
            <w:rFonts w:ascii="Times New Roman" w:hAnsi="Times New Roman" w:cs="Times New Roman"/>
            <w:sz w:val="24"/>
            <w:szCs w:val="24"/>
          </w:rPr>
          <w:t xml:space="preserve"> .</w:t>
        </w:r>
      </w:ins>
      <w:ins w:id="266" w:author="Benton, Deon" w:date="2023-07-13T09:23:00Z">
        <w:r w:rsidR="00381734">
          <w:rPr>
            <w:rFonts w:ascii="Times New Roman" w:hAnsi="Times New Roman" w:cs="Times New Roman"/>
            <w:sz w:val="24"/>
            <w:szCs w:val="24"/>
          </w:rPr>
          <w:t xml:space="preserve">05, which indicated </w:t>
        </w:r>
      </w:ins>
      <w:ins w:id="267" w:author="Benton, Deon" w:date="2023-07-13T09:24:00Z">
        <w:r w:rsidR="00381734">
          <w:rPr>
            <w:rFonts w:ascii="Times New Roman" w:hAnsi="Times New Roman" w:cs="Times New Roman"/>
            <w:sz w:val="24"/>
            <w:szCs w:val="24"/>
          </w:rPr>
          <w:t>that participants</w:t>
        </w:r>
      </w:ins>
      <w:ins w:id="268" w:author="Benton, Deon" w:date="2023-07-12T10:50:00Z">
        <w:r>
          <w:rPr>
            <w:rFonts w:ascii="Times New Roman" w:hAnsi="Times New Roman" w:cs="Times New Roman"/>
            <w:sz w:val="24"/>
            <w:szCs w:val="24"/>
          </w:rPr>
          <w:t xml:space="preserve"> </w:t>
        </w:r>
      </w:ins>
      <w:ins w:id="269" w:author="Benton, Deon" w:date="2023-07-13T09:24:00Z">
        <w:r w:rsidR="00381734">
          <w:rPr>
            <w:rFonts w:ascii="Times New Roman" w:hAnsi="Times New Roman" w:cs="Times New Roman"/>
            <w:sz w:val="24"/>
            <w:szCs w:val="24"/>
          </w:rPr>
          <w:t>engaged</w:t>
        </w:r>
      </w:ins>
      <w:ins w:id="270" w:author="Benton, Deon" w:date="2023-07-12T10:50:00Z">
        <w:r>
          <w:rPr>
            <w:rFonts w:ascii="Times New Roman" w:hAnsi="Times New Roman" w:cs="Times New Roman"/>
            <w:sz w:val="24"/>
            <w:szCs w:val="24"/>
          </w:rPr>
          <w:t xml:space="preserve"> in backwards blocking reasoning</w:t>
        </w:r>
      </w:ins>
      <w:ins w:id="271" w:author="Benton, Deon" w:date="2023-07-13T09:24:00Z">
        <w:r w:rsidR="00381734">
          <w:rPr>
            <w:rFonts w:ascii="Times New Roman" w:hAnsi="Times New Roman" w:cs="Times New Roman"/>
            <w:sz w:val="24"/>
            <w:szCs w:val="24"/>
          </w:rPr>
          <w:t>. In particular,</w:t>
        </w:r>
      </w:ins>
      <w:ins w:id="272" w:author="Benton, Deon" w:date="2023-07-12T10:50:00Z">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3" w:author="Benton, Deon" w:date="2023-07-13T09:24:00Z">
        <w:r w:rsidR="00381734">
          <w:rPr>
            <w:rFonts w:ascii="Times New Roman" w:hAnsi="Times New Roman" w:cs="Times New Roman"/>
            <w:sz w:val="24"/>
            <w:szCs w:val="24"/>
          </w:rPr>
          <w:t>79</w:t>
        </w:r>
      </w:ins>
      <w:ins w:id="274"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ins>
      <w:ins w:id="275" w:author="Benton, Deon" w:date="2023-07-13T09:24:00Z">
        <w:r w:rsidR="00381734">
          <w:rPr>
            <w:rFonts w:ascii="Times New Roman" w:hAnsi="Times New Roman" w:cs="Times New Roman"/>
            <w:sz w:val="24"/>
            <w:szCs w:val="24"/>
          </w:rPr>
          <w:t>1</w:t>
        </w:r>
      </w:ins>
      <w:ins w:id="276" w:author="Benton, Deon" w:date="2023-07-12T10:50:00Z">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ins>
      <w:ins w:id="277" w:author="Benton, Deon" w:date="2023-07-13T09:27:00Z">
        <w:r w:rsidR="00653D86">
          <w:rPr>
            <w:rFonts w:ascii="Times New Roman" w:hAnsi="Times New Roman" w:cs="Times New Roman"/>
            <w:sz w:val="24"/>
            <w:szCs w:val="24"/>
          </w:rPr>
          <w:t>object</w:t>
        </w:r>
      </w:ins>
      <w:ins w:id="278" w:author="Benton, Deon" w:date="2023-07-12T10:50:00Z">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9" w:author="Benton, Deon" w:date="2023-07-13T09:25:00Z">
        <w:r w:rsidR="00DA4DF3">
          <w:rPr>
            <w:rFonts w:ascii="Times New Roman" w:hAnsi="Times New Roman" w:cs="Times New Roman"/>
            <w:sz w:val="24"/>
            <w:szCs w:val="24"/>
          </w:rPr>
          <w:t>63</w:t>
        </w:r>
      </w:ins>
      <w:ins w:id="280"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ins>
    </w:p>
    <w:p w14:paraId="20A35217" w14:textId="20B0EFD6" w:rsidR="00467F2E" w:rsidRDefault="00DA4DF3" w:rsidP="00980A7A">
      <w:pPr>
        <w:spacing w:line="480" w:lineRule="auto"/>
        <w:ind w:firstLine="720"/>
        <w:contextualSpacing/>
        <w:rPr>
          <w:ins w:id="281" w:author="Benton, Deon" w:date="2023-07-13T11:22:00Z"/>
          <w:rFonts w:ascii="Times New Roman" w:hAnsi="Times New Roman" w:cs="Times New Roman"/>
          <w:sz w:val="24"/>
          <w:szCs w:val="24"/>
        </w:rPr>
      </w:pPr>
      <w:ins w:id="282" w:author="Benton, Deon" w:date="2023-07-13T09:26:00Z">
        <w:r>
          <w:rPr>
            <w:rFonts w:ascii="Times New Roman" w:hAnsi="Times New Roman" w:cs="Times New Roman"/>
            <w:sz w:val="24"/>
            <w:szCs w:val="24"/>
          </w:rPr>
          <w:t>Also in line with Experiment 1</w:t>
        </w:r>
      </w:ins>
      <w:ins w:id="283" w:author="Benton, Deon" w:date="2023-07-12T10:50:00Z">
        <w:r w:rsidR="00AF6F5E">
          <w:rPr>
            <w:rFonts w:ascii="Times New Roman" w:hAnsi="Times New Roman" w:cs="Times New Roman"/>
            <w:sz w:val="24"/>
            <w:szCs w:val="24"/>
          </w:rPr>
          <w:t xml:space="preserve">, we </w:t>
        </w:r>
      </w:ins>
      <w:ins w:id="284" w:author="Benton, Deon" w:date="2023-07-13T09:26:00Z">
        <w:r>
          <w:rPr>
            <w:rFonts w:ascii="Times New Roman" w:hAnsi="Times New Roman" w:cs="Times New Roman"/>
            <w:sz w:val="24"/>
            <w:szCs w:val="24"/>
          </w:rPr>
          <w:t>replicated the analysis above</w:t>
        </w:r>
      </w:ins>
      <w:ins w:id="285" w:author="Benton, Deon" w:date="2023-07-12T10:50:00Z">
        <w:r w:rsidR="00AF6F5E">
          <w:rPr>
            <w:rFonts w:ascii="Times New Roman" w:hAnsi="Times New Roman" w:cs="Times New Roman"/>
            <w:sz w:val="24"/>
            <w:szCs w:val="24"/>
          </w:rPr>
          <w:t xml:space="preserve"> but for the indirect screening-off condition. </w:t>
        </w:r>
      </w:ins>
      <w:ins w:id="286" w:author="Benton, Deon" w:date="2023-07-13T11:15:00Z">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w:t>
        </w:r>
      </w:ins>
      <w:ins w:id="287" w:author="Benton, Deon" w:date="2023-07-13T11:16:00Z">
        <w:r w:rsidR="00980A7A">
          <w:rPr>
            <w:rFonts w:ascii="Times New Roman" w:hAnsi="Times New Roman" w:cs="Times New Roman"/>
            <w:sz w:val="24"/>
            <w:szCs w:val="24"/>
          </w:rPr>
          <w:t xml:space="preserve">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(2) = 1.40,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xml:space="preserve">= .49, nor a  main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0.35,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w:t>
        </w:r>
      </w:ins>
      <w:ins w:id="288" w:author="Benton, Deon" w:date="2023-07-13T11:17:00Z">
        <w:r w:rsidR="00980A7A">
          <w:rPr>
            <w:rFonts w:ascii="Times New Roman" w:hAnsi="Times New Roman" w:cs="Times New Roman"/>
            <w:sz w:val="24"/>
            <w:szCs w:val="24"/>
          </w:rPr>
          <w:t>55.</w:t>
        </w:r>
      </w:ins>
      <w:ins w:id="289" w:author="Benton, Deon" w:date="2023-07-13T11:18:00Z">
        <w:r w:rsidR="00D34AE6">
          <w:rPr>
            <w:rFonts w:ascii="Times New Roman" w:hAnsi="Times New Roman" w:cs="Times New Roman"/>
            <w:sz w:val="24"/>
            <w:szCs w:val="24"/>
          </w:rPr>
          <w:t xml:space="preserve"> </w:t>
        </w:r>
      </w:ins>
    </w:p>
    <w:p w14:paraId="3EED9B24" w14:textId="47E08D7D" w:rsidR="00467F2E" w:rsidRDefault="00467F2E">
      <w:pPr>
        <w:spacing w:line="480" w:lineRule="auto"/>
        <w:ind w:firstLine="720"/>
        <w:contextualSpacing/>
        <w:jc w:val="center"/>
        <w:rPr>
          <w:ins w:id="290" w:author="Benton, Deon" w:date="2023-07-13T11:22:00Z"/>
          <w:rFonts w:ascii="Times New Roman" w:hAnsi="Times New Roman" w:cs="Times New Roman"/>
          <w:sz w:val="24"/>
          <w:szCs w:val="24"/>
        </w:rPr>
        <w:pPrChange w:id="291" w:author="Benton, Deon" w:date="2023-07-13T11:22:00Z">
          <w:pPr>
            <w:spacing w:line="480" w:lineRule="auto"/>
            <w:ind w:firstLine="720"/>
            <w:contextualSpacing/>
          </w:pPr>
        </w:pPrChange>
      </w:pPr>
      <w:ins w:id="292" w:author="Benton, Deon" w:date="2023-07-13T11:22:00Z">
        <w:r>
          <w:rPr>
            <w:rFonts w:ascii="Times New Roman" w:hAnsi="Times New Roman" w:cs="Times New Roman"/>
            <w:sz w:val="24"/>
            <w:szCs w:val="24"/>
          </w:rPr>
          <w:t>Discussion</w:t>
        </w:r>
      </w:ins>
    </w:p>
    <w:p w14:paraId="06D3BB74" w14:textId="19250470" w:rsidR="00980A7A" w:rsidRDefault="00467F2E" w:rsidP="00980A7A">
      <w:pPr>
        <w:spacing w:line="480" w:lineRule="auto"/>
        <w:ind w:firstLine="720"/>
        <w:contextualSpacing/>
        <w:rPr>
          <w:ins w:id="293" w:author="Benton, Deon" w:date="2023-07-13T11:16:00Z"/>
          <w:rFonts w:ascii="Times New Roman" w:hAnsi="Times New Roman" w:cs="Times New Roman"/>
          <w:sz w:val="24"/>
          <w:szCs w:val="24"/>
        </w:rPr>
      </w:pPr>
      <w:ins w:id="294" w:author="Benton, Deon" w:date="2023-07-13T11:22:00Z">
        <w:r>
          <w:rPr>
            <w:rFonts w:ascii="Times New Roman" w:hAnsi="Times New Roman" w:cs="Times New Roman"/>
            <w:sz w:val="24"/>
            <w:szCs w:val="24"/>
          </w:rPr>
          <w:t xml:space="preserve">Data from Experiment 2 showed that </w:t>
        </w:r>
      </w:ins>
      <w:ins w:id="295" w:author="Benton, Deon" w:date="2023-07-13T11:21:00Z">
        <w:r w:rsidR="00C27162">
          <w:rPr>
            <w:rFonts w:ascii="Times New Roman" w:hAnsi="Times New Roman" w:cs="Times New Roman"/>
            <w:sz w:val="24"/>
            <w:szCs w:val="24"/>
          </w:rPr>
          <w:t>although participants continued to engage in backwards blocking reasoning in Experiment 2, they treated the objects that</w:t>
        </w:r>
      </w:ins>
      <w:ins w:id="296" w:author="Benton, Deon" w:date="2023-07-13T11:19:00Z">
        <w:r w:rsidR="00C27162">
          <w:rPr>
            <w:rFonts w:ascii="Times New Roman" w:hAnsi="Times New Roman" w:cs="Times New Roman"/>
            <w:sz w:val="24"/>
            <w:szCs w:val="24"/>
          </w:rPr>
          <w:t xml:space="preserve"> participated</w:t>
        </w:r>
      </w:ins>
      <w:ins w:id="297" w:author="Benton, Deon" w:date="2023-07-13T11:18:00Z">
        <w:r w:rsidR="00D34AE6">
          <w:rPr>
            <w:rFonts w:ascii="Times New Roman" w:hAnsi="Times New Roman" w:cs="Times New Roman"/>
            <w:sz w:val="24"/>
            <w:szCs w:val="24"/>
          </w:rPr>
          <w:t xml:space="preserve"> on the machine only with other objects equ</w:t>
        </w:r>
      </w:ins>
      <w:ins w:id="298" w:author="Benton, Deon" w:date="2023-07-13T11:19:00Z">
        <w:r w:rsidR="00D34AE6">
          <w:rPr>
            <w:rFonts w:ascii="Times New Roman" w:hAnsi="Times New Roman" w:cs="Times New Roman"/>
            <w:sz w:val="24"/>
            <w:szCs w:val="24"/>
          </w:rPr>
          <w:t>ivalently between the experimental and control trials.</w:t>
        </w:r>
      </w:ins>
      <w:ins w:id="299" w:author="Benton, Deon" w:date="2023-07-13T11:21:00Z">
        <w:r w:rsidR="00C27162">
          <w:rPr>
            <w:rFonts w:ascii="Times New Roman" w:hAnsi="Times New Roman" w:cs="Times New Roman"/>
            <w:sz w:val="24"/>
            <w:szCs w:val="24"/>
          </w:rPr>
          <w:t xml:space="preserve"> This latter result is inconsistent with</w:t>
        </w:r>
      </w:ins>
      <w:ins w:id="300" w:author="Benton, Deon" w:date="2023-07-13T11:22:00Z">
        <w:r w:rsidR="00C27162">
          <w:rPr>
            <w:rFonts w:ascii="Times New Roman" w:hAnsi="Times New Roman" w:cs="Times New Roman"/>
            <w:sz w:val="24"/>
            <w:szCs w:val="24"/>
          </w:rPr>
          <w:t xml:space="preserve"> </w:t>
        </w:r>
        <w:r w:rsidR="009E3BA7">
          <w:rPr>
            <w:rFonts w:ascii="Times New Roman" w:hAnsi="Times New Roman" w:cs="Times New Roman"/>
            <w:sz w:val="24"/>
            <w:szCs w:val="24"/>
          </w:rPr>
          <w:t xml:space="preserve">that from Experiment 1. </w:t>
        </w:r>
      </w:ins>
    </w:p>
    <w:p w14:paraId="58C54AD5" w14:textId="61FA50AF" w:rsidR="00AF6F5E" w:rsidRPr="00FA32F3" w:rsidRDefault="00AF6F5E" w:rsidP="00FA32F3">
      <w:pPr>
        <w:spacing w:line="480" w:lineRule="auto"/>
        <w:ind w:firstLine="720"/>
        <w:contextualSpacing/>
        <w:rPr>
          <w:ins w:id="301" w:author="Benton, Deon" w:date="2023-07-12T09:53:00Z"/>
          <w:rFonts w:ascii="Times New Roman" w:hAnsi="Times New Roman" w:cs="Times New Roman"/>
          <w:sz w:val="24"/>
          <w:szCs w:val="24"/>
        </w:rPr>
      </w:pPr>
      <w:ins w:id="302" w:author="Benton, Deon" w:date="2023-07-12T10:50:00Z">
        <w:r>
          <w:rPr>
            <w:rFonts w:ascii="Times New Roman" w:hAnsi="Times New Roman" w:cs="Times New Roman"/>
            <w:sz w:val="24"/>
            <w:szCs w:val="24"/>
          </w:rPr>
          <w:t>Similar to the results above for the backwards blocking condition, this result indicated that when the object that is shown in isolation was also shown in combination with other objects participants show stronger retrospective reevaluations.</w:t>
        </w:r>
      </w:ins>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00266C5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w:t>
      </w:r>
      <w:ins w:id="303" w:author="Sobel, David" w:date="2023-07-10T15:52:00Z">
        <w:r w:rsidR="005719AC">
          <w:rPr>
            <w:rFonts w:ascii="Times New Roman" w:hAnsi="Times New Roman" w:cs="Times New Roman"/>
            <w:sz w:val="24"/>
            <w:szCs w:val="24"/>
          </w:rPr>
          <w:t>,</w:t>
        </w:r>
      </w:ins>
      <w:ins w:id="304" w:author="Benton, Deon" w:date="2023-07-14T09:44:00Z">
        <w:r w:rsidR="0046765F">
          <w:rPr>
            <w:rFonts w:ascii="Times New Roman" w:hAnsi="Times New Roman" w:cs="Times New Roman"/>
            <w:sz w:val="24"/>
            <w:szCs w:val="24"/>
          </w:rPr>
          <w:t xml:space="preserve"> trained with the Delta Rule (</w:t>
        </w:r>
        <w:r w:rsidR="0046765F">
          <w:rPr>
            <w:rFonts w:ascii="Times New Roman" w:hAnsi="Times New Roman" w:cs="Times New Roman"/>
            <w:sz w:val="24"/>
            <w:szCs w:val="24"/>
          </w:rPr>
          <w:t>Widrow &amp; Hoff, 1960</w:t>
        </w:r>
        <w:r w:rsidR="0046765F">
          <w:rPr>
            <w:rFonts w:ascii="Times New Roman" w:hAnsi="Times New Roman" w:cs="Times New Roman"/>
            <w:sz w:val="24"/>
            <w:szCs w:val="24"/>
          </w:rPr>
          <w:t>)</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lastRenderedPageBreak/>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3520356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ins w:id="305" w:author="Benton, Deon" w:date="2023-07-14T09:45:00Z">
        <w:r w:rsidR="00DC0053">
          <w:rPr>
            <w:rFonts w:ascii="Times New Roman" w:hAnsi="Times New Roman" w:cs="Times New Roman"/>
            <w:sz w:val="24"/>
            <w:szCs w:val="24"/>
          </w:rPr>
          <w:t>We considered a range of</w:t>
        </w:r>
      </w:ins>
      <w:r w:rsidR="002203BC">
        <w:rPr>
          <w:rFonts w:ascii="Times New Roman" w:hAnsi="Times New Roman" w:cs="Times New Roman"/>
          <w:sz w:val="24"/>
          <w:szCs w:val="24"/>
        </w:rPr>
        <w:t xml:space="preserve"> prior probabilities </w:t>
      </w:r>
      <w:ins w:id="306" w:author="Benton, Deon" w:date="2023-07-14T09:45:00Z">
        <w:r w:rsidR="00DC0053">
          <w:rPr>
            <w:rFonts w:ascii="Times New Roman" w:hAnsi="Times New Roman" w:cs="Times New Roman"/>
            <w:sz w:val="24"/>
            <w:szCs w:val="24"/>
          </w:rPr>
          <w:t>because it</w:t>
        </w:r>
      </w:ins>
      <w:r w:rsidR="00B64474">
        <w:rPr>
          <w:rFonts w:ascii="Times New Roman" w:hAnsi="Times New Roman" w:cs="Times New Roman"/>
          <w:sz w:val="24"/>
          <w:szCs w:val="24"/>
        </w:rPr>
        <w:t xml:space="preserve"> was</w:t>
      </w:r>
      <w:r w:rsidR="002203BC">
        <w:rPr>
          <w:rFonts w:ascii="Times New Roman" w:hAnsi="Times New Roman" w:cs="Times New Roman"/>
          <w:sz w:val="24"/>
          <w:szCs w:val="24"/>
        </w:rPr>
        <w:t xml:space="preserve"> unclear what participants’ baseline assumptions </w:t>
      </w:r>
      <w:ins w:id="307" w:author="Benton, Deon" w:date="2023-07-14T09:45:00Z">
        <w:r w:rsidR="00DC0053">
          <w:rPr>
            <w:rFonts w:ascii="Times New Roman" w:hAnsi="Times New Roman" w:cs="Times New Roman"/>
            <w:sz w:val="24"/>
            <w:szCs w:val="24"/>
          </w:rPr>
          <w:t>were</w:t>
        </w:r>
      </w:ins>
      <w:r w:rsidR="002203BC">
        <w:rPr>
          <w:rFonts w:ascii="Times New Roman" w:hAnsi="Times New Roman" w:cs="Times New Roman"/>
          <w:sz w:val="24"/>
          <w:szCs w:val="24"/>
        </w:rPr>
        <w:t xml:space="preserv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ins w:id="308" w:author="Benton, Deon" w:date="2023-07-14T09:47:00Z">
        <w:r w:rsidR="009E65C2">
          <w:rPr>
            <w:rFonts w:ascii="Times New Roman" w:hAnsi="Times New Roman" w:cs="Times New Roman"/>
            <w:sz w:val="24"/>
            <w:szCs w:val="24"/>
          </w:rPr>
          <w:t>The</w:t>
        </w:r>
      </w:ins>
      <w:ins w:id="309" w:author="Benton, Deon" w:date="2023-07-14T09:48:00Z">
        <w:r w:rsidR="009E65C2">
          <w:rPr>
            <w:rFonts w:ascii="Times New Roman" w:hAnsi="Times New Roman" w:cs="Times New Roman"/>
            <w:sz w:val="24"/>
            <w:szCs w:val="24"/>
          </w:rPr>
          <w:t xml:space="preserve"> </w:t>
        </w:r>
      </w:ins>
      <w:ins w:id="310" w:author="Benton, Deon" w:date="2023-07-14T09:47:00Z">
        <w:r w:rsidR="009E65C2">
          <w:rPr>
            <w:rFonts w:ascii="Times New Roman" w:hAnsi="Times New Roman" w:cs="Times New Roman"/>
            <w:sz w:val="24"/>
            <w:szCs w:val="24"/>
          </w:rPr>
          <w:t>quantitative fit of this model to the data in Experiments 1 and 2 are shown below in Results</w:t>
        </w:r>
      </w:ins>
      <w:ins w:id="311" w:author="Benton, Deon" w:date="2023-07-14T09:48:00Z">
        <w:r w:rsidR="009E65C2">
          <w:rPr>
            <w:rFonts w:ascii="Times New Roman" w:hAnsi="Times New Roman" w:cs="Times New Roman"/>
            <w:sz w:val="24"/>
            <w:szCs w:val="24"/>
          </w:rPr>
          <w:t>.</w:t>
        </w:r>
      </w:ins>
    </w:p>
    <w:p w14:paraId="0F64FB0A" w14:textId="2C26B98E"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312"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313"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ins w:id="314" w:author="Benton, Deon" w:date="2023-07-14T09:28:00Z">
        <w:r w:rsidR="00420AD1">
          <w:rPr>
            <w:rFonts w:ascii="Times New Roman" w:hAnsi="Times New Roman" w:cs="Times New Roman"/>
            <w:sz w:val="24"/>
            <w:szCs w:val="24"/>
          </w:rPr>
          <w:t xml:space="preserve"> One set of these models corresponded to Experiment 1 and the other set corresponded to Experiment 2.</w:t>
        </w:r>
      </w:ins>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w:t>
      </w:r>
      <w:ins w:id="315" w:author="Benton, Deon" w:date="2023-07-14T09:28:00Z">
        <w:r w:rsidR="00420AD1">
          <w:rPr>
            <w:rFonts w:ascii="Times New Roman" w:hAnsi="Times New Roman" w:cs="Times New Roman"/>
            <w:sz w:val="24"/>
            <w:szCs w:val="24"/>
          </w:rPr>
          <w:t>for the E</w:t>
        </w:r>
      </w:ins>
      <w:ins w:id="316" w:author="Benton, Deon" w:date="2023-07-14T09:29:00Z">
        <w:r w:rsidR="00420AD1">
          <w:rPr>
            <w:rFonts w:ascii="Times New Roman" w:hAnsi="Times New Roman" w:cs="Times New Roman"/>
            <w:sz w:val="24"/>
            <w:szCs w:val="24"/>
          </w:rPr>
          <w:t xml:space="preserve">xperiment 1 simulations </w:t>
        </w:r>
      </w:ins>
      <w:r w:rsidR="00263F61">
        <w:rPr>
          <w:rFonts w:ascii="Times New Roman" w:hAnsi="Times New Roman" w:cs="Times New Roman"/>
          <w:sz w:val="24"/>
          <w:szCs w:val="24"/>
        </w:rPr>
        <w:t xml:space="preserve">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r w:rsidR="00F41BD4">
        <w:rPr>
          <w:rFonts w:ascii="Times New Roman" w:hAnsi="Times New Roman" w:cs="Times New Roman"/>
          <w:sz w:val="24"/>
          <w:szCs w:val="24"/>
        </w:rPr>
        <w:t xml:space="preserve">The rationale for building </w:t>
      </w:r>
      <w:ins w:id="317"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w:t>
      </w:r>
      <w:ins w:id="318" w:author="Benton, Deon" w:date="2023-07-14T08:38:00Z">
        <w:r w:rsidR="00C2494A">
          <w:rPr>
            <w:rFonts w:ascii="Times New Roman" w:hAnsi="Times New Roman" w:cs="Times New Roman"/>
            <w:sz w:val="24"/>
            <w:szCs w:val="24"/>
          </w:rPr>
          <w:t xml:space="preserve"> trained with the Delta Rule</w:t>
        </w:r>
      </w:ins>
      <w:r w:rsidR="00F41BD4">
        <w:rPr>
          <w:rFonts w:ascii="Times New Roman" w:hAnsi="Times New Roman" w:cs="Times New Roman"/>
          <w:sz w:val="24"/>
          <w:szCs w:val="24"/>
        </w:rPr>
        <w:t xml:space="preserve"> (</w:t>
      </w:r>
      <w:r w:rsidR="000742D2">
        <w:rPr>
          <w:rFonts w:ascii="Times New Roman" w:hAnsi="Times New Roman" w:cs="Times New Roman"/>
          <w:sz w:val="24"/>
          <w:szCs w:val="24"/>
        </w:rPr>
        <w:t>Kruschke</w:t>
      </w:r>
      <w:r w:rsidR="00F41BD4">
        <w:rPr>
          <w:rFonts w:ascii="Times New Roman" w:hAnsi="Times New Roman" w:cs="Times New Roman"/>
          <w:sz w:val="24"/>
          <w:szCs w:val="24"/>
        </w:rPr>
        <w:t>, 1992; Widrow &amp; Hoff, 1960)</w:t>
      </w:r>
      <w:ins w:id="319" w:author="Benton, Deon" w:date="2023-07-14T08:38:00Z">
        <w:r w:rsidR="00C2494A">
          <w:rPr>
            <w:rFonts w:ascii="Times New Roman" w:hAnsi="Times New Roman" w:cs="Times New Roman"/>
            <w:sz w:val="24"/>
            <w:szCs w:val="24"/>
          </w:rPr>
          <w:t>—which is formally equivalent to the traditional Rescorla-Wa</w:t>
        </w:r>
      </w:ins>
      <w:ins w:id="320" w:author="Benton, Deon" w:date="2023-07-14T08:39:00Z">
        <w:r w:rsidR="00C2494A">
          <w:rPr>
            <w:rFonts w:ascii="Times New Roman" w:hAnsi="Times New Roman" w:cs="Times New Roman"/>
            <w:sz w:val="24"/>
            <w:szCs w:val="24"/>
          </w:rPr>
          <w:t xml:space="preserve">gner model </w:t>
        </w:r>
        <w:r w:rsidR="00C2494A">
          <w:rPr>
            <w:rFonts w:ascii="Times New Roman" w:hAnsi="Times New Roman" w:cs="Times New Roman"/>
            <w:sz w:val="24"/>
            <w:szCs w:val="24"/>
          </w:rPr>
          <w:t>(Danks, 2003; Gluck &amp; Bower, 1988)</w:t>
        </w:r>
        <w:r w:rsidR="00C2494A">
          <w:rPr>
            <w:rFonts w:ascii="Times New Roman" w:hAnsi="Times New Roman" w:cs="Times New Roman"/>
            <w:sz w:val="24"/>
            <w:szCs w:val="24"/>
          </w:rPr>
          <w:t>—</w:t>
        </w:r>
      </w:ins>
      <w:r w:rsidR="00F41BD4">
        <w:rPr>
          <w:rFonts w:ascii="Times New Roman" w:hAnsi="Times New Roman" w:cs="Times New Roman"/>
          <w:sz w:val="24"/>
          <w:szCs w:val="24"/>
        </w:rPr>
        <w:t xml:space="preserve">could be used to explain these data. </w:t>
      </w:r>
      <w:commentRangeStart w:id="321"/>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321"/>
      <w:r w:rsidR="00CB5BF4">
        <w:rPr>
          <w:rStyle w:val="CommentReference"/>
        </w:rPr>
        <w:commentReference w:id="321"/>
      </w:r>
      <w:ins w:id="322" w:author="Benton, Deon" w:date="2023-07-14T08:57:00Z">
        <w:r w:rsidR="00916750" w:rsidRPr="00916750">
          <w:rPr>
            <w:rFonts w:ascii="Times New Roman" w:hAnsi="Times New Roman" w:cs="Times New Roman"/>
            <w:sz w:val="24"/>
            <w:szCs w:val="24"/>
          </w:rPr>
          <w:t xml:space="preserve"> </w:t>
        </w:r>
      </w:ins>
      <w:commentRangeStart w:id="323"/>
      <w:r w:rsidR="00916750">
        <w:rPr>
          <w:rFonts w:ascii="Times New Roman" w:hAnsi="Times New Roman" w:cs="Times New Roman"/>
          <w:sz w:val="24"/>
          <w:szCs w:val="24"/>
        </w:rPr>
        <w:t xml:space="preserve">Similar to children, we trained 16 models </w:t>
      </w:r>
      <w:commentRangeEnd w:id="323"/>
      <w:r w:rsidR="00916750">
        <w:rPr>
          <w:rStyle w:val="CommentReference"/>
        </w:rPr>
        <w:commentReference w:id="323"/>
      </w:r>
      <w:r w:rsidR="00916750">
        <w:rPr>
          <w:rFonts w:ascii="Times New Roman" w:hAnsi="Times New Roman" w:cs="Times New Roman"/>
          <w:sz w:val="24"/>
          <w:szCs w:val="24"/>
        </w:rPr>
        <w:t>(i.e., ‘participants’) per condition</w:t>
      </w:r>
      <w:ins w:id="324" w:author="Benton, Deon" w:date="2023-07-14T09:29:00Z">
        <w:r w:rsidR="00BB68BE">
          <w:rPr>
            <w:rFonts w:ascii="Times New Roman" w:hAnsi="Times New Roman" w:cs="Times New Roman"/>
            <w:sz w:val="24"/>
            <w:szCs w:val="24"/>
          </w:rPr>
          <w:t xml:space="preserve"> </w:t>
        </w:r>
      </w:ins>
      <w:ins w:id="325" w:author="Benton, Deon" w:date="2023-07-14T09:30:00Z">
        <w:r w:rsidR="00BB68BE">
          <w:rPr>
            <w:rFonts w:ascii="Times New Roman" w:hAnsi="Times New Roman" w:cs="Times New Roman"/>
            <w:sz w:val="24"/>
            <w:szCs w:val="24"/>
          </w:rPr>
          <w:t>for both experiments (i.e., 32 total model runs for Experiment 1 and 32 total model runs for Experiment 2)</w:t>
        </w:r>
      </w:ins>
      <w:r w:rsidR="00916750">
        <w:rPr>
          <w:rFonts w:ascii="Times New Roman" w:hAnsi="Times New Roman" w:cs="Times New Roman"/>
          <w:sz w:val="24"/>
          <w:szCs w:val="24"/>
        </w:rPr>
        <w:t xml:space="preserve">, and like the children, each model received two trials. Each new participant began with a fresh set of small random weights </w:t>
      </w:r>
      <w:r w:rsidR="00916750">
        <w:rPr>
          <w:rFonts w:ascii="Times New Roman" w:eastAsia="Times New Roman" w:hAnsi="Times New Roman" w:cs="Times New Roman"/>
          <w:sz w:val="24"/>
          <w:szCs w:val="24"/>
        </w:rPr>
        <w:lastRenderedPageBreak/>
        <w:t>(sampled uniformly between ±0.1)</w:t>
      </w:r>
      <w:r w:rsidR="00916750">
        <w:rPr>
          <w:rFonts w:ascii="Times New Roman" w:hAnsi="Times New Roman" w:cs="Times New Roman"/>
          <w:sz w:val="24"/>
          <w:szCs w:val="24"/>
        </w:rPr>
        <w:t>.</w:t>
      </w:r>
      <w:ins w:id="326" w:author="Benton, Deon" w:date="2023-07-14T09:25:00Z">
        <w:r w:rsidR="00617A58">
          <w:rPr>
            <w:rFonts w:ascii="Times New Roman" w:hAnsi="Times New Roman" w:cs="Times New Roman"/>
            <w:sz w:val="24"/>
            <w:szCs w:val="24"/>
          </w:rPr>
          <w:t xml:space="preserve"> Finally, </w:t>
        </w:r>
        <w:r w:rsidR="00617A58">
          <w:rPr>
            <w:rFonts w:ascii="Times New Roman" w:hAnsi="Times New Roman" w:cs="Times New Roman"/>
            <w:sz w:val="24"/>
            <w:szCs w:val="24"/>
          </w:rPr>
          <w:t>d</w:t>
        </w:r>
      </w:ins>
      <w:r w:rsidR="00617A58">
        <w:rPr>
          <w:rFonts w:ascii="Times New Roman" w:hAnsi="Times New Roman" w:cs="Times New Roman"/>
          <w:sz w:val="24"/>
          <w:szCs w:val="24"/>
        </w:rPr>
        <w:t xml:space="preserve">ata were aggregated over the responses of each model, as was the case for the children.  </w:t>
      </w:r>
    </w:p>
    <w:p w14:paraId="17373A57" w14:textId="78627A30" w:rsidR="0049592F" w:rsidRDefault="00A434C7" w:rsidP="000742D2">
      <w:pPr>
        <w:spacing w:line="480" w:lineRule="auto"/>
        <w:ind w:firstLine="720"/>
        <w:contextualSpacing/>
        <w:rPr>
          <w:ins w:id="327"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w:t>
      </w:r>
      <w:ins w:id="328" w:author="Benton, Deon" w:date="2023-07-14T09:30:00Z">
        <w:r w:rsidR="00802256">
          <w:rPr>
            <w:rFonts w:ascii="Times New Roman" w:hAnsi="Times New Roman" w:cs="Times New Roman"/>
            <w:sz w:val="24"/>
            <w:szCs w:val="24"/>
          </w:rPr>
          <w:t xml:space="preserve"> for Experiment 1</w:t>
        </w:r>
      </w:ins>
      <w:ins w:id="329" w:author="Benton, Deon" w:date="2023-07-14T09:31:00Z">
        <w:r w:rsidR="00802256">
          <w:rPr>
            <w:rFonts w:ascii="Times New Roman" w:hAnsi="Times New Roman" w:cs="Times New Roman"/>
            <w:sz w:val="24"/>
            <w:szCs w:val="24"/>
          </w:rPr>
          <w:t xml:space="preserve"> </w:t>
        </w:r>
        <w:r w:rsidR="00802256">
          <w:rPr>
            <w:rFonts w:ascii="Times New Roman" w:hAnsi="Times New Roman" w:cs="Times New Roman"/>
            <w:sz w:val="24"/>
            <w:szCs w:val="24"/>
          </w:rPr>
          <w:t>(corresponding to the four objects)</w:t>
        </w:r>
      </w:ins>
      <w:ins w:id="330" w:author="Benton, Deon" w:date="2023-07-14T09:30:00Z">
        <w:r w:rsidR="00802256">
          <w:rPr>
            <w:rFonts w:ascii="Times New Roman" w:hAnsi="Times New Roman" w:cs="Times New Roman"/>
            <w:sz w:val="24"/>
            <w:szCs w:val="24"/>
          </w:rPr>
          <w:t xml:space="preserve"> </w:t>
        </w:r>
      </w:ins>
      <w:ins w:id="331" w:author="Benton, Deon" w:date="2023-07-14T09:31:00Z">
        <w:r w:rsidR="00802256">
          <w:rPr>
            <w:rFonts w:ascii="Times New Roman" w:hAnsi="Times New Roman" w:cs="Times New Roman"/>
            <w:sz w:val="24"/>
            <w:szCs w:val="24"/>
          </w:rPr>
          <w:t xml:space="preserve">and five units for Experiment 2 </w:t>
        </w:r>
        <w:r w:rsidR="00802256">
          <w:rPr>
            <w:rFonts w:ascii="Times New Roman" w:hAnsi="Times New Roman" w:cs="Times New Roman"/>
            <w:sz w:val="24"/>
            <w:szCs w:val="24"/>
          </w:rPr>
          <w:t>(corresponding to the f</w:t>
        </w:r>
        <w:r w:rsidR="00802256">
          <w:rPr>
            <w:rFonts w:ascii="Times New Roman" w:hAnsi="Times New Roman" w:cs="Times New Roman"/>
            <w:sz w:val="24"/>
            <w:szCs w:val="24"/>
          </w:rPr>
          <w:t>ive</w:t>
        </w:r>
        <w:r w:rsidR="00802256">
          <w:rPr>
            <w:rFonts w:ascii="Times New Roman" w:hAnsi="Times New Roman" w:cs="Times New Roman"/>
            <w:sz w:val="24"/>
            <w:szCs w:val="24"/>
          </w:rPr>
          <w:t xml:space="preserve"> objects)</w:t>
        </w:r>
      </w:ins>
      <w:r>
        <w:rPr>
          <w:rFonts w:ascii="Times New Roman" w:hAnsi="Times New Roman" w:cs="Times New Roman"/>
          <w:sz w:val="24"/>
          <w:szCs w:val="24"/>
        </w:rPr>
        <w:t>, and the output layer consisted of a single unit</w:t>
      </w:r>
      <w:ins w:id="332" w:author="Benton, Deon" w:date="2023-07-14T09:31:00Z">
        <w:r w:rsidR="00600508">
          <w:rPr>
            <w:rFonts w:ascii="Times New Roman" w:hAnsi="Times New Roman" w:cs="Times New Roman"/>
            <w:sz w:val="24"/>
            <w:szCs w:val="24"/>
          </w:rPr>
          <w:t xml:space="preserve"> (corresponding to the activation of the machine)</w:t>
        </w:r>
      </w:ins>
      <w:r w:rsidR="007A12D2">
        <w:rPr>
          <w:rFonts w:ascii="Times New Roman" w:hAnsi="Times New Roman" w:cs="Times New Roman"/>
          <w:sz w:val="24"/>
          <w:szCs w:val="24"/>
        </w:rPr>
        <w:t>.</w:t>
      </w:r>
      <w:r>
        <w:rPr>
          <w:rFonts w:ascii="Times New Roman" w:hAnsi="Times New Roman" w:cs="Times New Roman"/>
          <w:sz w:val="24"/>
          <w:szCs w:val="24"/>
        </w:rPr>
        <w:t xml:space="preserve"> </w:t>
      </w:r>
      <w:r w:rsidR="007A12D2">
        <w:rPr>
          <w:rFonts w:ascii="Times New Roman" w:hAnsi="Times New Roman" w:cs="Times New Roman"/>
          <w:sz w:val="24"/>
          <w:szCs w:val="24"/>
        </w:rPr>
        <w:t xml:space="preserve">On a trial in which </w:t>
      </w:r>
      <w:r>
        <w:rPr>
          <w:rFonts w:ascii="Times New Roman" w:hAnsi="Times New Roman" w:cs="Times New Roman"/>
          <w:sz w:val="24"/>
          <w:szCs w:val="24"/>
        </w:rPr>
        <w:t xml:space="preserve">an object was </w:t>
      </w:r>
      <w:r w:rsidR="007A12D2">
        <w:rPr>
          <w:rFonts w:ascii="Times New Roman" w:hAnsi="Times New Roman" w:cs="Times New Roman"/>
          <w:sz w:val="24"/>
          <w:szCs w:val="24"/>
        </w:rPr>
        <w:t>placed on the machine</w:t>
      </w:r>
      <w:r>
        <w:rPr>
          <w:rFonts w:ascii="Times New Roman" w:hAnsi="Times New Roman" w:cs="Times New Roman"/>
          <w:sz w:val="24"/>
          <w:szCs w:val="24"/>
        </w:rPr>
        <w:t>, the activation value of its corresponding input unit was set to a value of 1</w:t>
      </w:r>
      <w:r w:rsidR="007A12D2">
        <w:rPr>
          <w:rFonts w:ascii="Times New Roman" w:hAnsi="Times New Roman" w:cs="Times New Roman"/>
          <w:sz w:val="24"/>
          <w:szCs w:val="24"/>
        </w:rPr>
        <w:t xml:space="preserve">; that value was </w:t>
      </w:r>
      <w:ins w:id="333" w:author="Benton, Deon" w:date="2023-07-14T08:41:00Z">
        <w:r w:rsidR="005B638F">
          <w:rPr>
            <w:rFonts w:ascii="Times New Roman" w:hAnsi="Times New Roman" w:cs="Times New Roman"/>
            <w:sz w:val="24"/>
            <w:szCs w:val="24"/>
          </w:rPr>
          <w:t>0</w:t>
        </w:r>
      </w:ins>
      <w:r w:rsidR="007A12D2">
        <w:rPr>
          <w:rFonts w:ascii="Times New Roman" w:hAnsi="Times New Roman" w:cs="Times New Roman"/>
          <w:sz w:val="24"/>
          <w:szCs w:val="24"/>
        </w:rPr>
        <w:t xml:space="preserve"> when the corresponding object was not placed on the machine. </w:t>
      </w:r>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If</w:t>
      </w:r>
      <w:ins w:id="334" w:author="Benton, Deon" w:date="2023-07-14T08:42:00Z">
        <w:r w:rsidR="008A40E1">
          <w:rPr>
            <w:rFonts w:ascii="Times New Roman" w:hAnsi="Times New Roman" w:cs="Times New Roman"/>
            <w:sz w:val="24"/>
            <w:szCs w:val="24"/>
          </w:rPr>
          <w:t xml:space="preserve"> an object </w:t>
        </w:r>
      </w:ins>
      <w:ins w:id="335" w:author="Benton, Deon" w:date="2023-07-14T08:44:00Z">
        <w:r w:rsidR="008A40E1">
          <w:rPr>
            <w:rFonts w:ascii="Times New Roman" w:hAnsi="Times New Roman" w:cs="Times New Roman"/>
            <w:sz w:val="24"/>
            <w:szCs w:val="24"/>
          </w:rPr>
          <w:t xml:space="preserve">that was a blicket </w:t>
        </w:r>
      </w:ins>
      <w:ins w:id="336" w:author="Benton, Deon" w:date="2023-07-14T08:42:00Z">
        <w:r w:rsidR="008A40E1">
          <w:rPr>
            <w:rFonts w:ascii="Times New Roman" w:hAnsi="Times New Roman" w:cs="Times New Roman"/>
            <w:sz w:val="24"/>
            <w:szCs w:val="24"/>
          </w:rPr>
          <w:t>was placed on the machine</w:t>
        </w:r>
      </w:ins>
      <w:r>
        <w:rPr>
          <w:rFonts w:ascii="Times New Roman" w:hAnsi="Times New Roman" w:cs="Times New Roman"/>
          <w:sz w:val="24"/>
          <w:szCs w:val="24"/>
        </w:rPr>
        <w:t xml:space="preserve">, then the model was trained to turn on the single output unit (i.e., to produce an activation of 1). </w:t>
      </w:r>
    </w:p>
    <w:p w14:paraId="7FA86CD1" w14:textId="20C82864"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w:t>
      </w:r>
    </w:p>
    <w:p w14:paraId="7B637A32" w14:textId="3627016C" w:rsidR="00A434C7" w:rsidRPr="00ED68D0" w:rsidRDefault="00A434C7" w:rsidP="003B1080">
      <w:pPr>
        <w:keepNext/>
        <w:spacing w:line="240" w:lineRule="auto"/>
        <w:ind w:firstLine="720"/>
        <w:contextualSpacing/>
      </w:pPr>
      <w:commentRangeStart w:id="337"/>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337"/>
      <w:r w:rsidR="00CB5BF4">
        <w:rPr>
          <w:rStyle w:val="CommentReference"/>
        </w:rPr>
        <w:commentReference w:id="337"/>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AA32AA9" w14:textId="48708E50" w:rsidR="00A434C7" w:rsidRDefault="00A434C7" w:rsidP="008E03A0">
      <w:pPr>
        <w:spacing w:line="480" w:lineRule="auto"/>
        <w:ind w:firstLine="720"/>
        <w:contextualSpacing/>
        <w:rPr>
          <w:ins w:id="338" w:author="Sobel, David" w:date="2023-07-10T16:22:00Z"/>
          <w:rFonts w:ascii="Times New Roman" w:hAnsi="Times New Roman" w:cs="Times New Roman"/>
          <w:sz w:val="24"/>
          <w:szCs w:val="24"/>
        </w:rPr>
      </w:pPr>
      <w:r>
        <w:rPr>
          <w:rFonts w:ascii="Times New Roman" w:hAnsi="Times New Roman" w:cs="Times New Roman"/>
          <w:sz w:val="24"/>
          <w:szCs w:val="24"/>
        </w:rPr>
        <w:lastRenderedPageBreak/>
        <w:t>Turning on the first three input units simulated</w:t>
      </w:r>
      <w:r w:rsidR="00813516">
        <w:rPr>
          <w:rFonts w:ascii="Times New Roman" w:hAnsi="Times New Roman" w:cs="Times New Roman"/>
          <w:sz w:val="24"/>
          <w:szCs w:val="24"/>
        </w:rPr>
        <w:t xml:space="preserve"> </w:t>
      </w:r>
      <w:r>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 xml:space="preserve">This segment of training corresponded to the ABC+ events. During the subsequent A+ </w:t>
      </w:r>
      <w:ins w:id="339" w:author="Benton, Deon" w:date="2023-07-14T09:39:00Z">
        <w:r w:rsidR="00342105">
          <w:rPr>
            <w:rFonts w:ascii="Times New Roman" w:hAnsi="Times New Roman" w:cs="Times New Roman"/>
            <w:sz w:val="24"/>
            <w:szCs w:val="24"/>
          </w:rPr>
          <w:t>trials in Experiment 1</w:t>
        </w:r>
      </w:ins>
      <w:ins w:id="340" w:author="Benton, Deon" w:date="2023-07-14T09:36:00Z">
        <w:r w:rsidR="0032708C">
          <w:rPr>
            <w:rFonts w:ascii="Times New Roman" w:hAnsi="Times New Roman" w:cs="Times New Roman"/>
            <w:sz w:val="24"/>
            <w:szCs w:val="24"/>
          </w:rPr>
          <w:t xml:space="preserve"> or the AB+ trials </w:t>
        </w:r>
      </w:ins>
      <w:ins w:id="341" w:author="Benton, Deon" w:date="2023-07-14T09:39:00Z">
        <w:r w:rsidR="00342105">
          <w:rPr>
            <w:rFonts w:ascii="Times New Roman" w:hAnsi="Times New Roman" w:cs="Times New Roman"/>
            <w:sz w:val="24"/>
            <w:szCs w:val="24"/>
          </w:rPr>
          <w:t>in Experiment 2</w:t>
        </w:r>
      </w:ins>
      <w:r>
        <w:rPr>
          <w:rFonts w:ascii="Times New Roman" w:hAnsi="Times New Roman" w:cs="Times New Roman"/>
          <w:sz w:val="24"/>
          <w:szCs w:val="24"/>
        </w:rPr>
        <w:t>, only the first input unit</w:t>
      </w:r>
      <w:ins w:id="342" w:author="Benton, Deon" w:date="2023-07-14T09:38:00Z">
        <w:r w:rsidR="00342105">
          <w:rPr>
            <w:rFonts w:ascii="Times New Roman" w:hAnsi="Times New Roman" w:cs="Times New Roman"/>
            <w:sz w:val="24"/>
            <w:szCs w:val="24"/>
          </w:rPr>
          <w:t xml:space="preserve"> (</w:t>
        </w:r>
      </w:ins>
      <w:ins w:id="343" w:author="Benton, Deon" w:date="2023-07-14T09:39:00Z">
        <w:r w:rsidR="00342105">
          <w:rPr>
            <w:rFonts w:ascii="Times New Roman" w:hAnsi="Times New Roman" w:cs="Times New Roman"/>
            <w:sz w:val="24"/>
            <w:szCs w:val="24"/>
          </w:rPr>
          <w:t>for the simulation of Experiment 1)</w:t>
        </w:r>
      </w:ins>
      <w:r>
        <w:rPr>
          <w:rFonts w:ascii="Times New Roman" w:hAnsi="Times New Roman" w:cs="Times New Roman"/>
          <w:sz w:val="24"/>
          <w:szCs w:val="24"/>
        </w:rPr>
        <w:t xml:space="preserve"> </w:t>
      </w:r>
      <w:ins w:id="344" w:author="Benton, Deon" w:date="2023-07-14T09:38:00Z">
        <w:r w:rsidR="00342105">
          <w:rPr>
            <w:rFonts w:ascii="Times New Roman" w:hAnsi="Times New Roman" w:cs="Times New Roman"/>
            <w:sz w:val="24"/>
            <w:szCs w:val="24"/>
          </w:rPr>
          <w:t>or the first and second input units</w:t>
        </w:r>
      </w:ins>
      <w:ins w:id="345" w:author="Benton, Deon" w:date="2023-07-14T09:39:00Z">
        <w:r w:rsidR="00342105">
          <w:rPr>
            <w:rFonts w:ascii="Times New Roman" w:hAnsi="Times New Roman" w:cs="Times New Roman"/>
            <w:sz w:val="24"/>
            <w:szCs w:val="24"/>
          </w:rPr>
          <w:t xml:space="preserve"> (for the simulation of Experiment 2)</w:t>
        </w:r>
      </w:ins>
      <w:ins w:id="346" w:author="Benton, Deon" w:date="2023-07-14T09:38:00Z">
        <w:r w:rsidR="00342105">
          <w:rPr>
            <w:rFonts w:ascii="Times New Roman" w:hAnsi="Times New Roman" w:cs="Times New Roman"/>
            <w:sz w:val="24"/>
            <w:szCs w:val="24"/>
          </w:rPr>
          <w:t xml:space="preserve"> were</w:t>
        </w:r>
      </w:ins>
      <w:r>
        <w:rPr>
          <w:rFonts w:ascii="Times New Roman" w:hAnsi="Times New Roman" w:cs="Times New Roman"/>
          <w:sz w:val="24"/>
          <w:szCs w:val="24"/>
        </w:rPr>
        <w:t xml:space="preserve">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experimental trials except that the fourth input unit (corresponding to object D</w:t>
      </w:r>
      <w:ins w:id="347" w:author="Benton, Deon" w:date="2023-07-14T09:37:00Z">
        <w:r w:rsidR="0032708C">
          <w:rPr>
            <w:rFonts w:ascii="Times New Roman" w:hAnsi="Times New Roman" w:cs="Times New Roman"/>
            <w:sz w:val="24"/>
            <w:szCs w:val="24"/>
          </w:rPr>
          <w:t xml:space="preserve"> in Experiment 1</w:t>
        </w:r>
      </w:ins>
      <w:r>
        <w:rPr>
          <w:rFonts w:ascii="Times New Roman" w:hAnsi="Times New Roman" w:cs="Times New Roman"/>
          <w:sz w:val="24"/>
          <w:szCs w:val="24"/>
        </w:rPr>
        <w:t>)</w:t>
      </w:r>
      <w:r w:rsidR="003F366E">
        <w:rPr>
          <w:rFonts w:ascii="Times New Roman" w:hAnsi="Times New Roman" w:cs="Times New Roman"/>
          <w:sz w:val="24"/>
          <w:szCs w:val="24"/>
        </w:rPr>
        <w:t xml:space="preserve"> </w:t>
      </w:r>
      <w:ins w:id="348" w:author="Benton, Deon" w:date="2023-07-14T09:37:00Z">
        <w:r w:rsidR="0032708C">
          <w:rPr>
            <w:rFonts w:ascii="Times New Roman" w:hAnsi="Times New Roman" w:cs="Times New Roman"/>
            <w:sz w:val="24"/>
            <w:szCs w:val="24"/>
          </w:rPr>
          <w:t xml:space="preserve">or the fourth and fifth input units (corresponding to objects D and E in Experiment 2) </w:t>
        </w:r>
      </w:ins>
      <w:ins w:id="349" w:author="Benton, Deon" w:date="2023-07-14T09:41:00Z">
        <w:r w:rsidR="008E03A0">
          <w:rPr>
            <w:rFonts w:ascii="Times New Roman" w:hAnsi="Times New Roman" w:cs="Times New Roman"/>
            <w:sz w:val="24"/>
            <w:szCs w:val="24"/>
          </w:rPr>
          <w:t>were turned on</w:t>
        </w:r>
      </w:ins>
      <w:r w:rsidR="008D5A7E">
        <w:rPr>
          <w:rFonts w:ascii="Times New Roman" w:hAnsi="Times New Roman" w:cs="Times New Roman"/>
          <w:sz w:val="24"/>
          <w:szCs w:val="24"/>
        </w:rPr>
        <w:t xml:space="preserve"> following the ABC+ </w:t>
      </w:r>
      <w:ins w:id="350"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w:t>
      </w:r>
      <w:ins w:id="351" w:author="Benton, Deon" w:date="2023-07-14T09:41:00Z">
        <w:r w:rsidR="008E03A0">
          <w:rPr>
            <w:rFonts w:ascii="Times New Roman" w:hAnsi="Times New Roman" w:cs="Times New Roman"/>
            <w:sz w:val="24"/>
            <w:szCs w:val="24"/>
          </w:rPr>
          <w:t>Each phase of the simulations</w:t>
        </w:r>
      </w:ins>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ins w:id="352" w:author="Benton, Deon" w:date="2023-07-14T09:49:00Z">
        <w:r w:rsidR="00A43A1A">
          <w:rPr>
            <w:rFonts w:ascii="Times New Roman" w:hAnsi="Times New Roman" w:cs="Times New Roman"/>
            <w:sz w:val="24"/>
            <w:szCs w:val="24"/>
          </w:rPr>
          <w:t>Below we show the</w:t>
        </w:r>
        <w:r w:rsidR="00A43A1A">
          <w:rPr>
            <w:rFonts w:ascii="Times New Roman" w:hAnsi="Times New Roman" w:cs="Times New Roman"/>
            <w:sz w:val="24"/>
            <w:szCs w:val="24"/>
          </w:rPr>
          <w:t xml:space="preserve"> quantitative fit of this model to the data in Experiments 1 and 2.</w:t>
        </w:r>
      </w:ins>
    </w:p>
    <w:p w14:paraId="3F14BA24" w14:textId="6B2DF48D" w:rsidR="0049592F" w:rsidRPr="003E4941" w:rsidRDefault="0046765F" w:rsidP="0049592F">
      <w:pPr>
        <w:spacing w:line="480" w:lineRule="auto"/>
        <w:contextualSpacing/>
        <w:rPr>
          <w:rFonts w:ascii="Times New Roman" w:hAnsi="Times New Roman" w:cs="Times New Roman"/>
          <w:sz w:val="24"/>
          <w:szCs w:val="24"/>
        </w:rPr>
      </w:pPr>
      <w:ins w:id="353" w:author="Benton, Deon" w:date="2023-07-14T09:43:00Z">
        <w:r>
          <w:rPr>
            <w:rFonts w:ascii="Times New Roman" w:hAnsi="Times New Roman" w:cs="Times New Roman"/>
            <w:b/>
            <w:bCs/>
            <w:sz w:val="24"/>
            <w:szCs w:val="24"/>
          </w:rPr>
          <w:t>Results</w:t>
        </w:r>
      </w:ins>
    </w:p>
    <w:p w14:paraId="79274613" w14:textId="3CC4CE97" w:rsidR="008B1EC7"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w:t>
      </w:r>
      <w:r w:rsidR="00BE57C5">
        <w:rPr>
          <w:rFonts w:ascii="Times New Roman" w:hAnsi="Times New Roman" w:cs="Times New Roman"/>
          <w:sz w:val="24"/>
          <w:szCs w:val="24"/>
        </w:rPr>
        <w:lastRenderedPageBreak/>
        <w:t>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w:t>
      </w:r>
      <w:ins w:id="354" w:author="Benton, Deon" w:date="2023-07-14T09:54:00Z">
        <w:r w:rsidR="00F136AA">
          <w:rPr>
            <w:rFonts w:ascii="Times New Roman" w:hAnsi="Times New Roman" w:cs="Times New Roman"/>
            <w:sz w:val="24"/>
            <w:szCs w:val="24"/>
          </w:rPr>
          <w:t xml:space="preserve">the </w:t>
        </w:r>
      </w:ins>
      <w:ins w:id="355" w:author="Benton, Deon" w:date="2023-07-14T09:55:00Z">
        <w:r w:rsidR="00F136AA">
          <w:rPr>
            <w:rFonts w:ascii="Times New Roman" w:hAnsi="Times New Roman" w:cs="Times New Roman"/>
            <w:sz w:val="24"/>
            <w:szCs w:val="24"/>
          </w:rPr>
          <w:t>objects across Experiments 1 and 2</w:t>
        </w:r>
      </w:ins>
      <w:r w:rsidR="00927C09">
        <w:rPr>
          <w:rFonts w:ascii="Times New Roman" w:hAnsi="Times New Roman" w:cs="Times New Roman"/>
          <w:sz w:val="24"/>
          <w:szCs w:val="24"/>
        </w:rPr>
        <w:t>.</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356"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970" w:type="dxa"/>
        <w:tblInd w:w="-1265" w:type="dxa"/>
        <w:tblLook w:val="04A0" w:firstRow="1" w:lastRow="0" w:firstColumn="1" w:lastColumn="0" w:noHBand="0" w:noVBand="1"/>
      </w:tblPr>
      <w:tblGrid>
        <w:gridCol w:w="1248"/>
        <w:gridCol w:w="895"/>
        <w:gridCol w:w="827"/>
        <w:gridCol w:w="900"/>
        <w:gridCol w:w="1138"/>
        <w:gridCol w:w="854"/>
        <w:gridCol w:w="865"/>
        <w:gridCol w:w="785"/>
        <w:gridCol w:w="866"/>
        <w:gridCol w:w="1122"/>
        <w:gridCol w:w="1323"/>
        <w:gridCol w:w="1147"/>
      </w:tblGrid>
      <w:tr w:rsidR="0052439B" w:rsidRPr="000D6D88" w14:paraId="5C708350" w14:textId="77777777" w:rsidTr="0052439B">
        <w:tc>
          <w:tcPr>
            <w:tcW w:w="1248" w:type="dxa"/>
          </w:tcPr>
          <w:p w14:paraId="4BD1047B" w14:textId="77777777" w:rsidR="00C279F5" w:rsidRPr="000D6D88" w:rsidRDefault="00C279F5" w:rsidP="009F5688">
            <w:pPr>
              <w:spacing w:line="480" w:lineRule="auto"/>
              <w:contextualSpacing/>
              <w:rPr>
                <w:rFonts w:ascii="Times New Roman" w:hAnsi="Times New Roman" w:cs="Times New Roman"/>
                <w:sz w:val="20"/>
                <w:szCs w:val="20"/>
              </w:rPr>
            </w:pPr>
          </w:p>
        </w:tc>
        <w:tc>
          <w:tcPr>
            <w:tcW w:w="895" w:type="dxa"/>
          </w:tcPr>
          <w:p w14:paraId="2CA5AE96" w14:textId="77777777" w:rsidR="00C279F5" w:rsidRPr="000D6D88" w:rsidRDefault="00C279F5" w:rsidP="009F5688">
            <w:pPr>
              <w:spacing w:line="480" w:lineRule="auto"/>
              <w:contextualSpacing/>
              <w:rPr>
                <w:rFonts w:ascii="Times New Roman" w:hAnsi="Times New Roman" w:cs="Times New Roman"/>
                <w:sz w:val="20"/>
                <w:szCs w:val="20"/>
              </w:rPr>
            </w:pPr>
          </w:p>
        </w:tc>
        <w:tc>
          <w:tcPr>
            <w:tcW w:w="827" w:type="dxa"/>
          </w:tcPr>
          <w:p w14:paraId="6B278A67" w14:textId="77777777" w:rsidR="00C279F5" w:rsidRPr="000D6D88" w:rsidRDefault="00C279F5" w:rsidP="009F5688">
            <w:pPr>
              <w:spacing w:line="480" w:lineRule="auto"/>
              <w:contextualSpacing/>
              <w:rPr>
                <w:rFonts w:ascii="Times New Roman" w:hAnsi="Times New Roman" w:cs="Times New Roman"/>
                <w:sz w:val="20"/>
                <w:szCs w:val="20"/>
              </w:rPr>
            </w:pPr>
          </w:p>
        </w:tc>
        <w:tc>
          <w:tcPr>
            <w:tcW w:w="900" w:type="dxa"/>
          </w:tcPr>
          <w:p w14:paraId="66F5906B" w14:textId="77777777" w:rsidR="00C279F5" w:rsidRPr="000D6D88" w:rsidRDefault="00C279F5" w:rsidP="009F5688">
            <w:pPr>
              <w:spacing w:line="480" w:lineRule="auto"/>
              <w:contextualSpacing/>
              <w:rPr>
                <w:rFonts w:ascii="Times New Roman" w:hAnsi="Times New Roman" w:cs="Times New Roman"/>
                <w:sz w:val="20"/>
                <w:szCs w:val="20"/>
              </w:rPr>
            </w:pPr>
          </w:p>
        </w:tc>
        <w:tc>
          <w:tcPr>
            <w:tcW w:w="1138" w:type="dxa"/>
          </w:tcPr>
          <w:p w14:paraId="75B25493" w14:textId="77777777" w:rsidR="00C279F5" w:rsidRPr="000D6D88" w:rsidRDefault="00C279F5" w:rsidP="009F5688">
            <w:pPr>
              <w:spacing w:line="480" w:lineRule="auto"/>
              <w:contextualSpacing/>
              <w:rPr>
                <w:rFonts w:ascii="Times New Roman" w:hAnsi="Times New Roman" w:cs="Times New Roman"/>
                <w:sz w:val="20"/>
                <w:szCs w:val="20"/>
              </w:rPr>
            </w:pPr>
          </w:p>
        </w:tc>
        <w:tc>
          <w:tcPr>
            <w:tcW w:w="854" w:type="dxa"/>
          </w:tcPr>
          <w:p w14:paraId="55638755" w14:textId="77777777" w:rsidR="00C279F5" w:rsidRPr="000D6D88" w:rsidRDefault="00C279F5" w:rsidP="009F5688">
            <w:pPr>
              <w:spacing w:line="480" w:lineRule="auto"/>
              <w:contextualSpacing/>
              <w:rPr>
                <w:rFonts w:ascii="Times New Roman" w:hAnsi="Times New Roman" w:cs="Times New Roman"/>
                <w:sz w:val="20"/>
                <w:szCs w:val="20"/>
              </w:rPr>
            </w:pPr>
          </w:p>
        </w:tc>
        <w:tc>
          <w:tcPr>
            <w:tcW w:w="865" w:type="dxa"/>
          </w:tcPr>
          <w:p w14:paraId="664BB280" w14:textId="77777777" w:rsidR="00C279F5" w:rsidRPr="000D6D88" w:rsidRDefault="00C279F5" w:rsidP="009F5688">
            <w:pPr>
              <w:spacing w:line="480" w:lineRule="auto"/>
              <w:contextualSpacing/>
              <w:rPr>
                <w:rFonts w:ascii="Times New Roman" w:hAnsi="Times New Roman" w:cs="Times New Roman"/>
                <w:sz w:val="20"/>
                <w:szCs w:val="20"/>
              </w:rPr>
            </w:pPr>
          </w:p>
        </w:tc>
        <w:tc>
          <w:tcPr>
            <w:tcW w:w="785" w:type="dxa"/>
          </w:tcPr>
          <w:p w14:paraId="010BC48D" w14:textId="77777777" w:rsidR="00C279F5" w:rsidRPr="000D6D88" w:rsidRDefault="00C279F5" w:rsidP="009F5688">
            <w:pPr>
              <w:spacing w:line="480" w:lineRule="auto"/>
              <w:contextualSpacing/>
              <w:rPr>
                <w:rFonts w:ascii="Times New Roman" w:hAnsi="Times New Roman" w:cs="Times New Roman"/>
                <w:sz w:val="20"/>
                <w:szCs w:val="20"/>
              </w:rPr>
            </w:pPr>
          </w:p>
        </w:tc>
        <w:tc>
          <w:tcPr>
            <w:tcW w:w="866" w:type="dxa"/>
          </w:tcPr>
          <w:p w14:paraId="3B8005DA" w14:textId="77777777" w:rsidR="00C279F5" w:rsidRPr="000D6D88" w:rsidRDefault="00C279F5" w:rsidP="009F5688">
            <w:pPr>
              <w:spacing w:line="480" w:lineRule="auto"/>
              <w:contextualSpacing/>
              <w:rPr>
                <w:rFonts w:ascii="Times New Roman" w:hAnsi="Times New Roman" w:cs="Times New Roman"/>
                <w:sz w:val="20"/>
                <w:szCs w:val="20"/>
              </w:rPr>
            </w:pPr>
          </w:p>
        </w:tc>
        <w:tc>
          <w:tcPr>
            <w:tcW w:w="1122" w:type="dxa"/>
          </w:tcPr>
          <w:p w14:paraId="396D519E" w14:textId="77777777" w:rsidR="00C279F5" w:rsidRPr="000D6D88" w:rsidRDefault="00C279F5" w:rsidP="009F5688">
            <w:pPr>
              <w:spacing w:line="480" w:lineRule="auto"/>
              <w:contextualSpacing/>
              <w:rPr>
                <w:rFonts w:ascii="Times New Roman" w:hAnsi="Times New Roman" w:cs="Times New Roman"/>
                <w:sz w:val="20"/>
                <w:szCs w:val="20"/>
              </w:rPr>
            </w:pPr>
          </w:p>
        </w:tc>
        <w:tc>
          <w:tcPr>
            <w:tcW w:w="1323" w:type="dxa"/>
          </w:tcPr>
          <w:p w14:paraId="31E0DC09" w14:textId="77777777" w:rsidR="00C279F5" w:rsidRPr="000D6D88" w:rsidRDefault="00C279F5" w:rsidP="009F5688">
            <w:pPr>
              <w:spacing w:line="480" w:lineRule="auto"/>
              <w:contextualSpacing/>
              <w:rPr>
                <w:rFonts w:ascii="Times New Roman" w:hAnsi="Times New Roman" w:cs="Times New Roman"/>
                <w:sz w:val="20"/>
                <w:szCs w:val="20"/>
              </w:rPr>
            </w:pPr>
          </w:p>
        </w:tc>
        <w:tc>
          <w:tcPr>
            <w:tcW w:w="1147" w:type="dxa"/>
          </w:tcPr>
          <w:p w14:paraId="1A66239B" w14:textId="77777777" w:rsidR="00C279F5" w:rsidRPr="000D6D88" w:rsidRDefault="00C279F5" w:rsidP="009F5688">
            <w:pPr>
              <w:spacing w:line="480" w:lineRule="auto"/>
              <w:contextualSpacing/>
              <w:rPr>
                <w:rFonts w:ascii="Times New Roman" w:hAnsi="Times New Roman" w:cs="Times New Roman"/>
                <w:sz w:val="20"/>
                <w:szCs w:val="20"/>
              </w:rPr>
            </w:pPr>
          </w:p>
        </w:tc>
      </w:tr>
      <w:tr w:rsidR="00CC69AF" w:rsidRPr="000D6D88" w14:paraId="62E47817" w14:textId="77777777" w:rsidTr="005B4B4C">
        <w:tc>
          <w:tcPr>
            <w:tcW w:w="11970" w:type="dxa"/>
            <w:gridSpan w:val="12"/>
          </w:tcPr>
          <w:p w14:paraId="2B195170" w14:textId="4F951FF5" w:rsidR="00CC69AF" w:rsidRPr="000D6D88" w:rsidRDefault="00CC69AF" w:rsidP="00CC69AF">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Experiment 1</w:t>
            </w:r>
          </w:p>
        </w:tc>
      </w:tr>
      <w:tr w:rsidR="00CC69AF" w:rsidRPr="000D6D88" w14:paraId="350DC135" w14:textId="77777777" w:rsidTr="005B4B4C">
        <w:tc>
          <w:tcPr>
            <w:tcW w:w="11970" w:type="dxa"/>
            <w:gridSpan w:val="12"/>
          </w:tcPr>
          <w:p w14:paraId="5F35FBE7" w14:textId="0AD67ACA" w:rsidR="00CC69AF" w:rsidRPr="000D6D88" w:rsidRDefault="00CC69AF" w:rsidP="00CC69AF">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Connectionist Model</w:t>
            </w:r>
            <w:r w:rsidR="000D6D88" w:rsidRPr="000D6D88">
              <w:rPr>
                <w:rFonts w:ascii="Times New Roman" w:hAnsi="Times New Roman" w:cs="Times New Roman"/>
                <w:sz w:val="20"/>
                <w:szCs w:val="20"/>
                <w:vertAlign w:val="superscript"/>
              </w:rPr>
              <w:t>‡</w:t>
            </w:r>
          </w:p>
        </w:tc>
      </w:tr>
      <w:tr w:rsidR="0052439B" w:rsidRPr="000D6D88" w14:paraId="28F1E30A" w14:textId="77777777" w:rsidTr="00CA2190">
        <w:tc>
          <w:tcPr>
            <w:tcW w:w="2143" w:type="dxa"/>
            <w:gridSpan w:val="2"/>
          </w:tcPr>
          <w:p w14:paraId="1443C730" w14:textId="65F90DD2" w:rsidR="0052439B" w:rsidRPr="0090574A" w:rsidRDefault="0052439B" w:rsidP="0052439B">
            <w:pPr>
              <w:spacing w:line="480" w:lineRule="auto"/>
              <w:contextualSpacing/>
              <w:jc w:val="center"/>
              <w:rPr>
                <w:rFonts w:ascii="Times New Roman" w:hAnsi="Times New Roman" w:cs="Times New Roman"/>
                <w:sz w:val="20"/>
                <w:szCs w:val="20"/>
                <w:vertAlign w:val="superscript"/>
              </w:rPr>
            </w:pPr>
            <w:r w:rsidRPr="000D6D88">
              <w:rPr>
                <w:rFonts w:ascii="Times New Roman" w:hAnsi="Times New Roman" w:cs="Times New Roman"/>
                <w:sz w:val="20"/>
                <w:szCs w:val="20"/>
              </w:rPr>
              <w:t>800 epochs</w:t>
            </w:r>
            <w:r w:rsidR="0090574A" w:rsidRPr="000D6D88">
              <w:rPr>
                <w:rFonts w:ascii="Times New Roman" w:hAnsi="Times New Roman" w:cs="Times New Roman"/>
                <w:sz w:val="20"/>
                <w:szCs w:val="20"/>
              </w:rPr>
              <w:t>*</w:t>
            </w:r>
          </w:p>
        </w:tc>
        <w:tc>
          <w:tcPr>
            <w:tcW w:w="1727" w:type="dxa"/>
            <w:gridSpan w:val="2"/>
          </w:tcPr>
          <w:p w14:paraId="55662782" w14:textId="4D7A687A" w:rsidR="0052439B" w:rsidRPr="000D6D88" w:rsidRDefault="0052439B" w:rsidP="0052439B">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1600 epochs</w:t>
            </w:r>
          </w:p>
        </w:tc>
        <w:tc>
          <w:tcPr>
            <w:tcW w:w="1992" w:type="dxa"/>
            <w:gridSpan w:val="2"/>
          </w:tcPr>
          <w:p w14:paraId="5717D38F" w14:textId="263238DA" w:rsidR="0052439B" w:rsidRPr="000D6D88" w:rsidRDefault="0052439B" w:rsidP="0052439B">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2000 epochs</w:t>
            </w:r>
          </w:p>
        </w:tc>
        <w:tc>
          <w:tcPr>
            <w:tcW w:w="1650" w:type="dxa"/>
            <w:gridSpan w:val="2"/>
          </w:tcPr>
          <w:p w14:paraId="71D8763C" w14:textId="6B138752" w:rsidR="0052439B" w:rsidRPr="000D6D88" w:rsidRDefault="0052439B" w:rsidP="0052439B">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3000 epochs</w:t>
            </w:r>
          </w:p>
        </w:tc>
        <w:tc>
          <w:tcPr>
            <w:tcW w:w="1988" w:type="dxa"/>
            <w:gridSpan w:val="2"/>
          </w:tcPr>
          <w:p w14:paraId="6F9A774C" w14:textId="0B23301A" w:rsidR="0052439B" w:rsidRPr="000D6D88" w:rsidRDefault="0052439B" w:rsidP="0052439B">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4000 epochs</w:t>
            </w:r>
          </w:p>
        </w:tc>
        <w:tc>
          <w:tcPr>
            <w:tcW w:w="1323" w:type="dxa"/>
          </w:tcPr>
          <w:p w14:paraId="13DF8C28" w14:textId="77777777" w:rsidR="0052439B" w:rsidRPr="000D6D88" w:rsidRDefault="0052439B" w:rsidP="009F5688">
            <w:pPr>
              <w:spacing w:line="480" w:lineRule="auto"/>
              <w:contextualSpacing/>
              <w:rPr>
                <w:rFonts w:ascii="Times New Roman" w:hAnsi="Times New Roman" w:cs="Times New Roman"/>
                <w:sz w:val="20"/>
                <w:szCs w:val="20"/>
              </w:rPr>
            </w:pPr>
          </w:p>
        </w:tc>
        <w:tc>
          <w:tcPr>
            <w:tcW w:w="1147" w:type="dxa"/>
          </w:tcPr>
          <w:p w14:paraId="0210A397" w14:textId="77777777" w:rsidR="0052439B" w:rsidRPr="000D6D88" w:rsidRDefault="0052439B" w:rsidP="009F5688">
            <w:pPr>
              <w:spacing w:line="480" w:lineRule="auto"/>
              <w:contextualSpacing/>
              <w:rPr>
                <w:rFonts w:ascii="Times New Roman" w:hAnsi="Times New Roman" w:cs="Times New Roman"/>
                <w:sz w:val="20"/>
                <w:szCs w:val="20"/>
              </w:rPr>
            </w:pPr>
          </w:p>
        </w:tc>
      </w:tr>
      <w:tr w:rsidR="0052439B" w:rsidRPr="000D6D88" w14:paraId="5D508C37" w14:textId="77777777" w:rsidTr="0052439B">
        <w:tc>
          <w:tcPr>
            <w:tcW w:w="1248" w:type="dxa"/>
          </w:tcPr>
          <w:p w14:paraId="629FCEE6" w14:textId="5D08950A"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95" w:type="dxa"/>
          </w:tcPr>
          <w:p w14:paraId="27D12659" w14:textId="2D4A9440"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27" w:type="dxa"/>
          </w:tcPr>
          <w:p w14:paraId="1DB8E12D" w14:textId="4D9F5544"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900" w:type="dxa"/>
          </w:tcPr>
          <w:p w14:paraId="58A341B4" w14:textId="7496EDB6"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138" w:type="dxa"/>
          </w:tcPr>
          <w:p w14:paraId="0A1C85BD" w14:textId="5D2A616B"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54" w:type="dxa"/>
          </w:tcPr>
          <w:p w14:paraId="034353FE" w14:textId="3DE81AEA"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5" w:type="dxa"/>
          </w:tcPr>
          <w:p w14:paraId="48F9F0D1" w14:textId="026B4721"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785" w:type="dxa"/>
          </w:tcPr>
          <w:p w14:paraId="37986EF3" w14:textId="689474E2"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6" w:type="dxa"/>
          </w:tcPr>
          <w:p w14:paraId="6DE535C5" w14:textId="2254EF47"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1122" w:type="dxa"/>
          </w:tcPr>
          <w:p w14:paraId="0D4CAA13" w14:textId="2F6C33DC"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323" w:type="dxa"/>
          </w:tcPr>
          <w:p w14:paraId="512556C5" w14:textId="4C06B496"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RMSE</w:t>
            </w:r>
          </w:p>
        </w:tc>
        <w:tc>
          <w:tcPr>
            <w:tcW w:w="1147" w:type="dxa"/>
          </w:tcPr>
          <w:p w14:paraId="207EA26E" w14:textId="66FF5CC6" w:rsidR="00C279F5" w:rsidRPr="000D6D88" w:rsidRDefault="00C279F5" w:rsidP="00C279F5">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MAE</w:t>
            </w:r>
          </w:p>
        </w:tc>
      </w:tr>
      <w:tr w:rsidR="0052439B" w:rsidRPr="000D6D88" w14:paraId="1455ECD6" w14:textId="77777777" w:rsidTr="0052439B">
        <w:tc>
          <w:tcPr>
            <w:tcW w:w="1248" w:type="dxa"/>
          </w:tcPr>
          <w:p w14:paraId="76200653" w14:textId="137006B8"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.10</w:t>
            </w:r>
          </w:p>
        </w:tc>
        <w:tc>
          <w:tcPr>
            <w:tcW w:w="895" w:type="dxa"/>
          </w:tcPr>
          <w:p w14:paraId="459F9104" w14:textId="4BBE6DF3"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.07</w:t>
            </w:r>
          </w:p>
        </w:tc>
        <w:tc>
          <w:tcPr>
            <w:tcW w:w="827" w:type="dxa"/>
          </w:tcPr>
          <w:p w14:paraId="158B31D4" w14:textId="638CEA74"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.13</w:t>
            </w:r>
          </w:p>
        </w:tc>
        <w:tc>
          <w:tcPr>
            <w:tcW w:w="900" w:type="dxa"/>
          </w:tcPr>
          <w:p w14:paraId="180350A9" w14:textId="300B428D"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.09</w:t>
            </w:r>
          </w:p>
        </w:tc>
        <w:tc>
          <w:tcPr>
            <w:tcW w:w="1138" w:type="dxa"/>
          </w:tcPr>
          <w:p w14:paraId="523A112D" w14:textId="3B04EFF8"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.15</w:t>
            </w:r>
          </w:p>
        </w:tc>
        <w:tc>
          <w:tcPr>
            <w:tcW w:w="854" w:type="dxa"/>
          </w:tcPr>
          <w:p w14:paraId="18B1C484" w14:textId="4776C147"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.11</w:t>
            </w:r>
          </w:p>
        </w:tc>
        <w:tc>
          <w:tcPr>
            <w:tcW w:w="865" w:type="dxa"/>
          </w:tcPr>
          <w:p w14:paraId="76CCB545" w14:textId="31E1A5DF"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.17</w:t>
            </w:r>
          </w:p>
        </w:tc>
        <w:tc>
          <w:tcPr>
            <w:tcW w:w="785" w:type="dxa"/>
          </w:tcPr>
          <w:p w14:paraId="2653168C" w14:textId="38A53720"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.14</w:t>
            </w:r>
          </w:p>
        </w:tc>
        <w:tc>
          <w:tcPr>
            <w:tcW w:w="866" w:type="dxa"/>
          </w:tcPr>
          <w:p w14:paraId="5C94C3B6" w14:textId="35409BAB"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.18</w:t>
            </w:r>
          </w:p>
        </w:tc>
        <w:tc>
          <w:tcPr>
            <w:tcW w:w="1122" w:type="dxa"/>
          </w:tcPr>
          <w:p w14:paraId="52250890" w14:textId="0AA0CF2F"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.15</w:t>
            </w:r>
          </w:p>
        </w:tc>
        <w:tc>
          <w:tcPr>
            <w:tcW w:w="1323" w:type="dxa"/>
          </w:tcPr>
          <w:p w14:paraId="71C66848" w14:textId="5638EC4E"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.15</w:t>
            </w:r>
          </w:p>
        </w:tc>
        <w:tc>
          <w:tcPr>
            <w:tcW w:w="1147" w:type="dxa"/>
          </w:tcPr>
          <w:p w14:paraId="639B888B" w14:textId="60CE48F2"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.11</w:t>
            </w:r>
          </w:p>
        </w:tc>
      </w:tr>
      <w:tr w:rsidR="000A66E8" w:rsidRPr="000D6D88" w14:paraId="46F759D6" w14:textId="77777777" w:rsidTr="0052439B">
        <w:tc>
          <w:tcPr>
            <w:tcW w:w="1248" w:type="dxa"/>
          </w:tcPr>
          <w:p w14:paraId="7C914747" w14:textId="0ADB30FE" w:rsidR="00E4473C" w:rsidRPr="000D6D88" w:rsidRDefault="00E4473C" w:rsidP="00E4473C">
            <w:pPr>
              <w:spacing w:line="480" w:lineRule="auto"/>
              <w:contextualSpacing/>
              <w:rPr>
                <w:rFonts w:ascii="Times New Roman" w:hAnsi="Times New Roman" w:cs="Times New Roman"/>
                <w:sz w:val="20"/>
                <w:szCs w:val="20"/>
              </w:rPr>
            </w:pPr>
          </w:p>
        </w:tc>
        <w:tc>
          <w:tcPr>
            <w:tcW w:w="895" w:type="dxa"/>
          </w:tcPr>
          <w:p w14:paraId="6C686EC5" w14:textId="77777777" w:rsidR="00E4473C" w:rsidRPr="000D6D88" w:rsidRDefault="00E4473C" w:rsidP="00E4473C">
            <w:pPr>
              <w:spacing w:line="480" w:lineRule="auto"/>
              <w:contextualSpacing/>
              <w:rPr>
                <w:rFonts w:ascii="Times New Roman" w:hAnsi="Times New Roman" w:cs="Times New Roman"/>
                <w:sz w:val="20"/>
                <w:szCs w:val="20"/>
              </w:rPr>
            </w:pPr>
          </w:p>
        </w:tc>
        <w:tc>
          <w:tcPr>
            <w:tcW w:w="827" w:type="dxa"/>
          </w:tcPr>
          <w:p w14:paraId="7D6E5EB1" w14:textId="77777777" w:rsidR="00E4473C" w:rsidRPr="000D6D88" w:rsidRDefault="00E4473C" w:rsidP="00E4473C">
            <w:pPr>
              <w:spacing w:line="480" w:lineRule="auto"/>
              <w:contextualSpacing/>
              <w:rPr>
                <w:rFonts w:ascii="Times New Roman" w:hAnsi="Times New Roman" w:cs="Times New Roman"/>
                <w:sz w:val="20"/>
                <w:szCs w:val="20"/>
              </w:rPr>
            </w:pPr>
          </w:p>
        </w:tc>
        <w:tc>
          <w:tcPr>
            <w:tcW w:w="900" w:type="dxa"/>
          </w:tcPr>
          <w:p w14:paraId="0E33B87F"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38" w:type="dxa"/>
          </w:tcPr>
          <w:p w14:paraId="71398DEA" w14:textId="77777777" w:rsidR="00E4473C" w:rsidRPr="000D6D88" w:rsidRDefault="00E4473C" w:rsidP="00E4473C">
            <w:pPr>
              <w:spacing w:line="480" w:lineRule="auto"/>
              <w:contextualSpacing/>
              <w:rPr>
                <w:rFonts w:ascii="Times New Roman" w:hAnsi="Times New Roman" w:cs="Times New Roman"/>
                <w:sz w:val="20"/>
                <w:szCs w:val="20"/>
              </w:rPr>
            </w:pPr>
          </w:p>
        </w:tc>
        <w:tc>
          <w:tcPr>
            <w:tcW w:w="854" w:type="dxa"/>
          </w:tcPr>
          <w:p w14:paraId="48064989"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5" w:type="dxa"/>
          </w:tcPr>
          <w:p w14:paraId="343FEC9B" w14:textId="77777777" w:rsidR="00E4473C" w:rsidRPr="000D6D88" w:rsidRDefault="00E4473C" w:rsidP="00E4473C">
            <w:pPr>
              <w:spacing w:line="480" w:lineRule="auto"/>
              <w:contextualSpacing/>
              <w:rPr>
                <w:rFonts w:ascii="Times New Roman" w:hAnsi="Times New Roman" w:cs="Times New Roman"/>
                <w:sz w:val="20"/>
                <w:szCs w:val="20"/>
              </w:rPr>
            </w:pPr>
          </w:p>
        </w:tc>
        <w:tc>
          <w:tcPr>
            <w:tcW w:w="785" w:type="dxa"/>
          </w:tcPr>
          <w:p w14:paraId="1364B600"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6" w:type="dxa"/>
          </w:tcPr>
          <w:p w14:paraId="19A6E09D"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22" w:type="dxa"/>
          </w:tcPr>
          <w:p w14:paraId="3203ACDF" w14:textId="77777777" w:rsidR="00E4473C" w:rsidRPr="000D6D88" w:rsidRDefault="00E4473C" w:rsidP="00E4473C">
            <w:pPr>
              <w:spacing w:line="480" w:lineRule="auto"/>
              <w:contextualSpacing/>
              <w:rPr>
                <w:rFonts w:ascii="Times New Roman" w:hAnsi="Times New Roman" w:cs="Times New Roman"/>
                <w:sz w:val="20"/>
                <w:szCs w:val="20"/>
              </w:rPr>
            </w:pPr>
          </w:p>
        </w:tc>
        <w:tc>
          <w:tcPr>
            <w:tcW w:w="1323" w:type="dxa"/>
          </w:tcPr>
          <w:p w14:paraId="520BA593"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47" w:type="dxa"/>
          </w:tcPr>
          <w:p w14:paraId="23DBEBF2" w14:textId="77777777" w:rsidR="00E4473C" w:rsidRPr="000D6D88" w:rsidRDefault="00E4473C" w:rsidP="00E4473C">
            <w:pPr>
              <w:spacing w:line="480" w:lineRule="auto"/>
              <w:contextualSpacing/>
              <w:rPr>
                <w:rFonts w:ascii="Times New Roman" w:hAnsi="Times New Roman" w:cs="Times New Roman"/>
                <w:sz w:val="20"/>
                <w:szCs w:val="20"/>
              </w:rPr>
            </w:pPr>
          </w:p>
        </w:tc>
      </w:tr>
      <w:tr w:rsidR="00E4473C" w:rsidRPr="000D6D88" w14:paraId="5B3DF1A2" w14:textId="77777777" w:rsidTr="005B4B4C">
        <w:tc>
          <w:tcPr>
            <w:tcW w:w="11970" w:type="dxa"/>
            <w:gridSpan w:val="12"/>
          </w:tcPr>
          <w:p w14:paraId="1FD220B8" w14:textId="44F52C81" w:rsidR="00E4473C" w:rsidRPr="000D6D88" w:rsidRDefault="00E4473C" w:rsidP="00E4473C">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Bayesian Model</w:t>
            </w:r>
          </w:p>
        </w:tc>
      </w:tr>
      <w:tr w:rsidR="000D6D88" w:rsidRPr="000D6D88" w14:paraId="3A8CC0D7" w14:textId="77777777" w:rsidTr="00855997">
        <w:tc>
          <w:tcPr>
            <w:tcW w:w="2143" w:type="dxa"/>
            <w:gridSpan w:val="2"/>
          </w:tcPr>
          <w:p w14:paraId="2AE89EEF" w14:textId="41BFEEC9" w:rsidR="000D6D88" w:rsidRPr="000D6D88" w:rsidRDefault="000D6D88" w:rsidP="000D6D88">
            <w:pPr>
              <w:spacing w:line="480" w:lineRule="auto"/>
              <w:contextualSpacing/>
              <w:jc w:val="center"/>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(.5)</w:t>
            </w:r>
          </w:p>
        </w:tc>
        <w:tc>
          <w:tcPr>
            <w:tcW w:w="1727" w:type="dxa"/>
            <w:gridSpan w:val="2"/>
          </w:tcPr>
          <w:p w14:paraId="030CAA6F" w14:textId="691A4974" w:rsidR="000D6D88" w:rsidRPr="000D6D88" w:rsidRDefault="000D6D88" w:rsidP="000D6D88">
            <w:pPr>
              <w:spacing w:line="480" w:lineRule="auto"/>
              <w:contextualSpacing/>
              <w:jc w:val="center"/>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(.65)</w:t>
            </w:r>
          </w:p>
        </w:tc>
        <w:tc>
          <w:tcPr>
            <w:tcW w:w="1992" w:type="dxa"/>
            <w:gridSpan w:val="2"/>
          </w:tcPr>
          <w:p w14:paraId="667A0766" w14:textId="449DDF94" w:rsidR="000D6D88" w:rsidRPr="000D6D88" w:rsidRDefault="000D6D88" w:rsidP="000D6D88">
            <w:pPr>
              <w:spacing w:line="480" w:lineRule="auto"/>
              <w:contextualSpacing/>
              <w:jc w:val="center"/>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(.80)*</w:t>
            </w:r>
          </w:p>
        </w:tc>
        <w:tc>
          <w:tcPr>
            <w:tcW w:w="1650" w:type="dxa"/>
            <w:gridSpan w:val="2"/>
          </w:tcPr>
          <w:p w14:paraId="6C7E6189" w14:textId="7E5A8D42" w:rsidR="000D6D88" w:rsidRPr="000D6D88" w:rsidRDefault="000D6D88" w:rsidP="000D6D88">
            <w:pPr>
              <w:spacing w:line="480" w:lineRule="auto"/>
              <w:contextualSpacing/>
              <w:jc w:val="center"/>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w:t>
            </w:r>
            <w:r w:rsidRPr="000D6D88">
              <w:rPr>
                <w:rFonts w:ascii="Times New Roman" w:hAnsi="Times New Roman" w:cs="Times New Roman"/>
                <w:sz w:val="20"/>
                <w:szCs w:val="20"/>
              </w:rPr>
              <w:t>95</w:t>
            </w:r>
            <w:r w:rsidRPr="000D6D88">
              <w:rPr>
                <w:rFonts w:ascii="Times New Roman" w:hAnsi="Times New Roman" w:cs="Times New Roman"/>
                <w:sz w:val="20"/>
                <w:szCs w:val="20"/>
              </w:rPr>
              <w:t>)</w:t>
            </w:r>
          </w:p>
        </w:tc>
        <w:tc>
          <w:tcPr>
            <w:tcW w:w="1988" w:type="dxa"/>
            <w:gridSpan w:val="2"/>
          </w:tcPr>
          <w:p w14:paraId="49A0B477" w14:textId="6F56D6BF" w:rsidR="000D6D88" w:rsidRPr="000D6D88" w:rsidRDefault="000D6D88" w:rsidP="000D6D88">
            <w:pPr>
              <w:spacing w:line="480" w:lineRule="auto"/>
              <w:contextualSpacing/>
              <w:jc w:val="center"/>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w:t>
            </w:r>
            <w:r w:rsidRPr="000D6D88">
              <w:rPr>
                <w:rFonts w:ascii="Times New Roman" w:hAnsi="Times New Roman" w:cs="Times New Roman"/>
                <w:sz w:val="20"/>
                <w:szCs w:val="20"/>
              </w:rPr>
              <w:t>1</w:t>
            </w:r>
            <w:r w:rsidRPr="000D6D88">
              <w:rPr>
                <w:rFonts w:ascii="Times New Roman" w:hAnsi="Times New Roman" w:cs="Times New Roman"/>
                <w:sz w:val="20"/>
                <w:szCs w:val="20"/>
              </w:rPr>
              <w:t>)</w:t>
            </w:r>
          </w:p>
        </w:tc>
        <w:tc>
          <w:tcPr>
            <w:tcW w:w="1323" w:type="dxa"/>
          </w:tcPr>
          <w:p w14:paraId="35381ED6" w14:textId="77777777" w:rsidR="000D6D88" w:rsidRPr="000D6D88" w:rsidRDefault="000D6D88" w:rsidP="000D6D88">
            <w:pPr>
              <w:spacing w:line="480" w:lineRule="auto"/>
              <w:contextualSpacing/>
              <w:rPr>
                <w:rFonts w:ascii="Times New Roman" w:hAnsi="Times New Roman" w:cs="Times New Roman"/>
                <w:sz w:val="20"/>
                <w:szCs w:val="20"/>
              </w:rPr>
            </w:pPr>
          </w:p>
        </w:tc>
        <w:tc>
          <w:tcPr>
            <w:tcW w:w="1147" w:type="dxa"/>
          </w:tcPr>
          <w:p w14:paraId="4503B6E8" w14:textId="77777777" w:rsidR="000D6D88" w:rsidRPr="000D6D88" w:rsidRDefault="000D6D88" w:rsidP="000D6D88">
            <w:pPr>
              <w:spacing w:line="480" w:lineRule="auto"/>
              <w:contextualSpacing/>
              <w:rPr>
                <w:rFonts w:ascii="Times New Roman" w:hAnsi="Times New Roman" w:cs="Times New Roman"/>
                <w:sz w:val="20"/>
                <w:szCs w:val="20"/>
              </w:rPr>
            </w:pPr>
          </w:p>
        </w:tc>
      </w:tr>
      <w:tr w:rsidR="0052439B" w:rsidRPr="000D6D88" w14:paraId="7D78759D" w14:textId="77777777" w:rsidTr="0052439B">
        <w:tc>
          <w:tcPr>
            <w:tcW w:w="1248" w:type="dxa"/>
          </w:tcPr>
          <w:p w14:paraId="3F6B9A8B" w14:textId="1D8C188D"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95" w:type="dxa"/>
          </w:tcPr>
          <w:p w14:paraId="1E14A74E" w14:textId="22969DEF"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27" w:type="dxa"/>
          </w:tcPr>
          <w:p w14:paraId="196328E4" w14:textId="0735A2F5"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900" w:type="dxa"/>
          </w:tcPr>
          <w:p w14:paraId="0C24663C" w14:textId="2FB94F45"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138" w:type="dxa"/>
          </w:tcPr>
          <w:p w14:paraId="6B72B023" w14:textId="7322E1BB"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54" w:type="dxa"/>
          </w:tcPr>
          <w:p w14:paraId="29DC0C3A" w14:textId="1C3AB0B5"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5" w:type="dxa"/>
          </w:tcPr>
          <w:p w14:paraId="79CDDAEB" w14:textId="1299C747"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785" w:type="dxa"/>
          </w:tcPr>
          <w:p w14:paraId="69545F02" w14:textId="307EB920"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6" w:type="dxa"/>
          </w:tcPr>
          <w:p w14:paraId="64CDB075" w14:textId="0890BB4C"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1122" w:type="dxa"/>
          </w:tcPr>
          <w:p w14:paraId="41F76573" w14:textId="336E0EB4"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323" w:type="dxa"/>
          </w:tcPr>
          <w:p w14:paraId="4AFBCAAA" w14:textId="2036DCCB"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RMSE</w:t>
            </w:r>
          </w:p>
        </w:tc>
        <w:tc>
          <w:tcPr>
            <w:tcW w:w="1147" w:type="dxa"/>
          </w:tcPr>
          <w:p w14:paraId="389AA616" w14:textId="73C12392"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MAE</w:t>
            </w:r>
          </w:p>
        </w:tc>
      </w:tr>
      <w:tr w:rsidR="0052439B" w:rsidRPr="000D6D88" w14:paraId="132F77EC" w14:textId="77777777" w:rsidTr="0052439B">
        <w:tc>
          <w:tcPr>
            <w:tcW w:w="1248" w:type="dxa"/>
          </w:tcPr>
          <w:p w14:paraId="1144FA3B" w14:textId="14D2DE3A"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.21</w:t>
            </w:r>
          </w:p>
        </w:tc>
        <w:tc>
          <w:tcPr>
            <w:tcW w:w="895" w:type="dxa"/>
          </w:tcPr>
          <w:p w14:paraId="1E405605" w14:textId="78A41AE1"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.19</w:t>
            </w:r>
          </w:p>
        </w:tc>
        <w:tc>
          <w:tcPr>
            <w:tcW w:w="827" w:type="dxa"/>
          </w:tcPr>
          <w:p w14:paraId="2530B437" w14:textId="4AA81256"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.16</w:t>
            </w:r>
          </w:p>
        </w:tc>
        <w:tc>
          <w:tcPr>
            <w:tcW w:w="900" w:type="dxa"/>
          </w:tcPr>
          <w:p w14:paraId="587E76E0" w14:textId="2CD45CF6"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.13</w:t>
            </w:r>
          </w:p>
        </w:tc>
        <w:tc>
          <w:tcPr>
            <w:tcW w:w="1138" w:type="dxa"/>
          </w:tcPr>
          <w:p w14:paraId="06A34180" w14:textId="69FF1C89"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.15</w:t>
            </w:r>
          </w:p>
        </w:tc>
        <w:tc>
          <w:tcPr>
            <w:tcW w:w="854" w:type="dxa"/>
          </w:tcPr>
          <w:p w14:paraId="401481F9" w14:textId="7AF6A56F"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.10</w:t>
            </w:r>
          </w:p>
        </w:tc>
        <w:tc>
          <w:tcPr>
            <w:tcW w:w="865" w:type="dxa"/>
          </w:tcPr>
          <w:p w14:paraId="6DCB0951" w14:textId="63358237"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.22</w:t>
            </w:r>
          </w:p>
        </w:tc>
        <w:tc>
          <w:tcPr>
            <w:tcW w:w="785" w:type="dxa"/>
          </w:tcPr>
          <w:p w14:paraId="21315CCB" w14:textId="16D17198"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.19</w:t>
            </w:r>
          </w:p>
        </w:tc>
        <w:tc>
          <w:tcPr>
            <w:tcW w:w="866" w:type="dxa"/>
          </w:tcPr>
          <w:p w14:paraId="7DC18EAA" w14:textId="7BFF8020"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.25</w:t>
            </w:r>
          </w:p>
        </w:tc>
        <w:tc>
          <w:tcPr>
            <w:tcW w:w="1122" w:type="dxa"/>
          </w:tcPr>
          <w:p w14:paraId="058B156F" w14:textId="13E33667"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.22</w:t>
            </w:r>
          </w:p>
        </w:tc>
        <w:tc>
          <w:tcPr>
            <w:tcW w:w="1323" w:type="dxa"/>
          </w:tcPr>
          <w:p w14:paraId="43C1F899" w14:textId="0EAABAC1"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.17</w:t>
            </w:r>
          </w:p>
        </w:tc>
        <w:tc>
          <w:tcPr>
            <w:tcW w:w="1147" w:type="dxa"/>
          </w:tcPr>
          <w:p w14:paraId="036AE50B" w14:textId="46CB2D78"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.17</w:t>
            </w:r>
          </w:p>
        </w:tc>
      </w:tr>
      <w:tr w:rsidR="0052439B" w:rsidRPr="000D6D88" w14:paraId="75304F31" w14:textId="77777777" w:rsidTr="0052439B">
        <w:tc>
          <w:tcPr>
            <w:tcW w:w="1248" w:type="dxa"/>
          </w:tcPr>
          <w:p w14:paraId="1D680A59" w14:textId="77777777" w:rsidR="00E4473C" w:rsidRPr="000D6D88" w:rsidRDefault="00E4473C" w:rsidP="00E4473C">
            <w:pPr>
              <w:spacing w:line="480" w:lineRule="auto"/>
              <w:contextualSpacing/>
              <w:rPr>
                <w:rFonts w:ascii="Times New Roman" w:hAnsi="Times New Roman" w:cs="Times New Roman"/>
                <w:sz w:val="20"/>
                <w:szCs w:val="20"/>
              </w:rPr>
            </w:pPr>
          </w:p>
        </w:tc>
        <w:tc>
          <w:tcPr>
            <w:tcW w:w="895" w:type="dxa"/>
          </w:tcPr>
          <w:p w14:paraId="3B61B579" w14:textId="77777777" w:rsidR="00E4473C" w:rsidRPr="000D6D88" w:rsidRDefault="00E4473C" w:rsidP="00E4473C">
            <w:pPr>
              <w:spacing w:line="480" w:lineRule="auto"/>
              <w:contextualSpacing/>
              <w:rPr>
                <w:rFonts w:ascii="Times New Roman" w:hAnsi="Times New Roman" w:cs="Times New Roman"/>
                <w:sz w:val="20"/>
                <w:szCs w:val="20"/>
              </w:rPr>
            </w:pPr>
          </w:p>
        </w:tc>
        <w:tc>
          <w:tcPr>
            <w:tcW w:w="827" w:type="dxa"/>
          </w:tcPr>
          <w:p w14:paraId="2E7BC530" w14:textId="77777777" w:rsidR="00E4473C" w:rsidRPr="000D6D88" w:rsidRDefault="00E4473C" w:rsidP="00E4473C">
            <w:pPr>
              <w:spacing w:line="480" w:lineRule="auto"/>
              <w:contextualSpacing/>
              <w:rPr>
                <w:rFonts w:ascii="Times New Roman" w:hAnsi="Times New Roman" w:cs="Times New Roman"/>
                <w:sz w:val="20"/>
                <w:szCs w:val="20"/>
              </w:rPr>
            </w:pPr>
          </w:p>
        </w:tc>
        <w:tc>
          <w:tcPr>
            <w:tcW w:w="900" w:type="dxa"/>
          </w:tcPr>
          <w:p w14:paraId="5D48A14C"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38" w:type="dxa"/>
          </w:tcPr>
          <w:p w14:paraId="4660B8CD" w14:textId="77777777" w:rsidR="00E4473C" w:rsidRPr="000D6D88" w:rsidRDefault="00E4473C" w:rsidP="00E4473C">
            <w:pPr>
              <w:spacing w:line="480" w:lineRule="auto"/>
              <w:contextualSpacing/>
              <w:rPr>
                <w:rFonts w:ascii="Times New Roman" w:hAnsi="Times New Roman" w:cs="Times New Roman"/>
                <w:sz w:val="20"/>
                <w:szCs w:val="20"/>
              </w:rPr>
            </w:pPr>
          </w:p>
        </w:tc>
        <w:tc>
          <w:tcPr>
            <w:tcW w:w="854" w:type="dxa"/>
          </w:tcPr>
          <w:p w14:paraId="079E624C"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5" w:type="dxa"/>
          </w:tcPr>
          <w:p w14:paraId="622DBE92" w14:textId="77777777" w:rsidR="00E4473C" w:rsidRPr="000D6D88" w:rsidRDefault="00E4473C" w:rsidP="00E4473C">
            <w:pPr>
              <w:spacing w:line="480" w:lineRule="auto"/>
              <w:contextualSpacing/>
              <w:rPr>
                <w:rFonts w:ascii="Times New Roman" w:hAnsi="Times New Roman" w:cs="Times New Roman"/>
                <w:sz w:val="20"/>
                <w:szCs w:val="20"/>
              </w:rPr>
            </w:pPr>
          </w:p>
        </w:tc>
        <w:tc>
          <w:tcPr>
            <w:tcW w:w="785" w:type="dxa"/>
          </w:tcPr>
          <w:p w14:paraId="0FF4D363"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6" w:type="dxa"/>
          </w:tcPr>
          <w:p w14:paraId="3E5E4978"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22" w:type="dxa"/>
          </w:tcPr>
          <w:p w14:paraId="42354587" w14:textId="77777777" w:rsidR="00E4473C" w:rsidRPr="000D6D88" w:rsidRDefault="00E4473C" w:rsidP="00E4473C">
            <w:pPr>
              <w:spacing w:line="480" w:lineRule="auto"/>
              <w:contextualSpacing/>
              <w:rPr>
                <w:rFonts w:ascii="Times New Roman" w:hAnsi="Times New Roman" w:cs="Times New Roman"/>
                <w:sz w:val="20"/>
                <w:szCs w:val="20"/>
              </w:rPr>
            </w:pPr>
          </w:p>
        </w:tc>
        <w:tc>
          <w:tcPr>
            <w:tcW w:w="1323" w:type="dxa"/>
          </w:tcPr>
          <w:p w14:paraId="10B92A15"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47" w:type="dxa"/>
          </w:tcPr>
          <w:p w14:paraId="2A901988" w14:textId="77777777" w:rsidR="00E4473C" w:rsidRPr="000D6D88" w:rsidRDefault="00E4473C" w:rsidP="00E4473C">
            <w:pPr>
              <w:spacing w:line="480" w:lineRule="auto"/>
              <w:contextualSpacing/>
              <w:rPr>
                <w:rFonts w:ascii="Times New Roman" w:hAnsi="Times New Roman" w:cs="Times New Roman"/>
                <w:sz w:val="20"/>
                <w:szCs w:val="20"/>
              </w:rPr>
            </w:pPr>
          </w:p>
        </w:tc>
      </w:tr>
      <w:tr w:rsidR="00E4473C" w:rsidRPr="000D6D88" w14:paraId="291ED0EF" w14:textId="77777777" w:rsidTr="00646563">
        <w:tc>
          <w:tcPr>
            <w:tcW w:w="11970" w:type="dxa"/>
            <w:gridSpan w:val="12"/>
          </w:tcPr>
          <w:p w14:paraId="4094D792" w14:textId="2BE6D0C2" w:rsidR="00E4473C" w:rsidRPr="000D6D88" w:rsidRDefault="00E4473C" w:rsidP="00E4473C">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Experiment 2</w:t>
            </w:r>
          </w:p>
        </w:tc>
      </w:tr>
      <w:tr w:rsidR="00E4473C" w:rsidRPr="000D6D88" w14:paraId="4451C2E3" w14:textId="77777777" w:rsidTr="009A3EAB">
        <w:tc>
          <w:tcPr>
            <w:tcW w:w="11970" w:type="dxa"/>
            <w:gridSpan w:val="12"/>
          </w:tcPr>
          <w:p w14:paraId="7F859FD6" w14:textId="05D99F5F" w:rsidR="00E4473C" w:rsidRPr="000D6D88" w:rsidRDefault="00E4473C" w:rsidP="00E4473C">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Connectionist Model</w:t>
            </w:r>
            <w:r w:rsidR="008218B1" w:rsidRPr="000D6D88">
              <w:rPr>
                <w:rFonts w:ascii="Times New Roman" w:hAnsi="Times New Roman" w:cs="Times New Roman"/>
                <w:sz w:val="20"/>
                <w:szCs w:val="20"/>
                <w:vertAlign w:val="superscript"/>
              </w:rPr>
              <w:t>‡</w:t>
            </w:r>
          </w:p>
        </w:tc>
      </w:tr>
      <w:tr w:rsidR="0052439B" w:rsidRPr="000D6D88" w14:paraId="79591801" w14:textId="77777777" w:rsidTr="00E938D7">
        <w:tc>
          <w:tcPr>
            <w:tcW w:w="2143" w:type="dxa"/>
            <w:gridSpan w:val="2"/>
          </w:tcPr>
          <w:p w14:paraId="03A0642C" w14:textId="2B3D48FB" w:rsidR="0052439B" w:rsidRPr="000D6D88" w:rsidRDefault="0052439B"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800</w:t>
            </w:r>
          </w:p>
        </w:tc>
        <w:tc>
          <w:tcPr>
            <w:tcW w:w="1727" w:type="dxa"/>
            <w:gridSpan w:val="2"/>
          </w:tcPr>
          <w:p w14:paraId="2E0DB7A4" w14:textId="40181A30" w:rsidR="0052439B" w:rsidRPr="000D6D88" w:rsidRDefault="0052439B"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1600</w:t>
            </w:r>
            <w:r w:rsidR="00A05A6B" w:rsidRPr="000D6D88">
              <w:rPr>
                <w:rFonts w:ascii="Times New Roman" w:hAnsi="Times New Roman" w:cs="Times New Roman"/>
                <w:sz w:val="20"/>
                <w:szCs w:val="20"/>
              </w:rPr>
              <w:t>*</w:t>
            </w:r>
          </w:p>
        </w:tc>
        <w:tc>
          <w:tcPr>
            <w:tcW w:w="1992" w:type="dxa"/>
            <w:gridSpan w:val="2"/>
          </w:tcPr>
          <w:p w14:paraId="585E5B8F" w14:textId="202B6C9D" w:rsidR="0052439B" w:rsidRPr="000D6D88" w:rsidRDefault="0052439B"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2000</w:t>
            </w:r>
            <w:r w:rsidR="00A05A6B" w:rsidRPr="000D6D88">
              <w:rPr>
                <w:rFonts w:ascii="Times New Roman" w:hAnsi="Times New Roman" w:cs="Times New Roman"/>
                <w:sz w:val="20"/>
                <w:szCs w:val="20"/>
              </w:rPr>
              <w:t>*</w:t>
            </w:r>
          </w:p>
        </w:tc>
        <w:tc>
          <w:tcPr>
            <w:tcW w:w="1650" w:type="dxa"/>
            <w:gridSpan w:val="2"/>
          </w:tcPr>
          <w:p w14:paraId="7E8148A3" w14:textId="031CF737" w:rsidR="0052439B" w:rsidRPr="000D6D88" w:rsidRDefault="0052439B"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3000</w:t>
            </w:r>
            <w:r w:rsidR="00A05A6B" w:rsidRPr="000D6D88">
              <w:rPr>
                <w:rFonts w:ascii="Times New Roman" w:hAnsi="Times New Roman" w:cs="Times New Roman"/>
                <w:sz w:val="20"/>
                <w:szCs w:val="20"/>
              </w:rPr>
              <w:t>*</w:t>
            </w:r>
          </w:p>
        </w:tc>
        <w:tc>
          <w:tcPr>
            <w:tcW w:w="1988" w:type="dxa"/>
            <w:gridSpan w:val="2"/>
          </w:tcPr>
          <w:p w14:paraId="01AFD117" w14:textId="3A424854" w:rsidR="0052439B" w:rsidRPr="000D6D88" w:rsidRDefault="0052439B"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4000</w:t>
            </w:r>
          </w:p>
        </w:tc>
        <w:tc>
          <w:tcPr>
            <w:tcW w:w="1323" w:type="dxa"/>
          </w:tcPr>
          <w:p w14:paraId="50F512E8" w14:textId="77777777" w:rsidR="0052439B" w:rsidRPr="000D6D88" w:rsidRDefault="0052439B" w:rsidP="00E4473C">
            <w:pPr>
              <w:spacing w:line="480" w:lineRule="auto"/>
              <w:contextualSpacing/>
              <w:rPr>
                <w:rFonts w:ascii="Times New Roman" w:hAnsi="Times New Roman" w:cs="Times New Roman"/>
                <w:sz w:val="20"/>
                <w:szCs w:val="20"/>
              </w:rPr>
            </w:pPr>
          </w:p>
        </w:tc>
        <w:tc>
          <w:tcPr>
            <w:tcW w:w="1147" w:type="dxa"/>
          </w:tcPr>
          <w:p w14:paraId="64E326EC" w14:textId="77777777" w:rsidR="0052439B" w:rsidRPr="000D6D88" w:rsidRDefault="0052439B" w:rsidP="00E4473C">
            <w:pPr>
              <w:spacing w:line="480" w:lineRule="auto"/>
              <w:contextualSpacing/>
              <w:rPr>
                <w:rFonts w:ascii="Times New Roman" w:hAnsi="Times New Roman" w:cs="Times New Roman"/>
                <w:sz w:val="20"/>
                <w:szCs w:val="20"/>
              </w:rPr>
            </w:pPr>
          </w:p>
        </w:tc>
      </w:tr>
      <w:tr w:rsidR="0052439B" w:rsidRPr="000D6D88" w14:paraId="768B575D" w14:textId="77777777" w:rsidTr="0052439B">
        <w:tc>
          <w:tcPr>
            <w:tcW w:w="1248" w:type="dxa"/>
          </w:tcPr>
          <w:p w14:paraId="69FACA42" w14:textId="55A3BF30"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95" w:type="dxa"/>
          </w:tcPr>
          <w:p w14:paraId="552E3565" w14:textId="05EA832F"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27" w:type="dxa"/>
          </w:tcPr>
          <w:p w14:paraId="68C34159" w14:textId="10B76763"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900" w:type="dxa"/>
          </w:tcPr>
          <w:p w14:paraId="25AEF57C" w14:textId="6705F51D"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138" w:type="dxa"/>
          </w:tcPr>
          <w:p w14:paraId="440C5D14" w14:textId="6A99438E"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54" w:type="dxa"/>
          </w:tcPr>
          <w:p w14:paraId="295BA999" w14:textId="14C19F9E"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5" w:type="dxa"/>
          </w:tcPr>
          <w:p w14:paraId="3C862A8C" w14:textId="63151BA1"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785" w:type="dxa"/>
          </w:tcPr>
          <w:p w14:paraId="021B2025" w14:textId="3BD1E846"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6" w:type="dxa"/>
          </w:tcPr>
          <w:p w14:paraId="65ACD267" w14:textId="7EC897C6"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1122" w:type="dxa"/>
          </w:tcPr>
          <w:p w14:paraId="3210A4A5" w14:textId="707378AB"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323" w:type="dxa"/>
          </w:tcPr>
          <w:p w14:paraId="438915A6" w14:textId="18E92E23"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RMSE</w:t>
            </w:r>
          </w:p>
        </w:tc>
        <w:tc>
          <w:tcPr>
            <w:tcW w:w="1147" w:type="dxa"/>
          </w:tcPr>
          <w:p w14:paraId="7D10549F" w14:textId="449BAB7D" w:rsidR="00E4473C" w:rsidRPr="000D6D88" w:rsidRDefault="00E4473C" w:rsidP="00E4473C">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MAE</w:t>
            </w:r>
          </w:p>
        </w:tc>
      </w:tr>
      <w:tr w:rsidR="0052439B" w:rsidRPr="000D6D88" w14:paraId="19FEEA67" w14:textId="77777777" w:rsidTr="0052439B">
        <w:tc>
          <w:tcPr>
            <w:tcW w:w="1248" w:type="dxa"/>
          </w:tcPr>
          <w:p w14:paraId="5AA37183" w14:textId="59327E72"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.15</w:t>
            </w:r>
          </w:p>
        </w:tc>
        <w:tc>
          <w:tcPr>
            <w:tcW w:w="895" w:type="dxa"/>
          </w:tcPr>
          <w:p w14:paraId="4B4689A1" w14:textId="5F34C8FA"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.13</w:t>
            </w:r>
          </w:p>
        </w:tc>
        <w:tc>
          <w:tcPr>
            <w:tcW w:w="827" w:type="dxa"/>
          </w:tcPr>
          <w:p w14:paraId="6C1AB390" w14:textId="5EEE0765"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.12</w:t>
            </w:r>
          </w:p>
        </w:tc>
        <w:tc>
          <w:tcPr>
            <w:tcW w:w="900" w:type="dxa"/>
          </w:tcPr>
          <w:p w14:paraId="57677F7E" w14:textId="0356F1C8"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.11</w:t>
            </w:r>
          </w:p>
        </w:tc>
        <w:tc>
          <w:tcPr>
            <w:tcW w:w="1138" w:type="dxa"/>
          </w:tcPr>
          <w:p w14:paraId="3892D912" w14:textId="1C2564C4"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.12</w:t>
            </w:r>
          </w:p>
        </w:tc>
        <w:tc>
          <w:tcPr>
            <w:tcW w:w="854" w:type="dxa"/>
          </w:tcPr>
          <w:p w14:paraId="749E4846" w14:textId="1B065C8E"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.11</w:t>
            </w:r>
          </w:p>
        </w:tc>
        <w:tc>
          <w:tcPr>
            <w:tcW w:w="865" w:type="dxa"/>
          </w:tcPr>
          <w:p w14:paraId="7747A33B" w14:textId="6D01D822"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.12</w:t>
            </w:r>
          </w:p>
        </w:tc>
        <w:tc>
          <w:tcPr>
            <w:tcW w:w="785" w:type="dxa"/>
          </w:tcPr>
          <w:p w14:paraId="124E0DBD" w14:textId="753ED0F3"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.11</w:t>
            </w:r>
          </w:p>
        </w:tc>
        <w:tc>
          <w:tcPr>
            <w:tcW w:w="866" w:type="dxa"/>
          </w:tcPr>
          <w:p w14:paraId="5771D683" w14:textId="47EA62D2"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.13</w:t>
            </w:r>
          </w:p>
        </w:tc>
        <w:tc>
          <w:tcPr>
            <w:tcW w:w="1122" w:type="dxa"/>
          </w:tcPr>
          <w:p w14:paraId="453F4B09" w14:textId="619DB48A"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.10</w:t>
            </w:r>
          </w:p>
        </w:tc>
        <w:tc>
          <w:tcPr>
            <w:tcW w:w="1323" w:type="dxa"/>
          </w:tcPr>
          <w:p w14:paraId="282E843E" w14:textId="12218DDF" w:rsidR="00E4473C" w:rsidRPr="000D6D88" w:rsidRDefault="00F82FF0"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.13</w:t>
            </w:r>
          </w:p>
        </w:tc>
        <w:tc>
          <w:tcPr>
            <w:tcW w:w="1147" w:type="dxa"/>
          </w:tcPr>
          <w:p w14:paraId="1B940E8D" w14:textId="440717C4" w:rsidR="00E4473C" w:rsidRPr="000D6D88" w:rsidRDefault="00103445" w:rsidP="00E4473C">
            <w:pPr>
              <w:spacing w:line="480" w:lineRule="auto"/>
              <w:contextualSpacing/>
              <w:rPr>
                <w:rFonts w:ascii="Times New Roman" w:hAnsi="Times New Roman" w:cs="Times New Roman"/>
                <w:sz w:val="20"/>
                <w:szCs w:val="20"/>
              </w:rPr>
            </w:pPr>
            <w:r>
              <w:rPr>
                <w:rFonts w:ascii="Times New Roman" w:hAnsi="Times New Roman" w:cs="Times New Roman"/>
                <w:sz w:val="20"/>
                <w:szCs w:val="20"/>
              </w:rPr>
              <w:t>.11</w:t>
            </w:r>
          </w:p>
        </w:tc>
      </w:tr>
      <w:tr w:rsidR="0052439B" w:rsidRPr="000D6D88" w14:paraId="42A84607" w14:textId="77777777" w:rsidTr="0052439B">
        <w:tc>
          <w:tcPr>
            <w:tcW w:w="1248" w:type="dxa"/>
          </w:tcPr>
          <w:p w14:paraId="63732737" w14:textId="77777777" w:rsidR="00E4473C" w:rsidRPr="000D6D88" w:rsidRDefault="00E4473C" w:rsidP="00E4473C">
            <w:pPr>
              <w:spacing w:line="480" w:lineRule="auto"/>
              <w:contextualSpacing/>
              <w:rPr>
                <w:rFonts w:ascii="Times New Roman" w:hAnsi="Times New Roman" w:cs="Times New Roman"/>
                <w:sz w:val="20"/>
                <w:szCs w:val="20"/>
              </w:rPr>
            </w:pPr>
          </w:p>
        </w:tc>
        <w:tc>
          <w:tcPr>
            <w:tcW w:w="895" w:type="dxa"/>
          </w:tcPr>
          <w:p w14:paraId="53B452DA" w14:textId="77777777" w:rsidR="00E4473C" w:rsidRPr="000D6D88" w:rsidRDefault="00E4473C" w:rsidP="00E4473C">
            <w:pPr>
              <w:spacing w:line="480" w:lineRule="auto"/>
              <w:contextualSpacing/>
              <w:rPr>
                <w:rFonts w:ascii="Times New Roman" w:hAnsi="Times New Roman" w:cs="Times New Roman"/>
                <w:sz w:val="20"/>
                <w:szCs w:val="20"/>
              </w:rPr>
            </w:pPr>
          </w:p>
        </w:tc>
        <w:tc>
          <w:tcPr>
            <w:tcW w:w="827" w:type="dxa"/>
          </w:tcPr>
          <w:p w14:paraId="47DB6849" w14:textId="77777777" w:rsidR="00E4473C" w:rsidRPr="000D6D88" w:rsidRDefault="00E4473C" w:rsidP="00E4473C">
            <w:pPr>
              <w:spacing w:line="480" w:lineRule="auto"/>
              <w:contextualSpacing/>
              <w:rPr>
                <w:rFonts w:ascii="Times New Roman" w:hAnsi="Times New Roman" w:cs="Times New Roman"/>
                <w:sz w:val="20"/>
                <w:szCs w:val="20"/>
              </w:rPr>
            </w:pPr>
          </w:p>
        </w:tc>
        <w:tc>
          <w:tcPr>
            <w:tcW w:w="900" w:type="dxa"/>
          </w:tcPr>
          <w:p w14:paraId="473C925C"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38" w:type="dxa"/>
          </w:tcPr>
          <w:p w14:paraId="79C7A517" w14:textId="77777777" w:rsidR="00E4473C" w:rsidRPr="000D6D88" w:rsidRDefault="00E4473C" w:rsidP="00E4473C">
            <w:pPr>
              <w:spacing w:line="480" w:lineRule="auto"/>
              <w:contextualSpacing/>
              <w:rPr>
                <w:rFonts w:ascii="Times New Roman" w:hAnsi="Times New Roman" w:cs="Times New Roman"/>
                <w:sz w:val="20"/>
                <w:szCs w:val="20"/>
              </w:rPr>
            </w:pPr>
          </w:p>
        </w:tc>
        <w:tc>
          <w:tcPr>
            <w:tcW w:w="854" w:type="dxa"/>
          </w:tcPr>
          <w:p w14:paraId="7B15631B"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5" w:type="dxa"/>
          </w:tcPr>
          <w:p w14:paraId="7E87F778" w14:textId="77777777" w:rsidR="00E4473C" w:rsidRPr="000D6D88" w:rsidRDefault="00E4473C" w:rsidP="00E4473C">
            <w:pPr>
              <w:spacing w:line="480" w:lineRule="auto"/>
              <w:contextualSpacing/>
              <w:rPr>
                <w:rFonts w:ascii="Times New Roman" w:hAnsi="Times New Roman" w:cs="Times New Roman"/>
                <w:sz w:val="20"/>
                <w:szCs w:val="20"/>
              </w:rPr>
            </w:pPr>
          </w:p>
        </w:tc>
        <w:tc>
          <w:tcPr>
            <w:tcW w:w="785" w:type="dxa"/>
          </w:tcPr>
          <w:p w14:paraId="412DAFC1" w14:textId="77777777" w:rsidR="00E4473C" w:rsidRPr="000D6D88" w:rsidRDefault="00E4473C" w:rsidP="00E4473C">
            <w:pPr>
              <w:spacing w:line="480" w:lineRule="auto"/>
              <w:contextualSpacing/>
              <w:rPr>
                <w:rFonts w:ascii="Times New Roman" w:hAnsi="Times New Roman" w:cs="Times New Roman"/>
                <w:sz w:val="20"/>
                <w:szCs w:val="20"/>
              </w:rPr>
            </w:pPr>
          </w:p>
        </w:tc>
        <w:tc>
          <w:tcPr>
            <w:tcW w:w="866" w:type="dxa"/>
          </w:tcPr>
          <w:p w14:paraId="10BC4E04"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22" w:type="dxa"/>
          </w:tcPr>
          <w:p w14:paraId="2309AD32" w14:textId="77777777" w:rsidR="00E4473C" w:rsidRPr="000D6D88" w:rsidRDefault="00E4473C" w:rsidP="00E4473C">
            <w:pPr>
              <w:spacing w:line="480" w:lineRule="auto"/>
              <w:contextualSpacing/>
              <w:rPr>
                <w:rFonts w:ascii="Times New Roman" w:hAnsi="Times New Roman" w:cs="Times New Roman"/>
                <w:sz w:val="20"/>
                <w:szCs w:val="20"/>
              </w:rPr>
            </w:pPr>
          </w:p>
        </w:tc>
        <w:tc>
          <w:tcPr>
            <w:tcW w:w="1323" w:type="dxa"/>
          </w:tcPr>
          <w:p w14:paraId="4546246A" w14:textId="77777777" w:rsidR="00E4473C" w:rsidRPr="000D6D88" w:rsidRDefault="00E4473C" w:rsidP="00E4473C">
            <w:pPr>
              <w:spacing w:line="480" w:lineRule="auto"/>
              <w:contextualSpacing/>
              <w:rPr>
                <w:rFonts w:ascii="Times New Roman" w:hAnsi="Times New Roman" w:cs="Times New Roman"/>
                <w:sz w:val="20"/>
                <w:szCs w:val="20"/>
              </w:rPr>
            </w:pPr>
          </w:p>
        </w:tc>
        <w:tc>
          <w:tcPr>
            <w:tcW w:w="1147" w:type="dxa"/>
          </w:tcPr>
          <w:p w14:paraId="2EEFDAC3" w14:textId="77777777" w:rsidR="00E4473C" w:rsidRPr="000D6D88" w:rsidRDefault="00E4473C" w:rsidP="00E4473C">
            <w:pPr>
              <w:spacing w:line="480" w:lineRule="auto"/>
              <w:contextualSpacing/>
              <w:rPr>
                <w:rFonts w:ascii="Times New Roman" w:hAnsi="Times New Roman" w:cs="Times New Roman"/>
                <w:sz w:val="20"/>
                <w:szCs w:val="20"/>
              </w:rPr>
            </w:pPr>
          </w:p>
        </w:tc>
      </w:tr>
      <w:tr w:rsidR="00E4473C" w:rsidRPr="000D6D88" w14:paraId="1C8E80A2" w14:textId="77777777" w:rsidTr="008E6E51">
        <w:tc>
          <w:tcPr>
            <w:tcW w:w="11970" w:type="dxa"/>
            <w:gridSpan w:val="12"/>
          </w:tcPr>
          <w:p w14:paraId="4D5DA4F7" w14:textId="105FFBDB" w:rsidR="00E4473C" w:rsidRPr="000D6D88" w:rsidRDefault="00E4473C" w:rsidP="00E4473C">
            <w:pPr>
              <w:spacing w:line="480" w:lineRule="auto"/>
              <w:contextualSpacing/>
              <w:jc w:val="center"/>
              <w:rPr>
                <w:rFonts w:ascii="Times New Roman" w:hAnsi="Times New Roman" w:cs="Times New Roman"/>
                <w:sz w:val="20"/>
                <w:szCs w:val="20"/>
              </w:rPr>
            </w:pPr>
            <w:r w:rsidRPr="000D6D88">
              <w:rPr>
                <w:rFonts w:ascii="Times New Roman" w:hAnsi="Times New Roman" w:cs="Times New Roman"/>
                <w:sz w:val="20"/>
                <w:szCs w:val="20"/>
              </w:rPr>
              <w:t>Bayesian Model</w:t>
            </w:r>
          </w:p>
        </w:tc>
      </w:tr>
      <w:tr w:rsidR="0052439B" w:rsidRPr="000D6D88" w14:paraId="5EA0B763" w14:textId="77777777" w:rsidTr="0052439B">
        <w:tc>
          <w:tcPr>
            <w:tcW w:w="1248" w:type="dxa"/>
          </w:tcPr>
          <w:p w14:paraId="21E985B8" w14:textId="093B25BF"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w:t>
            </w:r>
            <w:r w:rsidRPr="000D6D88">
              <w:rPr>
                <w:rFonts w:ascii="Times New Roman" w:hAnsi="Times New Roman" w:cs="Times New Roman"/>
                <w:sz w:val="20"/>
                <w:szCs w:val="20"/>
              </w:rPr>
              <w:t>.5</w:t>
            </w:r>
            <w:r w:rsidRPr="000D6D88">
              <w:rPr>
                <w:rFonts w:ascii="Times New Roman" w:hAnsi="Times New Roman" w:cs="Times New Roman"/>
                <w:sz w:val="20"/>
                <w:szCs w:val="20"/>
              </w:rPr>
              <w:t>)</w:t>
            </w:r>
          </w:p>
        </w:tc>
        <w:tc>
          <w:tcPr>
            <w:tcW w:w="895" w:type="dxa"/>
          </w:tcPr>
          <w:p w14:paraId="16BBA688" w14:textId="0F66D336" w:rsidR="0052439B" w:rsidRPr="000D6D88" w:rsidRDefault="0052439B" w:rsidP="0052439B">
            <w:pPr>
              <w:spacing w:line="480" w:lineRule="auto"/>
              <w:contextualSpacing/>
              <w:rPr>
                <w:rFonts w:ascii="Times New Roman" w:hAnsi="Times New Roman" w:cs="Times New Roman"/>
                <w:sz w:val="20"/>
                <w:szCs w:val="20"/>
              </w:rPr>
            </w:pPr>
          </w:p>
        </w:tc>
        <w:tc>
          <w:tcPr>
            <w:tcW w:w="827" w:type="dxa"/>
          </w:tcPr>
          <w:p w14:paraId="37F07C35" w14:textId="19F823D8"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(.65)</w:t>
            </w:r>
          </w:p>
        </w:tc>
        <w:tc>
          <w:tcPr>
            <w:tcW w:w="900" w:type="dxa"/>
          </w:tcPr>
          <w:p w14:paraId="1FD9DE10" w14:textId="5E09C921" w:rsidR="0052439B" w:rsidRPr="000D6D88" w:rsidRDefault="0052439B" w:rsidP="0052439B">
            <w:pPr>
              <w:spacing w:line="480" w:lineRule="auto"/>
              <w:contextualSpacing/>
              <w:rPr>
                <w:rFonts w:ascii="Times New Roman" w:hAnsi="Times New Roman" w:cs="Times New Roman"/>
                <w:sz w:val="20"/>
                <w:szCs w:val="20"/>
              </w:rPr>
            </w:pPr>
          </w:p>
        </w:tc>
        <w:tc>
          <w:tcPr>
            <w:tcW w:w="1138" w:type="dxa"/>
          </w:tcPr>
          <w:p w14:paraId="0428D95E" w14:textId="7CA03D96"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i/>
                <w:iCs/>
                <w:sz w:val="20"/>
                <w:szCs w:val="20"/>
              </w:rPr>
              <w:t xml:space="preserve"> P</w:t>
            </w:r>
            <w:r w:rsidRPr="000D6D88">
              <w:rPr>
                <w:rFonts w:ascii="Times New Roman" w:hAnsi="Times New Roman" w:cs="Times New Roman"/>
                <w:sz w:val="20"/>
                <w:szCs w:val="20"/>
              </w:rPr>
              <w:t>(.80)*</w:t>
            </w:r>
          </w:p>
        </w:tc>
        <w:tc>
          <w:tcPr>
            <w:tcW w:w="854" w:type="dxa"/>
          </w:tcPr>
          <w:p w14:paraId="2E279E8D" w14:textId="58B6AE6B" w:rsidR="0052439B" w:rsidRPr="000D6D88" w:rsidRDefault="0052439B" w:rsidP="0052439B">
            <w:pPr>
              <w:spacing w:line="480" w:lineRule="auto"/>
              <w:contextualSpacing/>
              <w:rPr>
                <w:rFonts w:ascii="Times New Roman" w:hAnsi="Times New Roman" w:cs="Times New Roman"/>
                <w:sz w:val="20"/>
                <w:szCs w:val="20"/>
              </w:rPr>
            </w:pPr>
          </w:p>
        </w:tc>
        <w:tc>
          <w:tcPr>
            <w:tcW w:w="865" w:type="dxa"/>
          </w:tcPr>
          <w:p w14:paraId="40FA51ED" w14:textId="2AC51C58"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(.95)</w:t>
            </w:r>
          </w:p>
        </w:tc>
        <w:tc>
          <w:tcPr>
            <w:tcW w:w="785" w:type="dxa"/>
          </w:tcPr>
          <w:p w14:paraId="5E25CE9B" w14:textId="377D73BC" w:rsidR="0052439B" w:rsidRPr="000D6D88" w:rsidRDefault="0052439B" w:rsidP="0052439B">
            <w:pPr>
              <w:spacing w:line="480" w:lineRule="auto"/>
              <w:contextualSpacing/>
              <w:rPr>
                <w:rFonts w:ascii="Times New Roman" w:hAnsi="Times New Roman" w:cs="Times New Roman"/>
                <w:sz w:val="20"/>
                <w:szCs w:val="20"/>
              </w:rPr>
            </w:pPr>
          </w:p>
        </w:tc>
        <w:tc>
          <w:tcPr>
            <w:tcW w:w="866" w:type="dxa"/>
          </w:tcPr>
          <w:p w14:paraId="6B740485" w14:textId="696E34A6"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i/>
                <w:iCs/>
                <w:sz w:val="20"/>
                <w:szCs w:val="20"/>
              </w:rPr>
              <w:t>P</w:t>
            </w:r>
            <w:r w:rsidRPr="000D6D88">
              <w:rPr>
                <w:rFonts w:ascii="Times New Roman" w:hAnsi="Times New Roman" w:cs="Times New Roman"/>
                <w:sz w:val="20"/>
                <w:szCs w:val="20"/>
              </w:rPr>
              <w:t>(1)</w:t>
            </w:r>
          </w:p>
        </w:tc>
        <w:tc>
          <w:tcPr>
            <w:tcW w:w="1122" w:type="dxa"/>
          </w:tcPr>
          <w:p w14:paraId="5CDE57F4" w14:textId="54586634" w:rsidR="0052439B" w:rsidRPr="000D6D88" w:rsidRDefault="0052439B" w:rsidP="0052439B">
            <w:pPr>
              <w:spacing w:line="480" w:lineRule="auto"/>
              <w:contextualSpacing/>
              <w:rPr>
                <w:rFonts w:ascii="Times New Roman" w:hAnsi="Times New Roman" w:cs="Times New Roman"/>
                <w:sz w:val="20"/>
                <w:szCs w:val="20"/>
              </w:rPr>
            </w:pPr>
          </w:p>
        </w:tc>
        <w:tc>
          <w:tcPr>
            <w:tcW w:w="1323" w:type="dxa"/>
          </w:tcPr>
          <w:p w14:paraId="58E10C5F" w14:textId="5108A96C" w:rsidR="0052439B" w:rsidRPr="000D6D88" w:rsidRDefault="0052439B" w:rsidP="0052439B">
            <w:pPr>
              <w:spacing w:line="480" w:lineRule="auto"/>
              <w:contextualSpacing/>
              <w:rPr>
                <w:rFonts w:ascii="Times New Roman" w:hAnsi="Times New Roman" w:cs="Times New Roman"/>
                <w:sz w:val="20"/>
                <w:szCs w:val="20"/>
              </w:rPr>
            </w:pPr>
          </w:p>
        </w:tc>
        <w:tc>
          <w:tcPr>
            <w:tcW w:w="1147" w:type="dxa"/>
          </w:tcPr>
          <w:p w14:paraId="4CA48575" w14:textId="59CE0E55" w:rsidR="0052439B" w:rsidRPr="000D6D88" w:rsidRDefault="0052439B" w:rsidP="0052439B">
            <w:pPr>
              <w:spacing w:line="480" w:lineRule="auto"/>
              <w:contextualSpacing/>
              <w:rPr>
                <w:rFonts w:ascii="Times New Roman" w:hAnsi="Times New Roman" w:cs="Times New Roman"/>
                <w:sz w:val="20"/>
                <w:szCs w:val="20"/>
              </w:rPr>
            </w:pPr>
          </w:p>
        </w:tc>
      </w:tr>
      <w:tr w:rsidR="0052439B" w:rsidRPr="000D6D88" w14:paraId="28AE5E58" w14:textId="77777777" w:rsidTr="0052439B">
        <w:tc>
          <w:tcPr>
            <w:tcW w:w="1248" w:type="dxa"/>
          </w:tcPr>
          <w:p w14:paraId="56A841A8" w14:textId="5BCDD10A"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lastRenderedPageBreak/>
              <w:t>RMSE</w:t>
            </w:r>
          </w:p>
        </w:tc>
        <w:tc>
          <w:tcPr>
            <w:tcW w:w="895" w:type="dxa"/>
          </w:tcPr>
          <w:p w14:paraId="0FEBAB11" w14:textId="01D96259"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27" w:type="dxa"/>
          </w:tcPr>
          <w:p w14:paraId="5F0E6744" w14:textId="0B9EB186"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900" w:type="dxa"/>
          </w:tcPr>
          <w:p w14:paraId="469C8F78" w14:textId="620D1634"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138" w:type="dxa"/>
          </w:tcPr>
          <w:p w14:paraId="7F38BA6B" w14:textId="2B19C663"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854" w:type="dxa"/>
          </w:tcPr>
          <w:p w14:paraId="3E54942E" w14:textId="16DC980A"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5" w:type="dxa"/>
          </w:tcPr>
          <w:p w14:paraId="4DC5858C" w14:textId="27C16378"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785" w:type="dxa"/>
          </w:tcPr>
          <w:p w14:paraId="2DA127B9" w14:textId="4111B009"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866" w:type="dxa"/>
          </w:tcPr>
          <w:p w14:paraId="1A7DB236" w14:textId="5E9B2102"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RMSE</w:t>
            </w:r>
          </w:p>
        </w:tc>
        <w:tc>
          <w:tcPr>
            <w:tcW w:w="1122" w:type="dxa"/>
          </w:tcPr>
          <w:p w14:paraId="632A7876" w14:textId="004E3E78"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MAE</w:t>
            </w:r>
          </w:p>
        </w:tc>
        <w:tc>
          <w:tcPr>
            <w:tcW w:w="1323" w:type="dxa"/>
          </w:tcPr>
          <w:p w14:paraId="6F5C4592" w14:textId="54BF34EB"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RMSE</w:t>
            </w:r>
          </w:p>
        </w:tc>
        <w:tc>
          <w:tcPr>
            <w:tcW w:w="1147" w:type="dxa"/>
          </w:tcPr>
          <w:p w14:paraId="41E5D1CC" w14:textId="465E0579" w:rsidR="0052439B" w:rsidRPr="000D6D88" w:rsidRDefault="0052439B" w:rsidP="0052439B">
            <w:pPr>
              <w:spacing w:line="480" w:lineRule="auto"/>
              <w:contextualSpacing/>
              <w:rPr>
                <w:rFonts w:ascii="Times New Roman" w:hAnsi="Times New Roman" w:cs="Times New Roman"/>
                <w:sz w:val="20"/>
                <w:szCs w:val="20"/>
              </w:rPr>
            </w:pPr>
            <w:r w:rsidRPr="000D6D88">
              <w:rPr>
                <w:rFonts w:ascii="Times New Roman" w:hAnsi="Times New Roman" w:cs="Times New Roman"/>
                <w:sz w:val="20"/>
                <w:szCs w:val="20"/>
              </w:rPr>
              <w:t>Avg. MAE</w:t>
            </w:r>
          </w:p>
        </w:tc>
      </w:tr>
      <w:tr w:rsidR="0052439B" w:rsidRPr="000D6D88" w14:paraId="03FC7D6C" w14:textId="77777777" w:rsidTr="0052439B">
        <w:tc>
          <w:tcPr>
            <w:tcW w:w="1248" w:type="dxa"/>
          </w:tcPr>
          <w:p w14:paraId="44662AA3" w14:textId="6766791B"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.21</w:t>
            </w:r>
          </w:p>
        </w:tc>
        <w:tc>
          <w:tcPr>
            <w:tcW w:w="895" w:type="dxa"/>
          </w:tcPr>
          <w:p w14:paraId="1E7E92CC" w14:textId="2A2491EF"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.16</w:t>
            </w:r>
          </w:p>
        </w:tc>
        <w:tc>
          <w:tcPr>
            <w:tcW w:w="827" w:type="dxa"/>
          </w:tcPr>
          <w:p w14:paraId="78D25EF1" w14:textId="19F58D20"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.14</w:t>
            </w:r>
          </w:p>
        </w:tc>
        <w:tc>
          <w:tcPr>
            <w:tcW w:w="900" w:type="dxa"/>
          </w:tcPr>
          <w:p w14:paraId="399144A7" w14:textId="11AC7437"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.10</w:t>
            </w:r>
          </w:p>
        </w:tc>
        <w:tc>
          <w:tcPr>
            <w:tcW w:w="1138" w:type="dxa"/>
          </w:tcPr>
          <w:p w14:paraId="15039350" w14:textId="699FA3B1"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.09</w:t>
            </w:r>
          </w:p>
        </w:tc>
        <w:tc>
          <w:tcPr>
            <w:tcW w:w="854" w:type="dxa"/>
          </w:tcPr>
          <w:p w14:paraId="453712F8" w14:textId="102EE0B8" w:rsidR="0052439B" w:rsidRPr="000D6D88" w:rsidRDefault="00103445"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.07</w:t>
            </w:r>
          </w:p>
        </w:tc>
        <w:tc>
          <w:tcPr>
            <w:tcW w:w="865" w:type="dxa"/>
          </w:tcPr>
          <w:p w14:paraId="6CDF82B1" w14:textId="2425156E" w:rsidR="0052439B" w:rsidRPr="000D6D88" w:rsidRDefault="005D1AB9"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.14</w:t>
            </w:r>
          </w:p>
        </w:tc>
        <w:tc>
          <w:tcPr>
            <w:tcW w:w="785" w:type="dxa"/>
          </w:tcPr>
          <w:p w14:paraId="55A5AEE5" w14:textId="3A7E7C02" w:rsidR="0052439B" w:rsidRPr="000D6D88" w:rsidRDefault="005D1AB9"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.10</w:t>
            </w:r>
          </w:p>
        </w:tc>
        <w:tc>
          <w:tcPr>
            <w:tcW w:w="866" w:type="dxa"/>
          </w:tcPr>
          <w:p w14:paraId="503364ED" w14:textId="083C58D3" w:rsidR="0052439B" w:rsidRPr="000D6D88" w:rsidRDefault="005B1F16"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.24</w:t>
            </w:r>
          </w:p>
        </w:tc>
        <w:tc>
          <w:tcPr>
            <w:tcW w:w="1122" w:type="dxa"/>
          </w:tcPr>
          <w:p w14:paraId="5EB3BADA" w14:textId="0F6B7226" w:rsidR="0052439B" w:rsidRPr="000D6D88" w:rsidRDefault="005B1F16"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.23</w:t>
            </w:r>
          </w:p>
        </w:tc>
        <w:tc>
          <w:tcPr>
            <w:tcW w:w="1323" w:type="dxa"/>
          </w:tcPr>
          <w:p w14:paraId="30142679" w14:textId="5B83C6AD" w:rsidR="0052439B" w:rsidRPr="000D6D88" w:rsidRDefault="008218B1"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.16</w:t>
            </w:r>
          </w:p>
        </w:tc>
        <w:tc>
          <w:tcPr>
            <w:tcW w:w="1147" w:type="dxa"/>
          </w:tcPr>
          <w:p w14:paraId="1014AB4E" w14:textId="32B497F2" w:rsidR="0052439B" w:rsidRPr="000D6D88" w:rsidRDefault="008218B1" w:rsidP="0052439B">
            <w:pPr>
              <w:spacing w:line="480" w:lineRule="auto"/>
              <w:contextualSpacing/>
              <w:rPr>
                <w:rFonts w:ascii="Times New Roman" w:hAnsi="Times New Roman" w:cs="Times New Roman"/>
                <w:sz w:val="20"/>
                <w:szCs w:val="20"/>
              </w:rPr>
            </w:pPr>
            <w:r>
              <w:rPr>
                <w:rFonts w:ascii="Times New Roman" w:hAnsi="Times New Roman" w:cs="Times New Roman"/>
                <w:sz w:val="20"/>
                <w:szCs w:val="20"/>
              </w:rPr>
              <w:t>.13</w:t>
            </w:r>
          </w:p>
        </w:tc>
      </w:tr>
      <w:tr w:rsidR="0052439B" w:rsidRPr="000D6D88" w14:paraId="2C9E6B75" w14:textId="77777777" w:rsidTr="0052439B">
        <w:tc>
          <w:tcPr>
            <w:tcW w:w="1248" w:type="dxa"/>
          </w:tcPr>
          <w:p w14:paraId="0864408D" w14:textId="77777777" w:rsidR="0052439B" w:rsidRPr="000D6D88" w:rsidRDefault="0052439B" w:rsidP="0052439B">
            <w:pPr>
              <w:spacing w:line="480" w:lineRule="auto"/>
              <w:contextualSpacing/>
              <w:rPr>
                <w:rFonts w:ascii="Times New Roman" w:hAnsi="Times New Roman" w:cs="Times New Roman"/>
                <w:sz w:val="20"/>
                <w:szCs w:val="20"/>
              </w:rPr>
            </w:pPr>
          </w:p>
        </w:tc>
        <w:tc>
          <w:tcPr>
            <w:tcW w:w="895" w:type="dxa"/>
          </w:tcPr>
          <w:p w14:paraId="090D0A10" w14:textId="77777777" w:rsidR="0052439B" w:rsidRPr="000D6D88" w:rsidRDefault="0052439B" w:rsidP="0052439B">
            <w:pPr>
              <w:spacing w:line="480" w:lineRule="auto"/>
              <w:contextualSpacing/>
              <w:rPr>
                <w:rFonts w:ascii="Times New Roman" w:hAnsi="Times New Roman" w:cs="Times New Roman"/>
                <w:sz w:val="20"/>
                <w:szCs w:val="20"/>
              </w:rPr>
            </w:pPr>
          </w:p>
        </w:tc>
        <w:tc>
          <w:tcPr>
            <w:tcW w:w="827" w:type="dxa"/>
          </w:tcPr>
          <w:p w14:paraId="5447BB10" w14:textId="77777777" w:rsidR="0052439B" w:rsidRPr="000D6D88" w:rsidRDefault="0052439B" w:rsidP="0052439B">
            <w:pPr>
              <w:spacing w:line="480" w:lineRule="auto"/>
              <w:contextualSpacing/>
              <w:rPr>
                <w:rFonts w:ascii="Times New Roman" w:hAnsi="Times New Roman" w:cs="Times New Roman"/>
                <w:sz w:val="20"/>
                <w:szCs w:val="20"/>
              </w:rPr>
            </w:pPr>
          </w:p>
        </w:tc>
        <w:tc>
          <w:tcPr>
            <w:tcW w:w="900" w:type="dxa"/>
          </w:tcPr>
          <w:p w14:paraId="5EE037F1" w14:textId="77777777" w:rsidR="0052439B" w:rsidRPr="000D6D88" w:rsidRDefault="0052439B" w:rsidP="0052439B">
            <w:pPr>
              <w:spacing w:line="480" w:lineRule="auto"/>
              <w:contextualSpacing/>
              <w:rPr>
                <w:rFonts w:ascii="Times New Roman" w:hAnsi="Times New Roman" w:cs="Times New Roman"/>
                <w:sz w:val="20"/>
                <w:szCs w:val="20"/>
              </w:rPr>
            </w:pPr>
          </w:p>
        </w:tc>
        <w:tc>
          <w:tcPr>
            <w:tcW w:w="1138" w:type="dxa"/>
          </w:tcPr>
          <w:p w14:paraId="5ACEFE4D" w14:textId="77777777" w:rsidR="0052439B" w:rsidRPr="000D6D88" w:rsidRDefault="0052439B" w:rsidP="0052439B">
            <w:pPr>
              <w:spacing w:line="480" w:lineRule="auto"/>
              <w:contextualSpacing/>
              <w:rPr>
                <w:rFonts w:ascii="Times New Roman" w:hAnsi="Times New Roman" w:cs="Times New Roman"/>
                <w:sz w:val="20"/>
                <w:szCs w:val="20"/>
              </w:rPr>
            </w:pPr>
          </w:p>
        </w:tc>
        <w:tc>
          <w:tcPr>
            <w:tcW w:w="854" w:type="dxa"/>
          </w:tcPr>
          <w:p w14:paraId="51FEC370" w14:textId="77777777" w:rsidR="0052439B" w:rsidRPr="000D6D88" w:rsidRDefault="0052439B" w:rsidP="0052439B">
            <w:pPr>
              <w:spacing w:line="480" w:lineRule="auto"/>
              <w:contextualSpacing/>
              <w:rPr>
                <w:rFonts w:ascii="Times New Roman" w:hAnsi="Times New Roman" w:cs="Times New Roman"/>
                <w:sz w:val="20"/>
                <w:szCs w:val="20"/>
              </w:rPr>
            </w:pPr>
          </w:p>
        </w:tc>
        <w:tc>
          <w:tcPr>
            <w:tcW w:w="865" w:type="dxa"/>
          </w:tcPr>
          <w:p w14:paraId="359C7601" w14:textId="77777777" w:rsidR="0052439B" w:rsidRPr="000D6D88" w:rsidRDefault="0052439B" w:rsidP="0052439B">
            <w:pPr>
              <w:spacing w:line="480" w:lineRule="auto"/>
              <w:contextualSpacing/>
              <w:rPr>
                <w:rFonts w:ascii="Times New Roman" w:hAnsi="Times New Roman" w:cs="Times New Roman"/>
                <w:sz w:val="20"/>
                <w:szCs w:val="20"/>
              </w:rPr>
            </w:pPr>
          </w:p>
        </w:tc>
        <w:tc>
          <w:tcPr>
            <w:tcW w:w="785" w:type="dxa"/>
          </w:tcPr>
          <w:p w14:paraId="4E67E7CB" w14:textId="77777777" w:rsidR="0052439B" w:rsidRPr="000D6D88" w:rsidRDefault="0052439B" w:rsidP="0052439B">
            <w:pPr>
              <w:spacing w:line="480" w:lineRule="auto"/>
              <w:contextualSpacing/>
              <w:rPr>
                <w:rFonts w:ascii="Times New Roman" w:hAnsi="Times New Roman" w:cs="Times New Roman"/>
                <w:sz w:val="20"/>
                <w:szCs w:val="20"/>
              </w:rPr>
            </w:pPr>
          </w:p>
        </w:tc>
        <w:tc>
          <w:tcPr>
            <w:tcW w:w="866" w:type="dxa"/>
          </w:tcPr>
          <w:p w14:paraId="03343203" w14:textId="77777777" w:rsidR="0052439B" w:rsidRPr="000D6D88" w:rsidRDefault="0052439B" w:rsidP="0052439B">
            <w:pPr>
              <w:spacing w:line="480" w:lineRule="auto"/>
              <w:contextualSpacing/>
              <w:rPr>
                <w:rFonts w:ascii="Times New Roman" w:hAnsi="Times New Roman" w:cs="Times New Roman"/>
                <w:sz w:val="20"/>
                <w:szCs w:val="20"/>
              </w:rPr>
            </w:pPr>
          </w:p>
        </w:tc>
        <w:tc>
          <w:tcPr>
            <w:tcW w:w="1122" w:type="dxa"/>
          </w:tcPr>
          <w:p w14:paraId="046F59B6" w14:textId="77777777" w:rsidR="0052439B" w:rsidRPr="000D6D88" w:rsidRDefault="0052439B" w:rsidP="0052439B">
            <w:pPr>
              <w:spacing w:line="480" w:lineRule="auto"/>
              <w:contextualSpacing/>
              <w:rPr>
                <w:rFonts w:ascii="Times New Roman" w:hAnsi="Times New Roman" w:cs="Times New Roman"/>
                <w:sz w:val="20"/>
                <w:szCs w:val="20"/>
              </w:rPr>
            </w:pPr>
          </w:p>
        </w:tc>
        <w:tc>
          <w:tcPr>
            <w:tcW w:w="1323" w:type="dxa"/>
          </w:tcPr>
          <w:p w14:paraId="3ED14C93" w14:textId="77777777" w:rsidR="0052439B" w:rsidRPr="000D6D88" w:rsidRDefault="0052439B" w:rsidP="0052439B">
            <w:pPr>
              <w:spacing w:line="480" w:lineRule="auto"/>
              <w:contextualSpacing/>
              <w:rPr>
                <w:rFonts w:ascii="Times New Roman" w:hAnsi="Times New Roman" w:cs="Times New Roman"/>
                <w:sz w:val="20"/>
                <w:szCs w:val="20"/>
              </w:rPr>
            </w:pPr>
          </w:p>
        </w:tc>
        <w:tc>
          <w:tcPr>
            <w:tcW w:w="1147" w:type="dxa"/>
          </w:tcPr>
          <w:p w14:paraId="7E73695F" w14:textId="77777777" w:rsidR="0052439B" w:rsidRPr="000D6D88" w:rsidRDefault="0052439B" w:rsidP="000D6D88">
            <w:pPr>
              <w:keepNext/>
              <w:spacing w:line="480" w:lineRule="auto"/>
              <w:contextualSpacing/>
              <w:rPr>
                <w:rFonts w:ascii="Times New Roman" w:hAnsi="Times New Roman" w:cs="Times New Roman"/>
                <w:sz w:val="20"/>
                <w:szCs w:val="20"/>
              </w:rPr>
            </w:pPr>
          </w:p>
        </w:tc>
      </w:tr>
    </w:tbl>
    <w:p w14:paraId="65363AF7" w14:textId="7F370EE2" w:rsidR="008E5D1A" w:rsidRPr="000D6D88" w:rsidRDefault="000D6D88" w:rsidP="000D6D88">
      <w:pPr>
        <w:pStyle w:val="Caption"/>
        <w:rPr>
          <w:rFonts w:ascii="Times New Roman" w:hAnsi="Times New Roman" w:cs="Times New Roman"/>
          <w:b w:val="0"/>
          <w:bCs w:val="0"/>
          <w:color w:val="000000" w:themeColor="text1"/>
        </w:rPr>
      </w:pPr>
      <w:r w:rsidRPr="000D6D88">
        <w:rPr>
          <w:rFonts w:ascii="Times New Roman" w:hAnsi="Times New Roman" w:cs="Times New Roman"/>
          <w:b w:val="0"/>
          <w:bCs w:val="0"/>
          <w:color w:val="000000" w:themeColor="text1"/>
        </w:rPr>
        <w:t xml:space="preserve">Table </w:t>
      </w:r>
      <w:r w:rsidR="00A05A6B">
        <w:rPr>
          <w:rFonts w:ascii="Times New Roman" w:hAnsi="Times New Roman" w:cs="Times New Roman"/>
          <w:b w:val="0"/>
          <w:bCs w:val="0"/>
          <w:color w:val="000000" w:themeColor="text1"/>
        </w:rPr>
        <w:t>2</w:t>
      </w:r>
      <w:r w:rsidRPr="000D6D88">
        <w:rPr>
          <w:rFonts w:ascii="Times New Roman" w:hAnsi="Times New Roman" w:cs="Times New Roman"/>
          <w:b w:val="0"/>
          <w:bCs w:val="0"/>
          <w:color w:val="000000" w:themeColor="text1"/>
        </w:rPr>
        <w:t xml:space="preserve">. </w:t>
      </w:r>
      <w:r w:rsidRPr="000D6D88">
        <w:rPr>
          <w:rFonts w:ascii="Times New Roman" w:hAnsi="Times New Roman" w:cs="Times New Roman"/>
          <w:b w:val="0"/>
          <w:bCs w:val="0"/>
          <w:color w:val="000000" w:themeColor="text1"/>
        </w:rPr>
        <w:t>Model fit indices for the various models and instantiations for Experiment</w:t>
      </w:r>
      <w:r w:rsidR="008218B1">
        <w:rPr>
          <w:rFonts w:ascii="Times New Roman" w:hAnsi="Times New Roman" w:cs="Times New Roman"/>
          <w:b w:val="0"/>
          <w:bCs w:val="0"/>
          <w:color w:val="000000" w:themeColor="text1"/>
        </w:rPr>
        <w:t>s</w:t>
      </w:r>
      <w:r w:rsidRPr="000D6D88">
        <w:rPr>
          <w:rFonts w:ascii="Times New Roman" w:hAnsi="Times New Roman" w:cs="Times New Roman"/>
          <w:b w:val="0"/>
          <w:bCs w:val="0"/>
          <w:color w:val="000000" w:themeColor="text1"/>
        </w:rPr>
        <w:t xml:space="preserve"> 1</w:t>
      </w:r>
      <w:r w:rsidR="008218B1">
        <w:rPr>
          <w:rFonts w:ascii="Times New Roman" w:hAnsi="Times New Roman" w:cs="Times New Roman"/>
          <w:b w:val="0"/>
          <w:bCs w:val="0"/>
          <w:color w:val="000000" w:themeColor="text1"/>
        </w:rPr>
        <w:t xml:space="preserve"> and 2</w:t>
      </w:r>
      <w:r w:rsidRPr="000D6D88">
        <w:rPr>
          <w:rFonts w:ascii="Times New Roman" w:hAnsi="Times New Roman" w:cs="Times New Roman"/>
          <w:b w:val="0"/>
          <w:bCs w:val="0"/>
          <w:color w:val="000000" w:themeColor="text1"/>
        </w:rPr>
        <w:t xml:space="preserve"> data overall. * Corresponds to the best fitting individual connectionist and Bayesian models. </w:t>
      </w:r>
      <w:r w:rsidRPr="000D6D88">
        <w:rPr>
          <w:rFonts w:ascii="Times New Roman" w:hAnsi="Times New Roman" w:cs="Times New Roman"/>
          <w:b w:val="0"/>
          <w:bCs w:val="0"/>
          <w:color w:val="000000" w:themeColor="text1"/>
          <w:vertAlign w:val="superscript"/>
        </w:rPr>
        <w:t>‡</w:t>
      </w:r>
      <w:r w:rsidRPr="000D6D88">
        <w:rPr>
          <w:rFonts w:ascii="Times New Roman" w:hAnsi="Times New Roman" w:cs="Times New Roman"/>
          <w:b w:val="0"/>
          <w:bCs w:val="0"/>
          <w:color w:val="000000" w:themeColor="text1"/>
        </w:rPr>
        <w:t xml:space="preserve"> Corresponds to the best fitting overall model based on average RMSE and MAE.</w:t>
      </w:r>
    </w:p>
    <w:bookmarkEnd w:id="356"/>
    <w:p w14:paraId="14C4D29D" w14:textId="7148D7C0" w:rsidR="00AC614A" w:rsidRDefault="001E55F7" w:rsidP="000F3C52">
      <w:pPr>
        <w:spacing w:line="480" w:lineRule="auto"/>
        <w:ind w:firstLine="720"/>
        <w:contextualSpacing/>
        <w:rPr>
          <w:ins w:id="357" w:author="Benton, Deon" w:date="2023-07-14T11:47:00Z"/>
          <w:rFonts w:ascii="Times New Roman" w:hAnsi="Times New Roman" w:cs="Times New Roman"/>
          <w:sz w:val="24"/>
          <w:szCs w:val="24"/>
        </w:rPr>
      </w:pPr>
      <w:ins w:id="358" w:author="Benton, Deon" w:date="2023-07-14T11:21:00Z">
        <w:r>
          <w:rPr>
            <w:rFonts w:ascii="Times New Roman" w:hAnsi="Times New Roman" w:cs="Times New Roman"/>
            <w:sz w:val="24"/>
            <w:szCs w:val="24"/>
          </w:rPr>
          <w:t>It should be clear from Table 2 above that</w:t>
        </w:r>
      </w:ins>
      <w:ins w:id="359" w:author="Benton, Deon" w:date="2023-07-14T11:19:00Z">
        <w:r w:rsidR="000A142E">
          <w:rPr>
            <w:rFonts w:ascii="Times New Roman" w:hAnsi="Times New Roman" w:cs="Times New Roman"/>
            <w:sz w:val="24"/>
            <w:szCs w:val="24"/>
          </w:rPr>
          <w:t xml:space="preserve"> the best-fitting individual connectionist model outperformed the best-fitting individual Bayesian model in Experiment 1,</w:t>
        </w:r>
      </w:ins>
      <w:ins w:id="360" w:author="Benton, Deon" w:date="2023-07-14T11:21:00Z">
        <w:r>
          <w:rPr>
            <w:rFonts w:ascii="Times New Roman" w:hAnsi="Times New Roman" w:cs="Times New Roman"/>
            <w:sz w:val="24"/>
            <w:szCs w:val="24"/>
          </w:rPr>
          <w:t xml:space="preserve"> whereas</w:t>
        </w:r>
      </w:ins>
      <w:ins w:id="361" w:author="Benton, Deon" w:date="2023-07-14T11:19:00Z">
        <w:r w:rsidR="000A142E">
          <w:rPr>
            <w:rFonts w:ascii="Times New Roman" w:hAnsi="Times New Roman" w:cs="Times New Roman"/>
            <w:sz w:val="24"/>
            <w:szCs w:val="24"/>
          </w:rPr>
          <w:t xml:space="preserve"> the best-fitting individual Bayesian model outperform</w:t>
        </w:r>
      </w:ins>
      <w:ins w:id="362" w:author="Benton, Deon" w:date="2023-07-14T11:20:00Z">
        <w:r w:rsidR="000A142E">
          <w:rPr>
            <w:rFonts w:ascii="Times New Roman" w:hAnsi="Times New Roman" w:cs="Times New Roman"/>
            <w:sz w:val="24"/>
            <w:szCs w:val="24"/>
          </w:rPr>
          <w:t>ed the best-fitting individual connectionist model in Experiment 2.</w:t>
        </w:r>
        <w:r>
          <w:rPr>
            <w:rFonts w:ascii="Times New Roman" w:hAnsi="Times New Roman" w:cs="Times New Roman"/>
            <w:sz w:val="24"/>
            <w:szCs w:val="24"/>
          </w:rPr>
          <w:t xml:space="preserve"> Critically, the connectionist model pr</w:t>
        </w:r>
      </w:ins>
      <w:ins w:id="363" w:author="Benton, Deon" w:date="2023-07-14T11:21:00Z">
        <w:r>
          <w:rPr>
            <w:rFonts w:ascii="Times New Roman" w:hAnsi="Times New Roman" w:cs="Times New Roman"/>
            <w:sz w:val="24"/>
            <w:szCs w:val="24"/>
          </w:rPr>
          <w:t xml:space="preserve">ovided a better quantitative fit to the </w:t>
        </w:r>
      </w:ins>
      <w:ins w:id="364" w:author="Benton, Deon" w:date="2023-07-14T11:22:00Z">
        <w:r>
          <w:rPr>
            <w:rFonts w:ascii="Times New Roman" w:hAnsi="Times New Roman" w:cs="Times New Roman"/>
            <w:sz w:val="24"/>
            <w:szCs w:val="24"/>
          </w:rPr>
          <w:t>behavioral</w:t>
        </w:r>
      </w:ins>
      <w:ins w:id="365" w:author="Benton, Deon" w:date="2023-07-14T11:21:00Z">
        <w:r>
          <w:rPr>
            <w:rFonts w:ascii="Times New Roman" w:hAnsi="Times New Roman" w:cs="Times New Roman"/>
            <w:sz w:val="24"/>
            <w:szCs w:val="24"/>
          </w:rPr>
          <w:t xml:space="preserve"> data overall across both experiments than the Bayesian model (based on average RME and MAE performance).</w:t>
        </w:r>
      </w:ins>
      <w:r w:rsidR="003B7851" w:rsidRPr="00321759">
        <w:rPr>
          <w:rFonts w:ascii="Times New Roman" w:hAnsi="Times New Roman" w:cs="Times New Roman"/>
          <w:sz w:val="24"/>
          <w:szCs w:val="24"/>
        </w:rPr>
        <w:t xml:space="preserve"> </w:t>
      </w:r>
      <w:r w:rsidR="00AC614A">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sidR="00AC614A">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sidR="00AC614A">
        <w:rPr>
          <w:rFonts w:ascii="Times New Roman" w:hAnsi="Times New Roman" w:cs="Times New Roman"/>
          <w:sz w:val="24"/>
          <w:szCs w:val="24"/>
        </w:rPr>
        <w:t xml:space="preserve"> provided better accounts for different aspects of the data.</w:t>
      </w:r>
      <w:r w:rsidR="00F87014">
        <w:rPr>
          <w:rFonts w:ascii="Times New Roman" w:hAnsi="Times New Roman" w:cs="Times New Roman"/>
          <w:sz w:val="24"/>
          <w:szCs w:val="24"/>
        </w:rPr>
        <w:t xml:space="preserve"> For example, it is possible that one of the two models</w:t>
      </w:r>
      <w:ins w:id="366" w:author="Benton, Deon" w:date="2023-07-14T11:22:00Z">
        <w:r w:rsidR="005D3B6A">
          <w:rPr>
            <w:rFonts w:ascii="Times New Roman" w:hAnsi="Times New Roman" w:cs="Times New Roman"/>
            <w:sz w:val="24"/>
            <w:szCs w:val="24"/>
          </w:rPr>
          <w:t xml:space="preserve"> provided</w:t>
        </w:r>
      </w:ins>
      <w:r w:rsidR="00F87014">
        <w:rPr>
          <w:rFonts w:ascii="Times New Roman" w:hAnsi="Times New Roman" w:cs="Times New Roman"/>
          <w:sz w:val="24"/>
          <w:szCs w:val="24"/>
        </w:rPr>
        <w:t xml:space="preserve"> a better fit to the backwards blocking data, whereas the other of the two models </w:t>
      </w:r>
      <w:ins w:id="367" w:author="Benton, Deon" w:date="2023-07-14T11:22:00Z">
        <w:r w:rsidR="005D3B6A">
          <w:rPr>
            <w:rFonts w:ascii="Times New Roman" w:hAnsi="Times New Roman" w:cs="Times New Roman"/>
            <w:sz w:val="24"/>
            <w:szCs w:val="24"/>
          </w:rPr>
          <w:t>pr</w:t>
        </w:r>
      </w:ins>
      <w:ins w:id="368" w:author="Benton, Deon" w:date="2023-07-14T11:23:00Z">
        <w:r w:rsidR="005D3B6A">
          <w:rPr>
            <w:rFonts w:ascii="Times New Roman" w:hAnsi="Times New Roman" w:cs="Times New Roman"/>
            <w:sz w:val="24"/>
            <w:szCs w:val="24"/>
          </w:rPr>
          <w:t>ovided</w:t>
        </w:r>
      </w:ins>
      <w:r w:rsidR="00F87014">
        <w:rPr>
          <w:rFonts w:ascii="Times New Roman" w:hAnsi="Times New Roman" w:cs="Times New Roman"/>
          <w:sz w:val="24"/>
          <w:szCs w:val="24"/>
        </w:rPr>
        <w:t xml:space="preserve"> a better quantitative fit to the indirect screening-off data.  </w:t>
      </w:r>
      <w:r w:rsidR="00B34759">
        <w:rPr>
          <w:rFonts w:ascii="Times New Roman" w:hAnsi="Times New Roman" w:cs="Times New Roman"/>
          <w:sz w:val="24"/>
          <w:szCs w:val="24"/>
        </w:rPr>
        <w:t xml:space="preserve">To explore whether this was the case, we first fit both models to the backwards blocking data. This is shown below in </w:t>
      </w:r>
      <w:commentRangeStart w:id="369"/>
      <w:r w:rsidR="00B34759">
        <w:rPr>
          <w:rFonts w:ascii="Times New Roman" w:hAnsi="Times New Roman" w:cs="Times New Roman"/>
          <w:sz w:val="24"/>
          <w:szCs w:val="24"/>
        </w:rPr>
        <w:t>Table</w:t>
      </w:r>
      <w:commentRangeEnd w:id="369"/>
      <w:r w:rsidR="000E539B">
        <w:rPr>
          <w:rStyle w:val="CommentReference"/>
        </w:rPr>
        <w:commentReference w:id="369"/>
      </w:r>
      <w:r w:rsidR="00B34759">
        <w:rPr>
          <w:rFonts w:ascii="Times New Roman" w:hAnsi="Times New Roman" w:cs="Times New Roman"/>
          <w:sz w:val="24"/>
          <w:szCs w:val="24"/>
        </w:rPr>
        <w:t xml:space="preserv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p w14:paraId="7228BCB0" w14:textId="77777777" w:rsidR="00AB1B99" w:rsidRDefault="00AB1B99" w:rsidP="00AB1B99">
      <w:pPr>
        <w:spacing w:line="480" w:lineRule="auto"/>
        <w:contextualSpacing/>
        <w:rPr>
          <w:ins w:id="370" w:author="Benton, Deon" w:date="2023-07-14T11:47:00Z"/>
          <w:rFonts w:ascii="Times New Roman" w:hAnsi="Times New Roman" w:cs="Times New Roman"/>
          <w:sz w:val="24"/>
          <w:szCs w:val="24"/>
        </w:rPr>
      </w:pPr>
    </w:p>
    <w:tbl>
      <w:tblPr>
        <w:tblStyle w:val="TableGrid"/>
        <w:tblW w:w="11970" w:type="dxa"/>
        <w:tblInd w:w="-1265" w:type="dxa"/>
        <w:tblLook w:val="04A0" w:firstRow="1" w:lastRow="0" w:firstColumn="1" w:lastColumn="0" w:noHBand="0" w:noVBand="1"/>
      </w:tblPr>
      <w:tblGrid>
        <w:gridCol w:w="1248"/>
        <w:gridCol w:w="895"/>
        <w:gridCol w:w="827"/>
        <w:gridCol w:w="900"/>
        <w:gridCol w:w="1138"/>
        <w:gridCol w:w="854"/>
        <w:gridCol w:w="865"/>
        <w:gridCol w:w="785"/>
        <w:gridCol w:w="866"/>
        <w:gridCol w:w="1122"/>
        <w:gridCol w:w="1323"/>
        <w:gridCol w:w="1147"/>
      </w:tblGrid>
      <w:tr w:rsidR="00AB1B99" w:rsidRPr="000D6D88" w14:paraId="313FD0CD" w14:textId="77777777" w:rsidTr="00AA0F5A">
        <w:trPr>
          <w:ins w:id="371" w:author="Benton, Deon" w:date="2023-07-14T11:47:00Z"/>
        </w:trPr>
        <w:tc>
          <w:tcPr>
            <w:tcW w:w="1248" w:type="dxa"/>
          </w:tcPr>
          <w:p w14:paraId="1FDBA1F4" w14:textId="77777777" w:rsidR="00AB1B99" w:rsidRPr="000D6D88" w:rsidRDefault="00AB1B99" w:rsidP="00AA0F5A">
            <w:pPr>
              <w:spacing w:line="480" w:lineRule="auto"/>
              <w:contextualSpacing/>
              <w:rPr>
                <w:ins w:id="372" w:author="Benton, Deon" w:date="2023-07-14T11:47:00Z"/>
                <w:rFonts w:ascii="Times New Roman" w:hAnsi="Times New Roman" w:cs="Times New Roman"/>
                <w:sz w:val="20"/>
                <w:szCs w:val="20"/>
              </w:rPr>
            </w:pPr>
          </w:p>
        </w:tc>
        <w:tc>
          <w:tcPr>
            <w:tcW w:w="895" w:type="dxa"/>
          </w:tcPr>
          <w:p w14:paraId="47E0C46A" w14:textId="77777777" w:rsidR="00AB1B99" w:rsidRPr="000D6D88" w:rsidRDefault="00AB1B99" w:rsidP="00AA0F5A">
            <w:pPr>
              <w:spacing w:line="480" w:lineRule="auto"/>
              <w:contextualSpacing/>
              <w:rPr>
                <w:ins w:id="373" w:author="Benton, Deon" w:date="2023-07-14T11:47:00Z"/>
                <w:rFonts w:ascii="Times New Roman" w:hAnsi="Times New Roman" w:cs="Times New Roman"/>
                <w:sz w:val="20"/>
                <w:szCs w:val="20"/>
              </w:rPr>
            </w:pPr>
          </w:p>
        </w:tc>
        <w:tc>
          <w:tcPr>
            <w:tcW w:w="827" w:type="dxa"/>
          </w:tcPr>
          <w:p w14:paraId="14DBE7E2" w14:textId="77777777" w:rsidR="00AB1B99" w:rsidRPr="000D6D88" w:rsidRDefault="00AB1B99" w:rsidP="00AA0F5A">
            <w:pPr>
              <w:spacing w:line="480" w:lineRule="auto"/>
              <w:contextualSpacing/>
              <w:rPr>
                <w:ins w:id="374" w:author="Benton, Deon" w:date="2023-07-14T11:47:00Z"/>
                <w:rFonts w:ascii="Times New Roman" w:hAnsi="Times New Roman" w:cs="Times New Roman"/>
                <w:sz w:val="20"/>
                <w:szCs w:val="20"/>
              </w:rPr>
            </w:pPr>
          </w:p>
        </w:tc>
        <w:tc>
          <w:tcPr>
            <w:tcW w:w="900" w:type="dxa"/>
          </w:tcPr>
          <w:p w14:paraId="535B869E" w14:textId="77777777" w:rsidR="00AB1B99" w:rsidRPr="000D6D88" w:rsidRDefault="00AB1B99" w:rsidP="00AA0F5A">
            <w:pPr>
              <w:spacing w:line="480" w:lineRule="auto"/>
              <w:contextualSpacing/>
              <w:rPr>
                <w:ins w:id="375" w:author="Benton, Deon" w:date="2023-07-14T11:47:00Z"/>
                <w:rFonts w:ascii="Times New Roman" w:hAnsi="Times New Roman" w:cs="Times New Roman"/>
                <w:sz w:val="20"/>
                <w:szCs w:val="20"/>
              </w:rPr>
            </w:pPr>
          </w:p>
        </w:tc>
        <w:tc>
          <w:tcPr>
            <w:tcW w:w="1138" w:type="dxa"/>
          </w:tcPr>
          <w:p w14:paraId="79483A1B" w14:textId="77777777" w:rsidR="00AB1B99" w:rsidRPr="000D6D88" w:rsidRDefault="00AB1B99" w:rsidP="00AA0F5A">
            <w:pPr>
              <w:spacing w:line="480" w:lineRule="auto"/>
              <w:contextualSpacing/>
              <w:rPr>
                <w:ins w:id="376" w:author="Benton, Deon" w:date="2023-07-14T11:47:00Z"/>
                <w:rFonts w:ascii="Times New Roman" w:hAnsi="Times New Roman" w:cs="Times New Roman"/>
                <w:sz w:val="20"/>
                <w:szCs w:val="20"/>
              </w:rPr>
            </w:pPr>
          </w:p>
        </w:tc>
        <w:tc>
          <w:tcPr>
            <w:tcW w:w="854" w:type="dxa"/>
          </w:tcPr>
          <w:p w14:paraId="62EA0E6D" w14:textId="77777777" w:rsidR="00AB1B99" w:rsidRPr="000D6D88" w:rsidRDefault="00AB1B99" w:rsidP="00AA0F5A">
            <w:pPr>
              <w:spacing w:line="480" w:lineRule="auto"/>
              <w:contextualSpacing/>
              <w:rPr>
                <w:ins w:id="377" w:author="Benton, Deon" w:date="2023-07-14T11:47:00Z"/>
                <w:rFonts w:ascii="Times New Roman" w:hAnsi="Times New Roman" w:cs="Times New Roman"/>
                <w:sz w:val="20"/>
                <w:szCs w:val="20"/>
              </w:rPr>
            </w:pPr>
          </w:p>
        </w:tc>
        <w:tc>
          <w:tcPr>
            <w:tcW w:w="865" w:type="dxa"/>
          </w:tcPr>
          <w:p w14:paraId="483845BC" w14:textId="77777777" w:rsidR="00AB1B99" w:rsidRPr="000D6D88" w:rsidRDefault="00AB1B99" w:rsidP="00AA0F5A">
            <w:pPr>
              <w:spacing w:line="480" w:lineRule="auto"/>
              <w:contextualSpacing/>
              <w:rPr>
                <w:ins w:id="378" w:author="Benton, Deon" w:date="2023-07-14T11:47:00Z"/>
                <w:rFonts w:ascii="Times New Roman" w:hAnsi="Times New Roman" w:cs="Times New Roman"/>
                <w:sz w:val="20"/>
                <w:szCs w:val="20"/>
              </w:rPr>
            </w:pPr>
          </w:p>
        </w:tc>
        <w:tc>
          <w:tcPr>
            <w:tcW w:w="785" w:type="dxa"/>
          </w:tcPr>
          <w:p w14:paraId="31D82AD8" w14:textId="77777777" w:rsidR="00AB1B99" w:rsidRPr="000D6D88" w:rsidRDefault="00AB1B99" w:rsidP="00AA0F5A">
            <w:pPr>
              <w:spacing w:line="480" w:lineRule="auto"/>
              <w:contextualSpacing/>
              <w:rPr>
                <w:ins w:id="379" w:author="Benton, Deon" w:date="2023-07-14T11:47:00Z"/>
                <w:rFonts w:ascii="Times New Roman" w:hAnsi="Times New Roman" w:cs="Times New Roman"/>
                <w:sz w:val="20"/>
                <w:szCs w:val="20"/>
              </w:rPr>
            </w:pPr>
          </w:p>
        </w:tc>
        <w:tc>
          <w:tcPr>
            <w:tcW w:w="866" w:type="dxa"/>
          </w:tcPr>
          <w:p w14:paraId="4CF06960" w14:textId="77777777" w:rsidR="00AB1B99" w:rsidRPr="000D6D88" w:rsidRDefault="00AB1B99" w:rsidP="00AA0F5A">
            <w:pPr>
              <w:spacing w:line="480" w:lineRule="auto"/>
              <w:contextualSpacing/>
              <w:rPr>
                <w:ins w:id="380" w:author="Benton, Deon" w:date="2023-07-14T11:47:00Z"/>
                <w:rFonts w:ascii="Times New Roman" w:hAnsi="Times New Roman" w:cs="Times New Roman"/>
                <w:sz w:val="20"/>
                <w:szCs w:val="20"/>
              </w:rPr>
            </w:pPr>
          </w:p>
        </w:tc>
        <w:tc>
          <w:tcPr>
            <w:tcW w:w="1122" w:type="dxa"/>
          </w:tcPr>
          <w:p w14:paraId="3E075799" w14:textId="77777777" w:rsidR="00AB1B99" w:rsidRPr="000D6D88" w:rsidRDefault="00AB1B99" w:rsidP="00AA0F5A">
            <w:pPr>
              <w:spacing w:line="480" w:lineRule="auto"/>
              <w:contextualSpacing/>
              <w:rPr>
                <w:ins w:id="381" w:author="Benton, Deon" w:date="2023-07-14T11:47:00Z"/>
                <w:rFonts w:ascii="Times New Roman" w:hAnsi="Times New Roman" w:cs="Times New Roman"/>
                <w:sz w:val="20"/>
                <w:szCs w:val="20"/>
              </w:rPr>
            </w:pPr>
          </w:p>
        </w:tc>
        <w:tc>
          <w:tcPr>
            <w:tcW w:w="1323" w:type="dxa"/>
          </w:tcPr>
          <w:p w14:paraId="3AB86C9D" w14:textId="77777777" w:rsidR="00AB1B99" w:rsidRPr="000D6D88" w:rsidRDefault="00AB1B99" w:rsidP="00AA0F5A">
            <w:pPr>
              <w:spacing w:line="480" w:lineRule="auto"/>
              <w:contextualSpacing/>
              <w:rPr>
                <w:ins w:id="382" w:author="Benton, Deon" w:date="2023-07-14T11:47:00Z"/>
                <w:rFonts w:ascii="Times New Roman" w:hAnsi="Times New Roman" w:cs="Times New Roman"/>
                <w:sz w:val="20"/>
                <w:szCs w:val="20"/>
              </w:rPr>
            </w:pPr>
          </w:p>
        </w:tc>
        <w:tc>
          <w:tcPr>
            <w:tcW w:w="1147" w:type="dxa"/>
          </w:tcPr>
          <w:p w14:paraId="502B8951" w14:textId="77777777" w:rsidR="00AB1B99" w:rsidRPr="000D6D88" w:rsidRDefault="00AB1B99" w:rsidP="00AA0F5A">
            <w:pPr>
              <w:spacing w:line="480" w:lineRule="auto"/>
              <w:contextualSpacing/>
              <w:rPr>
                <w:ins w:id="383" w:author="Benton, Deon" w:date="2023-07-14T11:47:00Z"/>
                <w:rFonts w:ascii="Times New Roman" w:hAnsi="Times New Roman" w:cs="Times New Roman"/>
                <w:sz w:val="20"/>
                <w:szCs w:val="20"/>
              </w:rPr>
            </w:pPr>
          </w:p>
        </w:tc>
      </w:tr>
      <w:tr w:rsidR="00AB1B99" w:rsidRPr="000D6D88" w14:paraId="6968870D" w14:textId="77777777" w:rsidTr="00AA0F5A">
        <w:trPr>
          <w:ins w:id="384" w:author="Benton, Deon" w:date="2023-07-14T11:47:00Z"/>
        </w:trPr>
        <w:tc>
          <w:tcPr>
            <w:tcW w:w="11970" w:type="dxa"/>
            <w:gridSpan w:val="12"/>
          </w:tcPr>
          <w:p w14:paraId="783A2348" w14:textId="77777777" w:rsidR="00AB1B99" w:rsidRPr="000D6D88" w:rsidRDefault="00AB1B99" w:rsidP="00AA0F5A">
            <w:pPr>
              <w:spacing w:line="480" w:lineRule="auto"/>
              <w:contextualSpacing/>
              <w:jc w:val="center"/>
              <w:rPr>
                <w:ins w:id="385" w:author="Benton, Deon" w:date="2023-07-14T11:47:00Z"/>
                <w:rFonts w:ascii="Times New Roman" w:hAnsi="Times New Roman" w:cs="Times New Roman"/>
                <w:sz w:val="20"/>
                <w:szCs w:val="20"/>
              </w:rPr>
            </w:pPr>
            <w:ins w:id="386" w:author="Benton, Deon" w:date="2023-07-14T11:47:00Z">
              <w:r w:rsidRPr="000D6D88">
                <w:rPr>
                  <w:rFonts w:ascii="Times New Roman" w:hAnsi="Times New Roman" w:cs="Times New Roman"/>
                  <w:sz w:val="20"/>
                  <w:szCs w:val="20"/>
                </w:rPr>
                <w:t>Experiment 1</w:t>
              </w:r>
            </w:ins>
          </w:p>
        </w:tc>
      </w:tr>
      <w:tr w:rsidR="00AB1B99" w:rsidRPr="000D6D88" w14:paraId="4CF159AB" w14:textId="77777777" w:rsidTr="00AA0F5A">
        <w:trPr>
          <w:ins w:id="387" w:author="Benton, Deon" w:date="2023-07-14T11:47:00Z"/>
        </w:trPr>
        <w:tc>
          <w:tcPr>
            <w:tcW w:w="11970" w:type="dxa"/>
            <w:gridSpan w:val="12"/>
          </w:tcPr>
          <w:p w14:paraId="6A11EE56" w14:textId="77777777" w:rsidR="00AB1B99" w:rsidRPr="000D6D88" w:rsidRDefault="00AB1B99" w:rsidP="00AA0F5A">
            <w:pPr>
              <w:spacing w:line="480" w:lineRule="auto"/>
              <w:contextualSpacing/>
              <w:jc w:val="center"/>
              <w:rPr>
                <w:ins w:id="388" w:author="Benton, Deon" w:date="2023-07-14T11:47:00Z"/>
                <w:rFonts w:ascii="Times New Roman" w:hAnsi="Times New Roman" w:cs="Times New Roman"/>
                <w:sz w:val="20"/>
                <w:szCs w:val="20"/>
              </w:rPr>
            </w:pPr>
            <w:ins w:id="389" w:author="Benton, Deon" w:date="2023-07-14T11:47:00Z">
              <w:r w:rsidRPr="000D6D88">
                <w:rPr>
                  <w:rFonts w:ascii="Times New Roman" w:hAnsi="Times New Roman" w:cs="Times New Roman"/>
                  <w:sz w:val="20"/>
                  <w:szCs w:val="20"/>
                </w:rPr>
                <w:t>Connectionist Model</w:t>
              </w:r>
              <w:r w:rsidRPr="000D6D88">
                <w:rPr>
                  <w:rFonts w:ascii="Times New Roman" w:hAnsi="Times New Roman" w:cs="Times New Roman"/>
                  <w:sz w:val="20"/>
                  <w:szCs w:val="20"/>
                  <w:vertAlign w:val="superscript"/>
                </w:rPr>
                <w:t>‡</w:t>
              </w:r>
            </w:ins>
          </w:p>
        </w:tc>
      </w:tr>
      <w:tr w:rsidR="00AB1B99" w:rsidRPr="000D6D88" w14:paraId="2BA346A9" w14:textId="77777777" w:rsidTr="00AA0F5A">
        <w:trPr>
          <w:ins w:id="390" w:author="Benton, Deon" w:date="2023-07-14T11:47:00Z"/>
        </w:trPr>
        <w:tc>
          <w:tcPr>
            <w:tcW w:w="2143" w:type="dxa"/>
            <w:gridSpan w:val="2"/>
          </w:tcPr>
          <w:p w14:paraId="6209DBB2" w14:textId="77777777" w:rsidR="00AB1B99" w:rsidRPr="0090574A" w:rsidRDefault="00AB1B99" w:rsidP="00AA0F5A">
            <w:pPr>
              <w:spacing w:line="480" w:lineRule="auto"/>
              <w:contextualSpacing/>
              <w:jc w:val="center"/>
              <w:rPr>
                <w:ins w:id="391" w:author="Benton, Deon" w:date="2023-07-14T11:47:00Z"/>
                <w:rFonts w:ascii="Times New Roman" w:hAnsi="Times New Roman" w:cs="Times New Roman"/>
                <w:sz w:val="20"/>
                <w:szCs w:val="20"/>
                <w:vertAlign w:val="superscript"/>
              </w:rPr>
            </w:pPr>
            <w:ins w:id="392" w:author="Benton, Deon" w:date="2023-07-14T11:47:00Z">
              <w:r w:rsidRPr="000D6D88">
                <w:rPr>
                  <w:rFonts w:ascii="Times New Roman" w:hAnsi="Times New Roman" w:cs="Times New Roman"/>
                  <w:sz w:val="20"/>
                  <w:szCs w:val="20"/>
                </w:rPr>
                <w:t>800 epochs*</w:t>
              </w:r>
            </w:ins>
          </w:p>
        </w:tc>
        <w:tc>
          <w:tcPr>
            <w:tcW w:w="1727" w:type="dxa"/>
            <w:gridSpan w:val="2"/>
          </w:tcPr>
          <w:p w14:paraId="2F3E2F0E" w14:textId="77777777" w:rsidR="00AB1B99" w:rsidRPr="000D6D88" w:rsidRDefault="00AB1B99" w:rsidP="00AA0F5A">
            <w:pPr>
              <w:spacing w:line="480" w:lineRule="auto"/>
              <w:contextualSpacing/>
              <w:jc w:val="center"/>
              <w:rPr>
                <w:ins w:id="393" w:author="Benton, Deon" w:date="2023-07-14T11:47:00Z"/>
                <w:rFonts w:ascii="Times New Roman" w:hAnsi="Times New Roman" w:cs="Times New Roman"/>
                <w:sz w:val="20"/>
                <w:szCs w:val="20"/>
              </w:rPr>
            </w:pPr>
            <w:ins w:id="394" w:author="Benton, Deon" w:date="2023-07-14T11:47:00Z">
              <w:r w:rsidRPr="000D6D88">
                <w:rPr>
                  <w:rFonts w:ascii="Times New Roman" w:hAnsi="Times New Roman" w:cs="Times New Roman"/>
                  <w:sz w:val="20"/>
                  <w:szCs w:val="20"/>
                </w:rPr>
                <w:t>1600 epochs</w:t>
              </w:r>
            </w:ins>
          </w:p>
        </w:tc>
        <w:tc>
          <w:tcPr>
            <w:tcW w:w="1992" w:type="dxa"/>
            <w:gridSpan w:val="2"/>
          </w:tcPr>
          <w:p w14:paraId="7F9FFB6E" w14:textId="77777777" w:rsidR="00AB1B99" w:rsidRPr="000D6D88" w:rsidRDefault="00AB1B99" w:rsidP="00AA0F5A">
            <w:pPr>
              <w:spacing w:line="480" w:lineRule="auto"/>
              <w:contextualSpacing/>
              <w:jc w:val="center"/>
              <w:rPr>
                <w:ins w:id="395" w:author="Benton, Deon" w:date="2023-07-14T11:47:00Z"/>
                <w:rFonts w:ascii="Times New Roman" w:hAnsi="Times New Roman" w:cs="Times New Roman"/>
                <w:sz w:val="20"/>
                <w:szCs w:val="20"/>
              </w:rPr>
            </w:pPr>
            <w:ins w:id="396" w:author="Benton, Deon" w:date="2023-07-14T11:47:00Z">
              <w:r w:rsidRPr="000D6D88">
                <w:rPr>
                  <w:rFonts w:ascii="Times New Roman" w:hAnsi="Times New Roman" w:cs="Times New Roman"/>
                  <w:sz w:val="20"/>
                  <w:szCs w:val="20"/>
                </w:rPr>
                <w:t>2000 epochs</w:t>
              </w:r>
            </w:ins>
          </w:p>
        </w:tc>
        <w:tc>
          <w:tcPr>
            <w:tcW w:w="1650" w:type="dxa"/>
            <w:gridSpan w:val="2"/>
          </w:tcPr>
          <w:p w14:paraId="377DB8E0" w14:textId="77777777" w:rsidR="00AB1B99" w:rsidRPr="000D6D88" w:rsidRDefault="00AB1B99" w:rsidP="00AA0F5A">
            <w:pPr>
              <w:spacing w:line="480" w:lineRule="auto"/>
              <w:contextualSpacing/>
              <w:jc w:val="center"/>
              <w:rPr>
                <w:ins w:id="397" w:author="Benton, Deon" w:date="2023-07-14T11:47:00Z"/>
                <w:rFonts w:ascii="Times New Roman" w:hAnsi="Times New Roman" w:cs="Times New Roman"/>
                <w:sz w:val="20"/>
                <w:szCs w:val="20"/>
              </w:rPr>
            </w:pPr>
            <w:ins w:id="398" w:author="Benton, Deon" w:date="2023-07-14T11:47:00Z">
              <w:r w:rsidRPr="000D6D88">
                <w:rPr>
                  <w:rFonts w:ascii="Times New Roman" w:hAnsi="Times New Roman" w:cs="Times New Roman"/>
                  <w:sz w:val="20"/>
                  <w:szCs w:val="20"/>
                </w:rPr>
                <w:t>3000 epochs</w:t>
              </w:r>
            </w:ins>
          </w:p>
        </w:tc>
        <w:tc>
          <w:tcPr>
            <w:tcW w:w="1988" w:type="dxa"/>
            <w:gridSpan w:val="2"/>
          </w:tcPr>
          <w:p w14:paraId="6D2A4469" w14:textId="77777777" w:rsidR="00AB1B99" w:rsidRPr="000D6D88" w:rsidRDefault="00AB1B99" w:rsidP="00AA0F5A">
            <w:pPr>
              <w:spacing w:line="480" w:lineRule="auto"/>
              <w:contextualSpacing/>
              <w:jc w:val="center"/>
              <w:rPr>
                <w:ins w:id="399" w:author="Benton, Deon" w:date="2023-07-14T11:47:00Z"/>
                <w:rFonts w:ascii="Times New Roman" w:hAnsi="Times New Roman" w:cs="Times New Roman"/>
                <w:sz w:val="20"/>
                <w:szCs w:val="20"/>
              </w:rPr>
            </w:pPr>
            <w:ins w:id="400" w:author="Benton, Deon" w:date="2023-07-14T11:47:00Z">
              <w:r w:rsidRPr="000D6D88">
                <w:rPr>
                  <w:rFonts w:ascii="Times New Roman" w:hAnsi="Times New Roman" w:cs="Times New Roman"/>
                  <w:sz w:val="20"/>
                  <w:szCs w:val="20"/>
                </w:rPr>
                <w:t>4000 epochs</w:t>
              </w:r>
            </w:ins>
          </w:p>
        </w:tc>
        <w:tc>
          <w:tcPr>
            <w:tcW w:w="1323" w:type="dxa"/>
          </w:tcPr>
          <w:p w14:paraId="098F6496" w14:textId="77777777" w:rsidR="00AB1B99" w:rsidRPr="000D6D88" w:rsidRDefault="00AB1B99" w:rsidP="00AA0F5A">
            <w:pPr>
              <w:spacing w:line="480" w:lineRule="auto"/>
              <w:contextualSpacing/>
              <w:rPr>
                <w:ins w:id="401" w:author="Benton, Deon" w:date="2023-07-14T11:47:00Z"/>
                <w:rFonts w:ascii="Times New Roman" w:hAnsi="Times New Roman" w:cs="Times New Roman"/>
                <w:sz w:val="20"/>
                <w:szCs w:val="20"/>
              </w:rPr>
            </w:pPr>
          </w:p>
        </w:tc>
        <w:tc>
          <w:tcPr>
            <w:tcW w:w="1147" w:type="dxa"/>
          </w:tcPr>
          <w:p w14:paraId="5D128C75" w14:textId="77777777" w:rsidR="00AB1B99" w:rsidRPr="000D6D88" w:rsidRDefault="00AB1B99" w:rsidP="00AA0F5A">
            <w:pPr>
              <w:spacing w:line="480" w:lineRule="auto"/>
              <w:contextualSpacing/>
              <w:rPr>
                <w:ins w:id="402" w:author="Benton, Deon" w:date="2023-07-14T11:47:00Z"/>
                <w:rFonts w:ascii="Times New Roman" w:hAnsi="Times New Roman" w:cs="Times New Roman"/>
                <w:sz w:val="20"/>
                <w:szCs w:val="20"/>
              </w:rPr>
            </w:pPr>
          </w:p>
        </w:tc>
      </w:tr>
      <w:tr w:rsidR="00AB1B99" w:rsidRPr="000D6D88" w14:paraId="3B29CB14" w14:textId="77777777" w:rsidTr="00AA0F5A">
        <w:trPr>
          <w:ins w:id="403" w:author="Benton, Deon" w:date="2023-07-14T11:47:00Z"/>
        </w:trPr>
        <w:tc>
          <w:tcPr>
            <w:tcW w:w="1248" w:type="dxa"/>
          </w:tcPr>
          <w:p w14:paraId="31DA9949" w14:textId="77777777" w:rsidR="00AB1B99" w:rsidRPr="000D6D88" w:rsidRDefault="00AB1B99" w:rsidP="00AA0F5A">
            <w:pPr>
              <w:spacing w:line="480" w:lineRule="auto"/>
              <w:contextualSpacing/>
              <w:rPr>
                <w:ins w:id="404" w:author="Benton, Deon" w:date="2023-07-14T11:47:00Z"/>
                <w:rFonts w:ascii="Times New Roman" w:hAnsi="Times New Roman" w:cs="Times New Roman"/>
                <w:sz w:val="20"/>
                <w:szCs w:val="20"/>
              </w:rPr>
            </w:pPr>
            <w:ins w:id="405" w:author="Benton, Deon" w:date="2023-07-14T11:47:00Z">
              <w:r w:rsidRPr="000D6D88">
                <w:rPr>
                  <w:rFonts w:ascii="Times New Roman" w:hAnsi="Times New Roman" w:cs="Times New Roman"/>
                  <w:sz w:val="20"/>
                  <w:szCs w:val="20"/>
                </w:rPr>
                <w:t>RMSE</w:t>
              </w:r>
            </w:ins>
          </w:p>
        </w:tc>
        <w:tc>
          <w:tcPr>
            <w:tcW w:w="895" w:type="dxa"/>
          </w:tcPr>
          <w:p w14:paraId="2A3761D5" w14:textId="77777777" w:rsidR="00AB1B99" w:rsidRPr="000D6D88" w:rsidRDefault="00AB1B99" w:rsidP="00AA0F5A">
            <w:pPr>
              <w:spacing w:line="480" w:lineRule="auto"/>
              <w:contextualSpacing/>
              <w:rPr>
                <w:ins w:id="406" w:author="Benton, Deon" w:date="2023-07-14T11:47:00Z"/>
                <w:rFonts w:ascii="Times New Roman" w:hAnsi="Times New Roman" w:cs="Times New Roman"/>
                <w:sz w:val="20"/>
                <w:szCs w:val="20"/>
              </w:rPr>
            </w:pPr>
            <w:ins w:id="407" w:author="Benton, Deon" w:date="2023-07-14T11:47:00Z">
              <w:r w:rsidRPr="000D6D88">
                <w:rPr>
                  <w:rFonts w:ascii="Times New Roman" w:hAnsi="Times New Roman" w:cs="Times New Roman"/>
                  <w:sz w:val="20"/>
                  <w:szCs w:val="20"/>
                </w:rPr>
                <w:t>MAE</w:t>
              </w:r>
            </w:ins>
          </w:p>
        </w:tc>
        <w:tc>
          <w:tcPr>
            <w:tcW w:w="827" w:type="dxa"/>
          </w:tcPr>
          <w:p w14:paraId="29B0F9D4" w14:textId="77777777" w:rsidR="00AB1B99" w:rsidRPr="000D6D88" w:rsidRDefault="00AB1B99" w:rsidP="00AA0F5A">
            <w:pPr>
              <w:spacing w:line="480" w:lineRule="auto"/>
              <w:contextualSpacing/>
              <w:rPr>
                <w:ins w:id="408" w:author="Benton, Deon" w:date="2023-07-14T11:47:00Z"/>
                <w:rFonts w:ascii="Times New Roman" w:hAnsi="Times New Roman" w:cs="Times New Roman"/>
                <w:sz w:val="20"/>
                <w:szCs w:val="20"/>
              </w:rPr>
            </w:pPr>
            <w:ins w:id="409" w:author="Benton, Deon" w:date="2023-07-14T11:47:00Z">
              <w:r w:rsidRPr="000D6D88">
                <w:rPr>
                  <w:rFonts w:ascii="Times New Roman" w:hAnsi="Times New Roman" w:cs="Times New Roman"/>
                  <w:sz w:val="20"/>
                  <w:szCs w:val="20"/>
                </w:rPr>
                <w:t>RMSE</w:t>
              </w:r>
            </w:ins>
          </w:p>
        </w:tc>
        <w:tc>
          <w:tcPr>
            <w:tcW w:w="900" w:type="dxa"/>
          </w:tcPr>
          <w:p w14:paraId="056CFE81" w14:textId="77777777" w:rsidR="00AB1B99" w:rsidRPr="000D6D88" w:rsidRDefault="00AB1B99" w:rsidP="00AA0F5A">
            <w:pPr>
              <w:spacing w:line="480" w:lineRule="auto"/>
              <w:contextualSpacing/>
              <w:rPr>
                <w:ins w:id="410" w:author="Benton, Deon" w:date="2023-07-14T11:47:00Z"/>
                <w:rFonts w:ascii="Times New Roman" w:hAnsi="Times New Roman" w:cs="Times New Roman"/>
                <w:sz w:val="20"/>
                <w:szCs w:val="20"/>
              </w:rPr>
            </w:pPr>
            <w:ins w:id="411" w:author="Benton, Deon" w:date="2023-07-14T11:47:00Z">
              <w:r w:rsidRPr="000D6D88">
                <w:rPr>
                  <w:rFonts w:ascii="Times New Roman" w:hAnsi="Times New Roman" w:cs="Times New Roman"/>
                  <w:sz w:val="20"/>
                  <w:szCs w:val="20"/>
                </w:rPr>
                <w:t>MAE</w:t>
              </w:r>
            </w:ins>
          </w:p>
        </w:tc>
        <w:tc>
          <w:tcPr>
            <w:tcW w:w="1138" w:type="dxa"/>
          </w:tcPr>
          <w:p w14:paraId="416C4F17" w14:textId="77777777" w:rsidR="00AB1B99" w:rsidRPr="000D6D88" w:rsidRDefault="00AB1B99" w:rsidP="00AA0F5A">
            <w:pPr>
              <w:spacing w:line="480" w:lineRule="auto"/>
              <w:contextualSpacing/>
              <w:rPr>
                <w:ins w:id="412" w:author="Benton, Deon" w:date="2023-07-14T11:47:00Z"/>
                <w:rFonts w:ascii="Times New Roman" w:hAnsi="Times New Roman" w:cs="Times New Roman"/>
                <w:sz w:val="20"/>
                <w:szCs w:val="20"/>
              </w:rPr>
            </w:pPr>
            <w:ins w:id="413" w:author="Benton, Deon" w:date="2023-07-14T11:47:00Z">
              <w:r w:rsidRPr="000D6D88">
                <w:rPr>
                  <w:rFonts w:ascii="Times New Roman" w:hAnsi="Times New Roman" w:cs="Times New Roman"/>
                  <w:sz w:val="20"/>
                  <w:szCs w:val="20"/>
                </w:rPr>
                <w:t>RMSE</w:t>
              </w:r>
            </w:ins>
          </w:p>
        </w:tc>
        <w:tc>
          <w:tcPr>
            <w:tcW w:w="854" w:type="dxa"/>
          </w:tcPr>
          <w:p w14:paraId="7322EFFB" w14:textId="77777777" w:rsidR="00AB1B99" w:rsidRPr="000D6D88" w:rsidRDefault="00AB1B99" w:rsidP="00AA0F5A">
            <w:pPr>
              <w:spacing w:line="480" w:lineRule="auto"/>
              <w:contextualSpacing/>
              <w:rPr>
                <w:ins w:id="414" w:author="Benton, Deon" w:date="2023-07-14T11:47:00Z"/>
                <w:rFonts w:ascii="Times New Roman" w:hAnsi="Times New Roman" w:cs="Times New Roman"/>
                <w:sz w:val="20"/>
                <w:szCs w:val="20"/>
              </w:rPr>
            </w:pPr>
            <w:ins w:id="415" w:author="Benton, Deon" w:date="2023-07-14T11:47:00Z">
              <w:r w:rsidRPr="000D6D88">
                <w:rPr>
                  <w:rFonts w:ascii="Times New Roman" w:hAnsi="Times New Roman" w:cs="Times New Roman"/>
                  <w:sz w:val="20"/>
                  <w:szCs w:val="20"/>
                </w:rPr>
                <w:t>MAE</w:t>
              </w:r>
            </w:ins>
          </w:p>
        </w:tc>
        <w:tc>
          <w:tcPr>
            <w:tcW w:w="865" w:type="dxa"/>
          </w:tcPr>
          <w:p w14:paraId="1E5D6D17" w14:textId="77777777" w:rsidR="00AB1B99" w:rsidRPr="000D6D88" w:rsidRDefault="00AB1B99" w:rsidP="00AA0F5A">
            <w:pPr>
              <w:spacing w:line="480" w:lineRule="auto"/>
              <w:contextualSpacing/>
              <w:rPr>
                <w:ins w:id="416" w:author="Benton, Deon" w:date="2023-07-14T11:47:00Z"/>
                <w:rFonts w:ascii="Times New Roman" w:hAnsi="Times New Roman" w:cs="Times New Roman"/>
                <w:sz w:val="20"/>
                <w:szCs w:val="20"/>
              </w:rPr>
            </w:pPr>
            <w:ins w:id="417" w:author="Benton, Deon" w:date="2023-07-14T11:47:00Z">
              <w:r w:rsidRPr="000D6D88">
                <w:rPr>
                  <w:rFonts w:ascii="Times New Roman" w:hAnsi="Times New Roman" w:cs="Times New Roman"/>
                  <w:sz w:val="20"/>
                  <w:szCs w:val="20"/>
                </w:rPr>
                <w:t>RMSE</w:t>
              </w:r>
            </w:ins>
          </w:p>
        </w:tc>
        <w:tc>
          <w:tcPr>
            <w:tcW w:w="785" w:type="dxa"/>
          </w:tcPr>
          <w:p w14:paraId="012EDD68" w14:textId="77777777" w:rsidR="00AB1B99" w:rsidRPr="000D6D88" w:rsidRDefault="00AB1B99" w:rsidP="00AA0F5A">
            <w:pPr>
              <w:spacing w:line="480" w:lineRule="auto"/>
              <w:contextualSpacing/>
              <w:rPr>
                <w:ins w:id="418" w:author="Benton, Deon" w:date="2023-07-14T11:47:00Z"/>
                <w:rFonts w:ascii="Times New Roman" w:hAnsi="Times New Roman" w:cs="Times New Roman"/>
                <w:sz w:val="20"/>
                <w:szCs w:val="20"/>
              </w:rPr>
            </w:pPr>
            <w:ins w:id="419" w:author="Benton, Deon" w:date="2023-07-14T11:47:00Z">
              <w:r w:rsidRPr="000D6D88">
                <w:rPr>
                  <w:rFonts w:ascii="Times New Roman" w:hAnsi="Times New Roman" w:cs="Times New Roman"/>
                  <w:sz w:val="20"/>
                  <w:szCs w:val="20"/>
                </w:rPr>
                <w:t>MAE</w:t>
              </w:r>
            </w:ins>
          </w:p>
        </w:tc>
        <w:tc>
          <w:tcPr>
            <w:tcW w:w="866" w:type="dxa"/>
          </w:tcPr>
          <w:p w14:paraId="7DF08E48" w14:textId="77777777" w:rsidR="00AB1B99" w:rsidRPr="000D6D88" w:rsidRDefault="00AB1B99" w:rsidP="00AA0F5A">
            <w:pPr>
              <w:spacing w:line="480" w:lineRule="auto"/>
              <w:contextualSpacing/>
              <w:rPr>
                <w:ins w:id="420" w:author="Benton, Deon" w:date="2023-07-14T11:47:00Z"/>
                <w:rFonts w:ascii="Times New Roman" w:hAnsi="Times New Roman" w:cs="Times New Roman"/>
                <w:sz w:val="20"/>
                <w:szCs w:val="20"/>
              </w:rPr>
            </w:pPr>
            <w:ins w:id="421" w:author="Benton, Deon" w:date="2023-07-14T11:47:00Z">
              <w:r w:rsidRPr="000D6D88">
                <w:rPr>
                  <w:rFonts w:ascii="Times New Roman" w:hAnsi="Times New Roman" w:cs="Times New Roman"/>
                  <w:sz w:val="20"/>
                  <w:szCs w:val="20"/>
                </w:rPr>
                <w:t>RMSE</w:t>
              </w:r>
            </w:ins>
          </w:p>
        </w:tc>
        <w:tc>
          <w:tcPr>
            <w:tcW w:w="1122" w:type="dxa"/>
          </w:tcPr>
          <w:p w14:paraId="108F6682" w14:textId="77777777" w:rsidR="00AB1B99" w:rsidRPr="000D6D88" w:rsidRDefault="00AB1B99" w:rsidP="00AA0F5A">
            <w:pPr>
              <w:spacing w:line="480" w:lineRule="auto"/>
              <w:contextualSpacing/>
              <w:rPr>
                <w:ins w:id="422" w:author="Benton, Deon" w:date="2023-07-14T11:47:00Z"/>
                <w:rFonts w:ascii="Times New Roman" w:hAnsi="Times New Roman" w:cs="Times New Roman"/>
                <w:sz w:val="20"/>
                <w:szCs w:val="20"/>
              </w:rPr>
            </w:pPr>
            <w:ins w:id="423" w:author="Benton, Deon" w:date="2023-07-14T11:47:00Z">
              <w:r w:rsidRPr="000D6D88">
                <w:rPr>
                  <w:rFonts w:ascii="Times New Roman" w:hAnsi="Times New Roman" w:cs="Times New Roman"/>
                  <w:sz w:val="20"/>
                  <w:szCs w:val="20"/>
                </w:rPr>
                <w:t>MAE</w:t>
              </w:r>
            </w:ins>
          </w:p>
        </w:tc>
        <w:tc>
          <w:tcPr>
            <w:tcW w:w="1323" w:type="dxa"/>
          </w:tcPr>
          <w:p w14:paraId="685C3C1A" w14:textId="77777777" w:rsidR="00AB1B99" w:rsidRPr="000D6D88" w:rsidRDefault="00AB1B99" w:rsidP="00AA0F5A">
            <w:pPr>
              <w:spacing w:line="480" w:lineRule="auto"/>
              <w:contextualSpacing/>
              <w:rPr>
                <w:ins w:id="424" w:author="Benton, Deon" w:date="2023-07-14T11:47:00Z"/>
                <w:rFonts w:ascii="Times New Roman" w:hAnsi="Times New Roman" w:cs="Times New Roman"/>
                <w:sz w:val="20"/>
                <w:szCs w:val="20"/>
              </w:rPr>
            </w:pPr>
            <w:ins w:id="425" w:author="Benton, Deon" w:date="2023-07-14T11:47:00Z">
              <w:r w:rsidRPr="000D6D88">
                <w:rPr>
                  <w:rFonts w:ascii="Times New Roman" w:hAnsi="Times New Roman" w:cs="Times New Roman"/>
                  <w:sz w:val="20"/>
                  <w:szCs w:val="20"/>
                </w:rPr>
                <w:t>Avg. RMSE</w:t>
              </w:r>
            </w:ins>
          </w:p>
        </w:tc>
        <w:tc>
          <w:tcPr>
            <w:tcW w:w="1147" w:type="dxa"/>
          </w:tcPr>
          <w:p w14:paraId="357A9819" w14:textId="77777777" w:rsidR="00AB1B99" w:rsidRPr="000D6D88" w:rsidRDefault="00AB1B99" w:rsidP="00AA0F5A">
            <w:pPr>
              <w:spacing w:line="480" w:lineRule="auto"/>
              <w:contextualSpacing/>
              <w:rPr>
                <w:ins w:id="426" w:author="Benton, Deon" w:date="2023-07-14T11:47:00Z"/>
                <w:rFonts w:ascii="Times New Roman" w:hAnsi="Times New Roman" w:cs="Times New Roman"/>
                <w:sz w:val="20"/>
                <w:szCs w:val="20"/>
              </w:rPr>
            </w:pPr>
            <w:ins w:id="427" w:author="Benton, Deon" w:date="2023-07-14T11:47:00Z">
              <w:r w:rsidRPr="000D6D88">
                <w:rPr>
                  <w:rFonts w:ascii="Times New Roman" w:hAnsi="Times New Roman" w:cs="Times New Roman"/>
                  <w:sz w:val="20"/>
                  <w:szCs w:val="20"/>
                </w:rPr>
                <w:t>Avg. MAE</w:t>
              </w:r>
            </w:ins>
          </w:p>
        </w:tc>
      </w:tr>
      <w:tr w:rsidR="00AB1B99" w:rsidRPr="000D6D88" w14:paraId="7513D034" w14:textId="77777777" w:rsidTr="00AA0F5A">
        <w:trPr>
          <w:ins w:id="428" w:author="Benton, Deon" w:date="2023-07-14T11:47:00Z"/>
        </w:trPr>
        <w:tc>
          <w:tcPr>
            <w:tcW w:w="1248" w:type="dxa"/>
          </w:tcPr>
          <w:p w14:paraId="4D60897E" w14:textId="77777777" w:rsidR="00AB1B99" w:rsidRPr="000D6D88" w:rsidRDefault="00AB1B99" w:rsidP="00AA0F5A">
            <w:pPr>
              <w:spacing w:line="480" w:lineRule="auto"/>
              <w:contextualSpacing/>
              <w:rPr>
                <w:ins w:id="429" w:author="Benton, Deon" w:date="2023-07-14T11:47:00Z"/>
                <w:rFonts w:ascii="Times New Roman" w:hAnsi="Times New Roman" w:cs="Times New Roman"/>
                <w:sz w:val="20"/>
                <w:szCs w:val="20"/>
              </w:rPr>
            </w:pPr>
            <w:ins w:id="430" w:author="Benton, Deon" w:date="2023-07-14T11:47:00Z">
              <w:r w:rsidRPr="000D6D88">
                <w:rPr>
                  <w:rFonts w:ascii="Times New Roman" w:hAnsi="Times New Roman" w:cs="Times New Roman"/>
                  <w:sz w:val="20"/>
                  <w:szCs w:val="20"/>
                </w:rPr>
                <w:t>.10</w:t>
              </w:r>
            </w:ins>
          </w:p>
        </w:tc>
        <w:tc>
          <w:tcPr>
            <w:tcW w:w="895" w:type="dxa"/>
          </w:tcPr>
          <w:p w14:paraId="0B878EB4" w14:textId="77777777" w:rsidR="00AB1B99" w:rsidRPr="000D6D88" w:rsidRDefault="00AB1B99" w:rsidP="00AA0F5A">
            <w:pPr>
              <w:spacing w:line="480" w:lineRule="auto"/>
              <w:contextualSpacing/>
              <w:rPr>
                <w:ins w:id="431" w:author="Benton, Deon" w:date="2023-07-14T11:47:00Z"/>
                <w:rFonts w:ascii="Times New Roman" w:hAnsi="Times New Roman" w:cs="Times New Roman"/>
                <w:sz w:val="20"/>
                <w:szCs w:val="20"/>
              </w:rPr>
            </w:pPr>
            <w:ins w:id="432" w:author="Benton, Deon" w:date="2023-07-14T11:47:00Z">
              <w:r w:rsidRPr="000D6D88">
                <w:rPr>
                  <w:rFonts w:ascii="Times New Roman" w:hAnsi="Times New Roman" w:cs="Times New Roman"/>
                  <w:sz w:val="20"/>
                  <w:szCs w:val="20"/>
                </w:rPr>
                <w:t>.07</w:t>
              </w:r>
            </w:ins>
          </w:p>
        </w:tc>
        <w:tc>
          <w:tcPr>
            <w:tcW w:w="827" w:type="dxa"/>
          </w:tcPr>
          <w:p w14:paraId="6A7A4064" w14:textId="77777777" w:rsidR="00AB1B99" w:rsidRPr="000D6D88" w:rsidRDefault="00AB1B99" w:rsidP="00AA0F5A">
            <w:pPr>
              <w:spacing w:line="480" w:lineRule="auto"/>
              <w:contextualSpacing/>
              <w:rPr>
                <w:ins w:id="433" w:author="Benton, Deon" w:date="2023-07-14T11:47:00Z"/>
                <w:rFonts w:ascii="Times New Roman" w:hAnsi="Times New Roman" w:cs="Times New Roman"/>
                <w:sz w:val="20"/>
                <w:szCs w:val="20"/>
              </w:rPr>
            </w:pPr>
            <w:ins w:id="434" w:author="Benton, Deon" w:date="2023-07-14T11:47:00Z">
              <w:r w:rsidRPr="000D6D88">
                <w:rPr>
                  <w:rFonts w:ascii="Times New Roman" w:hAnsi="Times New Roman" w:cs="Times New Roman"/>
                  <w:sz w:val="20"/>
                  <w:szCs w:val="20"/>
                </w:rPr>
                <w:t>.13</w:t>
              </w:r>
            </w:ins>
          </w:p>
        </w:tc>
        <w:tc>
          <w:tcPr>
            <w:tcW w:w="900" w:type="dxa"/>
          </w:tcPr>
          <w:p w14:paraId="6F053496" w14:textId="77777777" w:rsidR="00AB1B99" w:rsidRPr="000D6D88" w:rsidRDefault="00AB1B99" w:rsidP="00AA0F5A">
            <w:pPr>
              <w:spacing w:line="480" w:lineRule="auto"/>
              <w:contextualSpacing/>
              <w:rPr>
                <w:ins w:id="435" w:author="Benton, Deon" w:date="2023-07-14T11:47:00Z"/>
                <w:rFonts w:ascii="Times New Roman" w:hAnsi="Times New Roman" w:cs="Times New Roman"/>
                <w:sz w:val="20"/>
                <w:szCs w:val="20"/>
              </w:rPr>
            </w:pPr>
            <w:ins w:id="436" w:author="Benton, Deon" w:date="2023-07-14T11:47:00Z">
              <w:r w:rsidRPr="000D6D88">
                <w:rPr>
                  <w:rFonts w:ascii="Times New Roman" w:hAnsi="Times New Roman" w:cs="Times New Roman"/>
                  <w:sz w:val="20"/>
                  <w:szCs w:val="20"/>
                </w:rPr>
                <w:t>.09</w:t>
              </w:r>
            </w:ins>
          </w:p>
        </w:tc>
        <w:tc>
          <w:tcPr>
            <w:tcW w:w="1138" w:type="dxa"/>
          </w:tcPr>
          <w:p w14:paraId="35BF4CCA" w14:textId="77777777" w:rsidR="00AB1B99" w:rsidRPr="000D6D88" w:rsidRDefault="00AB1B99" w:rsidP="00AA0F5A">
            <w:pPr>
              <w:spacing w:line="480" w:lineRule="auto"/>
              <w:contextualSpacing/>
              <w:rPr>
                <w:ins w:id="437" w:author="Benton, Deon" w:date="2023-07-14T11:47:00Z"/>
                <w:rFonts w:ascii="Times New Roman" w:hAnsi="Times New Roman" w:cs="Times New Roman"/>
                <w:sz w:val="20"/>
                <w:szCs w:val="20"/>
              </w:rPr>
            </w:pPr>
            <w:ins w:id="438" w:author="Benton, Deon" w:date="2023-07-14T11:47:00Z">
              <w:r w:rsidRPr="000D6D88">
                <w:rPr>
                  <w:rFonts w:ascii="Times New Roman" w:hAnsi="Times New Roman" w:cs="Times New Roman"/>
                  <w:sz w:val="20"/>
                  <w:szCs w:val="20"/>
                </w:rPr>
                <w:t>.15</w:t>
              </w:r>
            </w:ins>
          </w:p>
        </w:tc>
        <w:tc>
          <w:tcPr>
            <w:tcW w:w="854" w:type="dxa"/>
          </w:tcPr>
          <w:p w14:paraId="06F1A340" w14:textId="77777777" w:rsidR="00AB1B99" w:rsidRPr="000D6D88" w:rsidRDefault="00AB1B99" w:rsidP="00AA0F5A">
            <w:pPr>
              <w:spacing w:line="480" w:lineRule="auto"/>
              <w:contextualSpacing/>
              <w:rPr>
                <w:ins w:id="439" w:author="Benton, Deon" w:date="2023-07-14T11:47:00Z"/>
                <w:rFonts w:ascii="Times New Roman" w:hAnsi="Times New Roman" w:cs="Times New Roman"/>
                <w:sz w:val="20"/>
                <w:szCs w:val="20"/>
              </w:rPr>
            </w:pPr>
            <w:ins w:id="440" w:author="Benton, Deon" w:date="2023-07-14T11:47:00Z">
              <w:r w:rsidRPr="000D6D88">
                <w:rPr>
                  <w:rFonts w:ascii="Times New Roman" w:hAnsi="Times New Roman" w:cs="Times New Roman"/>
                  <w:sz w:val="20"/>
                  <w:szCs w:val="20"/>
                </w:rPr>
                <w:t>.11</w:t>
              </w:r>
            </w:ins>
          </w:p>
        </w:tc>
        <w:tc>
          <w:tcPr>
            <w:tcW w:w="865" w:type="dxa"/>
          </w:tcPr>
          <w:p w14:paraId="7F1074C2" w14:textId="77777777" w:rsidR="00AB1B99" w:rsidRPr="000D6D88" w:rsidRDefault="00AB1B99" w:rsidP="00AA0F5A">
            <w:pPr>
              <w:spacing w:line="480" w:lineRule="auto"/>
              <w:contextualSpacing/>
              <w:rPr>
                <w:ins w:id="441" w:author="Benton, Deon" w:date="2023-07-14T11:47:00Z"/>
                <w:rFonts w:ascii="Times New Roman" w:hAnsi="Times New Roman" w:cs="Times New Roman"/>
                <w:sz w:val="20"/>
                <w:szCs w:val="20"/>
              </w:rPr>
            </w:pPr>
            <w:ins w:id="442" w:author="Benton, Deon" w:date="2023-07-14T11:47:00Z">
              <w:r w:rsidRPr="000D6D88">
                <w:rPr>
                  <w:rFonts w:ascii="Times New Roman" w:hAnsi="Times New Roman" w:cs="Times New Roman"/>
                  <w:sz w:val="20"/>
                  <w:szCs w:val="20"/>
                </w:rPr>
                <w:t>.17</w:t>
              </w:r>
            </w:ins>
          </w:p>
        </w:tc>
        <w:tc>
          <w:tcPr>
            <w:tcW w:w="785" w:type="dxa"/>
          </w:tcPr>
          <w:p w14:paraId="355C449E" w14:textId="77777777" w:rsidR="00AB1B99" w:rsidRPr="000D6D88" w:rsidRDefault="00AB1B99" w:rsidP="00AA0F5A">
            <w:pPr>
              <w:spacing w:line="480" w:lineRule="auto"/>
              <w:contextualSpacing/>
              <w:rPr>
                <w:ins w:id="443" w:author="Benton, Deon" w:date="2023-07-14T11:47:00Z"/>
                <w:rFonts w:ascii="Times New Roman" w:hAnsi="Times New Roman" w:cs="Times New Roman"/>
                <w:sz w:val="20"/>
                <w:szCs w:val="20"/>
              </w:rPr>
            </w:pPr>
            <w:ins w:id="444" w:author="Benton, Deon" w:date="2023-07-14T11:47:00Z">
              <w:r w:rsidRPr="000D6D88">
                <w:rPr>
                  <w:rFonts w:ascii="Times New Roman" w:hAnsi="Times New Roman" w:cs="Times New Roman"/>
                  <w:sz w:val="20"/>
                  <w:szCs w:val="20"/>
                </w:rPr>
                <w:t>.14</w:t>
              </w:r>
            </w:ins>
          </w:p>
        </w:tc>
        <w:tc>
          <w:tcPr>
            <w:tcW w:w="866" w:type="dxa"/>
          </w:tcPr>
          <w:p w14:paraId="2FC12AE8" w14:textId="77777777" w:rsidR="00AB1B99" w:rsidRPr="000D6D88" w:rsidRDefault="00AB1B99" w:rsidP="00AA0F5A">
            <w:pPr>
              <w:spacing w:line="480" w:lineRule="auto"/>
              <w:contextualSpacing/>
              <w:rPr>
                <w:ins w:id="445" w:author="Benton, Deon" w:date="2023-07-14T11:47:00Z"/>
                <w:rFonts w:ascii="Times New Roman" w:hAnsi="Times New Roman" w:cs="Times New Roman"/>
                <w:sz w:val="20"/>
                <w:szCs w:val="20"/>
              </w:rPr>
            </w:pPr>
            <w:ins w:id="446" w:author="Benton, Deon" w:date="2023-07-14T11:47:00Z">
              <w:r w:rsidRPr="000D6D88">
                <w:rPr>
                  <w:rFonts w:ascii="Times New Roman" w:hAnsi="Times New Roman" w:cs="Times New Roman"/>
                  <w:sz w:val="20"/>
                  <w:szCs w:val="20"/>
                </w:rPr>
                <w:t>.18</w:t>
              </w:r>
            </w:ins>
          </w:p>
        </w:tc>
        <w:tc>
          <w:tcPr>
            <w:tcW w:w="1122" w:type="dxa"/>
          </w:tcPr>
          <w:p w14:paraId="2097C107" w14:textId="77777777" w:rsidR="00AB1B99" w:rsidRPr="000D6D88" w:rsidRDefault="00AB1B99" w:rsidP="00AA0F5A">
            <w:pPr>
              <w:spacing w:line="480" w:lineRule="auto"/>
              <w:contextualSpacing/>
              <w:rPr>
                <w:ins w:id="447" w:author="Benton, Deon" w:date="2023-07-14T11:47:00Z"/>
                <w:rFonts w:ascii="Times New Roman" w:hAnsi="Times New Roman" w:cs="Times New Roman"/>
                <w:sz w:val="20"/>
                <w:szCs w:val="20"/>
              </w:rPr>
            </w:pPr>
            <w:ins w:id="448" w:author="Benton, Deon" w:date="2023-07-14T11:47:00Z">
              <w:r w:rsidRPr="000D6D88">
                <w:rPr>
                  <w:rFonts w:ascii="Times New Roman" w:hAnsi="Times New Roman" w:cs="Times New Roman"/>
                  <w:sz w:val="20"/>
                  <w:szCs w:val="20"/>
                </w:rPr>
                <w:t>.15</w:t>
              </w:r>
            </w:ins>
          </w:p>
        </w:tc>
        <w:tc>
          <w:tcPr>
            <w:tcW w:w="1323" w:type="dxa"/>
          </w:tcPr>
          <w:p w14:paraId="78D4EC9A" w14:textId="77777777" w:rsidR="00AB1B99" w:rsidRPr="000D6D88" w:rsidRDefault="00AB1B99" w:rsidP="00AA0F5A">
            <w:pPr>
              <w:spacing w:line="480" w:lineRule="auto"/>
              <w:contextualSpacing/>
              <w:rPr>
                <w:ins w:id="449" w:author="Benton, Deon" w:date="2023-07-14T11:47:00Z"/>
                <w:rFonts w:ascii="Times New Roman" w:hAnsi="Times New Roman" w:cs="Times New Roman"/>
                <w:sz w:val="20"/>
                <w:szCs w:val="20"/>
              </w:rPr>
            </w:pPr>
            <w:ins w:id="450" w:author="Benton, Deon" w:date="2023-07-14T11:47:00Z">
              <w:r w:rsidRPr="000D6D88">
                <w:rPr>
                  <w:rFonts w:ascii="Times New Roman" w:hAnsi="Times New Roman" w:cs="Times New Roman"/>
                  <w:sz w:val="20"/>
                  <w:szCs w:val="20"/>
                </w:rPr>
                <w:t>.15</w:t>
              </w:r>
            </w:ins>
          </w:p>
        </w:tc>
        <w:tc>
          <w:tcPr>
            <w:tcW w:w="1147" w:type="dxa"/>
          </w:tcPr>
          <w:p w14:paraId="1B85BF97" w14:textId="77777777" w:rsidR="00AB1B99" w:rsidRPr="000D6D88" w:rsidRDefault="00AB1B99" w:rsidP="00AA0F5A">
            <w:pPr>
              <w:spacing w:line="480" w:lineRule="auto"/>
              <w:contextualSpacing/>
              <w:rPr>
                <w:ins w:id="451" w:author="Benton, Deon" w:date="2023-07-14T11:47:00Z"/>
                <w:rFonts w:ascii="Times New Roman" w:hAnsi="Times New Roman" w:cs="Times New Roman"/>
                <w:sz w:val="20"/>
                <w:szCs w:val="20"/>
              </w:rPr>
            </w:pPr>
            <w:ins w:id="452" w:author="Benton, Deon" w:date="2023-07-14T11:47:00Z">
              <w:r w:rsidRPr="000D6D88">
                <w:rPr>
                  <w:rFonts w:ascii="Times New Roman" w:hAnsi="Times New Roman" w:cs="Times New Roman"/>
                  <w:sz w:val="20"/>
                  <w:szCs w:val="20"/>
                </w:rPr>
                <w:t>.11</w:t>
              </w:r>
            </w:ins>
          </w:p>
        </w:tc>
      </w:tr>
      <w:tr w:rsidR="00AB1B99" w:rsidRPr="000D6D88" w14:paraId="1F29B8EB" w14:textId="77777777" w:rsidTr="00AA0F5A">
        <w:trPr>
          <w:ins w:id="453" w:author="Benton, Deon" w:date="2023-07-14T11:47:00Z"/>
        </w:trPr>
        <w:tc>
          <w:tcPr>
            <w:tcW w:w="1248" w:type="dxa"/>
          </w:tcPr>
          <w:p w14:paraId="14275E9E" w14:textId="77777777" w:rsidR="00AB1B99" w:rsidRPr="000D6D88" w:rsidRDefault="00AB1B99" w:rsidP="00AA0F5A">
            <w:pPr>
              <w:spacing w:line="480" w:lineRule="auto"/>
              <w:contextualSpacing/>
              <w:rPr>
                <w:ins w:id="454" w:author="Benton, Deon" w:date="2023-07-14T11:47:00Z"/>
                <w:rFonts w:ascii="Times New Roman" w:hAnsi="Times New Roman" w:cs="Times New Roman"/>
                <w:sz w:val="20"/>
                <w:szCs w:val="20"/>
              </w:rPr>
            </w:pPr>
          </w:p>
        </w:tc>
        <w:tc>
          <w:tcPr>
            <w:tcW w:w="895" w:type="dxa"/>
          </w:tcPr>
          <w:p w14:paraId="45659376" w14:textId="77777777" w:rsidR="00AB1B99" w:rsidRPr="000D6D88" w:rsidRDefault="00AB1B99" w:rsidP="00AA0F5A">
            <w:pPr>
              <w:spacing w:line="480" w:lineRule="auto"/>
              <w:contextualSpacing/>
              <w:rPr>
                <w:ins w:id="455" w:author="Benton, Deon" w:date="2023-07-14T11:47:00Z"/>
                <w:rFonts w:ascii="Times New Roman" w:hAnsi="Times New Roman" w:cs="Times New Roman"/>
                <w:sz w:val="20"/>
                <w:szCs w:val="20"/>
              </w:rPr>
            </w:pPr>
          </w:p>
        </w:tc>
        <w:tc>
          <w:tcPr>
            <w:tcW w:w="827" w:type="dxa"/>
          </w:tcPr>
          <w:p w14:paraId="64D6FB51" w14:textId="77777777" w:rsidR="00AB1B99" w:rsidRPr="000D6D88" w:rsidRDefault="00AB1B99" w:rsidP="00AA0F5A">
            <w:pPr>
              <w:spacing w:line="480" w:lineRule="auto"/>
              <w:contextualSpacing/>
              <w:rPr>
                <w:ins w:id="456" w:author="Benton, Deon" w:date="2023-07-14T11:47:00Z"/>
                <w:rFonts w:ascii="Times New Roman" w:hAnsi="Times New Roman" w:cs="Times New Roman"/>
                <w:sz w:val="20"/>
                <w:szCs w:val="20"/>
              </w:rPr>
            </w:pPr>
          </w:p>
        </w:tc>
        <w:tc>
          <w:tcPr>
            <w:tcW w:w="900" w:type="dxa"/>
          </w:tcPr>
          <w:p w14:paraId="26745062" w14:textId="77777777" w:rsidR="00AB1B99" w:rsidRPr="000D6D88" w:rsidRDefault="00AB1B99" w:rsidP="00AA0F5A">
            <w:pPr>
              <w:spacing w:line="480" w:lineRule="auto"/>
              <w:contextualSpacing/>
              <w:rPr>
                <w:ins w:id="457" w:author="Benton, Deon" w:date="2023-07-14T11:47:00Z"/>
                <w:rFonts w:ascii="Times New Roman" w:hAnsi="Times New Roman" w:cs="Times New Roman"/>
                <w:sz w:val="20"/>
                <w:szCs w:val="20"/>
              </w:rPr>
            </w:pPr>
          </w:p>
        </w:tc>
        <w:tc>
          <w:tcPr>
            <w:tcW w:w="1138" w:type="dxa"/>
          </w:tcPr>
          <w:p w14:paraId="573C800A" w14:textId="77777777" w:rsidR="00AB1B99" w:rsidRPr="000D6D88" w:rsidRDefault="00AB1B99" w:rsidP="00AA0F5A">
            <w:pPr>
              <w:spacing w:line="480" w:lineRule="auto"/>
              <w:contextualSpacing/>
              <w:rPr>
                <w:ins w:id="458" w:author="Benton, Deon" w:date="2023-07-14T11:47:00Z"/>
                <w:rFonts w:ascii="Times New Roman" w:hAnsi="Times New Roman" w:cs="Times New Roman"/>
                <w:sz w:val="20"/>
                <w:szCs w:val="20"/>
              </w:rPr>
            </w:pPr>
          </w:p>
        </w:tc>
        <w:tc>
          <w:tcPr>
            <w:tcW w:w="854" w:type="dxa"/>
          </w:tcPr>
          <w:p w14:paraId="4708E190" w14:textId="77777777" w:rsidR="00AB1B99" w:rsidRPr="000D6D88" w:rsidRDefault="00AB1B99" w:rsidP="00AA0F5A">
            <w:pPr>
              <w:spacing w:line="480" w:lineRule="auto"/>
              <w:contextualSpacing/>
              <w:rPr>
                <w:ins w:id="459" w:author="Benton, Deon" w:date="2023-07-14T11:47:00Z"/>
                <w:rFonts w:ascii="Times New Roman" w:hAnsi="Times New Roman" w:cs="Times New Roman"/>
                <w:sz w:val="20"/>
                <w:szCs w:val="20"/>
              </w:rPr>
            </w:pPr>
          </w:p>
        </w:tc>
        <w:tc>
          <w:tcPr>
            <w:tcW w:w="865" w:type="dxa"/>
          </w:tcPr>
          <w:p w14:paraId="3AC23AAA" w14:textId="77777777" w:rsidR="00AB1B99" w:rsidRPr="000D6D88" w:rsidRDefault="00AB1B99" w:rsidP="00AA0F5A">
            <w:pPr>
              <w:spacing w:line="480" w:lineRule="auto"/>
              <w:contextualSpacing/>
              <w:rPr>
                <w:ins w:id="460" w:author="Benton, Deon" w:date="2023-07-14T11:47:00Z"/>
                <w:rFonts w:ascii="Times New Roman" w:hAnsi="Times New Roman" w:cs="Times New Roman"/>
                <w:sz w:val="20"/>
                <w:szCs w:val="20"/>
              </w:rPr>
            </w:pPr>
          </w:p>
        </w:tc>
        <w:tc>
          <w:tcPr>
            <w:tcW w:w="785" w:type="dxa"/>
          </w:tcPr>
          <w:p w14:paraId="48514E12" w14:textId="77777777" w:rsidR="00AB1B99" w:rsidRPr="000D6D88" w:rsidRDefault="00AB1B99" w:rsidP="00AA0F5A">
            <w:pPr>
              <w:spacing w:line="480" w:lineRule="auto"/>
              <w:contextualSpacing/>
              <w:rPr>
                <w:ins w:id="461" w:author="Benton, Deon" w:date="2023-07-14T11:47:00Z"/>
                <w:rFonts w:ascii="Times New Roman" w:hAnsi="Times New Roman" w:cs="Times New Roman"/>
                <w:sz w:val="20"/>
                <w:szCs w:val="20"/>
              </w:rPr>
            </w:pPr>
          </w:p>
        </w:tc>
        <w:tc>
          <w:tcPr>
            <w:tcW w:w="866" w:type="dxa"/>
          </w:tcPr>
          <w:p w14:paraId="722CD8DC" w14:textId="77777777" w:rsidR="00AB1B99" w:rsidRPr="000D6D88" w:rsidRDefault="00AB1B99" w:rsidP="00AA0F5A">
            <w:pPr>
              <w:spacing w:line="480" w:lineRule="auto"/>
              <w:contextualSpacing/>
              <w:rPr>
                <w:ins w:id="462" w:author="Benton, Deon" w:date="2023-07-14T11:47:00Z"/>
                <w:rFonts w:ascii="Times New Roman" w:hAnsi="Times New Roman" w:cs="Times New Roman"/>
                <w:sz w:val="20"/>
                <w:szCs w:val="20"/>
              </w:rPr>
            </w:pPr>
          </w:p>
        </w:tc>
        <w:tc>
          <w:tcPr>
            <w:tcW w:w="1122" w:type="dxa"/>
          </w:tcPr>
          <w:p w14:paraId="3D886556" w14:textId="77777777" w:rsidR="00AB1B99" w:rsidRPr="000D6D88" w:rsidRDefault="00AB1B99" w:rsidP="00AA0F5A">
            <w:pPr>
              <w:spacing w:line="480" w:lineRule="auto"/>
              <w:contextualSpacing/>
              <w:rPr>
                <w:ins w:id="463" w:author="Benton, Deon" w:date="2023-07-14T11:47:00Z"/>
                <w:rFonts w:ascii="Times New Roman" w:hAnsi="Times New Roman" w:cs="Times New Roman"/>
                <w:sz w:val="20"/>
                <w:szCs w:val="20"/>
              </w:rPr>
            </w:pPr>
          </w:p>
        </w:tc>
        <w:tc>
          <w:tcPr>
            <w:tcW w:w="1323" w:type="dxa"/>
          </w:tcPr>
          <w:p w14:paraId="34A45FFF" w14:textId="77777777" w:rsidR="00AB1B99" w:rsidRPr="000D6D88" w:rsidRDefault="00AB1B99" w:rsidP="00AA0F5A">
            <w:pPr>
              <w:spacing w:line="480" w:lineRule="auto"/>
              <w:contextualSpacing/>
              <w:rPr>
                <w:ins w:id="464" w:author="Benton, Deon" w:date="2023-07-14T11:47:00Z"/>
                <w:rFonts w:ascii="Times New Roman" w:hAnsi="Times New Roman" w:cs="Times New Roman"/>
                <w:sz w:val="20"/>
                <w:szCs w:val="20"/>
              </w:rPr>
            </w:pPr>
          </w:p>
        </w:tc>
        <w:tc>
          <w:tcPr>
            <w:tcW w:w="1147" w:type="dxa"/>
          </w:tcPr>
          <w:p w14:paraId="2103859E" w14:textId="77777777" w:rsidR="00AB1B99" w:rsidRPr="000D6D88" w:rsidRDefault="00AB1B99" w:rsidP="00AA0F5A">
            <w:pPr>
              <w:spacing w:line="480" w:lineRule="auto"/>
              <w:contextualSpacing/>
              <w:rPr>
                <w:ins w:id="465" w:author="Benton, Deon" w:date="2023-07-14T11:47:00Z"/>
                <w:rFonts w:ascii="Times New Roman" w:hAnsi="Times New Roman" w:cs="Times New Roman"/>
                <w:sz w:val="20"/>
                <w:szCs w:val="20"/>
              </w:rPr>
            </w:pPr>
          </w:p>
        </w:tc>
      </w:tr>
      <w:tr w:rsidR="00AB1B99" w:rsidRPr="000D6D88" w14:paraId="29DE7779" w14:textId="77777777" w:rsidTr="00AA0F5A">
        <w:trPr>
          <w:ins w:id="466" w:author="Benton, Deon" w:date="2023-07-14T11:47:00Z"/>
        </w:trPr>
        <w:tc>
          <w:tcPr>
            <w:tcW w:w="11970" w:type="dxa"/>
            <w:gridSpan w:val="12"/>
          </w:tcPr>
          <w:p w14:paraId="1EA7E3E4" w14:textId="77777777" w:rsidR="00AB1B99" w:rsidRPr="000D6D88" w:rsidRDefault="00AB1B99" w:rsidP="00AA0F5A">
            <w:pPr>
              <w:spacing w:line="480" w:lineRule="auto"/>
              <w:contextualSpacing/>
              <w:jc w:val="center"/>
              <w:rPr>
                <w:ins w:id="467" w:author="Benton, Deon" w:date="2023-07-14T11:47:00Z"/>
                <w:rFonts w:ascii="Times New Roman" w:hAnsi="Times New Roman" w:cs="Times New Roman"/>
                <w:sz w:val="20"/>
                <w:szCs w:val="20"/>
              </w:rPr>
            </w:pPr>
            <w:ins w:id="468" w:author="Benton, Deon" w:date="2023-07-14T11:47:00Z">
              <w:r w:rsidRPr="000D6D88">
                <w:rPr>
                  <w:rFonts w:ascii="Times New Roman" w:hAnsi="Times New Roman" w:cs="Times New Roman"/>
                  <w:sz w:val="20"/>
                  <w:szCs w:val="20"/>
                </w:rPr>
                <w:t>Bayesian Model</w:t>
              </w:r>
            </w:ins>
          </w:p>
        </w:tc>
      </w:tr>
      <w:tr w:rsidR="00AB1B99" w:rsidRPr="000D6D88" w14:paraId="5A6F8E4A" w14:textId="77777777" w:rsidTr="00AA0F5A">
        <w:trPr>
          <w:ins w:id="469" w:author="Benton, Deon" w:date="2023-07-14T11:47:00Z"/>
        </w:trPr>
        <w:tc>
          <w:tcPr>
            <w:tcW w:w="2143" w:type="dxa"/>
            <w:gridSpan w:val="2"/>
          </w:tcPr>
          <w:p w14:paraId="569A2809" w14:textId="77777777" w:rsidR="00AB1B99" w:rsidRPr="000D6D88" w:rsidRDefault="00AB1B99" w:rsidP="00AA0F5A">
            <w:pPr>
              <w:spacing w:line="480" w:lineRule="auto"/>
              <w:contextualSpacing/>
              <w:jc w:val="center"/>
              <w:rPr>
                <w:ins w:id="470" w:author="Benton, Deon" w:date="2023-07-14T11:47:00Z"/>
                <w:rFonts w:ascii="Times New Roman" w:hAnsi="Times New Roman" w:cs="Times New Roman"/>
                <w:sz w:val="20"/>
                <w:szCs w:val="20"/>
              </w:rPr>
            </w:pPr>
            <w:ins w:id="471" w:author="Benton, Deon" w:date="2023-07-14T11:47:00Z">
              <w:r w:rsidRPr="000D6D88">
                <w:rPr>
                  <w:rFonts w:ascii="Times New Roman" w:hAnsi="Times New Roman" w:cs="Times New Roman"/>
                  <w:i/>
                  <w:iCs/>
                  <w:sz w:val="20"/>
                  <w:szCs w:val="20"/>
                </w:rPr>
                <w:lastRenderedPageBreak/>
                <w:t>P</w:t>
              </w:r>
              <w:r w:rsidRPr="000D6D88">
                <w:rPr>
                  <w:rFonts w:ascii="Times New Roman" w:hAnsi="Times New Roman" w:cs="Times New Roman"/>
                  <w:sz w:val="20"/>
                  <w:szCs w:val="20"/>
                </w:rPr>
                <w:t>(.5)</w:t>
              </w:r>
            </w:ins>
          </w:p>
        </w:tc>
        <w:tc>
          <w:tcPr>
            <w:tcW w:w="1727" w:type="dxa"/>
            <w:gridSpan w:val="2"/>
          </w:tcPr>
          <w:p w14:paraId="72FEBB41" w14:textId="77777777" w:rsidR="00AB1B99" w:rsidRPr="000D6D88" w:rsidRDefault="00AB1B99" w:rsidP="00AA0F5A">
            <w:pPr>
              <w:spacing w:line="480" w:lineRule="auto"/>
              <w:contextualSpacing/>
              <w:jc w:val="center"/>
              <w:rPr>
                <w:ins w:id="472" w:author="Benton, Deon" w:date="2023-07-14T11:47:00Z"/>
                <w:rFonts w:ascii="Times New Roman" w:hAnsi="Times New Roman" w:cs="Times New Roman"/>
                <w:sz w:val="20"/>
                <w:szCs w:val="20"/>
              </w:rPr>
            </w:pPr>
            <w:ins w:id="473"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(.65)</w:t>
              </w:r>
            </w:ins>
          </w:p>
        </w:tc>
        <w:tc>
          <w:tcPr>
            <w:tcW w:w="1992" w:type="dxa"/>
            <w:gridSpan w:val="2"/>
          </w:tcPr>
          <w:p w14:paraId="3162B296" w14:textId="77777777" w:rsidR="00AB1B99" w:rsidRPr="000D6D88" w:rsidRDefault="00AB1B99" w:rsidP="00AA0F5A">
            <w:pPr>
              <w:spacing w:line="480" w:lineRule="auto"/>
              <w:contextualSpacing/>
              <w:jc w:val="center"/>
              <w:rPr>
                <w:ins w:id="474" w:author="Benton, Deon" w:date="2023-07-14T11:47:00Z"/>
                <w:rFonts w:ascii="Times New Roman" w:hAnsi="Times New Roman" w:cs="Times New Roman"/>
                <w:sz w:val="20"/>
                <w:szCs w:val="20"/>
              </w:rPr>
            </w:pPr>
            <w:ins w:id="475"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(.80)*</w:t>
              </w:r>
            </w:ins>
          </w:p>
        </w:tc>
        <w:tc>
          <w:tcPr>
            <w:tcW w:w="1650" w:type="dxa"/>
            <w:gridSpan w:val="2"/>
          </w:tcPr>
          <w:p w14:paraId="3269F5A4" w14:textId="77777777" w:rsidR="00AB1B99" w:rsidRPr="000D6D88" w:rsidRDefault="00AB1B99" w:rsidP="00AA0F5A">
            <w:pPr>
              <w:spacing w:line="480" w:lineRule="auto"/>
              <w:contextualSpacing/>
              <w:jc w:val="center"/>
              <w:rPr>
                <w:ins w:id="476" w:author="Benton, Deon" w:date="2023-07-14T11:47:00Z"/>
                <w:rFonts w:ascii="Times New Roman" w:hAnsi="Times New Roman" w:cs="Times New Roman"/>
                <w:sz w:val="20"/>
                <w:szCs w:val="20"/>
              </w:rPr>
            </w:pPr>
            <w:ins w:id="477"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(.95)</w:t>
              </w:r>
            </w:ins>
          </w:p>
        </w:tc>
        <w:tc>
          <w:tcPr>
            <w:tcW w:w="1988" w:type="dxa"/>
            <w:gridSpan w:val="2"/>
          </w:tcPr>
          <w:p w14:paraId="2601638E" w14:textId="77777777" w:rsidR="00AB1B99" w:rsidRPr="000D6D88" w:rsidRDefault="00AB1B99" w:rsidP="00AA0F5A">
            <w:pPr>
              <w:spacing w:line="480" w:lineRule="auto"/>
              <w:contextualSpacing/>
              <w:jc w:val="center"/>
              <w:rPr>
                <w:ins w:id="478" w:author="Benton, Deon" w:date="2023-07-14T11:47:00Z"/>
                <w:rFonts w:ascii="Times New Roman" w:hAnsi="Times New Roman" w:cs="Times New Roman"/>
                <w:sz w:val="20"/>
                <w:szCs w:val="20"/>
              </w:rPr>
            </w:pPr>
            <w:ins w:id="479"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(1)</w:t>
              </w:r>
            </w:ins>
          </w:p>
        </w:tc>
        <w:tc>
          <w:tcPr>
            <w:tcW w:w="1323" w:type="dxa"/>
          </w:tcPr>
          <w:p w14:paraId="1E55034C" w14:textId="77777777" w:rsidR="00AB1B99" w:rsidRPr="000D6D88" w:rsidRDefault="00AB1B99" w:rsidP="00AA0F5A">
            <w:pPr>
              <w:spacing w:line="480" w:lineRule="auto"/>
              <w:contextualSpacing/>
              <w:rPr>
                <w:ins w:id="480" w:author="Benton, Deon" w:date="2023-07-14T11:47:00Z"/>
                <w:rFonts w:ascii="Times New Roman" w:hAnsi="Times New Roman" w:cs="Times New Roman"/>
                <w:sz w:val="20"/>
                <w:szCs w:val="20"/>
              </w:rPr>
            </w:pPr>
          </w:p>
        </w:tc>
        <w:tc>
          <w:tcPr>
            <w:tcW w:w="1147" w:type="dxa"/>
          </w:tcPr>
          <w:p w14:paraId="3E6C43BD" w14:textId="77777777" w:rsidR="00AB1B99" w:rsidRPr="000D6D88" w:rsidRDefault="00AB1B99" w:rsidP="00AA0F5A">
            <w:pPr>
              <w:spacing w:line="480" w:lineRule="auto"/>
              <w:contextualSpacing/>
              <w:rPr>
                <w:ins w:id="481" w:author="Benton, Deon" w:date="2023-07-14T11:47:00Z"/>
                <w:rFonts w:ascii="Times New Roman" w:hAnsi="Times New Roman" w:cs="Times New Roman"/>
                <w:sz w:val="20"/>
                <w:szCs w:val="20"/>
              </w:rPr>
            </w:pPr>
          </w:p>
        </w:tc>
      </w:tr>
      <w:tr w:rsidR="00AB1B99" w:rsidRPr="000D6D88" w14:paraId="303CD26A" w14:textId="77777777" w:rsidTr="00AA0F5A">
        <w:trPr>
          <w:ins w:id="482" w:author="Benton, Deon" w:date="2023-07-14T11:47:00Z"/>
        </w:trPr>
        <w:tc>
          <w:tcPr>
            <w:tcW w:w="1248" w:type="dxa"/>
          </w:tcPr>
          <w:p w14:paraId="04B2848E" w14:textId="77777777" w:rsidR="00AB1B99" w:rsidRPr="000D6D88" w:rsidRDefault="00AB1B99" w:rsidP="00AA0F5A">
            <w:pPr>
              <w:spacing w:line="480" w:lineRule="auto"/>
              <w:contextualSpacing/>
              <w:rPr>
                <w:ins w:id="483" w:author="Benton, Deon" w:date="2023-07-14T11:47:00Z"/>
                <w:rFonts w:ascii="Times New Roman" w:hAnsi="Times New Roman" w:cs="Times New Roman"/>
                <w:sz w:val="20"/>
                <w:szCs w:val="20"/>
              </w:rPr>
            </w:pPr>
            <w:ins w:id="484" w:author="Benton, Deon" w:date="2023-07-14T11:47:00Z">
              <w:r w:rsidRPr="000D6D88">
                <w:rPr>
                  <w:rFonts w:ascii="Times New Roman" w:hAnsi="Times New Roman" w:cs="Times New Roman"/>
                  <w:sz w:val="20"/>
                  <w:szCs w:val="20"/>
                </w:rPr>
                <w:t>RMSE</w:t>
              </w:r>
            </w:ins>
          </w:p>
        </w:tc>
        <w:tc>
          <w:tcPr>
            <w:tcW w:w="895" w:type="dxa"/>
          </w:tcPr>
          <w:p w14:paraId="4F93DCA1" w14:textId="77777777" w:rsidR="00AB1B99" w:rsidRPr="000D6D88" w:rsidRDefault="00AB1B99" w:rsidP="00AA0F5A">
            <w:pPr>
              <w:spacing w:line="480" w:lineRule="auto"/>
              <w:contextualSpacing/>
              <w:rPr>
                <w:ins w:id="485" w:author="Benton, Deon" w:date="2023-07-14T11:47:00Z"/>
                <w:rFonts w:ascii="Times New Roman" w:hAnsi="Times New Roman" w:cs="Times New Roman"/>
                <w:sz w:val="20"/>
                <w:szCs w:val="20"/>
              </w:rPr>
            </w:pPr>
            <w:ins w:id="486" w:author="Benton, Deon" w:date="2023-07-14T11:47:00Z">
              <w:r w:rsidRPr="000D6D88">
                <w:rPr>
                  <w:rFonts w:ascii="Times New Roman" w:hAnsi="Times New Roman" w:cs="Times New Roman"/>
                  <w:sz w:val="20"/>
                  <w:szCs w:val="20"/>
                </w:rPr>
                <w:t>MAE</w:t>
              </w:r>
            </w:ins>
          </w:p>
        </w:tc>
        <w:tc>
          <w:tcPr>
            <w:tcW w:w="827" w:type="dxa"/>
          </w:tcPr>
          <w:p w14:paraId="7683EA4C" w14:textId="77777777" w:rsidR="00AB1B99" w:rsidRPr="000D6D88" w:rsidRDefault="00AB1B99" w:rsidP="00AA0F5A">
            <w:pPr>
              <w:spacing w:line="480" w:lineRule="auto"/>
              <w:contextualSpacing/>
              <w:rPr>
                <w:ins w:id="487" w:author="Benton, Deon" w:date="2023-07-14T11:47:00Z"/>
                <w:rFonts w:ascii="Times New Roman" w:hAnsi="Times New Roman" w:cs="Times New Roman"/>
                <w:sz w:val="20"/>
                <w:szCs w:val="20"/>
              </w:rPr>
            </w:pPr>
            <w:ins w:id="488" w:author="Benton, Deon" w:date="2023-07-14T11:47:00Z">
              <w:r w:rsidRPr="000D6D88">
                <w:rPr>
                  <w:rFonts w:ascii="Times New Roman" w:hAnsi="Times New Roman" w:cs="Times New Roman"/>
                  <w:sz w:val="20"/>
                  <w:szCs w:val="20"/>
                </w:rPr>
                <w:t>RMSE</w:t>
              </w:r>
            </w:ins>
          </w:p>
        </w:tc>
        <w:tc>
          <w:tcPr>
            <w:tcW w:w="900" w:type="dxa"/>
          </w:tcPr>
          <w:p w14:paraId="3DC04F55" w14:textId="77777777" w:rsidR="00AB1B99" w:rsidRPr="000D6D88" w:rsidRDefault="00AB1B99" w:rsidP="00AA0F5A">
            <w:pPr>
              <w:spacing w:line="480" w:lineRule="auto"/>
              <w:contextualSpacing/>
              <w:rPr>
                <w:ins w:id="489" w:author="Benton, Deon" w:date="2023-07-14T11:47:00Z"/>
                <w:rFonts w:ascii="Times New Roman" w:hAnsi="Times New Roman" w:cs="Times New Roman"/>
                <w:sz w:val="20"/>
                <w:szCs w:val="20"/>
              </w:rPr>
            </w:pPr>
            <w:ins w:id="490" w:author="Benton, Deon" w:date="2023-07-14T11:47:00Z">
              <w:r w:rsidRPr="000D6D88">
                <w:rPr>
                  <w:rFonts w:ascii="Times New Roman" w:hAnsi="Times New Roman" w:cs="Times New Roman"/>
                  <w:sz w:val="20"/>
                  <w:szCs w:val="20"/>
                </w:rPr>
                <w:t>MAE</w:t>
              </w:r>
            </w:ins>
          </w:p>
        </w:tc>
        <w:tc>
          <w:tcPr>
            <w:tcW w:w="1138" w:type="dxa"/>
          </w:tcPr>
          <w:p w14:paraId="15B0551C" w14:textId="77777777" w:rsidR="00AB1B99" w:rsidRPr="000D6D88" w:rsidRDefault="00AB1B99" w:rsidP="00AA0F5A">
            <w:pPr>
              <w:spacing w:line="480" w:lineRule="auto"/>
              <w:contextualSpacing/>
              <w:rPr>
                <w:ins w:id="491" w:author="Benton, Deon" w:date="2023-07-14T11:47:00Z"/>
                <w:rFonts w:ascii="Times New Roman" w:hAnsi="Times New Roman" w:cs="Times New Roman"/>
                <w:sz w:val="20"/>
                <w:szCs w:val="20"/>
              </w:rPr>
            </w:pPr>
            <w:ins w:id="492" w:author="Benton, Deon" w:date="2023-07-14T11:47:00Z">
              <w:r w:rsidRPr="000D6D88">
                <w:rPr>
                  <w:rFonts w:ascii="Times New Roman" w:hAnsi="Times New Roman" w:cs="Times New Roman"/>
                  <w:sz w:val="20"/>
                  <w:szCs w:val="20"/>
                </w:rPr>
                <w:t>RMSE</w:t>
              </w:r>
            </w:ins>
          </w:p>
        </w:tc>
        <w:tc>
          <w:tcPr>
            <w:tcW w:w="854" w:type="dxa"/>
          </w:tcPr>
          <w:p w14:paraId="28BDD5DC" w14:textId="77777777" w:rsidR="00AB1B99" w:rsidRPr="000D6D88" w:rsidRDefault="00AB1B99" w:rsidP="00AA0F5A">
            <w:pPr>
              <w:spacing w:line="480" w:lineRule="auto"/>
              <w:contextualSpacing/>
              <w:rPr>
                <w:ins w:id="493" w:author="Benton, Deon" w:date="2023-07-14T11:47:00Z"/>
                <w:rFonts w:ascii="Times New Roman" w:hAnsi="Times New Roman" w:cs="Times New Roman"/>
                <w:sz w:val="20"/>
                <w:szCs w:val="20"/>
              </w:rPr>
            </w:pPr>
            <w:ins w:id="494" w:author="Benton, Deon" w:date="2023-07-14T11:47:00Z">
              <w:r w:rsidRPr="000D6D88">
                <w:rPr>
                  <w:rFonts w:ascii="Times New Roman" w:hAnsi="Times New Roman" w:cs="Times New Roman"/>
                  <w:sz w:val="20"/>
                  <w:szCs w:val="20"/>
                </w:rPr>
                <w:t>MAE</w:t>
              </w:r>
            </w:ins>
          </w:p>
        </w:tc>
        <w:tc>
          <w:tcPr>
            <w:tcW w:w="865" w:type="dxa"/>
          </w:tcPr>
          <w:p w14:paraId="15C225BA" w14:textId="77777777" w:rsidR="00AB1B99" w:rsidRPr="000D6D88" w:rsidRDefault="00AB1B99" w:rsidP="00AA0F5A">
            <w:pPr>
              <w:spacing w:line="480" w:lineRule="auto"/>
              <w:contextualSpacing/>
              <w:rPr>
                <w:ins w:id="495" w:author="Benton, Deon" w:date="2023-07-14T11:47:00Z"/>
                <w:rFonts w:ascii="Times New Roman" w:hAnsi="Times New Roman" w:cs="Times New Roman"/>
                <w:sz w:val="20"/>
                <w:szCs w:val="20"/>
              </w:rPr>
            </w:pPr>
            <w:ins w:id="496" w:author="Benton, Deon" w:date="2023-07-14T11:47:00Z">
              <w:r w:rsidRPr="000D6D88">
                <w:rPr>
                  <w:rFonts w:ascii="Times New Roman" w:hAnsi="Times New Roman" w:cs="Times New Roman"/>
                  <w:sz w:val="20"/>
                  <w:szCs w:val="20"/>
                </w:rPr>
                <w:t>RMSE</w:t>
              </w:r>
            </w:ins>
          </w:p>
        </w:tc>
        <w:tc>
          <w:tcPr>
            <w:tcW w:w="785" w:type="dxa"/>
          </w:tcPr>
          <w:p w14:paraId="542E0B03" w14:textId="77777777" w:rsidR="00AB1B99" w:rsidRPr="000D6D88" w:rsidRDefault="00AB1B99" w:rsidP="00AA0F5A">
            <w:pPr>
              <w:spacing w:line="480" w:lineRule="auto"/>
              <w:contextualSpacing/>
              <w:rPr>
                <w:ins w:id="497" w:author="Benton, Deon" w:date="2023-07-14T11:47:00Z"/>
                <w:rFonts w:ascii="Times New Roman" w:hAnsi="Times New Roman" w:cs="Times New Roman"/>
                <w:sz w:val="20"/>
                <w:szCs w:val="20"/>
              </w:rPr>
            </w:pPr>
            <w:ins w:id="498" w:author="Benton, Deon" w:date="2023-07-14T11:47:00Z">
              <w:r w:rsidRPr="000D6D88">
                <w:rPr>
                  <w:rFonts w:ascii="Times New Roman" w:hAnsi="Times New Roman" w:cs="Times New Roman"/>
                  <w:sz w:val="20"/>
                  <w:szCs w:val="20"/>
                </w:rPr>
                <w:t>MAE</w:t>
              </w:r>
            </w:ins>
          </w:p>
        </w:tc>
        <w:tc>
          <w:tcPr>
            <w:tcW w:w="866" w:type="dxa"/>
          </w:tcPr>
          <w:p w14:paraId="05696602" w14:textId="77777777" w:rsidR="00AB1B99" w:rsidRPr="000D6D88" w:rsidRDefault="00AB1B99" w:rsidP="00AA0F5A">
            <w:pPr>
              <w:spacing w:line="480" w:lineRule="auto"/>
              <w:contextualSpacing/>
              <w:rPr>
                <w:ins w:id="499" w:author="Benton, Deon" w:date="2023-07-14T11:47:00Z"/>
                <w:rFonts w:ascii="Times New Roman" w:hAnsi="Times New Roman" w:cs="Times New Roman"/>
                <w:sz w:val="20"/>
                <w:szCs w:val="20"/>
              </w:rPr>
            </w:pPr>
            <w:ins w:id="500" w:author="Benton, Deon" w:date="2023-07-14T11:47:00Z">
              <w:r w:rsidRPr="000D6D88">
                <w:rPr>
                  <w:rFonts w:ascii="Times New Roman" w:hAnsi="Times New Roman" w:cs="Times New Roman"/>
                  <w:sz w:val="20"/>
                  <w:szCs w:val="20"/>
                </w:rPr>
                <w:t>RMSE</w:t>
              </w:r>
            </w:ins>
          </w:p>
        </w:tc>
        <w:tc>
          <w:tcPr>
            <w:tcW w:w="1122" w:type="dxa"/>
          </w:tcPr>
          <w:p w14:paraId="377B0E21" w14:textId="77777777" w:rsidR="00AB1B99" w:rsidRPr="000D6D88" w:rsidRDefault="00AB1B99" w:rsidP="00AA0F5A">
            <w:pPr>
              <w:spacing w:line="480" w:lineRule="auto"/>
              <w:contextualSpacing/>
              <w:rPr>
                <w:ins w:id="501" w:author="Benton, Deon" w:date="2023-07-14T11:47:00Z"/>
                <w:rFonts w:ascii="Times New Roman" w:hAnsi="Times New Roman" w:cs="Times New Roman"/>
                <w:sz w:val="20"/>
                <w:szCs w:val="20"/>
              </w:rPr>
            </w:pPr>
            <w:ins w:id="502" w:author="Benton, Deon" w:date="2023-07-14T11:47:00Z">
              <w:r w:rsidRPr="000D6D88">
                <w:rPr>
                  <w:rFonts w:ascii="Times New Roman" w:hAnsi="Times New Roman" w:cs="Times New Roman"/>
                  <w:sz w:val="20"/>
                  <w:szCs w:val="20"/>
                </w:rPr>
                <w:t>MAE</w:t>
              </w:r>
            </w:ins>
          </w:p>
        </w:tc>
        <w:tc>
          <w:tcPr>
            <w:tcW w:w="1323" w:type="dxa"/>
          </w:tcPr>
          <w:p w14:paraId="06D9D2B2" w14:textId="77777777" w:rsidR="00AB1B99" w:rsidRPr="000D6D88" w:rsidRDefault="00AB1B99" w:rsidP="00AA0F5A">
            <w:pPr>
              <w:spacing w:line="480" w:lineRule="auto"/>
              <w:contextualSpacing/>
              <w:rPr>
                <w:ins w:id="503" w:author="Benton, Deon" w:date="2023-07-14T11:47:00Z"/>
                <w:rFonts w:ascii="Times New Roman" w:hAnsi="Times New Roman" w:cs="Times New Roman"/>
                <w:sz w:val="20"/>
                <w:szCs w:val="20"/>
              </w:rPr>
            </w:pPr>
            <w:ins w:id="504" w:author="Benton, Deon" w:date="2023-07-14T11:47:00Z">
              <w:r w:rsidRPr="000D6D88">
                <w:rPr>
                  <w:rFonts w:ascii="Times New Roman" w:hAnsi="Times New Roman" w:cs="Times New Roman"/>
                  <w:sz w:val="20"/>
                  <w:szCs w:val="20"/>
                </w:rPr>
                <w:t>Avg. RMSE</w:t>
              </w:r>
            </w:ins>
          </w:p>
        </w:tc>
        <w:tc>
          <w:tcPr>
            <w:tcW w:w="1147" w:type="dxa"/>
          </w:tcPr>
          <w:p w14:paraId="6D74ADCF" w14:textId="77777777" w:rsidR="00AB1B99" w:rsidRPr="000D6D88" w:rsidRDefault="00AB1B99" w:rsidP="00AA0F5A">
            <w:pPr>
              <w:spacing w:line="480" w:lineRule="auto"/>
              <w:contextualSpacing/>
              <w:rPr>
                <w:ins w:id="505" w:author="Benton, Deon" w:date="2023-07-14T11:47:00Z"/>
                <w:rFonts w:ascii="Times New Roman" w:hAnsi="Times New Roman" w:cs="Times New Roman"/>
                <w:sz w:val="20"/>
                <w:szCs w:val="20"/>
              </w:rPr>
            </w:pPr>
            <w:ins w:id="506" w:author="Benton, Deon" w:date="2023-07-14T11:47:00Z">
              <w:r w:rsidRPr="000D6D88">
                <w:rPr>
                  <w:rFonts w:ascii="Times New Roman" w:hAnsi="Times New Roman" w:cs="Times New Roman"/>
                  <w:sz w:val="20"/>
                  <w:szCs w:val="20"/>
                </w:rPr>
                <w:t>Avg. MAE</w:t>
              </w:r>
            </w:ins>
          </w:p>
        </w:tc>
      </w:tr>
      <w:tr w:rsidR="00AB1B99" w:rsidRPr="000D6D88" w14:paraId="3456C76F" w14:textId="77777777" w:rsidTr="00AA0F5A">
        <w:trPr>
          <w:ins w:id="507" w:author="Benton, Deon" w:date="2023-07-14T11:47:00Z"/>
        </w:trPr>
        <w:tc>
          <w:tcPr>
            <w:tcW w:w="1248" w:type="dxa"/>
          </w:tcPr>
          <w:p w14:paraId="2860FBDC" w14:textId="77777777" w:rsidR="00AB1B99" w:rsidRPr="000D6D88" w:rsidRDefault="00AB1B99" w:rsidP="00AA0F5A">
            <w:pPr>
              <w:spacing w:line="480" w:lineRule="auto"/>
              <w:contextualSpacing/>
              <w:rPr>
                <w:ins w:id="508" w:author="Benton, Deon" w:date="2023-07-14T11:47:00Z"/>
                <w:rFonts w:ascii="Times New Roman" w:hAnsi="Times New Roman" w:cs="Times New Roman"/>
                <w:sz w:val="20"/>
                <w:szCs w:val="20"/>
              </w:rPr>
            </w:pPr>
            <w:ins w:id="509" w:author="Benton, Deon" w:date="2023-07-14T11:47:00Z">
              <w:r w:rsidRPr="000D6D88">
                <w:rPr>
                  <w:rFonts w:ascii="Times New Roman" w:hAnsi="Times New Roman" w:cs="Times New Roman"/>
                  <w:sz w:val="20"/>
                  <w:szCs w:val="20"/>
                </w:rPr>
                <w:t>.21</w:t>
              </w:r>
            </w:ins>
          </w:p>
        </w:tc>
        <w:tc>
          <w:tcPr>
            <w:tcW w:w="895" w:type="dxa"/>
          </w:tcPr>
          <w:p w14:paraId="2BAAE81C" w14:textId="77777777" w:rsidR="00AB1B99" w:rsidRPr="000D6D88" w:rsidRDefault="00AB1B99" w:rsidP="00AA0F5A">
            <w:pPr>
              <w:spacing w:line="480" w:lineRule="auto"/>
              <w:contextualSpacing/>
              <w:rPr>
                <w:ins w:id="510" w:author="Benton, Deon" w:date="2023-07-14T11:47:00Z"/>
                <w:rFonts w:ascii="Times New Roman" w:hAnsi="Times New Roman" w:cs="Times New Roman"/>
                <w:sz w:val="20"/>
                <w:szCs w:val="20"/>
              </w:rPr>
            </w:pPr>
            <w:ins w:id="511" w:author="Benton, Deon" w:date="2023-07-14T11:47:00Z">
              <w:r w:rsidRPr="000D6D88">
                <w:rPr>
                  <w:rFonts w:ascii="Times New Roman" w:hAnsi="Times New Roman" w:cs="Times New Roman"/>
                  <w:sz w:val="20"/>
                  <w:szCs w:val="20"/>
                </w:rPr>
                <w:t>.19</w:t>
              </w:r>
            </w:ins>
          </w:p>
        </w:tc>
        <w:tc>
          <w:tcPr>
            <w:tcW w:w="827" w:type="dxa"/>
          </w:tcPr>
          <w:p w14:paraId="5697550F" w14:textId="77777777" w:rsidR="00AB1B99" w:rsidRPr="000D6D88" w:rsidRDefault="00AB1B99" w:rsidP="00AA0F5A">
            <w:pPr>
              <w:spacing w:line="480" w:lineRule="auto"/>
              <w:contextualSpacing/>
              <w:rPr>
                <w:ins w:id="512" w:author="Benton, Deon" w:date="2023-07-14T11:47:00Z"/>
                <w:rFonts w:ascii="Times New Roman" w:hAnsi="Times New Roman" w:cs="Times New Roman"/>
                <w:sz w:val="20"/>
                <w:szCs w:val="20"/>
              </w:rPr>
            </w:pPr>
            <w:ins w:id="513" w:author="Benton, Deon" w:date="2023-07-14T11:47:00Z">
              <w:r w:rsidRPr="000D6D88">
                <w:rPr>
                  <w:rFonts w:ascii="Times New Roman" w:hAnsi="Times New Roman" w:cs="Times New Roman"/>
                  <w:sz w:val="20"/>
                  <w:szCs w:val="20"/>
                </w:rPr>
                <w:t>.16</w:t>
              </w:r>
            </w:ins>
          </w:p>
        </w:tc>
        <w:tc>
          <w:tcPr>
            <w:tcW w:w="900" w:type="dxa"/>
          </w:tcPr>
          <w:p w14:paraId="06A706F4" w14:textId="77777777" w:rsidR="00AB1B99" w:rsidRPr="000D6D88" w:rsidRDefault="00AB1B99" w:rsidP="00AA0F5A">
            <w:pPr>
              <w:spacing w:line="480" w:lineRule="auto"/>
              <w:contextualSpacing/>
              <w:rPr>
                <w:ins w:id="514" w:author="Benton, Deon" w:date="2023-07-14T11:47:00Z"/>
                <w:rFonts w:ascii="Times New Roman" w:hAnsi="Times New Roman" w:cs="Times New Roman"/>
                <w:sz w:val="20"/>
                <w:szCs w:val="20"/>
              </w:rPr>
            </w:pPr>
            <w:ins w:id="515" w:author="Benton, Deon" w:date="2023-07-14T11:47:00Z">
              <w:r w:rsidRPr="000D6D88">
                <w:rPr>
                  <w:rFonts w:ascii="Times New Roman" w:hAnsi="Times New Roman" w:cs="Times New Roman"/>
                  <w:sz w:val="20"/>
                  <w:szCs w:val="20"/>
                </w:rPr>
                <w:t>.13</w:t>
              </w:r>
            </w:ins>
          </w:p>
        </w:tc>
        <w:tc>
          <w:tcPr>
            <w:tcW w:w="1138" w:type="dxa"/>
          </w:tcPr>
          <w:p w14:paraId="50C284B3" w14:textId="77777777" w:rsidR="00AB1B99" w:rsidRPr="000D6D88" w:rsidRDefault="00AB1B99" w:rsidP="00AA0F5A">
            <w:pPr>
              <w:spacing w:line="480" w:lineRule="auto"/>
              <w:contextualSpacing/>
              <w:rPr>
                <w:ins w:id="516" w:author="Benton, Deon" w:date="2023-07-14T11:47:00Z"/>
                <w:rFonts w:ascii="Times New Roman" w:hAnsi="Times New Roman" w:cs="Times New Roman"/>
                <w:sz w:val="20"/>
                <w:szCs w:val="20"/>
              </w:rPr>
            </w:pPr>
            <w:ins w:id="517" w:author="Benton, Deon" w:date="2023-07-14T11:47:00Z">
              <w:r w:rsidRPr="000D6D88">
                <w:rPr>
                  <w:rFonts w:ascii="Times New Roman" w:hAnsi="Times New Roman" w:cs="Times New Roman"/>
                  <w:sz w:val="20"/>
                  <w:szCs w:val="20"/>
                </w:rPr>
                <w:t>.15</w:t>
              </w:r>
            </w:ins>
          </w:p>
        </w:tc>
        <w:tc>
          <w:tcPr>
            <w:tcW w:w="854" w:type="dxa"/>
          </w:tcPr>
          <w:p w14:paraId="51699A7F" w14:textId="77777777" w:rsidR="00AB1B99" w:rsidRPr="000D6D88" w:rsidRDefault="00AB1B99" w:rsidP="00AA0F5A">
            <w:pPr>
              <w:spacing w:line="480" w:lineRule="auto"/>
              <w:contextualSpacing/>
              <w:rPr>
                <w:ins w:id="518" w:author="Benton, Deon" w:date="2023-07-14T11:47:00Z"/>
                <w:rFonts w:ascii="Times New Roman" w:hAnsi="Times New Roman" w:cs="Times New Roman"/>
                <w:sz w:val="20"/>
                <w:szCs w:val="20"/>
              </w:rPr>
            </w:pPr>
            <w:ins w:id="519" w:author="Benton, Deon" w:date="2023-07-14T11:47:00Z">
              <w:r w:rsidRPr="000D6D88">
                <w:rPr>
                  <w:rFonts w:ascii="Times New Roman" w:hAnsi="Times New Roman" w:cs="Times New Roman"/>
                  <w:sz w:val="20"/>
                  <w:szCs w:val="20"/>
                </w:rPr>
                <w:t>.10</w:t>
              </w:r>
            </w:ins>
          </w:p>
        </w:tc>
        <w:tc>
          <w:tcPr>
            <w:tcW w:w="865" w:type="dxa"/>
          </w:tcPr>
          <w:p w14:paraId="5B58E150" w14:textId="77777777" w:rsidR="00AB1B99" w:rsidRPr="000D6D88" w:rsidRDefault="00AB1B99" w:rsidP="00AA0F5A">
            <w:pPr>
              <w:spacing w:line="480" w:lineRule="auto"/>
              <w:contextualSpacing/>
              <w:rPr>
                <w:ins w:id="520" w:author="Benton, Deon" w:date="2023-07-14T11:47:00Z"/>
                <w:rFonts w:ascii="Times New Roman" w:hAnsi="Times New Roman" w:cs="Times New Roman"/>
                <w:sz w:val="20"/>
                <w:szCs w:val="20"/>
              </w:rPr>
            </w:pPr>
            <w:ins w:id="521" w:author="Benton, Deon" w:date="2023-07-14T11:47:00Z">
              <w:r w:rsidRPr="000D6D88">
                <w:rPr>
                  <w:rFonts w:ascii="Times New Roman" w:hAnsi="Times New Roman" w:cs="Times New Roman"/>
                  <w:sz w:val="20"/>
                  <w:szCs w:val="20"/>
                </w:rPr>
                <w:t>.22</w:t>
              </w:r>
            </w:ins>
          </w:p>
        </w:tc>
        <w:tc>
          <w:tcPr>
            <w:tcW w:w="785" w:type="dxa"/>
          </w:tcPr>
          <w:p w14:paraId="7BC89878" w14:textId="77777777" w:rsidR="00AB1B99" w:rsidRPr="000D6D88" w:rsidRDefault="00AB1B99" w:rsidP="00AA0F5A">
            <w:pPr>
              <w:spacing w:line="480" w:lineRule="auto"/>
              <w:contextualSpacing/>
              <w:rPr>
                <w:ins w:id="522" w:author="Benton, Deon" w:date="2023-07-14T11:47:00Z"/>
                <w:rFonts w:ascii="Times New Roman" w:hAnsi="Times New Roman" w:cs="Times New Roman"/>
                <w:sz w:val="20"/>
                <w:szCs w:val="20"/>
              </w:rPr>
            </w:pPr>
            <w:ins w:id="523" w:author="Benton, Deon" w:date="2023-07-14T11:47:00Z">
              <w:r w:rsidRPr="000D6D88">
                <w:rPr>
                  <w:rFonts w:ascii="Times New Roman" w:hAnsi="Times New Roman" w:cs="Times New Roman"/>
                  <w:sz w:val="20"/>
                  <w:szCs w:val="20"/>
                </w:rPr>
                <w:t>.19</w:t>
              </w:r>
            </w:ins>
          </w:p>
        </w:tc>
        <w:tc>
          <w:tcPr>
            <w:tcW w:w="866" w:type="dxa"/>
          </w:tcPr>
          <w:p w14:paraId="598E2EB3" w14:textId="77777777" w:rsidR="00AB1B99" w:rsidRPr="000D6D88" w:rsidRDefault="00AB1B99" w:rsidP="00AA0F5A">
            <w:pPr>
              <w:spacing w:line="480" w:lineRule="auto"/>
              <w:contextualSpacing/>
              <w:rPr>
                <w:ins w:id="524" w:author="Benton, Deon" w:date="2023-07-14T11:47:00Z"/>
                <w:rFonts w:ascii="Times New Roman" w:hAnsi="Times New Roman" w:cs="Times New Roman"/>
                <w:sz w:val="20"/>
                <w:szCs w:val="20"/>
              </w:rPr>
            </w:pPr>
            <w:ins w:id="525" w:author="Benton, Deon" w:date="2023-07-14T11:47:00Z">
              <w:r w:rsidRPr="000D6D88">
                <w:rPr>
                  <w:rFonts w:ascii="Times New Roman" w:hAnsi="Times New Roman" w:cs="Times New Roman"/>
                  <w:sz w:val="20"/>
                  <w:szCs w:val="20"/>
                </w:rPr>
                <w:t>.25</w:t>
              </w:r>
            </w:ins>
          </w:p>
        </w:tc>
        <w:tc>
          <w:tcPr>
            <w:tcW w:w="1122" w:type="dxa"/>
          </w:tcPr>
          <w:p w14:paraId="3EA273A7" w14:textId="77777777" w:rsidR="00AB1B99" w:rsidRPr="000D6D88" w:rsidRDefault="00AB1B99" w:rsidP="00AA0F5A">
            <w:pPr>
              <w:spacing w:line="480" w:lineRule="auto"/>
              <w:contextualSpacing/>
              <w:rPr>
                <w:ins w:id="526" w:author="Benton, Deon" w:date="2023-07-14T11:47:00Z"/>
                <w:rFonts w:ascii="Times New Roman" w:hAnsi="Times New Roman" w:cs="Times New Roman"/>
                <w:sz w:val="20"/>
                <w:szCs w:val="20"/>
              </w:rPr>
            </w:pPr>
            <w:ins w:id="527" w:author="Benton, Deon" w:date="2023-07-14T11:47:00Z">
              <w:r w:rsidRPr="000D6D88">
                <w:rPr>
                  <w:rFonts w:ascii="Times New Roman" w:hAnsi="Times New Roman" w:cs="Times New Roman"/>
                  <w:sz w:val="20"/>
                  <w:szCs w:val="20"/>
                </w:rPr>
                <w:t>.22</w:t>
              </w:r>
            </w:ins>
          </w:p>
        </w:tc>
        <w:tc>
          <w:tcPr>
            <w:tcW w:w="1323" w:type="dxa"/>
          </w:tcPr>
          <w:p w14:paraId="793B9359" w14:textId="77777777" w:rsidR="00AB1B99" w:rsidRPr="000D6D88" w:rsidRDefault="00AB1B99" w:rsidP="00AA0F5A">
            <w:pPr>
              <w:spacing w:line="480" w:lineRule="auto"/>
              <w:contextualSpacing/>
              <w:rPr>
                <w:ins w:id="528" w:author="Benton, Deon" w:date="2023-07-14T11:47:00Z"/>
                <w:rFonts w:ascii="Times New Roman" w:hAnsi="Times New Roman" w:cs="Times New Roman"/>
                <w:sz w:val="20"/>
                <w:szCs w:val="20"/>
              </w:rPr>
            </w:pPr>
            <w:ins w:id="529" w:author="Benton, Deon" w:date="2023-07-14T11:47:00Z">
              <w:r w:rsidRPr="000D6D88">
                <w:rPr>
                  <w:rFonts w:ascii="Times New Roman" w:hAnsi="Times New Roman" w:cs="Times New Roman"/>
                  <w:sz w:val="20"/>
                  <w:szCs w:val="20"/>
                </w:rPr>
                <w:t>.17</w:t>
              </w:r>
            </w:ins>
          </w:p>
        </w:tc>
        <w:tc>
          <w:tcPr>
            <w:tcW w:w="1147" w:type="dxa"/>
          </w:tcPr>
          <w:p w14:paraId="7D90BAAF" w14:textId="77777777" w:rsidR="00AB1B99" w:rsidRPr="000D6D88" w:rsidRDefault="00AB1B99" w:rsidP="00AA0F5A">
            <w:pPr>
              <w:spacing w:line="480" w:lineRule="auto"/>
              <w:contextualSpacing/>
              <w:rPr>
                <w:ins w:id="530" w:author="Benton, Deon" w:date="2023-07-14T11:47:00Z"/>
                <w:rFonts w:ascii="Times New Roman" w:hAnsi="Times New Roman" w:cs="Times New Roman"/>
                <w:sz w:val="20"/>
                <w:szCs w:val="20"/>
              </w:rPr>
            </w:pPr>
            <w:ins w:id="531" w:author="Benton, Deon" w:date="2023-07-14T11:47:00Z">
              <w:r w:rsidRPr="000D6D88">
                <w:rPr>
                  <w:rFonts w:ascii="Times New Roman" w:hAnsi="Times New Roman" w:cs="Times New Roman"/>
                  <w:sz w:val="20"/>
                  <w:szCs w:val="20"/>
                </w:rPr>
                <w:t>.17</w:t>
              </w:r>
            </w:ins>
          </w:p>
        </w:tc>
      </w:tr>
      <w:tr w:rsidR="00AB1B99" w:rsidRPr="000D6D88" w14:paraId="04EBF523" w14:textId="77777777" w:rsidTr="00AA0F5A">
        <w:trPr>
          <w:ins w:id="532" w:author="Benton, Deon" w:date="2023-07-14T11:47:00Z"/>
        </w:trPr>
        <w:tc>
          <w:tcPr>
            <w:tcW w:w="1248" w:type="dxa"/>
          </w:tcPr>
          <w:p w14:paraId="002DAA8B" w14:textId="77777777" w:rsidR="00AB1B99" w:rsidRPr="000D6D88" w:rsidRDefault="00AB1B99" w:rsidP="00AA0F5A">
            <w:pPr>
              <w:spacing w:line="480" w:lineRule="auto"/>
              <w:contextualSpacing/>
              <w:rPr>
                <w:ins w:id="533" w:author="Benton, Deon" w:date="2023-07-14T11:47:00Z"/>
                <w:rFonts w:ascii="Times New Roman" w:hAnsi="Times New Roman" w:cs="Times New Roman"/>
                <w:sz w:val="20"/>
                <w:szCs w:val="20"/>
              </w:rPr>
            </w:pPr>
          </w:p>
        </w:tc>
        <w:tc>
          <w:tcPr>
            <w:tcW w:w="895" w:type="dxa"/>
          </w:tcPr>
          <w:p w14:paraId="72F45954" w14:textId="77777777" w:rsidR="00AB1B99" w:rsidRPr="000D6D88" w:rsidRDefault="00AB1B99" w:rsidP="00AA0F5A">
            <w:pPr>
              <w:spacing w:line="480" w:lineRule="auto"/>
              <w:contextualSpacing/>
              <w:rPr>
                <w:ins w:id="534" w:author="Benton, Deon" w:date="2023-07-14T11:47:00Z"/>
                <w:rFonts w:ascii="Times New Roman" w:hAnsi="Times New Roman" w:cs="Times New Roman"/>
                <w:sz w:val="20"/>
                <w:szCs w:val="20"/>
              </w:rPr>
            </w:pPr>
          </w:p>
        </w:tc>
        <w:tc>
          <w:tcPr>
            <w:tcW w:w="827" w:type="dxa"/>
          </w:tcPr>
          <w:p w14:paraId="2313EC9F" w14:textId="77777777" w:rsidR="00AB1B99" w:rsidRPr="000D6D88" w:rsidRDefault="00AB1B99" w:rsidP="00AA0F5A">
            <w:pPr>
              <w:spacing w:line="480" w:lineRule="auto"/>
              <w:contextualSpacing/>
              <w:rPr>
                <w:ins w:id="535" w:author="Benton, Deon" w:date="2023-07-14T11:47:00Z"/>
                <w:rFonts w:ascii="Times New Roman" w:hAnsi="Times New Roman" w:cs="Times New Roman"/>
                <w:sz w:val="20"/>
                <w:szCs w:val="20"/>
              </w:rPr>
            </w:pPr>
          </w:p>
        </w:tc>
        <w:tc>
          <w:tcPr>
            <w:tcW w:w="900" w:type="dxa"/>
          </w:tcPr>
          <w:p w14:paraId="4E69506D" w14:textId="77777777" w:rsidR="00AB1B99" w:rsidRPr="000D6D88" w:rsidRDefault="00AB1B99" w:rsidP="00AA0F5A">
            <w:pPr>
              <w:spacing w:line="480" w:lineRule="auto"/>
              <w:contextualSpacing/>
              <w:rPr>
                <w:ins w:id="536" w:author="Benton, Deon" w:date="2023-07-14T11:47:00Z"/>
                <w:rFonts w:ascii="Times New Roman" w:hAnsi="Times New Roman" w:cs="Times New Roman"/>
                <w:sz w:val="20"/>
                <w:szCs w:val="20"/>
              </w:rPr>
            </w:pPr>
          </w:p>
        </w:tc>
        <w:tc>
          <w:tcPr>
            <w:tcW w:w="1138" w:type="dxa"/>
          </w:tcPr>
          <w:p w14:paraId="393F3612" w14:textId="77777777" w:rsidR="00AB1B99" w:rsidRPr="000D6D88" w:rsidRDefault="00AB1B99" w:rsidP="00AA0F5A">
            <w:pPr>
              <w:spacing w:line="480" w:lineRule="auto"/>
              <w:contextualSpacing/>
              <w:rPr>
                <w:ins w:id="537" w:author="Benton, Deon" w:date="2023-07-14T11:47:00Z"/>
                <w:rFonts w:ascii="Times New Roman" w:hAnsi="Times New Roman" w:cs="Times New Roman"/>
                <w:sz w:val="20"/>
                <w:szCs w:val="20"/>
              </w:rPr>
            </w:pPr>
          </w:p>
        </w:tc>
        <w:tc>
          <w:tcPr>
            <w:tcW w:w="854" w:type="dxa"/>
          </w:tcPr>
          <w:p w14:paraId="490A2D86" w14:textId="77777777" w:rsidR="00AB1B99" w:rsidRPr="000D6D88" w:rsidRDefault="00AB1B99" w:rsidP="00AA0F5A">
            <w:pPr>
              <w:spacing w:line="480" w:lineRule="auto"/>
              <w:contextualSpacing/>
              <w:rPr>
                <w:ins w:id="538" w:author="Benton, Deon" w:date="2023-07-14T11:47:00Z"/>
                <w:rFonts w:ascii="Times New Roman" w:hAnsi="Times New Roman" w:cs="Times New Roman"/>
                <w:sz w:val="20"/>
                <w:szCs w:val="20"/>
              </w:rPr>
            </w:pPr>
          </w:p>
        </w:tc>
        <w:tc>
          <w:tcPr>
            <w:tcW w:w="865" w:type="dxa"/>
          </w:tcPr>
          <w:p w14:paraId="2681577B" w14:textId="77777777" w:rsidR="00AB1B99" w:rsidRPr="000D6D88" w:rsidRDefault="00AB1B99" w:rsidP="00AA0F5A">
            <w:pPr>
              <w:spacing w:line="480" w:lineRule="auto"/>
              <w:contextualSpacing/>
              <w:rPr>
                <w:ins w:id="539" w:author="Benton, Deon" w:date="2023-07-14T11:47:00Z"/>
                <w:rFonts w:ascii="Times New Roman" w:hAnsi="Times New Roman" w:cs="Times New Roman"/>
                <w:sz w:val="20"/>
                <w:szCs w:val="20"/>
              </w:rPr>
            </w:pPr>
          </w:p>
        </w:tc>
        <w:tc>
          <w:tcPr>
            <w:tcW w:w="785" w:type="dxa"/>
          </w:tcPr>
          <w:p w14:paraId="4B05CF71" w14:textId="77777777" w:rsidR="00AB1B99" w:rsidRPr="000D6D88" w:rsidRDefault="00AB1B99" w:rsidP="00AA0F5A">
            <w:pPr>
              <w:spacing w:line="480" w:lineRule="auto"/>
              <w:contextualSpacing/>
              <w:rPr>
                <w:ins w:id="540" w:author="Benton, Deon" w:date="2023-07-14T11:47:00Z"/>
                <w:rFonts w:ascii="Times New Roman" w:hAnsi="Times New Roman" w:cs="Times New Roman"/>
                <w:sz w:val="20"/>
                <w:szCs w:val="20"/>
              </w:rPr>
            </w:pPr>
          </w:p>
        </w:tc>
        <w:tc>
          <w:tcPr>
            <w:tcW w:w="866" w:type="dxa"/>
          </w:tcPr>
          <w:p w14:paraId="38F40003" w14:textId="77777777" w:rsidR="00AB1B99" w:rsidRPr="000D6D88" w:rsidRDefault="00AB1B99" w:rsidP="00AA0F5A">
            <w:pPr>
              <w:spacing w:line="480" w:lineRule="auto"/>
              <w:contextualSpacing/>
              <w:rPr>
                <w:ins w:id="541" w:author="Benton, Deon" w:date="2023-07-14T11:47:00Z"/>
                <w:rFonts w:ascii="Times New Roman" w:hAnsi="Times New Roman" w:cs="Times New Roman"/>
                <w:sz w:val="20"/>
                <w:szCs w:val="20"/>
              </w:rPr>
            </w:pPr>
          </w:p>
        </w:tc>
        <w:tc>
          <w:tcPr>
            <w:tcW w:w="1122" w:type="dxa"/>
          </w:tcPr>
          <w:p w14:paraId="03B14464" w14:textId="77777777" w:rsidR="00AB1B99" w:rsidRPr="000D6D88" w:rsidRDefault="00AB1B99" w:rsidP="00AA0F5A">
            <w:pPr>
              <w:spacing w:line="480" w:lineRule="auto"/>
              <w:contextualSpacing/>
              <w:rPr>
                <w:ins w:id="542" w:author="Benton, Deon" w:date="2023-07-14T11:47:00Z"/>
                <w:rFonts w:ascii="Times New Roman" w:hAnsi="Times New Roman" w:cs="Times New Roman"/>
                <w:sz w:val="20"/>
                <w:szCs w:val="20"/>
              </w:rPr>
            </w:pPr>
          </w:p>
        </w:tc>
        <w:tc>
          <w:tcPr>
            <w:tcW w:w="1323" w:type="dxa"/>
          </w:tcPr>
          <w:p w14:paraId="429966E0" w14:textId="77777777" w:rsidR="00AB1B99" w:rsidRPr="000D6D88" w:rsidRDefault="00AB1B99" w:rsidP="00AA0F5A">
            <w:pPr>
              <w:spacing w:line="480" w:lineRule="auto"/>
              <w:contextualSpacing/>
              <w:rPr>
                <w:ins w:id="543" w:author="Benton, Deon" w:date="2023-07-14T11:47:00Z"/>
                <w:rFonts w:ascii="Times New Roman" w:hAnsi="Times New Roman" w:cs="Times New Roman"/>
                <w:sz w:val="20"/>
                <w:szCs w:val="20"/>
              </w:rPr>
            </w:pPr>
          </w:p>
        </w:tc>
        <w:tc>
          <w:tcPr>
            <w:tcW w:w="1147" w:type="dxa"/>
          </w:tcPr>
          <w:p w14:paraId="120C8235" w14:textId="77777777" w:rsidR="00AB1B99" w:rsidRPr="000D6D88" w:rsidRDefault="00AB1B99" w:rsidP="00AA0F5A">
            <w:pPr>
              <w:spacing w:line="480" w:lineRule="auto"/>
              <w:contextualSpacing/>
              <w:rPr>
                <w:ins w:id="544" w:author="Benton, Deon" w:date="2023-07-14T11:47:00Z"/>
                <w:rFonts w:ascii="Times New Roman" w:hAnsi="Times New Roman" w:cs="Times New Roman"/>
                <w:sz w:val="20"/>
                <w:szCs w:val="20"/>
              </w:rPr>
            </w:pPr>
          </w:p>
        </w:tc>
      </w:tr>
      <w:tr w:rsidR="00AB1B99" w:rsidRPr="000D6D88" w14:paraId="77392A01" w14:textId="77777777" w:rsidTr="00AA0F5A">
        <w:trPr>
          <w:ins w:id="545" w:author="Benton, Deon" w:date="2023-07-14T11:47:00Z"/>
        </w:trPr>
        <w:tc>
          <w:tcPr>
            <w:tcW w:w="11970" w:type="dxa"/>
            <w:gridSpan w:val="12"/>
          </w:tcPr>
          <w:p w14:paraId="6B27F6EF" w14:textId="77777777" w:rsidR="00AB1B99" w:rsidRPr="000D6D88" w:rsidRDefault="00AB1B99" w:rsidP="00AA0F5A">
            <w:pPr>
              <w:spacing w:line="480" w:lineRule="auto"/>
              <w:contextualSpacing/>
              <w:jc w:val="center"/>
              <w:rPr>
                <w:ins w:id="546" w:author="Benton, Deon" w:date="2023-07-14T11:47:00Z"/>
                <w:rFonts w:ascii="Times New Roman" w:hAnsi="Times New Roman" w:cs="Times New Roman"/>
                <w:sz w:val="20"/>
                <w:szCs w:val="20"/>
              </w:rPr>
            </w:pPr>
            <w:ins w:id="547" w:author="Benton, Deon" w:date="2023-07-14T11:47:00Z">
              <w:r w:rsidRPr="000D6D88">
                <w:rPr>
                  <w:rFonts w:ascii="Times New Roman" w:hAnsi="Times New Roman" w:cs="Times New Roman"/>
                  <w:sz w:val="20"/>
                  <w:szCs w:val="20"/>
                </w:rPr>
                <w:t>Experiment 2</w:t>
              </w:r>
            </w:ins>
          </w:p>
        </w:tc>
      </w:tr>
      <w:tr w:rsidR="00AB1B99" w:rsidRPr="000D6D88" w14:paraId="063DEDC6" w14:textId="77777777" w:rsidTr="00AA0F5A">
        <w:trPr>
          <w:ins w:id="548" w:author="Benton, Deon" w:date="2023-07-14T11:47:00Z"/>
        </w:trPr>
        <w:tc>
          <w:tcPr>
            <w:tcW w:w="11970" w:type="dxa"/>
            <w:gridSpan w:val="12"/>
          </w:tcPr>
          <w:p w14:paraId="670D59E1" w14:textId="77777777" w:rsidR="00AB1B99" w:rsidRPr="000D6D88" w:rsidRDefault="00AB1B99" w:rsidP="00AA0F5A">
            <w:pPr>
              <w:spacing w:line="480" w:lineRule="auto"/>
              <w:contextualSpacing/>
              <w:jc w:val="center"/>
              <w:rPr>
                <w:ins w:id="549" w:author="Benton, Deon" w:date="2023-07-14T11:47:00Z"/>
                <w:rFonts w:ascii="Times New Roman" w:hAnsi="Times New Roman" w:cs="Times New Roman"/>
                <w:sz w:val="20"/>
                <w:szCs w:val="20"/>
              </w:rPr>
            </w:pPr>
            <w:ins w:id="550" w:author="Benton, Deon" w:date="2023-07-14T11:47:00Z">
              <w:r w:rsidRPr="000D6D88">
                <w:rPr>
                  <w:rFonts w:ascii="Times New Roman" w:hAnsi="Times New Roman" w:cs="Times New Roman"/>
                  <w:sz w:val="20"/>
                  <w:szCs w:val="20"/>
                </w:rPr>
                <w:t>Connectionist Model</w:t>
              </w:r>
              <w:r w:rsidRPr="000D6D88">
                <w:rPr>
                  <w:rFonts w:ascii="Times New Roman" w:hAnsi="Times New Roman" w:cs="Times New Roman"/>
                  <w:sz w:val="20"/>
                  <w:szCs w:val="20"/>
                  <w:vertAlign w:val="superscript"/>
                </w:rPr>
                <w:t>‡</w:t>
              </w:r>
            </w:ins>
          </w:p>
        </w:tc>
      </w:tr>
      <w:tr w:rsidR="00AB1B99" w:rsidRPr="000D6D88" w14:paraId="4DCFD418" w14:textId="77777777" w:rsidTr="00AA0F5A">
        <w:trPr>
          <w:ins w:id="551" w:author="Benton, Deon" w:date="2023-07-14T11:47:00Z"/>
        </w:trPr>
        <w:tc>
          <w:tcPr>
            <w:tcW w:w="2143" w:type="dxa"/>
            <w:gridSpan w:val="2"/>
          </w:tcPr>
          <w:p w14:paraId="10D78106" w14:textId="77777777" w:rsidR="00AB1B99" w:rsidRPr="000D6D88" w:rsidRDefault="00AB1B99" w:rsidP="00AA0F5A">
            <w:pPr>
              <w:spacing w:line="480" w:lineRule="auto"/>
              <w:contextualSpacing/>
              <w:rPr>
                <w:ins w:id="552" w:author="Benton, Deon" w:date="2023-07-14T11:47:00Z"/>
                <w:rFonts w:ascii="Times New Roman" w:hAnsi="Times New Roman" w:cs="Times New Roman"/>
                <w:sz w:val="20"/>
                <w:szCs w:val="20"/>
              </w:rPr>
            </w:pPr>
            <w:ins w:id="553" w:author="Benton, Deon" w:date="2023-07-14T11:47:00Z">
              <w:r w:rsidRPr="000D6D88">
                <w:rPr>
                  <w:rFonts w:ascii="Times New Roman" w:hAnsi="Times New Roman" w:cs="Times New Roman"/>
                  <w:sz w:val="20"/>
                  <w:szCs w:val="20"/>
                </w:rPr>
                <w:t>800</w:t>
              </w:r>
            </w:ins>
          </w:p>
        </w:tc>
        <w:tc>
          <w:tcPr>
            <w:tcW w:w="1727" w:type="dxa"/>
            <w:gridSpan w:val="2"/>
          </w:tcPr>
          <w:p w14:paraId="367D9095" w14:textId="77777777" w:rsidR="00AB1B99" w:rsidRPr="000D6D88" w:rsidRDefault="00AB1B99" w:rsidP="00AA0F5A">
            <w:pPr>
              <w:spacing w:line="480" w:lineRule="auto"/>
              <w:contextualSpacing/>
              <w:rPr>
                <w:ins w:id="554" w:author="Benton, Deon" w:date="2023-07-14T11:47:00Z"/>
                <w:rFonts w:ascii="Times New Roman" w:hAnsi="Times New Roman" w:cs="Times New Roman"/>
                <w:sz w:val="20"/>
                <w:szCs w:val="20"/>
              </w:rPr>
            </w:pPr>
            <w:ins w:id="555" w:author="Benton, Deon" w:date="2023-07-14T11:47:00Z">
              <w:r w:rsidRPr="000D6D88">
                <w:rPr>
                  <w:rFonts w:ascii="Times New Roman" w:hAnsi="Times New Roman" w:cs="Times New Roman"/>
                  <w:sz w:val="20"/>
                  <w:szCs w:val="20"/>
                </w:rPr>
                <w:t>1600*</w:t>
              </w:r>
            </w:ins>
          </w:p>
        </w:tc>
        <w:tc>
          <w:tcPr>
            <w:tcW w:w="1992" w:type="dxa"/>
            <w:gridSpan w:val="2"/>
          </w:tcPr>
          <w:p w14:paraId="0A206FF6" w14:textId="77777777" w:rsidR="00AB1B99" w:rsidRPr="000D6D88" w:rsidRDefault="00AB1B99" w:rsidP="00AA0F5A">
            <w:pPr>
              <w:spacing w:line="480" w:lineRule="auto"/>
              <w:contextualSpacing/>
              <w:rPr>
                <w:ins w:id="556" w:author="Benton, Deon" w:date="2023-07-14T11:47:00Z"/>
                <w:rFonts w:ascii="Times New Roman" w:hAnsi="Times New Roman" w:cs="Times New Roman"/>
                <w:sz w:val="20"/>
                <w:szCs w:val="20"/>
              </w:rPr>
            </w:pPr>
            <w:ins w:id="557" w:author="Benton, Deon" w:date="2023-07-14T11:47:00Z">
              <w:r w:rsidRPr="000D6D88">
                <w:rPr>
                  <w:rFonts w:ascii="Times New Roman" w:hAnsi="Times New Roman" w:cs="Times New Roman"/>
                  <w:sz w:val="20"/>
                  <w:szCs w:val="20"/>
                </w:rPr>
                <w:t>2000*</w:t>
              </w:r>
            </w:ins>
          </w:p>
        </w:tc>
        <w:tc>
          <w:tcPr>
            <w:tcW w:w="1650" w:type="dxa"/>
            <w:gridSpan w:val="2"/>
          </w:tcPr>
          <w:p w14:paraId="1973DCF4" w14:textId="77777777" w:rsidR="00AB1B99" w:rsidRPr="000D6D88" w:rsidRDefault="00AB1B99" w:rsidP="00AA0F5A">
            <w:pPr>
              <w:spacing w:line="480" w:lineRule="auto"/>
              <w:contextualSpacing/>
              <w:rPr>
                <w:ins w:id="558" w:author="Benton, Deon" w:date="2023-07-14T11:47:00Z"/>
                <w:rFonts w:ascii="Times New Roman" w:hAnsi="Times New Roman" w:cs="Times New Roman"/>
                <w:sz w:val="20"/>
                <w:szCs w:val="20"/>
              </w:rPr>
            </w:pPr>
            <w:ins w:id="559" w:author="Benton, Deon" w:date="2023-07-14T11:47:00Z">
              <w:r w:rsidRPr="000D6D88">
                <w:rPr>
                  <w:rFonts w:ascii="Times New Roman" w:hAnsi="Times New Roman" w:cs="Times New Roman"/>
                  <w:sz w:val="20"/>
                  <w:szCs w:val="20"/>
                </w:rPr>
                <w:t>3000*</w:t>
              </w:r>
            </w:ins>
          </w:p>
        </w:tc>
        <w:tc>
          <w:tcPr>
            <w:tcW w:w="1988" w:type="dxa"/>
            <w:gridSpan w:val="2"/>
          </w:tcPr>
          <w:p w14:paraId="0CF0330B" w14:textId="77777777" w:rsidR="00AB1B99" w:rsidRPr="000D6D88" w:rsidRDefault="00AB1B99" w:rsidP="00AA0F5A">
            <w:pPr>
              <w:spacing w:line="480" w:lineRule="auto"/>
              <w:contextualSpacing/>
              <w:rPr>
                <w:ins w:id="560" w:author="Benton, Deon" w:date="2023-07-14T11:47:00Z"/>
                <w:rFonts w:ascii="Times New Roman" w:hAnsi="Times New Roman" w:cs="Times New Roman"/>
                <w:sz w:val="20"/>
                <w:szCs w:val="20"/>
              </w:rPr>
            </w:pPr>
            <w:ins w:id="561" w:author="Benton, Deon" w:date="2023-07-14T11:47:00Z">
              <w:r w:rsidRPr="000D6D88">
                <w:rPr>
                  <w:rFonts w:ascii="Times New Roman" w:hAnsi="Times New Roman" w:cs="Times New Roman"/>
                  <w:sz w:val="20"/>
                  <w:szCs w:val="20"/>
                </w:rPr>
                <w:t>4000</w:t>
              </w:r>
            </w:ins>
          </w:p>
        </w:tc>
        <w:tc>
          <w:tcPr>
            <w:tcW w:w="1323" w:type="dxa"/>
          </w:tcPr>
          <w:p w14:paraId="75E2DB86" w14:textId="77777777" w:rsidR="00AB1B99" w:rsidRPr="000D6D88" w:rsidRDefault="00AB1B99" w:rsidP="00AA0F5A">
            <w:pPr>
              <w:spacing w:line="480" w:lineRule="auto"/>
              <w:contextualSpacing/>
              <w:rPr>
                <w:ins w:id="562" w:author="Benton, Deon" w:date="2023-07-14T11:47:00Z"/>
                <w:rFonts w:ascii="Times New Roman" w:hAnsi="Times New Roman" w:cs="Times New Roman"/>
                <w:sz w:val="20"/>
                <w:szCs w:val="20"/>
              </w:rPr>
            </w:pPr>
          </w:p>
        </w:tc>
        <w:tc>
          <w:tcPr>
            <w:tcW w:w="1147" w:type="dxa"/>
          </w:tcPr>
          <w:p w14:paraId="1B0C9C2B" w14:textId="77777777" w:rsidR="00AB1B99" w:rsidRPr="000D6D88" w:rsidRDefault="00AB1B99" w:rsidP="00AA0F5A">
            <w:pPr>
              <w:spacing w:line="480" w:lineRule="auto"/>
              <w:contextualSpacing/>
              <w:rPr>
                <w:ins w:id="563" w:author="Benton, Deon" w:date="2023-07-14T11:47:00Z"/>
                <w:rFonts w:ascii="Times New Roman" w:hAnsi="Times New Roman" w:cs="Times New Roman"/>
                <w:sz w:val="20"/>
                <w:szCs w:val="20"/>
              </w:rPr>
            </w:pPr>
          </w:p>
        </w:tc>
      </w:tr>
      <w:tr w:rsidR="00AB1B99" w:rsidRPr="000D6D88" w14:paraId="4377A811" w14:textId="77777777" w:rsidTr="00AA0F5A">
        <w:trPr>
          <w:ins w:id="564" w:author="Benton, Deon" w:date="2023-07-14T11:47:00Z"/>
        </w:trPr>
        <w:tc>
          <w:tcPr>
            <w:tcW w:w="1248" w:type="dxa"/>
          </w:tcPr>
          <w:p w14:paraId="39087895" w14:textId="77777777" w:rsidR="00AB1B99" w:rsidRPr="000D6D88" w:rsidRDefault="00AB1B99" w:rsidP="00AA0F5A">
            <w:pPr>
              <w:spacing w:line="480" w:lineRule="auto"/>
              <w:contextualSpacing/>
              <w:rPr>
                <w:ins w:id="565" w:author="Benton, Deon" w:date="2023-07-14T11:47:00Z"/>
                <w:rFonts w:ascii="Times New Roman" w:hAnsi="Times New Roman" w:cs="Times New Roman"/>
                <w:sz w:val="20"/>
                <w:szCs w:val="20"/>
              </w:rPr>
            </w:pPr>
            <w:ins w:id="566" w:author="Benton, Deon" w:date="2023-07-14T11:47:00Z">
              <w:r w:rsidRPr="000D6D88">
                <w:rPr>
                  <w:rFonts w:ascii="Times New Roman" w:hAnsi="Times New Roman" w:cs="Times New Roman"/>
                  <w:sz w:val="20"/>
                  <w:szCs w:val="20"/>
                </w:rPr>
                <w:t>RMSE</w:t>
              </w:r>
            </w:ins>
          </w:p>
        </w:tc>
        <w:tc>
          <w:tcPr>
            <w:tcW w:w="895" w:type="dxa"/>
          </w:tcPr>
          <w:p w14:paraId="1506BA22" w14:textId="77777777" w:rsidR="00AB1B99" w:rsidRPr="000D6D88" w:rsidRDefault="00AB1B99" w:rsidP="00AA0F5A">
            <w:pPr>
              <w:spacing w:line="480" w:lineRule="auto"/>
              <w:contextualSpacing/>
              <w:rPr>
                <w:ins w:id="567" w:author="Benton, Deon" w:date="2023-07-14T11:47:00Z"/>
                <w:rFonts w:ascii="Times New Roman" w:hAnsi="Times New Roman" w:cs="Times New Roman"/>
                <w:sz w:val="20"/>
                <w:szCs w:val="20"/>
              </w:rPr>
            </w:pPr>
            <w:ins w:id="568" w:author="Benton, Deon" w:date="2023-07-14T11:47:00Z">
              <w:r w:rsidRPr="000D6D88">
                <w:rPr>
                  <w:rFonts w:ascii="Times New Roman" w:hAnsi="Times New Roman" w:cs="Times New Roman"/>
                  <w:sz w:val="20"/>
                  <w:szCs w:val="20"/>
                </w:rPr>
                <w:t>MAE</w:t>
              </w:r>
            </w:ins>
          </w:p>
        </w:tc>
        <w:tc>
          <w:tcPr>
            <w:tcW w:w="827" w:type="dxa"/>
          </w:tcPr>
          <w:p w14:paraId="3E1F6133" w14:textId="77777777" w:rsidR="00AB1B99" w:rsidRPr="000D6D88" w:rsidRDefault="00AB1B99" w:rsidP="00AA0F5A">
            <w:pPr>
              <w:spacing w:line="480" w:lineRule="auto"/>
              <w:contextualSpacing/>
              <w:rPr>
                <w:ins w:id="569" w:author="Benton, Deon" w:date="2023-07-14T11:47:00Z"/>
                <w:rFonts w:ascii="Times New Roman" w:hAnsi="Times New Roman" w:cs="Times New Roman"/>
                <w:sz w:val="20"/>
                <w:szCs w:val="20"/>
              </w:rPr>
            </w:pPr>
            <w:ins w:id="570" w:author="Benton, Deon" w:date="2023-07-14T11:47:00Z">
              <w:r w:rsidRPr="000D6D88">
                <w:rPr>
                  <w:rFonts w:ascii="Times New Roman" w:hAnsi="Times New Roman" w:cs="Times New Roman"/>
                  <w:sz w:val="20"/>
                  <w:szCs w:val="20"/>
                </w:rPr>
                <w:t>RMSE</w:t>
              </w:r>
            </w:ins>
          </w:p>
        </w:tc>
        <w:tc>
          <w:tcPr>
            <w:tcW w:w="900" w:type="dxa"/>
          </w:tcPr>
          <w:p w14:paraId="54E0B9DE" w14:textId="77777777" w:rsidR="00AB1B99" w:rsidRPr="000D6D88" w:rsidRDefault="00AB1B99" w:rsidP="00AA0F5A">
            <w:pPr>
              <w:spacing w:line="480" w:lineRule="auto"/>
              <w:contextualSpacing/>
              <w:rPr>
                <w:ins w:id="571" w:author="Benton, Deon" w:date="2023-07-14T11:47:00Z"/>
                <w:rFonts w:ascii="Times New Roman" w:hAnsi="Times New Roman" w:cs="Times New Roman"/>
                <w:sz w:val="20"/>
                <w:szCs w:val="20"/>
              </w:rPr>
            </w:pPr>
            <w:ins w:id="572" w:author="Benton, Deon" w:date="2023-07-14T11:47:00Z">
              <w:r w:rsidRPr="000D6D88">
                <w:rPr>
                  <w:rFonts w:ascii="Times New Roman" w:hAnsi="Times New Roman" w:cs="Times New Roman"/>
                  <w:sz w:val="20"/>
                  <w:szCs w:val="20"/>
                </w:rPr>
                <w:t>MAE</w:t>
              </w:r>
            </w:ins>
          </w:p>
        </w:tc>
        <w:tc>
          <w:tcPr>
            <w:tcW w:w="1138" w:type="dxa"/>
          </w:tcPr>
          <w:p w14:paraId="4C475968" w14:textId="77777777" w:rsidR="00AB1B99" w:rsidRPr="000D6D88" w:rsidRDefault="00AB1B99" w:rsidP="00AA0F5A">
            <w:pPr>
              <w:spacing w:line="480" w:lineRule="auto"/>
              <w:contextualSpacing/>
              <w:rPr>
                <w:ins w:id="573" w:author="Benton, Deon" w:date="2023-07-14T11:47:00Z"/>
                <w:rFonts w:ascii="Times New Roman" w:hAnsi="Times New Roman" w:cs="Times New Roman"/>
                <w:sz w:val="20"/>
                <w:szCs w:val="20"/>
              </w:rPr>
            </w:pPr>
            <w:ins w:id="574" w:author="Benton, Deon" w:date="2023-07-14T11:47:00Z">
              <w:r w:rsidRPr="000D6D88">
                <w:rPr>
                  <w:rFonts w:ascii="Times New Roman" w:hAnsi="Times New Roman" w:cs="Times New Roman"/>
                  <w:sz w:val="20"/>
                  <w:szCs w:val="20"/>
                </w:rPr>
                <w:t>RMSE</w:t>
              </w:r>
            </w:ins>
          </w:p>
        </w:tc>
        <w:tc>
          <w:tcPr>
            <w:tcW w:w="854" w:type="dxa"/>
          </w:tcPr>
          <w:p w14:paraId="683DC9DD" w14:textId="77777777" w:rsidR="00AB1B99" w:rsidRPr="000D6D88" w:rsidRDefault="00AB1B99" w:rsidP="00AA0F5A">
            <w:pPr>
              <w:spacing w:line="480" w:lineRule="auto"/>
              <w:contextualSpacing/>
              <w:rPr>
                <w:ins w:id="575" w:author="Benton, Deon" w:date="2023-07-14T11:47:00Z"/>
                <w:rFonts w:ascii="Times New Roman" w:hAnsi="Times New Roman" w:cs="Times New Roman"/>
                <w:sz w:val="20"/>
                <w:szCs w:val="20"/>
              </w:rPr>
            </w:pPr>
            <w:ins w:id="576" w:author="Benton, Deon" w:date="2023-07-14T11:47:00Z">
              <w:r w:rsidRPr="000D6D88">
                <w:rPr>
                  <w:rFonts w:ascii="Times New Roman" w:hAnsi="Times New Roman" w:cs="Times New Roman"/>
                  <w:sz w:val="20"/>
                  <w:szCs w:val="20"/>
                </w:rPr>
                <w:t>MAE</w:t>
              </w:r>
            </w:ins>
          </w:p>
        </w:tc>
        <w:tc>
          <w:tcPr>
            <w:tcW w:w="865" w:type="dxa"/>
          </w:tcPr>
          <w:p w14:paraId="25761062" w14:textId="77777777" w:rsidR="00AB1B99" w:rsidRPr="000D6D88" w:rsidRDefault="00AB1B99" w:rsidP="00AA0F5A">
            <w:pPr>
              <w:spacing w:line="480" w:lineRule="auto"/>
              <w:contextualSpacing/>
              <w:rPr>
                <w:ins w:id="577" w:author="Benton, Deon" w:date="2023-07-14T11:47:00Z"/>
                <w:rFonts w:ascii="Times New Roman" w:hAnsi="Times New Roman" w:cs="Times New Roman"/>
                <w:sz w:val="20"/>
                <w:szCs w:val="20"/>
              </w:rPr>
            </w:pPr>
            <w:ins w:id="578" w:author="Benton, Deon" w:date="2023-07-14T11:47:00Z">
              <w:r w:rsidRPr="000D6D88">
                <w:rPr>
                  <w:rFonts w:ascii="Times New Roman" w:hAnsi="Times New Roman" w:cs="Times New Roman"/>
                  <w:sz w:val="20"/>
                  <w:szCs w:val="20"/>
                </w:rPr>
                <w:t>RMSE</w:t>
              </w:r>
            </w:ins>
          </w:p>
        </w:tc>
        <w:tc>
          <w:tcPr>
            <w:tcW w:w="785" w:type="dxa"/>
          </w:tcPr>
          <w:p w14:paraId="3D5F4510" w14:textId="77777777" w:rsidR="00AB1B99" w:rsidRPr="000D6D88" w:rsidRDefault="00AB1B99" w:rsidP="00AA0F5A">
            <w:pPr>
              <w:spacing w:line="480" w:lineRule="auto"/>
              <w:contextualSpacing/>
              <w:rPr>
                <w:ins w:id="579" w:author="Benton, Deon" w:date="2023-07-14T11:47:00Z"/>
                <w:rFonts w:ascii="Times New Roman" w:hAnsi="Times New Roman" w:cs="Times New Roman"/>
                <w:sz w:val="20"/>
                <w:szCs w:val="20"/>
              </w:rPr>
            </w:pPr>
            <w:ins w:id="580" w:author="Benton, Deon" w:date="2023-07-14T11:47:00Z">
              <w:r w:rsidRPr="000D6D88">
                <w:rPr>
                  <w:rFonts w:ascii="Times New Roman" w:hAnsi="Times New Roman" w:cs="Times New Roman"/>
                  <w:sz w:val="20"/>
                  <w:szCs w:val="20"/>
                </w:rPr>
                <w:t>MAE</w:t>
              </w:r>
            </w:ins>
          </w:p>
        </w:tc>
        <w:tc>
          <w:tcPr>
            <w:tcW w:w="866" w:type="dxa"/>
          </w:tcPr>
          <w:p w14:paraId="0AE938E7" w14:textId="77777777" w:rsidR="00AB1B99" w:rsidRPr="000D6D88" w:rsidRDefault="00AB1B99" w:rsidP="00AA0F5A">
            <w:pPr>
              <w:spacing w:line="480" w:lineRule="auto"/>
              <w:contextualSpacing/>
              <w:rPr>
                <w:ins w:id="581" w:author="Benton, Deon" w:date="2023-07-14T11:47:00Z"/>
                <w:rFonts w:ascii="Times New Roman" w:hAnsi="Times New Roman" w:cs="Times New Roman"/>
                <w:sz w:val="20"/>
                <w:szCs w:val="20"/>
              </w:rPr>
            </w:pPr>
            <w:ins w:id="582" w:author="Benton, Deon" w:date="2023-07-14T11:47:00Z">
              <w:r w:rsidRPr="000D6D88">
                <w:rPr>
                  <w:rFonts w:ascii="Times New Roman" w:hAnsi="Times New Roman" w:cs="Times New Roman"/>
                  <w:sz w:val="20"/>
                  <w:szCs w:val="20"/>
                </w:rPr>
                <w:t>RMSE</w:t>
              </w:r>
            </w:ins>
          </w:p>
        </w:tc>
        <w:tc>
          <w:tcPr>
            <w:tcW w:w="1122" w:type="dxa"/>
          </w:tcPr>
          <w:p w14:paraId="3038B156" w14:textId="77777777" w:rsidR="00AB1B99" w:rsidRPr="000D6D88" w:rsidRDefault="00AB1B99" w:rsidP="00AA0F5A">
            <w:pPr>
              <w:spacing w:line="480" w:lineRule="auto"/>
              <w:contextualSpacing/>
              <w:rPr>
                <w:ins w:id="583" w:author="Benton, Deon" w:date="2023-07-14T11:47:00Z"/>
                <w:rFonts w:ascii="Times New Roman" w:hAnsi="Times New Roman" w:cs="Times New Roman"/>
                <w:sz w:val="20"/>
                <w:szCs w:val="20"/>
              </w:rPr>
            </w:pPr>
            <w:ins w:id="584" w:author="Benton, Deon" w:date="2023-07-14T11:47:00Z">
              <w:r w:rsidRPr="000D6D88">
                <w:rPr>
                  <w:rFonts w:ascii="Times New Roman" w:hAnsi="Times New Roman" w:cs="Times New Roman"/>
                  <w:sz w:val="20"/>
                  <w:szCs w:val="20"/>
                </w:rPr>
                <w:t>MAE</w:t>
              </w:r>
            </w:ins>
          </w:p>
        </w:tc>
        <w:tc>
          <w:tcPr>
            <w:tcW w:w="1323" w:type="dxa"/>
          </w:tcPr>
          <w:p w14:paraId="09F80BA9" w14:textId="77777777" w:rsidR="00AB1B99" w:rsidRPr="000D6D88" w:rsidRDefault="00AB1B99" w:rsidP="00AA0F5A">
            <w:pPr>
              <w:spacing w:line="480" w:lineRule="auto"/>
              <w:contextualSpacing/>
              <w:rPr>
                <w:ins w:id="585" w:author="Benton, Deon" w:date="2023-07-14T11:47:00Z"/>
                <w:rFonts w:ascii="Times New Roman" w:hAnsi="Times New Roman" w:cs="Times New Roman"/>
                <w:sz w:val="20"/>
                <w:szCs w:val="20"/>
              </w:rPr>
            </w:pPr>
            <w:ins w:id="586" w:author="Benton, Deon" w:date="2023-07-14T11:47:00Z">
              <w:r w:rsidRPr="000D6D88">
                <w:rPr>
                  <w:rFonts w:ascii="Times New Roman" w:hAnsi="Times New Roman" w:cs="Times New Roman"/>
                  <w:sz w:val="20"/>
                  <w:szCs w:val="20"/>
                </w:rPr>
                <w:t>Avg. RMSE</w:t>
              </w:r>
            </w:ins>
          </w:p>
        </w:tc>
        <w:tc>
          <w:tcPr>
            <w:tcW w:w="1147" w:type="dxa"/>
          </w:tcPr>
          <w:p w14:paraId="0BE3F697" w14:textId="77777777" w:rsidR="00AB1B99" w:rsidRPr="000D6D88" w:rsidRDefault="00AB1B99" w:rsidP="00AA0F5A">
            <w:pPr>
              <w:spacing w:line="480" w:lineRule="auto"/>
              <w:contextualSpacing/>
              <w:rPr>
                <w:ins w:id="587" w:author="Benton, Deon" w:date="2023-07-14T11:47:00Z"/>
                <w:rFonts w:ascii="Times New Roman" w:hAnsi="Times New Roman" w:cs="Times New Roman"/>
                <w:sz w:val="20"/>
                <w:szCs w:val="20"/>
              </w:rPr>
            </w:pPr>
            <w:ins w:id="588" w:author="Benton, Deon" w:date="2023-07-14T11:47:00Z">
              <w:r w:rsidRPr="000D6D88">
                <w:rPr>
                  <w:rFonts w:ascii="Times New Roman" w:hAnsi="Times New Roman" w:cs="Times New Roman"/>
                  <w:sz w:val="20"/>
                  <w:szCs w:val="20"/>
                </w:rPr>
                <w:t>Avg. MAE</w:t>
              </w:r>
            </w:ins>
          </w:p>
        </w:tc>
      </w:tr>
      <w:tr w:rsidR="00AB1B99" w:rsidRPr="000D6D88" w14:paraId="21125EB7" w14:textId="77777777" w:rsidTr="00AA0F5A">
        <w:trPr>
          <w:ins w:id="589" w:author="Benton, Deon" w:date="2023-07-14T11:47:00Z"/>
        </w:trPr>
        <w:tc>
          <w:tcPr>
            <w:tcW w:w="1248" w:type="dxa"/>
          </w:tcPr>
          <w:p w14:paraId="60776A44" w14:textId="77777777" w:rsidR="00AB1B99" w:rsidRPr="000D6D88" w:rsidRDefault="00AB1B99" w:rsidP="00AA0F5A">
            <w:pPr>
              <w:spacing w:line="480" w:lineRule="auto"/>
              <w:contextualSpacing/>
              <w:rPr>
                <w:ins w:id="590" w:author="Benton, Deon" w:date="2023-07-14T11:47:00Z"/>
                <w:rFonts w:ascii="Times New Roman" w:hAnsi="Times New Roman" w:cs="Times New Roman"/>
                <w:sz w:val="20"/>
                <w:szCs w:val="20"/>
              </w:rPr>
            </w:pPr>
            <w:ins w:id="591" w:author="Benton, Deon" w:date="2023-07-14T11:47:00Z">
              <w:r>
                <w:rPr>
                  <w:rFonts w:ascii="Times New Roman" w:hAnsi="Times New Roman" w:cs="Times New Roman"/>
                  <w:sz w:val="20"/>
                  <w:szCs w:val="20"/>
                </w:rPr>
                <w:t>.15</w:t>
              </w:r>
            </w:ins>
          </w:p>
        </w:tc>
        <w:tc>
          <w:tcPr>
            <w:tcW w:w="895" w:type="dxa"/>
          </w:tcPr>
          <w:p w14:paraId="6034A797" w14:textId="77777777" w:rsidR="00AB1B99" w:rsidRPr="000D6D88" w:rsidRDefault="00AB1B99" w:rsidP="00AA0F5A">
            <w:pPr>
              <w:spacing w:line="480" w:lineRule="auto"/>
              <w:contextualSpacing/>
              <w:rPr>
                <w:ins w:id="592" w:author="Benton, Deon" w:date="2023-07-14T11:47:00Z"/>
                <w:rFonts w:ascii="Times New Roman" w:hAnsi="Times New Roman" w:cs="Times New Roman"/>
                <w:sz w:val="20"/>
                <w:szCs w:val="20"/>
              </w:rPr>
            </w:pPr>
            <w:ins w:id="593" w:author="Benton, Deon" w:date="2023-07-14T11:47:00Z">
              <w:r>
                <w:rPr>
                  <w:rFonts w:ascii="Times New Roman" w:hAnsi="Times New Roman" w:cs="Times New Roman"/>
                  <w:sz w:val="20"/>
                  <w:szCs w:val="20"/>
                </w:rPr>
                <w:t>.13</w:t>
              </w:r>
            </w:ins>
          </w:p>
        </w:tc>
        <w:tc>
          <w:tcPr>
            <w:tcW w:w="827" w:type="dxa"/>
          </w:tcPr>
          <w:p w14:paraId="5F0E337B" w14:textId="77777777" w:rsidR="00AB1B99" w:rsidRPr="000D6D88" w:rsidRDefault="00AB1B99" w:rsidP="00AA0F5A">
            <w:pPr>
              <w:spacing w:line="480" w:lineRule="auto"/>
              <w:contextualSpacing/>
              <w:rPr>
                <w:ins w:id="594" w:author="Benton, Deon" w:date="2023-07-14T11:47:00Z"/>
                <w:rFonts w:ascii="Times New Roman" w:hAnsi="Times New Roman" w:cs="Times New Roman"/>
                <w:sz w:val="20"/>
                <w:szCs w:val="20"/>
              </w:rPr>
            </w:pPr>
            <w:ins w:id="595" w:author="Benton, Deon" w:date="2023-07-14T11:47:00Z">
              <w:r>
                <w:rPr>
                  <w:rFonts w:ascii="Times New Roman" w:hAnsi="Times New Roman" w:cs="Times New Roman"/>
                  <w:sz w:val="20"/>
                  <w:szCs w:val="20"/>
                </w:rPr>
                <w:t>.12</w:t>
              </w:r>
            </w:ins>
          </w:p>
        </w:tc>
        <w:tc>
          <w:tcPr>
            <w:tcW w:w="900" w:type="dxa"/>
          </w:tcPr>
          <w:p w14:paraId="3ED9D78A" w14:textId="77777777" w:rsidR="00AB1B99" w:rsidRPr="000D6D88" w:rsidRDefault="00AB1B99" w:rsidP="00AA0F5A">
            <w:pPr>
              <w:spacing w:line="480" w:lineRule="auto"/>
              <w:contextualSpacing/>
              <w:rPr>
                <w:ins w:id="596" w:author="Benton, Deon" w:date="2023-07-14T11:47:00Z"/>
                <w:rFonts w:ascii="Times New Roman" w:hAnsi="Times New Roman" w:cs="Times New Roman"/>
                <w:sz w:val="20"/>
                <w:szCs w:val="20"/>
              </w:rPr>
            </w:pPr>
            <w:ins w:id="597" w:author="Benton, Deon" w:date="2023-07-14T11:47:00Z">
              <w:r>
                <w:rPr>
                  <w:rFonts w:ascii="Times New Roman" w:hAnsi="Times New Roman" w:cs="Times New Roman"/>
                  <w:sz w:val="20"/>
                  <w:szCs w:val="20"/>
                </w:rPr>
                <w:t>.11</w:t>
              </w:r>
            </w:ins>
          </w:p>
        </w:tc>
        <w:tc>
          <w:tcPr>
            <w:tcW w:w="1138" w:type="dxa"/>
          </w:tcPr>
          <w:p w14:paraId="462EAB83" w14:textId="77777777" w:rsidR="00AB1B99" w:rsidRPr="000D6D88" w:rsidRDefault="00AB1B99" w:rsidP="00AA0F5A">
            <w:pPr>
              <w:spacing w:line="480" w:lineRule="auto"/>
              <w:contextualSpacing/>
              <w:rPr>
                <w:ins w:id="598" w:author="Benton, Deon" w:date="2023-07-14T11:47:00Z"/>
                <w:rFonts w:ascii="Times New Roman" w:hAnsi="Times New Roman" w:cs="Times New Roman"/>
                <w:sz w:val="20"/>
                <w:szCs w:val="20"/>
              </w:rPr>
            </w:pPr>
            <w:ins w:id="599" w:author="Benton, Deon" w:date="2023-07-14T11:47:00Z">
              <w:r>
                <w:rPr>
                  <w:rFonts w:ascii="Times New Roman" w:hAnsi="Times New Roman" w:cs="Times New Roman"/>
                  <w:sz w:val="20"/>
                  <w:szCs w:val="20"/>
                </w:rPr>
                <w:t>.12</w:t>
              </w:r>
            </w:ins>
          </w:p>
        </w:tc>
        <w:tc>
          <w:tcPr>
            <w:tcW w:w="854" w:type="dxa"/>
          </w:tcPr>
          <w:p w14:paraId="0776AD64" w14:textId="77777777" w:rsidR="00AB1B99" w:rsidRPr="000D6D88" w:rsidRDefault="00AB1B99" w:rsidP="00AA0F5A">
            <w:pPr>
              <w:spacing w:line="480" w:lineRule="auto"/>
              <w:contextualSpacing/>
              <w:rPr>
                <w:ins w:id="600" w:author="Benton, Deon" w:date="2023-07-14T11:47:00Z"/>
                <w:rFonts w:ascii="Times New Roman" w:hAnsi="Times New Roman" w:cs="Times New Roman"/>
                <w:sz w:val="20"/>
                <w:szCs w:val="20"/>
              </w:rPr>
            </w:pPr>
            <w:ins w:id="601" w:author="Benton, Deon" w:date="2023-07-14T11:47:00Z">
              <w:r>
                <w:rPr>
                  <w:rFonts w:ascii="Times New Roman" w:hAnsi="Times New Roman" w:cs="Times New Roman"/>
                  <w:sz w:val="20"/>
                  <w:szCs w:val="20"/>
                </w:rPr>
                <w:t>.11</w:t>
              </w:r>
            </w:ins>
          </w:p>
        </w:tc>
        <w:tc>
          <w:tcPr>
            <w:tcW w:w="865" w:type="dxa"/>
          </w:tcPr>
          <w:p w14:paraId="6EE67EE9" w14:textId="77777777" w:rsidR="00AB1B99" w:rsidRPr="000D6D88" w:rsidRDefault="00AB1B99" w:rsidP="00AA0F5A">
            <w:pPr>
              <w:spacing w:line="480" w:lineRule="auto"/>
              <w:contextualSpacing/>
              <w:rPr>
                <w:ins w:id="602" w:author="Benton, Deon" w:date="2023-07-14T11:47:00Z"/>
                <w:rFonts w:ascii="Times New Roman" w:hAnsi="Times New Roman" w:cs="Times New Roman"/>
                <w:sz w:val="20"/>
                <w:szCs w:val="20"/>
              </w:rPr>
            </w:pPr>
            <w:ins w:id="603" w:author="Benton, Deon" w:date="2023-07-14T11:47:00Z">
              <w:r>
                <w:rPr>
                  <w:rFonts w:ascii="Times New Roman" w:hAnsi="Times New Roman" w:cs="Times New Roman"/>
                  <w:sz w:val="20"/>
                  <w:szCs w:val="20"/>
                </w:rPr>
                <w:t>.12</w:t>
              </w:r>
            </w:ins>
          </w:p>
        </w:tc>
        <w:tc>
          <w:tcPr>
            <w:tcW w:w="785" w:type="dxa"/>
          </w:tcPr>
          <w:p w14:paraId="1B9FA995" w14:textId="77777777" w:rsidR="00AB1B99" w:rsidRPr="000D6D88" w:rsidRDefault="00AB1B99" w:rsidP="00AA0F5A">
            <w:pPr>
              <w:spacing w:line="480" w:lineRule="auto"/>
              <w:contextualSpacing/>
              <w:rPr>
                <w:ins w:id="604" w:author="Benton, Deon" w:date="2023-07-14T11:47:00Z"/>
                <w:rFonts w:ascii="Times New Roman" w:hAnsi="Times New Roman" w:cs="Times New Roman"/>
                <w:sz w:val="20"/>
                <w:szCs w:val="20"/>
              </w:rPr>
            </w:pPr>
            <w:ins w:id="605" w:author="Benton, Deon" w:date="2023-07-14T11:47:00Z">
              <w:r>
                <w:rPr>
                  <w:rFonts w:ascii="Times New Roman" w:hAnsi="Times New Roman" w:cs="Times New Roman"/>
                  <w:sz w:val="20"/>
                  <w:szCs w:val="20"/>
                </w:rPr>
                <w:t>.11</w:t>
              </w:r>
            </w:ins>
          </w:p>
        </w:tc>
        <w:tc>
          <w:tcPr>
            <w:tcW w:w="866" w:type="dxa"/>
          </w:tcPr>
          <w:p w14:paraId="57397332" w14:textId="77777777" w:rsidR="00AB1B99" w:rsidRPr="000D6D88" w:rsidRDefault="00AB1B99" w:rsidP="00AA0F5A">
            <w:pPr>
              <w:spacing w:line="480" w:lineRule="auto"/>
              <w:contextualSpacing/>
              <w:rPr>
                <w:ins w:id="606" w:author="Benton, Deon" w:date="2023-07-14T11:47:00Z"/>
                <w:rFonts w:ascii="Times New Roman" w:hAnsi="Times New Roman" w:cs="Times New Roman"/>
                <w:sz w:val="20"/>
                <w:szCs w:val="20"/>
              </w:rPr>
            </w:pPr>
            <w:ins w:id="607" w:author="Benton, Deon" w:date="2023-07-14T11:47:00Z">
              <w:r>
                <w:rPr>
                  <w:rFonts w:ascii="Times New Roman" w:hAnsi="Times New Roman" w:cs="Times New Roman"/>
                  <w:sz w:val="20"/>
                  <w:szCs w:val="20"/>
                </w:rPr>
                <w:t>.13</w:t>
              </w:r>
            </w:ins>
          </w:p>
        </w:tc>
        <w:tc>
          <w:tcPr>
            <w:tcW w:w="1122" w:type="dxa"/>
          </w:tcPr>
          <w:p w14:paraId="52053C99" w14:textId="77777777" w:rsidR="00AB1B99" w:rsidRPr="000D6D88" w:rsidRDefault="00AB1B99" w:rsidP="00AA0F5A">
            <w:pPr>
              <w:spacing w:line="480" w:lineRule="auto"/>
              <w:contextualSpacing/>
              <w:rPr>
                <w:ins w:id="608" w:author="Benton, Deon" w:date="2023-07-14T11:47:00Z"/>
                <w:rFonts w:ascii="Times New Roman" w:hAnsi="Times New Roman" w:cs="Times New Roman"/>
                <w:sz w:val="20"/>
                <w:szCs w:val="20"/>
              </w:rPr>
            </w:pPr>
            <w:ins w:id="609" w:author="Benton, Deon" w:date="2023-07-14T11:47:00Z">
              <w:r>
                <w:rPr>
                  <w:rFonts w:ascii="Times New Roman" w:hAnsi="Times New Roman" w:cs="Times New Roman"/>
                  <w:sz w:val="20"/>
                  <w:szCs w:val="20"/>
                </w:rPr>
                <w:t>.10</w:t>
              </w:r>
            </w:ins>
          </w:p>
        </w:tc>
        <w:tc>
          <w:tcPr>
            <w:tcW w:w="1323" w:type="dxa"/>
          </w:tcPr>
          <w:p w14:paraId="2DF2A7F4" w14:textId="77777777" w:rsidR="00AB1B99" w:rsidRPr="000D6D88" w:rsidRDefault="00AB1B99" w:rsidP="00AA0F5A">
            <w:pPr>
              <w:spacing w:line="480" w:lineRule="auto"/>
              <w:contextualSpacing/>
              <w:rPr>
                <w:ins w:id="610" w:author="Benton, Deon" w:date="2023-07-14T11:47:00Z"/>
                <w:rFonts w:ascii="Times New Roman" w:hAnsi="Times New Roman" w:cs="Times New Roman"/>
                <w:sz w:val="20"/>
                <w:szCs w:val="20"/>
              </w:rPr>
            </w:pPr>
            <w:ins w:id="611" w:author="Benton, Deon" w:date="2023-07-14T11:47:00Z">
              <w:r>
                <w:rPr>
                  <w:rFonts w:ascii="Times New Roman" w:hAnsi="Times New Roman" w:cs="Times New Roman"/>
                  <w:sz w:val="20"/>
                  <w:szCs w:val="20"/>
                </w:rPr>
                <w:t>.13</w:t>
              </w:r>
            </w:ins>
          </w:p>
        </w:tc>
        <w:tc>
          <w:tcPr>
            <w:tcW w:w="1147" w:type="dxa"/>
          </w:tcPr>
          <w:p w14:paraId="51220478" w14:textId="77777777" w:rsidR="00AB1B99" w:rsidRPr="000D6D88" w:rsidRDefault="00AB1B99" w:rsidP="00AA0F5A">
            <w:pPr>
              <w:spacing w:line="480" w:lineRule="auto"/>
              <w:contextualSpacing/>
              <w:rPr>
                <w:ins w:id="612" w:author="Benton, Deon" w:date="2023-07-14T11:47:00Z"/>
                <w:rFonts w:ascii="Times New Roman" w:hAnsi="Times New Roman" w:cs="Times New Roman"/>
                <w:sz w:val="20"/>
                <w:szCs w:val="20"/>
              </w:rPr>
            </w:pPr>
            <w:ins w:id="613" w:author="Benton, Deon" w:date="2023-07-14T11:47:00Z">
              <w:r>
                <w:rPr>
                  <w:rFonts w:ascii="Times New Roman" w:hAnsi="Times New Roman" w:cs="Times New Roman"/>
                  <w:sz w:val="20"/>
                  <w:szCs w:val="20"/>
                </w:rPr>
                <w:t>.11</w:t>
              </w:r>
            </w:ins>
          </w:p>
        </w:tc>
      </w:tr>
      <w:tr w:rsidR="00AB1B99" w:rsidRPr="000D6D88" w14:paraId="46B489DC" w14:textId="77777777" w:rsidTr="00AA0F5A">
        <w:trPr>
          <w:ins w:id="614" w:author="Benton, Deon" w:date="2023-07-14T11:47:00Z"/>
        </w:trPr>
        <w:tc>
          <w:tcPr>
            <w:tcW w:w="1248" w:type="dxa"/>
          </w:tcPr>
          <w:p w14:paraId="58C85444" w14:textId="77777777" w:rsidR="00AB1B99" w:rsidRPr="000D6D88" w:rsidRDefault="00AB1B99" w:rsidP="00AA0F5A">
            <w:pPr>
              <w:spacing w:line="480" w:lineRule="auto"/>
              <w:contextualSpacing/>
              <w:rPr>
                <w:ins w:id="615" w:author="Benton, Deon" w:date="2023-07-14T11:47:00Z"/>
                <w:rFonts w:ascii="Times New Roman" w:hAnsi="Times New Roman" w:cs="Times New Roman"/>
                <w:sz w:val="20"/>
                <w:szCs w:val="20"/>
              </w:rPr>
            </w:pPr>
          </w:p>
        </w:tc>
        <w:tc>
          <w:tcPr>
            <w:tcW w:w="895" w:type="dxa"/>
          </w:tcPr>
          <w:p w14:paraId="1855A0FA" w14:textId="77777777" w:rsidR="00AB1B99" w:rsidRPr="000D6D88" w:rsidRDefault="00AB1B99" w:rsidP="00AA0F5A">
            <w:pPr>
              <w:spacing w:line="480" w:lineRule="auto"/>
              <w:contextualSpacing/>
              <w:rPr>
                <w:ins w:id="616" w:author="Benton, Deon" w:date="2023-07-14T11:47:00Z"/>
                <w:rFonts w:ascii="Times New Roman" w:hAnsi="Times New Roman" w:cs="Times New Roman"/>
                <w:sz w:val="20"/>
                <w:szCs w:val="20"/>
              </w:rPr>
            </w:pPr>
          </w:p>
        </w:tc>
        <w:tc>
          <w:tcPr>
            <w:tcW w:w="827" w:type="dxa"/>
          </w:tcPr>
          <w:p w14:paraId="280D5C5B" w14:textId="77777777" w:rsidR="00AB1B99" w:rsidRPr="000D6D88" w:rsidRDefault="00AB1B99" w:rsidP="00AA0F5A">
            <w:pPr>
              <w:spacing w:line="480" w:lineRule="auto"/>
              <w:contextualSpacing/>
              <w:rPr>
                <w:ins w:id="617" w:author="Benton, Deon" w:date="2023-07-14T11:47:00Z"/>
                <w:rFonts w:ascii="Times New Roman" w:hAnsi="Times New Roman" w:cs="Times New Roman"/>
                <w:sz w:val="20"/>
                <w:szCs w:val="20"/>
              </w:rPr>
            </w:pPr>
          </w:p>
        </w:tc>
        <w:tc>
          <w:tcPr>
            <w:tcW w:w="900" w:type="dxa"/>
          </w:tcPr>
          <w:p w14:paraId="239CD81E" w14:textId="77777777" w:rsidR="00AB1B99" w:rsidRPr="000D6D88" w:rsidRDefault="00AB1B99" w:rsidP="00AA0F5A">
            <w:pPr>
              <w:spacing w:line="480" w:lineRule="auto"/>
              <w:contextualSpacing/>
              <w:rPr>
                <w:ins w:id="618" w:author="Benton, Deon" w:date="2023-07-14T11:47:00Z"/>
                <w:rFonts w:ascii="Times New Roman" w:hAnsi="Times New Roman" w:cs="Times New Roman"/>
                <w:sz w:val="20"/>
                <w:szCs w:val="20"/>
              </w:rPr>
            </w:pPr>
          </w:p>
        </w:tc>
        <w:tc>
          <w:tcPr>
            <w:tcW w:w="1138" w:type="dxa"/>
          </w:tcPr>
          <w:p w14:paraId="531BAE32" w14:textId="77777777" w:rsidR="00AB1B99" w:rsidRPr="000D6D88" w:rsidRDefault="00AB1B99" w:rsidP="00AA0F5A">
            <w:pPr>
              <w:spacing w:line="480" w:lineRule="auto"/>
              <w:contextualSpacing/>
              <w:rPr>
                <w:ins w:id="619" w:author="Benton, Deon" w:date="2023-07-14T11:47:00Z"/>
                <w:rFonts w:ascii="Times New Roman" w:hAnsi="Times New Roman" w:cs="Times New Roman"/>
                <w:sz w:val="20"/>
                <w:szCs w:val="20"/>
              </w:rPr>
            </w:pPr>
          </w:p>
        </w:tc>
        <w:tc>
          <w:tcPr>
            <w:tcW w:w="854" w:type="dxa"/>
          </w:tcPr>
          <w:p w14:paraId="67F68FF3" w14:textId="77777777" w:rsidR="00AB1B99" w:rsidRPr="000D6D88" w:rsidRDefault="00AB1B99" w:rsidP="00AA0F5A">
            <w:pPr>
              <w:spacing w:line="480" w:lineRule="auto"/>
              <w:contextualSpacing/>
              <w:rPr>
                <w:ins w:id="620" w:author="Benton, Deon" w:date="2023-07-14T11:47:00Z"/>
                <w:rFonts w:ascii="Times New Roman" w:hAnsi="Times New Roman" w:cs="Times New Roman"/>
                <w:sz w:val="20"/>
                <w:szCs w:val="20"/>
              </w:rPr>
            </w:pPr>
          </w:p>
        </w:tc>
        <w:tc>
          <w:tcPr>
            <w:tcW w:w="865" w:type="dxa"/>
          </w:tcPr>
          <w:p w14:paraId="78FD4AAB" w14:textId="77777777" w:rsidR="00AB1B99" w:rsidRPr="000D6D88" w:rsidRDefault="00AB1B99" w:rsidP="00AA0F5A">
            <w:pPr>
              <w:spacing w:line="480" w:lineRule="auto"/>
              <w:contextualSpacing/>
              <w:rPr>
                <w:ins w:id="621" w:author="Benton, Deon" w:date="2023-07-14T11:47:00Z"/>
                <w:rFonts w:ascii="Times New Roman" w:hAnsi="Times New Roman" w:cs="Times New Roman"/>
                <w:sz w:val="20"/>
                <w:szCs w:val="20"/>
              </w:rPr>
            </w:pPr>
          </w:p>
        </w:tc>
        <w:tc>
          <w:tcPr>
            <w:tcW w:w="785" w:type="dxa"/>
          </w:tcPr>
          <w:p w14:paraId="282689D1" w14:textId="77777777" w:rsidR="00AB1B99" w:rsidRPr="000D6D88" w:rsidRDefault="00AB1B99" w:rsidP="00AA0F5A">
            <w:pPr>
              <w:spacing w:line="480" w:lineRule="auto"/>
              <w:contextualSpacing/>
              <w:rPr>
                <w:ins w:id="622" w:author="Benton, Deon" w:date="2023-07-14T11:47:00Z"/>
                <w:rFonts w:ascii="Times New Roman" w:hAnsi="Times New Roman" w:cs="Times New Roman"/>
                <w:sz w:val="20"/>
                <w:szCs w:val="20"/>
              </w:rPr>
            </w:pPr>
          </w:p>
        </w:tc>
        <w:tc>
          <w:tcPr>
            <w:tcW w:w="866" w:type="dxa"/>
          </w:tcPr>
          <w:p w14:paraId="6981EEF7" w14:textId="77777777" w:rsidR="00AB1B99" w:rsidRPr="000D6D88" w:rsidRDefault="00AB1B99" w:rsidP="00AA0F5A">
            <w:pPr>
              <w:spacing w:line="480" w:lineRule="auto"/>
              <w:contextualSpacing/>
              <w:rPr>
                <w:ins w:id="623" w:author="Benton, Deon" w:date="2023-07-14T11:47:00Z"/>
                <w:rFonts w:ascii="Times New Roman" w:hAnsi="Times New Roman" w:cs="Times New Roman"/>
                <w:sz w:val="20"/>
                <w:szCs w:val="20"/>
              </w:rPr>
            </w:pPr>
          </w:p>
        </w:tc>
        <w:tc>
          <w:tcPr>
            <w:tcW w:w="1122" w:type="dxa"/>
          </w:tcPr>
          <w:p w14:paraId="38B963FB" w14:textId="77777777" w:rsidR="00AB1B99" w:rsidRPr="000D6D88" w:rsidRDefault="00AB1B99" w:rsidP="00AA0F5A">
            <w:pPr>
              <w:spacing w:line="480" w:lineRule="auto"/>
              <w:contextualSpacing/>
              <w:rPr>
                <w:ins w:id="624" w:author="Benton, Deon" w:date="2023-07-14T11:47:00Z"/>
                <w:rFonts w:ascii="Times New Roman" w:hAnsi="Times New Roman" w:cs="Times New Roman"/>
                <w:sz w:val="20"/>
                <w:szCs w:val="20"/>
              </w:rPr>
            </w:pPr>
          </w:p>
        </w:tc>
        <w:tc>
          <w:tcPr>
            <w:tcW w:w="1323" w:type="dxa"/>
          </w:tcPr>
          <w:p w14:paraId="3B3D5D64" w14:textId="77777777" w:rsidR="00AB1B99" w:rsidRPr="000D6D88" w:rsidRDefault="00AB1B99" w:rsidP="00AA0F5A">
            <w:pPr>
              <w:spacing w:line="480" w:lineRule="auto"/>
              <w:contextualSpacing/>
              <w:rPr>
                <w:ins w:id="625" w:author="Benton, Deon" w:date="2023-07-14T11:47:00Z"/>
                <w:rFonts w:ascii="Times New Roman" w:hAnsi="Times New Roman" w:cs="Times New Roman"/>
                <w:sz w:val="20"/>
                <w:szCs w:val="20"/>
              </w:rPr>
            </w:pPr>
          </w:p>
        </w:tc>
        <w:tc>
          <w:tcPr>
            <w:tcW w:w="1147" w:type="dxa"/>
          </w:tcPr>
          <w:p w14:paraId="3C348A90" w14:textId="77777777" w:rsidR="00AB1B99" w:rsidRPr="000D6D88" w:rsidRDefault="00AB1B99" w:rsidP="00AA0F5A">
            <w:pPr>
              <w:spacing w:line="480" w:lineRule="auto"/>
              <w:contextualSpacing/>
              <w:rPr>
                <w:ins w:id="626" w:author="Benton, Deon" w:date="2023-07-14T11:47:00Z"/>
                <w:rFonts w:ascii="Times New Roman" w:hAnsi="Times New Roman" w:cs="Times New Roman"/>
                <w:sz w:val="20"/>
                <w:szCs w:val="20"/>
              </w:rPr>
            </w:pPr>
          </w:p>
        </w:tc>
      </w:tr>
      <w:tr w:rsidR="00AB1B99" w:rsidRPr="000D6D88" w14:paraId="4904C7AE" w14:textId="77777777" w:rsidTr="00AA0F5A">
        <w:trPr>
          <w:ins w:id="627" w:author="Benton, Deon" w:date="2023-07-14T11:47:00Z"/>
        </w:trPr>
        <w:tc>
          <w:tcPr>
            <w:tcW w:w="11970" w:type="dxa"/>
            <w:gridSpan w:val="12"/>
          </w:tcPr>
          <w:p w14:paraId="171984B5" w14:textId="77777777" w:rsidR="00AB1B99" w:rsidRPr="000D6D88" w:rsidRDefault="00AB1B99" w:rsidP="00AA0F5A">
            <w:pPr>
              <w:spacing w:line="480" w:lineRule="auto"/>
              <w:contextualSpacing/>
              <w:jc w:val="center"/>
              <w:rPr>
                <w:ins w:id="628" w:author="Benton, Deon" w:date="2023-07-14T11:47:00Z"/>
                <w:rFonts w:ascii="Times New Roman" w:hAnsi="Times New Roman" w:cs="Times New Roman"/>
                <w:sz w:val="20"/>
                <w:szCs w:val="20"/>
              </w:rPr>
            </w:pPr>
            <w:ins w:id="629" w:author="Benton, Deon" w:date="2023-07-14T11:47:00Z">
              <w:r w:rsidRPr="000D6D88">
                <w:rPr>
                  <w:rFonts w:ascii="Times New Roman" w:hAnsi="Times New Roman" w:cs="Times New Roman"/>
                  <w:sz w:val="20"/>
                  <w:szCs w:val="20"/>
                </w:rPr>
                <w:t>Bayesian Model</w:t>
              </w:r>
            </w:ins>
          </w:p>
        </w:tc>
      </w:tr>
      <w:tr w:rsidR="00AB1B99" w:rsidRPr="000D6D88" w14:paraId="678C8C57" w14:textId="77777777" w:rsidTr="00AA0F5A">
        <w:trPr>
          <w:ins w:id="630" w:author="Benton, Deon" w:date="2023-07-14T11:47:00Z"/>
        </w:trPr>
        <w:tc>
          <w:tcPr>
            <w:tcW w:w="1248" w:type="dxa"/>
          </w:tcPr>
          <w:p w14:paraId="576D3354" w14:textId="77777777" w:rsidR="00AB1B99" w:rsidRPr="000D6D88" w:rsidRDefault="00AB1B99" w:rsidP="00AA0F5A">
            <w:pPr>
              <w:spacing w:line="480" w:lineRule="auto"/>
              <w:contextualSpacing/>
              <w:rPr>
                <w:ins w:id="631" w:author="Benton, Deon" w:date="2023-07-14T11:47:00Z"/>
                <w:rFonts w:ascii="Times New Roman" w:hAnsi="Times New Roman" w:cs="Times New Roman"/>
                <w:sz w:val="20"/>
                <w:szCs w:val="20"/>
              </w:rPr>
            </w:pPr>
            <w:ins w:id="632"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(.5)</w:t>
              </w:r>
            </w:ins>
          </w:p>
        </w:tc>
        <w:tc>
          <w:tcPr>
            <w:tcW w:w="895" w:type="dxa"/>
          </w:tcPr>
          <w:p w14:paraId="1357048C" w14:textId="77777777" w:rsidR="00AB1B99" w:rsidRPr="000D6D88" w:rsidRDefault="00AB1B99" w:rsidP="00AA0F5A">
            <w:pPr>
              <w:spacing w:line="480" w:lineRule="auto"/>
              <w:contextualSpacing/>
              <w:rPr>
                <w:ins w:id="633" w:author="Benton, Deon" w:date="2023-07-14T11:47:00Z"/>
                <w:rFonts w:ascii="Times New Roman" w:hAnsi="Times New Roman" w:cs="Times New Roman"/>
                <w:sz w:val="20"/>
                <w:szCs w:val="20"/>
              </w:rPr>
            </w:pPr>
          </w:p>
        </w:tc>
        <w:tc>
          <w:tcPr>
            <w:tcW w:w="827" w:type="dxa"/>
          </w:tcPr>
          <w:p w14:paraId="0C5618F9" w14:textId="77777777" w:rsidR="00AB1B99" w:rsidRPr="000D6D88" w:rsidRDefault="00AB1B99" w:rsidP="00AA0F5A">
            <w:pPr>
              <w:spacing w:line="480" w:lineRule="auto"/>
              <w:contextualSpacing/>
              <w:rPr>
                <w:ins w:id="634" w:author="Benton, Deon" w:date="2023-07-14T11:47:00Z"/>
                <w:rFonts w:ascii="Times New Roman" w:hAnsi="Times New Roman" w:cs="Times New Roman"/>
                <w:sz w:val="20"/>
                <w:szCs w:val="20"/>
              </w:rPr>
            </w:pPr>
            <w:ins w:id="635"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(.65)</w:t>
              </w:r>
            </w:ins>
          </w:p>
        </w:tc>
        <w:tc>
          <w:tcPr>
            <w:tcW w:w="900" w:type="dxa"/>
          </w:tcPr>
          <w:p w14:paraId="5E08BF14" w14:textId="77777777" w:rsidR="00AB1B99" w:rsidRPr="000D6D88" w:rsidRDefault="00AB1B99" w:rsidP="00AA0F5A">
            <w:pPr>
              <w:spacing w:line="480" w:lineRule="auto"/>
              <w:contextualSpacing/>
              <w:rPr>
                <w:ins w:id="636" w:author="Benton, Deon" w:date="2023-07-14T11:47:00Z"/>
                <w:rFonts w:ascii="Times New Roman" w:hAnsi="Times New Roman" w:cs="Times New Roman"/>
                <w:sz w:val="20"/>
                <w:szCs w:val="20"/>
              </w:rPr>
            </w:pPr>
          </w:p>
        </w:tc>
        <w:tc>
          <w:tcPr>
            <w:tcW w:w="1138" w:type="dxa"/>
          </w:tcPr>
          <w:p w14:paraId="10974C11" w14:textId="77777777" w:rsidR="00AB1B99" w:rsidRPr="000D6D88" w:rsidRDefault="00AB1B99" w:rsidP="00AA0F5A">
            <w:pPr>
              <w:spacing w:line="480" w:lineRule="auto"/>
              <w:contextualSpacing/>
              <w:rPr>
                <w:ins w:id="637" w:author="Benton, Deon" w:date="2023-07-14T11:47:00Z"/>
                <w:rFonts w:ascii="Times New Roman" w:hAnsi="Times New Roman" w:cs="Times New Roman"/>
                <w:sz w:val="20"/>
                <w:szCs w:val="20"/>
              </w:rPr>
            </w:pPr>
            <w:ins w:id="638" w:author="Benton, Deon" w:date="2023-07-14T11:47:00Z">
              <w:r w:rsidRPr="000D6D88">
                <w:rPr>
                  <w:rFonts w:ascii="Times New Roman" w:hAnsi="Times New Roman" w:cs="Times New Roman"/>
                  <w:i/>
                  <w:iCs/>
                  <w:sz w:val="20"/>
                  <w:szCs w:val="20"/>
                </w:rPr>
                <w:t xml:space="preserve"> P</w:t>
              </w:r>
              <w:r w:rsidRPr="000D6D88">
                <w:rPr>
                  <w:rFonts w:ascii="Times New Roman" w:hAnsi="Times New Roman" w:cs="Times New Roman"/>
                  <w:sz w:val="20"/>
                  <w:szCs w:val="20"/>
                </w:rPr>
                <w:t>(.80)*</w:t>
              </w:r>
            </w:ins>
          </w:p>
        </w:tc>
        <w:tc>
          <w:tcPr>
            <w:tcW w:w="854" w:type="dxa"/>
          </w:tcPr>
          <w:p w14:paraId="174DEDF0" w14:textId="77777777" w:rsidR="00AB1B99" w:rsidRPr="000D6D88" w:rsidRDefault="00AB1B99" w:rsidP="00AA0F5A">
            <w:pPr>
              <w:spacing w:line="480" w:lineRule="auto"/>
              <w:contextualSpacing/>
              <w:rPr>
                <w:ins w:id="639" w:author="Benton, Deon" w:date="2023-07-14T11:47:00Z"/>
                <w:rFonts w:ascii="Times New Roman" w:hAnsi="Times New Roman" w:cs="Times New Roman"/>
                <w:sz w:val="20"/>
                <w:szCs w:val="20"/>
              </w:rPr>
            </w:pPr>
          </w:p>
        </w:tc>
        <w:tc>
          <w:tcPr>
            <w:tcW w:w="865" w:type="dxa"/>
          </w:tcPr>
          <w:p w14:paraId="23ADC7C9" w14:textId="77777777" w:rsidR="00AB1B99" w:rsidRPr="000D6D88" w:rsidRDefault="00AB1B99" w:rsidP="00AA0F5A">
            <w:pPr>
              <w:spacing w:line="480" w:lineRule="auto"/>
              <w:contextualSpacing/>
              <w:rPr>
                <w:ins w:id="640" w:author="Benton, Deon" w:date="2023-07-14T11:47:00Z"/>
                <w:rFonts w:ascii="Times New Roman" w:hAnsi="Times New Roman" w:cs="Times New Roman"/>
                <w:sz w:val="20"/>
                <w:szCs w:val="20"/>
              </w:rPr>
            </w:pPr>
            <w:ins w:id="641"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(.95)</w:t>
              </w:r>
            </w:ins>
          </w:p>
        </w:tc>
        <w:tc>
          <w:tcPr>
            <w:tcW w:w="785" w:type="dxa"/>
          </w:tcPr>
          <w:p w14:paraId="5CD63B51" w14:textId="77777777" w:rsidR="00AB1B99" w:rsidRPr="000D6D88" w:rsidRDefault="00AB1B99" w:rsidP="00AA0F5A">
            <w:pPr>
              <w:spacing w:line="480" w:lineRule="auto"/>
              <w:contextualSpacing/>
              <w:rPr>
                <w:ins w:id="642" w:author="Benton, Deon" w:date="2023-07-14T11:47:00Z"/>
                <w:rFonts w:ascii="Times New Roman" w:hAnsi="Times New Roman" w:cs="Times New Roman"/>
                <w:sz w:val="20"/>
                <w:szCs w:val="20"/>
              </w:rPr>
            </w:pPr>
          </w:p>
        </w:tc>
        <w:tc>
          <w:tcPr>
            <w:tcW w:w="866" w:type="dxa"/>
          </w:tcPr>
          <w:p w14:paraId="21AE6F57" w14:textId="77777777" w:rsidR="00AB1B99" w:rsidRPr="000D6D88" w:rsidRDefault="00AB1B99" w:rsidP="00AA0F5A">
            <w:pPr>
              <w:spacing w:line="480" w:lineRule="auto"/>
              <w:contextualSpacing/>
              <w:rPr>
                <w:ins w:id="643" w:author="Benton, Deon" w:date="2023-07-14T11:47:00Z"/>
                <w:rFonts w:ascii="Times New Roman" w:hAnsi="Times New Roman" w:cs="Times New Roman"/>
                <w:sz w:val="20"/>
                <w:szCs w:val="20"/>
              </w:rPr>
            </w:pPr>
            <w:ins w:id="644" w:author="Benton, Deon" w:date="2023-07-14T11:47:00Z">
              <w:r w:rsidRPr="000D6D88">
                <w:rPr>
                  <w:rFonts w:ascii="Times New Roman" w:hAnsi="Times New Roman" w:cs="Times New Roman"/>
                  <w:i/>
                  <w:iCs/>
                  <w:sz w:val="20"/>
                  <w:szCs w:val="20"/>
                </w:rPr>
                <w:t>P</w:t>
              </w:r>
              <w:r w:rsidRPr="000D6D88">
                <w:rPr>
                  <w:rFonts w:ascii="Times New Roman" w:hAnsi="Times New Roman" w:cs="Times New Roman"/>
                  <w:sz w:val="20"/>
                  <w:szCs w:val="20"/>
                </w:rPr>
                <w:t>(1)</w:t>
              </w:r>
            </w:ins>
          </w:p>
        </w:tc>
        <w:tc>
          <w:tcPr>
            <w:tcW w:w="1122" w:type="dxa"/>
          </w:tcPr>
          <w:p w14:paraId="3BF21913" w14:textId="77777777" w:rsidR="00AB1B99" w:rsidRPr="000D6D88" w:rsidRDefault="00AB1B99" w:rsidP="00AA0F5A">
            <w:pPr>
              <w:spacing w:line="480" w:lineRule="auto"/>
              <w:contextualSpacing/>
              <w:rPr>
                <w:ins w:id="645" w:author="Benton, Deon" w:date="2023-07-14T11:47:00Z"/>
                <w:rFonts w:ascii="Times New Roman" w:hAnsi="Times New Roman" w:cs="Times New Roman"/>
                <w:sz w:val="20"/>
                <w:szCs w:val="20"/>
              </w:rPr>
            </w:pPr>
          </w:p>
        </w:tc>
        <w:tc>
          <w:tcPr>
            <w:tcW w:w="1323" w:type="dxa"/>
          </w:tcPr>
          <w:p w14:paraId="51B8B7C8" w14:textId="77777777" w:rsidR="00AB1B99" w:rsidRPr="000D6D88" w:rsidRDefault="00AB1B99" w:rsidP="00AA0F5A">
            <w:pPr>
              <w:spacing w:line="480" w:lineRule="auto"/>
              <w:contextualSpacing/>
              <w:rPr>
                <w:ins w:id="646" w:author="Benton, Deon" w:date="2023-07-14T11:47:00Z"/>
                <w:rFonts w:ascii="Times New Roman" w:hAnsi="Times New Roman" w:cs="Times New Roman"/>
                <w:sz w:val="20"/>
                <w:szCs w:val="20"/>
              </w:rPr>
            </w:pPr>
          </w:p>
        </w:tc>
        <w:tc>
          <w:tcPr>
            <w:tcW w:w="1147" w:type="dxa"/>
          </w:tcPr>
          <w:p w14:paraId="366F513E" w14:textId="77777777" w:rsidR="00AB1B99" w:rsidRPr="000D6D88" w:rsidRDefault="00AB1B99" w:rsidP="00AA0F5A">
            <w:pPr>
              <w:spacing w:line="480" w:lineRule="auto"/>
              <w:contextualSpacing/>
              <w:rPr>
                <w:ins w:id="647" w:author="Benton, Deon" w:date="2023-07-14T11:47:00Z"/>
                <w:rFonts w:ascii="Times New Roman" w:hAnsi="Times New Roman" w:cs="Times New Roman"/>
                <w:sz w:val="20"/>
                <w:szCs w:val="20"/>
              </w:rPr>
            </w:pPr>
          </w:p>
        </w:tc>
      </w:tr>
      <w:tr w:rsidR="00AB1B99" w:rsidRPr="000D6D88" w14:paraId="6B52D4B5" w14:textId="77777777" w:rsidTr="00AA0F5A">
        <w:trPr>
          <w:ins w:id="648" w:author="Benton, Deon" w:date="2023-07-14T11:47:00Z"/>
        </w:trPr>
        <w:tc>
          <w:tcPr>
            <w:tcW w:w="1248" w:type="dxa"/>
          </w:tcPr>
          <w:p w14:paraId="15F0D720" w14:textId="77777777" w:rsidR="00AB1B99" w:rsidRPr="000D6D88" w:rsidRDefault="00AB1B99" w:rsidP="00AA0F5A">
            <w:pPr>
              <w:spacing w:line="480" w:lineRule="auto"/>
              <w:contextualSpacing/>
              <w:rPr>
                <w:ins w:id="649" w:author="Benton, Deon" w:date="2023-07-14T11:47:00Z"/>
                <w:rFonts w:ascii="Times New Roman" w:hAnsi="Times New Roman" w:cs="Times New Roman"/>
                <w:sz w:val="20"/>
                <w:szCs w:val="20"/>
              </w:rPr>
            </w:pPr>
            <w:ins w:id="650" w:author="Benton, Deon" w:date="2023-07-14T11:47:00Z">
              <w:r w:rsidRPr="000D6D88">
                <w:rPr>
                  <w:rFonts w:ascii="Times New Roman" w:hAnsi="Times New Roman" w:cs="Times New Roman"/>
                  <w:sz w:val="20"/>
                  <w:szCs w:val="20"/>
                </w:rPr>
                <w:t>RMSE</w:t>
              </w:r>
            </w:ins>
          </w:p>
        </w:tc>
        <w:tc>
          <w:tcPr>
            <w:tcW w:w="895" w:type="dxa"/>
          </w:tcPr>
          <w:p w14:paraId="5379A138" w14:textId="77777777" w:rsidR="00AB1B99" w:rsidRPr="000D6D88" w:rsidRDefault="00AB1B99" w:rsidP="00AA0F5A">
            <w:pPr>
              <w:spacing w:line="480" w:lineRule="auto"/>
              <w:contextualSpacing/>
              <w:rPr>
                <w:ins w:id="651" w:author="Benton, Deon" w:date="2023-07-14T11:47:00Z"/>
                <w:rFonts w:ascii="Times New Roman" w:hAnsi="Times New Roman" w:cs="Times New Roman"/>
                <w:sz w:val="20"/>
                <w:szCs w:val="20"/>
              </w:rPr>
            </w:pPr>
            <w:ins w:id="652" w:author="Benton, Deon" w:date="2023-07-14T11:47:00Z">
              <w:r w:rsidRPr="000D6D88">
                <w:rPr>
                  <w:rFonts w:ascii="Times New Roman" w:hAnsi="Times New Roman" w:cs="Times New Roman"/>
                  <w:sz w:val="20"/>
                  <w:szCs w:val="20"/>
                </w:rPr>
                <w:t>MAE</w:t>
              </w:r>
            </w:ins>
          </w:p>
        </w:tc>
        <w:tc>
          <w:tcPr>
            <w:tcW w:w="827" w:type="dxa"/>
          </w:tcPr>
          <w:p w14:paraId="7C2ABCD4" w14:textId="77777777" w:rsidR="00AB1B99" w:rsidRPr="000D6D88" w:rsidRDefault="00AB1B99" w:rsidP="00AA0F5A">
            <w:pPr>
              <w:spacing w:line="480" w:lineRule="auto"/>
              <w:contextualSpacing/>
              <w:rPr>
                <w:ins w:id="653" w:author="Benton, Deon" w:date="2023-07-14T11:47:00Z"/>
                <w:rFonts w:ascii="Times New Roman" w:hAnsi="Times New Roman" w:cs="Times New Roman"/>
                <w:sz w:val="20"/>
                <w:szCs w:val="20"/>
              </w:rPr>
            </w:pPr>
            <w:ins w:id="654" w:author="Benton, Deon" w:date="2023-07-14T11:47:00Z">
              <w:r w:rsidRPr="000D6D88">
                <w:rPr>
                  <w:rFonts w:ascii="Times New Roman" w:hAnsi="Times New Roman" w:cs="Times New Roman"/>
                  <w:sz w:val="20"/>
                  <w:szCs w:val="20"/>
                </w:rPr>
                <w:t>RMSE</w:t>
              </w:r>
            </w:ins>
          </w:p>
        </w:tc>
        <w:tc>
          <w:tcPr>
            <w:tcW w:w="900" w:type="dxa"/>
          </w:tcPr>
          <w:p w14:paraId="0E9B08E7" w14:textId="77777777" w:rsidR="00AB1B99" w:rsidRPr="000D6D88" w:rsidRDefault="00AB1B99" w:rsidP="00AA0F5A">
            <w:pPr>
              <w:spacing w:line="480" w:lineRule="auto"/>
              <w:contextualSpacing/>
              <w:rPr>
                <w:ins w:id="655" w:author="Benton, Deon" w:date="2023-07-14T11:47:00Z"/>
                <w:rFonts w:ascii="Times New Roman" w:hAnsi="Times New Roman" w:cs="Times New Roman"/>
                <w:sz w:val="20"/>
                <w:szCs w:val="20"/>
              </w:rPr>
            </w:pPr>
            <w:ins w:id="656" w:author="Benton, Deon" w:date="2023-07-14T11:47:00Z">
              <w:r w:rsidRPr="000D6D88">
                <w:rPr>
                  <w:rFonts w:ascii="Times New Roman" w:hAnsi="Times New Roman" w:cs="Times New Roman"/>
                  <w:sz w:val="20"/>
                  <w:szCs w:val="20"/>
                </w:rPr>
                <w:t>MAE</w:t>
              </w:r>
            </w:ins>
          </w:p>
        </w:tc>
        <w:tc>
          <w:tcPr>
            <w:tcW w:w="1138" w:type="dxa"/>
          </w:tcPr>
          <w:p w14:paraId="6CB1515E" w14:textId="77777777" w:rsidR="00AB1B99" w:rsidRPr="000D6D88" w:rsidRDefault="00AB1B99" w:rsidP="00AA0F5A">
            <w:pPr>
              <w:spacing w:line="480" w:lineRule="auto"/>
              <w:contextualSpacing/>
              <w:rPr>
                <w:ins w:id="657" w:author="Benton, Deon" w:date="2023-07-14T11:47:00Z"/>
                <w:rFonts w:ascii="Times New Roman" w:hAnsi="Times New Roman" w:cs="Times New Roman"/>
                <w:sz w:val="20"/>
                <w:szCs w:val="20"/>
              </w:rPr>
            </w:pPr>
            <w:ins w:id="658" w:author="Benton, Deon" w:date="2023-07-14T11:47:00Z">
              <w:r w:rsidRPr="000D6D88">
                <w:rPr>
                  <w:rFonts w:ascii="Times New Roman" w:hAnsi="Times New Roman" w:cs="Times New Roman"/>
                  <w:sz w:val="20"/>
                  <w:szCs w:val="20"/>
                </w:rPr>
                <w:t>RMSE</w:t>
              </w:r>
            </w:ins>
          </w:p>
        </w:tc>
        <w:tc>
          <w:tcPr>
            <w:tcW w:w="854" w:type="dxa"/>
          </w:tcPr>
          <w:p w14:paraId="698B7FFA" w14:textId="77777777" w:rsidR="00AB1B99" w:rsidRPr="000D6D88" w:rsidRDefault="00AB1B99" w:rsidP="00AA0F5A">
            <w:pPr>
              <w:spacing w:line="480" w:lineRule="auto"/>
              <w:contextualSpacing/>
              <w:rPr>
                <w:ins w:id="659" w:author="Benton, Deon" w:date="2023-07-14T11:47:00Z"/>
                <w:rFonts w:ascii="Times New Roman" w:hAnsi="Times New Roman" w:cs="Times New Roman"/>
                <w:sz w:val="20"/>
                <w:szCs w:val="20"/>
              </w:rPr>
            </w:pPr>
            <w:ins w:id="660" w:author="Benton, Deon" w:date="2023-07-14T11:47:00Z">
              <w:r w:rsidRPr="000D6D88">
                <w:rPr>
                  <w:rFonts w:ascii="Times New Roman" w:hAnsi="Times New Roman" w:cs="Times New Roman"/>
                  <w:sz w:val="20"/>
                  <w:szCs w:val="20"/>
                </w:rPr>
                <w:t>MAE</w:t>
              </w:r>
            </w:ins>
          </w:p>
        </w:tc>
        <w:tc>
          <w:tcPr>
            <w:tcW w:w="865" w:type="dxa"/>
          </w:tcPr>
          <w:p w14:paraId="27B98B57" w14:textId="77777777" w:rsidR="00AB1B99" w:rsidRPr="000D6D88" w:rsidRDefault="00AB1B99" w:rsidP="00AA0F5A">
            <w:pPr>
              <w:spacing w:line="480" w:lineRule="auto"/>
              <w:contextualSpacing/>
              <w:rPr>
                <w:ins w:id="661" w:author="Benton, Deon" w:date="2023-07-14T11:47:00Z"/>
                <w:rFonts w:ascii="Times New Roman" w:hAnsi="Times New Roman" w:cs="Times New Roman"/>
                <w:sz w:val="20"/>
                <w:szCs w:val="20"/>
              </w:rPr>
            </w:pPr>
            <w:ins w:id="662" w:author="Benton, Deon" w:date="2023-07-14T11:47:00Z">
              <w:r w:rsidRPr="000D6D88">
                <w:rPr>
                  <w:rFonts w:ascii="Times New Roman" w:hAnsi="Times New Roman" w:cs="Times New Roman"/>
                  <w:sz w:val="20"/>
                  <w:szCs w:val="20"/>
                </w:rPr>
                <w:t>RMSE</w:t>
              </w:r>
            </w:ins>
          </w:p>
        </w:tc>
        <w:tc>
          <w:tcPr>
            <w:tcW w:w="785" w:type="dxa"/>
          </w:tcPr>
          <w:p w14:paraId="14234334" w14:textId="77777777" w:rsidR="00AB1B99" w:rsidRPr="000D6D88" w:rsidRDefault="00AB1B99" w:rsidP="00AA0F5A">
            <w:pPr>
              <w:spacing w:line="480" w:lineRule="auto"/>
              <w:contextualSpacing/>
              <w:rPr>
                <w:ins w:id="663" w:author="Benton, Deon" w:date="2023-07-14T11:47:00Z"/>
                <w:rFonts w:ascii="Times New Roman" w:hAnsi="Times New Roman" w:cs="Times New Roman"/>
                <w:sz w:val="20"/>
                <w:szCs w:val="20"/>
              </w:rPr>
            </w:pPr>
            <w:ins w:id="664" w:author="Benton, Deon" w:date="2023-07-14T11:47:00Z">
              <w:r w:rsidRPr="000D6D88">
                <w:rPr>
                  <w:rFonts w:ascii="Times New Roman" w:hAnsi="Times New Roman" w:cs="Times New Roman"/>
                  <w:sz w:val="20"/>
                  <w:szCs w:val="20"/>
                </w:rPr>
                <w:t>MAE</w:t>
              </w:r>
            </w:ins>
          </w:p>
        </w:tc>
        <w:tc>
          <w:tcPr>
            <w:tcW w:w="866" w:type="dxa"/>
          </w:tcPr>
          <w:p w14:paraId="27D5D704" w14:textId="77777777" w:rsidR="00AB1B99" w:rsidRPr="000D6D88" w:rsidRDefault="00AB1B99" w:rsidP="00AA0F5A">
            <w:pPr>
              <w:spacing w:line="480" w:lineRule="auto"/>
              <w:contextualSpacing/>
              <w:rPr>
                <w:ins w:id="665" w:author="Benton, Deon" w:date="2023-07-14T11:47:00Z"/>
                <w:rFonts w:ascii="Times New Roman" w:hAnsi="Times New Roman" w:cs="Times New Roman"/>
                <w:sz w:val="20"/>
                <w:szCs w:val="20"/>
              </w:rPr>
            </w:pPr>
            <w:ins w:id="666" w:author="Benton, Deon" w:date="2023-07-14T11:47:00Z">
              <w:r w:rsidRPr="000D6D88">
                <w:rPr>
                  <w:rFonts w:ascii="Times New Roman" w:hAnsi="Times New Roman" w:cs="Times New Roman"/>
                  <w:sz w:val="20"/>
                  <w:szCs w:val="20"/>
                </w:rPr>
                <w:t>RMSE</w:t>
              </w:r>
            </w:ins>
          </w:p>
        </w:tc>
        <w:tc>
          <w:tcPr>
            <w:tcW w:w="1122" w:type="dxa"/>
          </w:tcPr>
          <w:p w14:paraId="51A685F9" w14:textId="77777777" w:rsidR="00AB1B99" w:rsidRPr="000D6D88" w:rsidRDefault="00AB1B99" w:rsidP="00AA0F5A">
            <w:pPr>
              <w:spacing w:line="480" w:lineRule="auto"/>
              <w:contextualSpacing/>
              <w:rPr>
                <w:ins w:id="667" w:author="Benton, Deon" w:date="2023-07-14T11:47:00Z"/>
                <w:rFonts w:ascii="Times New Roman" w:hAnsi="Times New Roman" w:cs="Times New Roman"/>
                <w:sz w:val="20"/>
                <w:szCs w:val="20"/>
              </w:rPr>
            </w:pPr>
            <w:ins w:id="668" w:author="Benton, Deon" w:date="2023-07-14T11:47:00Z">
              <w:r w:rsidRPr="000D6D88">
                <w:rPr>
                  <w:rFonts w:ascii="Times New Roman" w:hAnsi="Times New Roman" w:cs="Times New Roman"/>
                  <w:sz w:val="20"/>
                  <w:szCs w:val="20"/>
                </w:rPr>
                <w:t>MAE</w:t>
              </w:r>
            </w:ins>
          </w:p>
        </w:tc>
        <w:tc>
          <w:tcPr>
            <w:tcW w:w="1323" w:type="dxa"/>
          </w:tcPr>
          <w:p w14:paraId="7C6E9345" w14:textId="77777777" w:rsidR="00AB1B99" w:rsidRPr="000D6D88" w:rsidRDefault="00AB1B99" w:rsidP="00AA0F5A">
            <w:pPr>
              <w:spacing w:line="480" w:lineRule="auto"/>
              <w:contextualSpacing/>
              <w:rPr>
                <w:ins w:id="669" w:author="Benton, Deon" w:date="2023-07-14T11:47:00Z"/>
                <w:rFonts w:ascii="Times New Roman" w:hAnsi="Times New Roman" w:cs="Times New Roman"/>
                <w:sz w:val="20"/>
                <w:szCs w:val="20"/>
              </w:rPr>
            </w:pPr>
            <w:ins w:id="670" w:author="Benton, Deon" w:date="2023-07-14T11:47:00Z">
              <w:r w:rsidRPr="000D6D88">
                <w:rPr>
                  <w:rFonts w:ascii="Times New Roman" w:hAnsi="Times New Roman" w:cs="Times New Roman"/>
                  <w:sz w:val="20"/>
                  <w:szCs w:val="20"/>
                </w:rPr>
                <w:t>Avg. RMSE</w:t>
              </w:r>
            </w:ins>
          </w:p>
        </w:tc>
        <w:tc>
          <w:tcPr>
            <w:tcW w:w="1147" w:type="dxa"/>
          </w:tcPr>
          <w:p w14:paraId="3914BAE6" w14:textId="77777777" w:rsidR="00AB1B99" w:rsidRPr="000D6D88" w:rsidRDefault="00AB1B99" w:rsidP="00AA0F5A">
            <w:pPr>
              <w:spacing w:line="480" w:lineRule="auto"/>
              <w:contextualSpacing/>
              <w:rPr>
                <w:ins w:id="671" w:author="Benton, Deon" w:date="2023-07-14T11:47:00Z"/>
                <w:rFonts w:ascii="Times New Roman" w:hAnsi="Times New Roman" w:cs="Times New Roman"/>
                <w:sz w:val="20"/>
                <w:szCs w:val="20"/>
              </w:rPr>
            </w:pPr>
            <w:ins w:id="672" w:author="Benton, Deon" w:date="2023-07-14T11:47:00Z">
              <w:r w:rsidRPr="000D6D88">
                <w:rPr>
                  <w:rFonts w:ascii="Times New Roman" w:hAnsi="Times New Roman" w:cs="Times New Roman"/>
                  <w:sz w:val="20"/>
                  <w:szCs w:val="20"/>
                </w:rPr>
                <w:t>Avg. MAE</w:t>
              </w:r>
            </w:ins>
          </w:p>
        </w:tc>
      </w:tr>
      <w:tr w:rsidR="00AB1B99" w:rsidRPr="000D6D88" w14:paraId="29F466EA" w14:textId="77777777" w:rsidTr="00AA0F5A">
        <w:trPr>
          <w:ins w:id="673" w:author="Benton, Deon" w:date="2023-07-14T11:47:00Z"/>
        </w:trPr>
        <w:tc>
          <w:tcPr>
            <w:tcW w:w="1248" w:type="dxa"/>
          </w:tcPr>
          <w:p w14:paraId="63B704B6" w14:textId="77777777" w:rsidR="00AB1B99" w:rsidRPr="000D6D88" w:rsidRDefault="00AB1B99" w:rsidP="00AA0F5A">
            <w:pPr>
              <w:spacing w:line="480" w:lineRule="auto"/>
              <w:contextualSpacing/>
              <w:rPr>
                <w:ins w:id="674" w:author="Benton, Deon" w:date="2023-07-14T11:47:00Z"/>
                <w:rFonts w:ascii="Times New Roman" w:hAnsi="Times New Roman" w:cs="Times New Roman"/>
                <w:sz w:val="20"/>
                <w:szCs w:val="20"/>
              </w:rPr>
            </w:pPr>
            <w:ins w:id="675" w:author="Benton, Deon" w:date="2023-07-14T11:47:00Z">
              <w:r>
                <w:rPr>
                  <w:rFonts w:ascii="Times New Roman" w:hAnsi="Times New Roman" w:cs="Times New Roman"/>
                  <w:sz w:val="20"/>
                  <w:szCs w:val="20"/>
                </w:rPr>
                <w:t>.21</w:t>
              </w:r>
            </w:ins>
          </w:p>
        </w:tc>
        <w:tc>
          <w:tcPr>
            <w:tcW w:w="895" w:type="dxa"/>
          </w:tcPr>
          <w:p w14:paraId="7F3C95C0" w14:textId="77777777" w:rsidR="00AB1B99" w:rsidRPr="000D6D88" w:rsidRDefault="00AB1B99" w:rsidP="00AA0F5A">
            <w:pPr>
              <w:spacing w:line="480" w:lineRule="auto"/>
              <w:contextualSpacing/>
              <w:rPr>
                <w:ins w:id="676" w:author="Benton, Deon" w:date="2023-07-14T11:47:00Z"/>
                <w:rFonts w:ascii="Times New Roman" w:hAnsi="Times New Roman" w:cs="Times New Roman"/>
                <w:sz w:val="20"/>
                <w:szCs w:val="20"/>
              </w:rPr>
            </w:pPr>
            <w:ins w:id="677" w:author="Benton, Deon" w:date="2023-07-14T11:47:00Z">
              <w:r>
                <w:rPr>
                  <w:rFonts w:ascii="Times New Roman" w:hAnsi="Times New Roman" w:cs="Times New Roman"/>
                  <w:sz w:val="20"/>
                  <w:szCs w:val="20"/>
                </w:rPr>
                <w:t>.16</w:t>
              </w:r>
            </w:ins>
          </w:p>
        </w:tc>
        <w:tc>
          <w:tcPr>
            <w:tcW w:w="827" w:type="dxa"/>
          </w:tcPr>
          <w:p w14:paraId="5249EC92" w14:textId="77777777" w:rsidR="00AB1B99" w:rsidRPr="000D6D88" w:rsidRDefault="00AB1B99" w:rsidP="00AA0F5A">
            <w:pPr>
              <w:spacing w:line="480" w:lineRule="auto"/>
              <w:contextualSpacing/>
              <w:rPr>
                <w:ins w:id="678" w:author="Benton, Deon" w:date="2023-07-14T11:47:00Z"/>
                <w:rFonts w:ascii="Times New Roman" w:hAnsi="Times New Roman" w:cs="Times New Roman"/>
                <w:sz w:val="20"/>
                <w:szCs w:val="20"/>
              </w:rPr>
            </w:pPr>
            <w:ins w:id="679" w:author="Benton, Deon" w:date="2023-07-14T11:47:00Z">
              <w:r>
                <w:rPr>
                  <w:rFonts w:ascii="Times New Roman" w:hAnsi="Times New Roman" w:cs="Times New Roman"/>
                  <w:sz w:val="20"/>
                  <w:szCs w:val="20"/>
                </w:rPr>
                <w:t>.14</w:t>
              </w:r>
            </w:ins>
          </w:p>
        </w:tc>
        <w:tc>
          <w:tcPr>
            <w:tcW w:w="900" w:type="dxa"/>
          </w:tcPr>
          <w:p w14:paraId="790586C2" w14:textId="77777777" w:rsidR="00AB1B99" w:rsidRPr="000D6D88" w:rsidRDefault="00AB1B99" w:rsidP="00AA0F5A">
            <w:pPr>
              <w:spacing w:line="480" w:lineRule="auto"/>
              <w:contextualSpacing/>
              <w:rPr>
                <w:ins w:id="680" w:author="Benton, Deon" w:date="2023-07-14T11:47:00Z"/>
                <w:rFonts w:ascii="Times New Roman" w:hAnsi="Times New Roman" w:cs="Times New Roman"/>
                <w:sz w:val="20"/>
                <w:szCs w:val="20"/>
              </w:rPr>
            </w:pPr>
            <w:ins w:id="681" w:author="Benton, Deon" w:date="2023-07-14T11:47:00Z">
              <w:r>
                <w:rPr>
                  <w:rFonts w:ascii="Times New Roman" w:hAnsi="Times New Roman" w:cs="Times New Roman"/>
                  <w:sz w:val="20"/>
                  <w:szCs w:val="20"/>
                </w:rPr>
                <w:t>.10</w:t>
              </w:r>
            </w:ins>
          </w:p>
        </w:tc>
        <w:tc>
          <w:tcPr>
            <w:tcW w:w="1138" w:type="dxa"/>
          </w:tcPr>
          <w:p w14:paraId="640FCBFE" w14:textId="77777777" w:rsidR="00AB1B99" w:rsidRPr="000D6D88" w:rsidRDefault="00AB1B99" w:rsidP="00AA0F5A">
            <w:pPr>
              <w:spacing w:line="480" w:lineRule="auto"/>
              <w:contextualSpacing/>
              <w:rPr>
                <w:ins w:id="682" w:author="Benton, Deon" w:date="2023-07-14T11:47:00Z"/>
                <w:rFonts w:ascii="Times New Roman" w:hAnsi="Times New Roman" w:cs="Times New Roman"/>
                <w:sz w:val="20"/>
                <w:szCs w:val="20"/>
              </w:rPr>
            </w:pPr>
            <w:ins w:id="683" w:author="Benton, Deon" w:date="2023-07-14T11:47:00Z">
              <w:r>
                <w:rPr>
                  <w:rFonts w:ascii="Times New Roman" w:hAnsi="Times New Roman" w:cs="Times New Roman"/>
                  <w:sz w:val="20"/>
                  <w:szCs w:val="20"/>
                </w:rPr>
                <w:t>.09</w:t>
              </w:r>
            </w:ins>
          </w:p>
        </w:tc>
        <w:tc>
          <w:tcPr>
            <w:tcW w:w="854" w:type="dxa"/>
          </w:tcPr>
          <w:p w14:paraId="4D11B181" w14:textId="77777777" w:rsidR="00AB1B99" w:rsidRPr="000D6D88" w:rsidRDefault="00AB1B99" w:rsidP="00AA0F5A">
            <w:pPr>
              <w:spacing w:line="480" w:lineRule="auto"/>
              <w:contextualSpacing/>
              <w:rPr>
                <w:ins w:id="684" w:author="Benton, Deon" w:date="2023-07-14T11:47:00Z"/>
                <w:rFonts w:ascii="Times New Roman" w:hAnsi="Times New Roman" w:cs="Times New Roman"/>
                <w:sz w:val="20"/>
                <w:szCs w:val="20"/>
              </w:rPr>
            </w:pPr>
            <w:ins w:id="685" w:author="Benton, Deon" w:date="2023-07-14T11:47:00Z">
              <w:r>
                <w:rPr>
                  <w:rFonts w:ascii="Times New Roman" w:hAnsi="Times New Roman" w:cs="Times New Roman"/>
                  <w:sz w:val="20"/>
                  <w:szCs w:val="20"/>
                </w:rPr>
                <w:t>.07</w:t>
              </w:r>
            </w:ins>
          </w:p>
        </w:tc>
        <w:tc>
          <w:tcPr>
            <w:tcW w:w="865" w:type="dxa"/>
          </w:tcPr>
          <w:p w14:paraId="3AD380B9" w14:textId="77777777" w:rsidR="00AB1B99" w:rsidRPr="000D6D88" w:rsidRDefault="00AB1B99" w:rsidP="00AA0F5A">
            <w:pPr>
              <w:spacing w:line="480" w:lineRule="auto"/>
              <w:contextualSpacing/>
              <w:rPr>
                <w:ins w:id="686" w:author="Benton, Deon" w:date="2023-07-14T11:47:00Z"/>
                <w:rFonts w:ascii="Times New Roman" w:hAnsi="Times New Roman" w:cs="Times New Roman"/>
                <w:sz w:val="20"/>
                <w:szCs w:val="20"/>
              </w:rPr>
            </w:pPr>
            <w:ins w:id="687" w:author="Benton, Deon" w:date="2023-07-14T11:47:00Z">
              <w:r>
                <w:rPr>
                  <w:rFonts w:ascii="Times New Roman" w:hAnsi="Times New Roman" w:cs="Times New Roman"/>
                  <w:sz w:val="20"/>
                  <w:szCs w:val="20"/>
                </w:rPr>
                <w:t>.14</w:t>
              </w:r>
            </w:ins>
          </w:p>
        </w:tc>
        <w:tc>
          <w:tcPr>
            <w:tcW w:w="785" w:type="dxa"/>
          </w:tcPr>
          <w:p w14:paraId="5EFE1165" w14:textId="77777777" w:rsidR="00AB1B99" w:rsidRPr="000D6D88" w:rsidRDefault="00AB1B99" w:rsidP="00AA0F5A">
            <w:pPr>
              <w:spacing w:line="480" w:lineRule="auto"/>
              <w:contextualSpacing/>
              <w:rPr>
                <w:ins w:id="688" w:author="Benton, Deon" w:date="2023-07-14T11:47:00Z"/>
                <w:rFonts w:ascii="Times New Roman" w:hAnsi="Times New Roman" w:cs="Times New Roman"/>
                <w:sz w:val="20"/>
                <w:szCs w:val="20"/>
              </w:rPr>
            </w:pPr>
            <w:ins w:id="689" w:author="Benton, Deon" w:date="2023-07-14T11:47:00Z">
              <w:r>
                <w:rPr>
                  <w:rFonts w:ascii="Times New Roman" w:hAnsi="Times New Roman" w:cs="Times New Roman"/>
                  <w:sz w:val="20"/>
                  <w:szCs w:val="20"/>
                </w:rPr>
                <w:t>.10</w:t>
              </w:r>
            </w:ins>
          </w:p>
        </w:tc>
        <w:tc>
          <w:tcPr>
            <w:tcW w:w="866" w:type="dxa"/>
          </w:tcPr>
          <w:p w14:paraId="53EE47E0" w14:textId="77777777" w:rsidR="00AB1B99" w:rsidRPr="000D6D88" w:rsidRDefault="00AB1B99" w:rsidP="00AA0F5A">
            <w:pPr>
              <w:spacing w:line="480" w:lineRule="auto"/>
              <w:contextualSpacing/>
              <w:rPr>
                <w:ins w:id="690" w:author="Benton, Deon" w:date="2023-07-14T11:47:00Z"/>
                <w:rFonts w:ascii="Times New Roman" w:hAnsi="Times New Roman" w:cs="Times New Roman"/>
                <w:sz w:val="20"/>
                <w:szCs w:val="20"/>
              </w:rPr>
            </w:pPr>
            <w:ins w:id="691" w:author="Benton, Deon" w:date="2023-07-14T11:47:00Z">
              <w:r>
                <w:rPr>
                  <w:rFonts w:ascii="Times New Roman" w:hAnsi="Times New Roman" w:cs="Times New Roman"/>
                  <w:sz w:val="20"/>
                  <w:szCs w:val="20"/>
                </w:rPr>
                <w:t>.24</w:t>
              </w:r>
            </w:ins>
          </w:p>
        </w:tc>
        <w:tc>
          <w:tcPr>
            <w:tcW w:w="1122" w:type="dxa"/>
          </w:tcPr>
          <w:p w14:paraId="774843B3" w14:textId="77777777" w:rsidR="00AB1B99" w:rsidRPr="000D6D88" w:rsidRDefault="00AB1B99" w:rsidP="00AA0F5A">
            <w:pPr>
              <w:spacing w:line="480" w:lineRule="auto"/>
              <w:contextualSpacing/>
              <w:rPr>
                <w:ins w:id="692" w:author="Benton, Deon" w:date="2023-07-14T11:47:00Z"/>
                <w:rFonts w:ascii="Times New Roman" w:hAnsi="Times New Roman" w:cs="Times New Roman"/>
                <w:sz w:val="20"/>
                <w:szCs w:val="20"/>
              </w:rPr>
            </w:pPr>
            <w:ins w:id="693" w:author="Benton, Deon" w:date="2023-07-14T11:47:00Z">
              <w:r>
                <w:rPr>
                  <w:rFonts w:ascii="Times New Roman" w:hAnsi="Times New Roman" w:cs="Times New Roman"/>
                  <w:sz w:val="20"/>
                  <w:szCs w:val="20"/>
                </w:rPr>
                <w:t>.23</w:t>
              </w:r>
            </w:ins>
          </w:p>
        </w:tc>
        <w:tc>
          <w:tcPr>
            <w:tcW w:w="1323" w:type="dxa"/>
          </w:tcPr>
          <w:p w14:paraId="2A5A1660" w14:textId="77777777" w:rsidR="00AB1B99" w:rsidRPr="000D6D88" w:rsidRDefault="00AB1B99" w:rsidP="00AA0F5A">
            <w:pPr>
              <w:spacing w:line="480" w:lineRule="auto"/>
              <w:contextualSpacing/>
              <w:rPr>
                <w:ins w:id="694" w:author="Benton, Deon" w:date="2023-07-14T11:47:00Z"/>
                <w:rFonts w:ascii="Times New Roman" w:hAnsi="Times New Roman" w:cs="Times New Roman"/>
                <w:sz w:val="20"/>
                <w:szCs w:val="20"/>
              </w:rPr>
            </w:pPr>
            <w:ins w:id="695" w:author="Benton, Deon" w:date="2023-07-14T11:47:00Z">
              <w:r>
                <w:rPr>
                  <w:rFonts w:ascii="Times New Roman" w:hAnsi="Times New Roman" w:cs="Times New Roman"/>
                  <w:sz w:val="20"/>
                  <w:szCs w:val="20"/>
                </w:rPr>
                <w:t>.16</w:t>
              </w:r>
            </w:ins>
          </w:p>
        </w:tc>
        <w:tc>
          <w:tcPr>
            <w:tcW w:w="1147" w:type="dxa"/>
          </w:tcPr>
          <w:p w14:paraId="5D192D86" w14:textId="77777777" w:rsidR="00AB1B99" w:rsidRPr="000D6D88" w:rsidRDefault="00AB1B99" w:rsidP="00AA0F5A">
            <w:pPr>
              <w:spacing w:line="480" w:lineRule="auto"/>
              <w:contextualSpacing/>
              <w:rPr>
                <w:ins w:id="696" w:author="Benton, Deon" w:date="2023-07-14T11:47:00Z"/>
                <w:rFonts w:ascii="Times New Roman" w:hAnsi="Times New Roman" w:cs="Times New Roman"/>
                <w:sz w:val="20"/>
                <w:szCs w:val="20"/>
              </w:rPr>
            </w:pPr>
            <w:ins w:id="697" w:author="Benton, Deon" w:date="2023-07-14T11:47:00Z">
              <w:r>
                <w:rPr>
                  <w:rFonts w:ascii="Times New Roman" w:hAnsi="Times New Roman" w:cs="Times New Roman"/>
                  <w:sz w:val="20"/>
                  <w:szCs w:val="20"/>
                </w:rPr>
                <w:t>.13</w:t>
              </w:r>
            </w:ins>
          </w:p>
        </w:tc>
      </w:tr>
      <w:tr w:rsidR="00AB1B99" w:rsidRPr="000D6D88" w14:paraId="74C85E6C" w14:textId="77777777" w:rsidTr="00AA0F5A">
        <w:trPr>
          <w:ins w:id="698" w:author="Benton, Deon" w:date="2023-07-14T11:47:00Z"/>
        </w:trPr>
        <w:tc>
          <w:tcPr>
            <w:tcW w:w="1248" w:type="dxa"/>
          </w:tcPr>
          <w:p w14:paraId="201CF4CE" w14:textId="77777777" w:rsidR="00AB1B99" w:rsidRPr="000D6D88" w:rsidRDefault="00AB1B99" w:rsidP="00AA0F5A">
            <w:pPr>
              <w:spacing w:line="480" w:lineRule="auto"/>
              <w:contextualSpacing/>
              <w:rPr>
                <w:ins w:id="699" w:author="Benton, Deon" w:date="2023-07-14T11:47:00Z"/>
                <w:rFonts w:ascii="Times New Roman" w:hAnsi="Times New Roman" w:cs="Times New Roman"/>
                <w:sz w:val="20"/>
                <w:szCs w:val="20"/>
              </w:rPr>
            </w:pPr>
          </w:p>
        </w:tc>
        <w:tc>
          <w:tcPr>
            <w:tcW w:w="895" w:type="dxa"/>
          </w:tcPr>
          <w:p w14:paraId="11E8357E" w14:textId="77777777" w:rsidR="00AB1B99" w:rsidRPr="000D6D88" w:rsidRDefault="00AB1B99" w:rsidP="00AA0F5A">
            <w:pPr>
              <w:spacing w:line="480" w:lineRule="auto"/>
              <w:contextualSpacing/>
              <w:rPr>
                <w:ins w:id="700" w:author="Benton, Deon" w:date="2023-07-14T11:47:00Z"/>
                <w:rFonts w:ascii="Times New Roman" w:hAnsi="Times New Roman" w:cs="Times New Roman"/>
                <w:sz w:val="20"/>
                <w:szCs w:val="20"/>
              </w:rPr>
            </w:pPr>
          </w:p>
        </w:tc>
        <w:tc>
          <w:tcPr>
            <w:tcW w:w="827" w:type="dxa"/>
          </w:tcPr>
          <w:p w14:paraId="1458CE29" w14:textId="77777777" w:rsidR="00AB1B99" w:rsidRPr="000D6D88" w:rsidRDefault="00AB1B99" w:rsidP="00AA0F5A">
            <w:pPr>
              <w:spacing w:line="480" w:lineRule="auto"/>
              <w:contextualSpacing/>
              <w:rPr>
                <w:ins w:id="701" w:author="Benton, Deon" w:date="2023-07-14T11:47:00Z"/>
                <w:rFonts w:ascii="Times New Roman" w:hAnsi="Times New Roman" w:cs="Times New Roman"/>
                <w:sz w:val="20"/>
                <w:szCs w:val="20"/>
              </w:rPr>
            </w:pPr>
          </w:p>
        </w:tc>
        <w:tc>
          <w:tcPr>
            <w:tcW w:w="900" w:type="dxa"/>
          </w:tcPr>
          <w:p w14:paraId="2DE9B4E4" w14:textId="77777777" w:rsidR="00AB1B99" w:rsidRPr="000D6D88" w:rsidRDefault="00AB1B99" w:rsidP="00AA0F5A">
            <w:pPr>
              <w:spacing w:line="480" w:lineRule="auto"/>
              <w:contextualSpacing/>
              <w:rPr>
                <w:ins w:id="702" w:author="Benton, Deon" w:date="2023-07-14T11:47:00Z"/>
                <w:rFonts w:ascii="Times New Roman" w:hAnsi="Times New Roman" w:cs="Times New Roman"/>
                <w:sz w:val="20"/>
                <w:szCs w:val="20"/>
              </w:rPr>
            </w:pPr>
          </w:p>
        </w:tc>
        <w:tc>
          <w:tcPr>
            <w:tcW w:w="1138" w:type="dxa"/>
          </w:tcPr>
          <w:p w14:paraId="79CD58EE" w14:textId="77777777" w:rsidR="00AB1B99" w:rsidRPr="000D6D88" w:rsidRDefault="00AB1B99" w:rsidP="00AA0F5A">
            <w:pPr>
              <w:spacing w:line="480" w:lineRule="auto"/>
              <w:contextualSpacing/>
              <w:rPr>
                <w:ins w:id="703" w:author="Benton, Deon" w:date="2023-07-14T11:47:00Z"/>
                <w:rFonts w:ascii="Times New Roman" w:hAnsi="Times New Roman" w:cs="Times New Roman"/>
                <w:sz w:val="20"/>
                <w:szCs w:val="20"/>
              </w:rPr>
            </w:pPr>
          </w:p>
        </w:tc>
        <w:tc>
          <w:tcPr>
            <w:tcW w:w="854" w:type="dxa"/>
          </w:tcPr>
          <w:p w14:paraId="55D994F3" w14:textId="77777777" w:rsidR="00AB1B99" w:rsidRPr="000D6D88" w:rsidRDefault="00AB1B99" w:rsidP="00AA0F5A">
            <w:pPr>
              <w:spacing w:line="480" w:lineRule="auto"/>
              <w:contextualSpacing/>
              <w:rPr>
                <w:ins w:id="704" w:author="Benton, Deon" w:date="2023-07-14T11:47:00Z"/>
                <w:rFonts w:ascii="Times New Roman" w:hAnsi="Times New Roman" w:cs="Times New Roman"/>
                <w:sz w:val="20"/>
                <w:szCs w:val="20"/>
              </w:rPr>
            </w:pPr>
          </w:p>
        </w:tc>
        <w:tc>
          <w:tcPr>
            <w:tcW w:w="865" w:type="dxa"/>
          </w:tcPr>
          <w:p w14:paraId="17341D19" w14:textId="77777777" w:rsidR="00AB1B99" w:rsidRPr="000D6D88" w:rsidRDefault="00AB1B99" w:rsidP="00AA0F5A">
            <w:pPr>
              <w:spacing w:line="480" w:lineRule="auto"/>
              <w:contextualSpacing/>
              <w:rPr>
                <w:ins w:id="705" w:author="Benton, Deon" w:date="2023-07-14T11:47:00Z"/>
                <w:rFonts w:ascii="Times New Roman" w:hAnsi="Times New Roman" w:cs="Times New Roman"/>
                <w:sz w:val="20"/>
                <w:szCs w:val="20"/>
              </w:rPr>
            </w:pPr>
          </w:p>
        </w:tc>
        <w:tc>
          <w:tcPr>
            <w:tcW w:w="785" w:type="dxa"/>
          </w:tcPr>
          <w:p w14:paraId="454D145C" w14:textId="77777777" w:rsidR="00AB1B99" w:rsidRPr="000D6D88" w:rsidRDefault="00AB1B99" w:rsidP="00AA0F5A">
            <w:pPr>
              <w:spacing w:line="480" w:lineRule="auto"/>
              <w:contextualSpacing/>
              <w:rPr>
                <w:ins w:id="706" w:author="Benton, Deon" w:date="2023-07-14T11:47:00Z"/>
                <w:rFonts w:ascii="Times New Roman" w:hAnsi="Times New Roman" w:cs="Times New Roman"/>
                <w:sz w:val="20"/>
                <w:szCs w:val="20"/>
              </w:rPr>
            </w:pPr>
          </w:p>
        </w:tc>
        <w:tc>
          <w:tcPr>
            <w:tcW w:w="866" w:type="dxa"/>
          </w:tcPr>
          <w:p w14:paraId="3912E3D1" w14:textId="77777777" w:rsidR="00AB1B99" w:rsidRPr="000D6D88" w:rsidRDefault="00AB1B99" w:rsidP="00AA0F5A">
            <w:pPr>
              <w:spacing w:line="480" w:lineRule="auto"/>
              <w:contextualSpacing/>
              <w:rPr>
                <w:ins w:id="707" w:author="Benton, Deon" w:date="2023-07-14T11:47:00Z"/>
                <w:rFonts w:ascii="Times New Roman" w:hAnsi="Times New Roman" w:cs="Times New Roman"/>
                <w:sz w:val="20"/>
                <w:szCs w:val="20"/>
              </w:rPr>
            </w:pPr>
          </w:p>
        </w:tc>
        <w:tc>
          <w:tcPr>
            <w:tcW w:w="1122" w:type="dxa"/>
          </w:tcPr>
          <w:p w14:paraId="24BA8CF6" w14:textId="77777777" w:rsidR="00AB1B99" w:rsidRPr="000D6D88" w:rsidRDefault="00AB1B99" w:rsidP="00AA0F5A">
            <w:pPr>
              <w:spacing w:line="480" w:lineRule="auto"/>
              <w:contextualSpacing/>
              <w:rPr>
                <w:ins w:id="708" w:author="Benton, Deon" w:date="2023-07-14T11:47:00Z"/>
                <w:rFonts w:ascii="Times New Roman" w:hAnsi="Times New Roman" w:cs="Times New Roman"/>
                <w:sz w:val="20"/>
                <w:szCs w:val="20"/>
              </w:rPr>
            </w:pPr>
          </w:p>
        </w:tc>
        <w:tc>
          <w:tcPr>
            <w:tcW w:w="1323" w:type="dxa"/>
          </w:tcPr>
          <w:p w14:paraId="23BE9083" w14:textId="77777777" w:rsidR="00AB1B99" w:rsidRPr="000D6D88" w:rsidRDefault="00AB1B99" w:rsidP="00AA0F5A">
            <w:pPr>
              <w:spacing w:line="480" w:lineRule="auto"/>
              <w:contextualSpacing/>
              <w:rPr>
                <w:ins w:id="709" w:author="Benton, Deon" w:date="2023-07-14T11:47:00Z"/>
                <w:rFonts w:ascii="Times New Roman" w:hAnsi="Times New Roman" w:cs="Times New Roman"/>
                <w:sz w:val="20"/>
                <w:szCs w:val="20"/>
              </w:rPr>
            </w:pPr>
          </w:p>
        </w:tc>
        <w:tc>
          <w:tcPr>
            <w:tcW w:w="1147" w:type="dxa"/>
          </w:tcPr>
          <w:p w14:paraId="60BAAE94" w14:textId="77777777" w:rsidR="00AB1B99" w:rsidRPr="000D6D88" w:rsidRDefault="00AB1B99" w:rsidP="00AA0F5A">
            <w:pPr>
              <w:keepNext/>
              <w:spacing w:line="480" w:lineRule="auto"/>
              <w:contextualSpacing/>
              <w:rPr>
                <w:ins w:id="710" w:author="Benton, Deon" w:date="2023-07-14T11:47:00Z"/>
                <w:rFonts w:ascii="Times New Roman" w:hAnsi="Times New Roman" w:cs="Times New Roman"/>
                <w:sz w:val="20"/>
                <w:szCs w:val="20"/>
              </w:rPr>
            </w:pPr>
          </w:p>
        </w:tc>
      </w:tr>
    </w:tbl>
    <w:p w14:paraId="45DB3C56" w14:textId="6DF51865" w:rsidR="00AB1B99" w:rsidRPr="000D6D88" w:rsidRDefault="00AB1B99" w:rsidP="00AB1B99">
      <w:pPr>
        <w:pStyle w:val="Caption"/>
        <w:rPr>
          <w:ins w:id="711" w:author="Benton, Deon" w:date="2023-07-14T11:47:00Z"/>
          <w:rFonts w:ascii="Times New Roman" w:hAnsi="Times New Roman" w:cs="Times New Roman"/>
          <w:b w:val="0"/>
          <w:bCs w:val="0"/>
          <w:color w:val="000000" w:themeColor="text1"/>
        </w:rPr>
      </w:pPr>
      <w:ins w:id="712" w:author="Benton, Deon" w:date="2023-07-14T11:47:00Z">
        <w:r w:rsidRPr="000D6D88">
          <w:rPr>
            <w:rFonts w:ascii="Times New Roman" w:hAnsi="Times New Roman" w:cs="Times New Roman"/>
            <w:b w:val="0"/>
            <w:bCs w:val="0"/>
            <w:color w:val="000000" w:themeColor="text1"/>
          </w:rPr>
          <w:t xml:space="preserve">Table </w:t>
        </w:r>
        <w:r>
          <w:rPr>
            <w:rFonts w:ascii="Times New Roman" w:hAnsi="Times New Roman" w:cs="Times New Roman"/>
            <w:b w:val="0"/>
            <w:bCs w:val="0"/>
            <w:color w:val="000000" w:themeColor="text1"/>
          </w:rPr>
          <w:t>2</w:t>
        </w:r>
        <w:r w:rsidRPr="000D6D88">
          <w:rPr>
            <w:rFonts w:ascii="Times New Roman" w:hAnsi="Times New Roman" w:cs="Times New Roman"/>
            <w:b w:val="0"/>
            <w:bCs w:val="0"/>
            <w:color w:val="000000" w:themeColor="text1"/>
          </w:rPr>
          <w:t>. Model fit indices for the various models and instantiations for</w:t>
        </w:r>
        <w:r>
          <w:rPr>
            <w:rFonts w:ascii="Times New Roman" w:hAnsi="Times New Roman" w:cs="Times New Roman"/>
            <w:b w:val="0"/>
            <w:bCs w:val="0"/>
            <w:color w:val="000000" w:themeColor="text1"/>
          </w:rPr>
          <w:t xml:space="preserve"> the backwards blocking ex</w:t>
        </w:r>
      </w:ins>
      <w:ins w:id="713" w:author="Benton, Deon" w:date="2023-07-14T11:54:00Z">
        <w:r w:rsidR="00125DF1">
          <w:rPr>
            <w:rFonts w:ascii="Times New Roman" w:hAnsi="Times New Roman" w:cs="Times New Roman"/>
            <w:b w:val="0"/>
            <w:bCs w:val="0"/>
            <w:color w:val="000000" w:themeColor="text1"/>
          </w:rPr>
          <w:t>perimental and control trials in</w:t>
        </w:r>
      </w:ins>
      <w:ins w:id="714" w:author="Benton, Deon" w:date="2023-07-14T11:47:00Z">
        <w:r w:rsidRPr="000D6D88">
          <w:rPr>
            <w:rFonts w:ascii="Times New Roman" w:hAnsi="Times New Roman" w:cs="Times New Roman"/>
            <w:b w:val="0"/>
            <w:bCs w:val="0"/>
            <w:color w:val="000000" w:themeColor="text1"/>
          </w:rPr>
          <w:t xml:space="preserve"> Experiment</w:t>
        </w:r>
        <w:r>
          <w:rPr>
            <w:rFonts w:ascii="Times New Roman" w:hAnsi="Times New Roman" w:cs="Times New Roman"/>
            <w:b w:val="0"/>
            <w:bCs w:val="0"/>
            <w:color w:val="000000" w:themeColor="text1"/>
          </w:rPr>
          <w:t>s</w:t>
        </w:r>
        <w:r w:rsidRPr="000D6D88">
          <w:rPr>
            <w:rFonts w:ascii="Times New Roman" w:hAnsi="Times New Roman" w:cs="Times New Roman"/>
            <w:b w:val="0"/>
            <w:bCs w:val="0"/>
            <w:color w:val="000000" w:themeColor="text1"/>
          </w:rPr>
          <w:t xml:space="preserve"> 1</w:t>
        </w:r>
        <w:r>
          <w:rPr>
            <w:rFonts w:ascii="Times New Roman" w:hAnsi="Times New Roman" w:cs="Times New Roman"/>
            <w:b w:val="0"/>
            <w:bCs w:val="0"/>
            <w:color w:val="000000" w:themeColor="text1"/>
          </w:rPr>
          <w:t xml:space="preserve"> and 2</w:t>
        </w:r>
        <w:r w:rsidRPr="000D6D88">
          <w:rPr>
            <w:rFonts w:ascii="Times New Roman" w:hAnsi="Times New Roman" w:cs="Times New Roman"/>
            <w:b w:val="0"/>
            <w:bCs w:val="0"/>
            <w:color w:val="000000" w:themeColor="text1"/>
          </w:rPr>
          <w:t xml:space="preserve"> data overall. * Corresponds to the best fitting individual connectionist and Bayesian models. </w:t>
        </w:r>
        <w:r w:rsidRPr="000D6D88">
          <w:rPr>
            <w:rFonts w:ascii="Times New Roman" w:hAnsi="Times New Roman" w:cs="Times New Roman"/>
            <w:b w:val="0"/>
            <w:bCs w:val="0"/>
            <w:color w:val="000000" w:themeColor="text1"/>
            <w:vertAlign w:val="superscript"/>
          </w:rPr>
          <w:t>‡</w:t>
        </w:r>
        <w:r w:rsidRPr="000D6D88">
          <w:rPr>
            <w:rFonts w:ascii="Times New Roman" w:hAnsi="Times New Roman" w:cs="Times New Roman"/>
            <w:b w:val="0"/>
            <w:bCs w:val="0"/>
            <w:color w:val="000000" w:themeColor="text1"/>
          </w:rPr>
          <w:t xml:space="preserve"> Corresponds to the best fitting overall model based on average RMSE and MAE.</w:t>
        </w:r>
      </w:ins>
    </w:p>
    <w:p w14:paraId="1289DF15" w14:textId="77777777" w:rsidR="00AB1B99" w:rsidRDefault="00AB1B99" w:rsidP="000F3C52">
      <w:pPr>
        <w:spacing w:line="480" w:lineRule="auto"/>
        <w:ind w:firstLine="720"/>
        <w:contextualSpacing/>
        <w:rPr>
          <w:rFonts w:ascii="Times New Roman" w:hAnsi="Times New Roman" w:cs="Times New Roman"/>
          <w:sz w:val="24"/>
          <w:szCs w:val="24"/>
        </w:rPr>
      </w:pP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5C0D50">
        <w:tc>
          <w:tcPr>
            <w:tcW w:w="4230" w:type="dxa"/>
            <w:tcBorders>
              <w:top w:val="single" w:sz="4" w:space="0" w:color="auto"/>
              <w:left w:val="nil"/>
              <w:bottom w:val="single" w:sz="4" w:space="0" w:color="auto"/>
              <w:right w:val="nil"/>
            </w:tcBorders>
          </w:tcPr>
          <w:p w14:paraId="773022C2"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5C0D50">
        <w:tc>
          <w:tcPr>
            <w:tcW w:w="4230" w:type="dxa"/>
            <w:tcBorders>
              <w:top w:val="nil"/>
              <w:left w:val="nil"/>
              <w:bottom w:val="nil"/>
              <w:right w:val="single" w:sz="4" w:space="0" w:color="auto"/>
            </w:tcBorders>
          </w:tcPr>
          <w:p w14:paraId="2E8A3E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5C0D50">
        <w:tc>
          <w:tcPr>
            <w:tcW w:w="4230" w:type="dxa"/>
            <w:tcBorders>
              <w:top w:val="nil"/>
              <w:left w:val="nil"/>
              <w:bottom w:val="nil"/>
              <w:right w:val="single" w:sz="4" w:space="0" w:color="auto"/>
            </w:tcBorders>
          </w:tcPr>
          <w:p w14:paraId="6C8C9D7C"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5C0D50">
        <w:tc>
          <w:tcPr>
            <w:tcW w:w="4230" w:type="dxa"/>
            <w:tcBorders>
              <w:top w:val="nil"/>
              <w:left w:val="nil"/>
              <w:bottom w:val="nil"/>
              <w:right w:val="single" w:sz="4" w:space="0" w:color="auto"/>
            </w:tcBorders>
          </w:tcPr>
          <w:p w14:paraId="0379C69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5C0D50">
        <w:tc>
          <w:tcPr>
            <w:tcW w:w="4230" w:type="dxa"/>
            <w:tcBorders>
              <w:top w:val="nil"/>
              <w:left w:val="nil"/>
              <w:bottom w:val="single" w:sz="4" w:space="0" w:color="auto"/>
              <w:right w:val="single" w:sz="4" w:space="0" w:color="auto"/>
            </w:tcBorders>
          </w:tcPr>
          <w:p w14:paraId="4AECE0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5C0D50">
        <w:tc>
          <w:tcPr>
            <w:tcW w:w="4230" w:type="dxa"/>
            <w:tcBorders>
              <w:top w:val="single" w:sz="4" w:space="0" w:color="auto"/>
              <w:left w:val="nil"/>
              <w:bottom w:val="nil"/>
              <w:right w:val="single" w:sz="4" w:space="0" w:color="auto"/>
            </w:tcBorders>
          </w:tcPr>
          <w:p w14:paraId="764B586B"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5C0D50">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5C0D50">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lastRenderedPageBreak/>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5C0D50">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5C0D50">
        <w:tc>
          <w:tcPr>
            <w:tcW w:w="4230" w:type="dxa"/>
            <w:tcBorders>
              <w:top w:val="nil"/>
              <w:left w:val="nil"/>
              <w:bottom w:val="nil"/>
              <w:right w:val="single" w:sz="4" w:space="0" w:color="auto"/>
            </w:tcBorders>
          </w:tcPr>
          <w:p w14:paraId="5A10E49F"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5C0D50">
        <w:tc>
          <w:tcPr>
            <w:tcW w:w="4230" w:type="dxa"/>
            <w:tcBorders>
              <w:top w:val="nil"/>
              <w:left w:val="nil"/>
              <w:bottom w:val="single" w:sz="4" w:space="0" w:color="auto"/>
              <w:right w:val="single" w:sz="4" w:space="0" w:color="auto"/>
            </w:tcBorders>
          </w:tcPr>
          <w:p w14:paraId="1830F1A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5C0D50">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5C0D50">
        <w:tc>
          <w:tcPr>
            <w:tcW w:w="4230" w:type="dxa"/>
            <w:tcBorders>
              <w:top w:val="single" w:sz="4" w:space="0" w:color="auto"/>
              <w:left w:val="nil"/>
              <w:bottom w:val="single" w:sz="4" w:space="0" w:color="auto"/>
              <w:right w:val="nil"/>
            </w:tcBorders>
          </w:tcPr>
          <w:p w14:paraId="0F22F04F"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5C0D50">
        <w:tc>
          <w:tcPr>
            <w:tcW w:w="4230" w:type="dxa"/>
            <w:tcBorders>
              <w:top w:val="nil"/>
              <w:left w:val="nil"/>
              <w:bottom w:val="nil"/>
              <w:right w:val="single" w:sz="4" w:space="0" w:color="auto"/>
            </w:tcBorders>
          </w:tcPr>
          <w:p w14:paraId="4768419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5C0D50">
        <w:tc>
          <w:tcPr>
            <w:tcW w:w="4230" w:type="dxa"/>
            <w:tcBorders>
              <w:top w:val="nil"/>
              <w:left w:val="nil"/>
              <w:bottom w:val="nil"/>
              <w:right w:val="single" w:sz="4" w:space="0" w:color="auto"/>
            </w:tcBorders>
          </w:tcPr>
          <w:p w14:paraId="0F45C54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5C0D50">
        <w:tc>
          <w:tcPr>
            <w:tcW w:w="4230" w:type="dxa"/>
            <w:tcBorders>
              <w:top w:val="nil"/>
              <w:left w:val="nil"/>
              <w:bottom w:val="nil"/>
              <w:right w:val="single" w:sz="4" w:space="0" w:color="auto"/>
            </w:tcBorders>
          </w:tcPr>
          <w:p w14:paraId="63C07F14"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5C0D50">
        <w:tc>
          <w:tcPr>
            <w:tcW w:w="4230" w:type="dxa"/>
            <w:tcBorders>
              <w:top w:val="nil"/>
              <w:left w:val="nil"/>
              <w:bottom w:val="single" w:sz="4" w:space="0" w:color="auto"/>
              <w:right w:val="single" w:sz="4" w:space="0" w:color="auto"/>
            </w:tcBorders>
          </w:tcPr>
          <w:p w14:paraId="5135312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5C0D50">
        <w:tc>
          <w:tcPr>
            <w:tcW w:w="4230" w:type="dxa"/>
            <w:tcBorders>
              <w:top w:val="single" w:sz="4" w:space="0" w:color="auto"/>
              <w:left w:val="nil"/>
              <w:bottom w:val="nil"/>
              <w:right w:val="single" w:sz="4" w:space="0" w:color="auto"/>
            </w:tcBorders>
          </w:tcPr>
          <w:p w14:paraId="211C68B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5C0D50">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5C0D50">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5C0D50">
        <w:tc>
          <w:tcPr>
            <w:tcW w:w="4230" w:type="dxa"/>
            <w:tcBorders>
              <w:top w:val="nil"/>
              <w:left w:val="nil"/>
              <w:bottom w:val="nil"/>
              <w:right w:val="single" w:sz="4" w:space="0" w:color="auto"/>
            </w:tcBorders>
          </w:tcPr>
          <w:p w14:paraId="72D0BC88"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5C0D50">
        <w:tc>
          <w:tcPr>
            <w:tcW w:w="4230" w:type="dxa"/>
            <w:tcBorders>
              <w:top w:val="nil"/>
              <w:left w:val="nil"/>
              <w:bottom w:val="single" w:sz="4" w:space="0" w:color="auto"/>
              <w:right w:val="single" w:sz="4" w:space="0" w:color="auto"/>
            </w:tcBorders>
          </w:tcPr>
          <w:p w14:paraId="18F26E7C"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5C0D50">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5C0D50">
        <w:tc>
          <w:tcPr>
            <w:tcW w:w="4230" w:type="dxa"/>
            <w:tcBorders>
              <w:top w:val="single" w:sz="4" w:space="0" w:color="auto"/>
              <w:left w:val="nil"/>
              <w:bottom w:val="single" w:sz="4" w:space="0" w:color="auto"/>
              <w:right w:val="nil"/>
            </w:tcBorders>
          </w:tcPr>
          <w:p w14:paraId="355813DA"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5C0D50">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5C0D50">
        <w:tc>
          <w:tcPr>
            <w:tcW w:w="4230" w:type="dxa"/>
            <w:tcBorders>
              <w:top w:val="nil"/>
              <w:left w:val="nil"/>
              <w:bottom w:val="nil"/>
              <w:right w:val="single" w:sz="4" w:space="0" w:color="auto"/>
            </w:tcBorders>
          </w:tcPr>
          <w:p w14:paraId="42962439"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5C0D50">
        <w:tc>
          <w:tcPr>
            <w:tcW w:w="4230" w:type="dxa"/>
            <w:tcBorders>
              <w:top w:val="nil"/>
              <w:left w:val="nil"/>
              <w:bottom w:val="nil"/>
              <w:right w:val="single" w:sz="4" w:space="0" w:color="auto"/>
            </w:tcBorders>
          </w:tcPr>
          <w:p w14:paraId="7CE8FA55"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5C0D50">
        <w:tc>
          <w:tcPr>
            <w:tcW w:w="4230" w:type="dxa"/>
            <w:tcBorders>
              <w:top w:val="nil"/>
              <w:left w:val="nil"/>
              <w:bottom w:val="nil"/>
              <w:right w:val="single" w:sz="4" w:space="0" w:color="auto"/>
            </w:tcBorders>
          </w:tcPr>
          <w:p w14:paraId="42CE6AAC"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5C0D50">
        <w:tc>
          <w:tcPr>
            <w:tcW w:w="4230" w:type="dxa"/>
            <w:tcBorders>
              <w:top w:val="nil"/>
              <w:left w:val="nil"/>
              <w:bottom w:val="single" w:sz="4" w:space="0" w:color="auto"/>
              <w:right w:val="single" w:sz="4" w:space="0" w:color="auto"/>
            </w:tcBorders>
          </w:tcPr>
          <w:p w14:paraId="187A22D1"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5C0D50">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5C0D50">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5C0D50">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5C0D50">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5C0D50">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5C0D50">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5C0D50">
        <w:tc>
          <w:tcPr>
            <w:tcW w:w="4230" w:type="dxa"/>
            <w:tcBorders>
              <w:top w:val="nil"/>
              <w:left w:val="nil"/>
              <w:bottom w:val="nil"/>
              <w:right w:val="single" w:sz="4" w:space="0" w:color="auto"/>
            </w:tcBorders>
          </w:tcPr>
          <w:p w14:paraId="1680710D"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5C0D50">
        <w:tc>
          <w:tcPr>
            <w:tcW w:w="4230" w:type="dxa"/>
            <w:tcBorders>
              <w:top w:val="nil"/>
              <w:left w:val="nil"/>
              <w:bottom w:val="single" w:sz="4" w:space="0" w:color="auto"/>
              <w:right w:val="single" w:sz="4" w:space="0" w:color="auto"/>
            </w:tcBorders>
          </w:tcPr>
          <w:p w14:paraId="3C90194B"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5C0D50">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5C0D50">
        <w:tc>
          <w:tcPr>
            <w:tcW w:w="4230" w:type="dxa"/>
            <w:tcBorders>
              <w:top w:val="single" w:sz="4" w:space="0" w:color="auto"/>
              <w:left w:val="nil"/>
              <w:bottom w:val="single" w:sz="4" w:space="0" w:color="auto"/>
              <w:right w:val="nil"/>
            </w:tcBorders>
          </w:tcPr>
          <w:p w14:paraId="01B6D02E"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5C0D50">
        <w:tc>
          <w:tcPr>
            <w:tcW w:w="4230" w:type="dxa"/>
            <w:tcBorders>
              <w:top w:val="nil"/>
              <w:left w:val="nil"/>
              <w:bottom w:val="nil"/>
              <w:right w:val="single" w:sz="4" w:space="0" w:color="auto"/>
            </w:tcBorders>
          </w:tcPr>
          <w:p w14:paraId="1FD6BC64"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5C0D50">
        <w:tc>
          <w:tcPr>
            <w:tcW w:w="4230" w:type="dxa"/>
            <w:tcBorders>
              <w:top w:val="nil"/>
              <w:left w:val="nil"/>
              <w:bottom w:val="nil"/>
              <w:right w:val="single" w:sz="4" w:space="0" w:color="auto"/>
            </w:tcBorders>
          </w:tcPr>
          <w:p w14:paraId="157550F3"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5C0D50">
        <w:tc>
          <w:tcPr>
            <w:tcW w:w="4230" w:type="dxa"/>
            <w:tcBorders>
              <w:top w:val="nil"/>
              <w:left w:val="nil"/>
              <w:bottom w:val="nil"/>
              <w:right w:val="single" w:sz="4" w:space="0" w:color="auto"/>
            </w:tcBorders>
          </w:tcPr>
          <w:p w14:paraId="5E6B7D8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5C0D50">
        <w:tc>
          <w:tcPr>
            <w:tcW w:w="4230" w:type="dxa"/>
            <w:tcBorders>
              <w:top w:val="nil"/>
              <w:left w:val="nil"/>
              <w:bottom w:val="single" w:sz="4" w:space="0" w:color="auto"/>
              <w:right w:val="single" w:sz="4" w:space="0" w:color="auto"/>
            </w:tcBorders>
          </w:tcPr>
          <w:p w14:paraId="55EC949C"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5C0D50">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5C0D50">
        <w:tc>
          <w:tcPr>
            <w:tcW w:w="4230" w:type="dxa"/>
            <w:tcBorders>
              <w:top w:val="single" w:sz="4" w:space="0" w:color="auto"/>
              <w:left w:val="nil"/>
              <w:bottom w:val="nil"/>
              <w:right w:val="single" w:sz="4" w:space="0" w:color="auto"/>
            </w:tcBorders>
          </w:tcPr>
          <w:p w14:paraId="64F6BED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5C0D50">
        <w:tc>
          <w:tcPr>
            <w:tcW w:w="4230" w:type="dxa"/>
            <w:tcBorders>
              <w:top w:val="nil"/>
              <w:left w:val="nil"/>
              <w:bottom w:val="nil"/>
              <w:right w:val="single" w:sz="4" w:space="0" w:color="auto"/>
            </w:tcBorders>
          </w:tcPr>
          <w:p w14:paraId="66892CCD"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5C0D50">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5C0D50">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5C0D50">
        <w:tc>
          <w:tcPr>
            <w:tcW w:w="4230" w:type="dxa"/>
            <w:tcBorders>
              <w:top w:val="nil"/>
              <w:left w:val="nil"/>
              <w:bottom w:val="nil"/>
              <w:right w:val="single" w:sz="4" w:space="0" w:color="auto"/>
            </w:tcBorders>
          </w:tcPr>
          <w:p w14:paraId="548C564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5C0D50">
        <w:tc>
          <w:tcPr>
            <w:tcW w:w="4230" w:type="dxa"/>
            <w:tcBorders>
              <w:top w:val="nil"/>
              <w:left w:val="nil"/>
              <w:bottom w:val="single" w:sz="4" w:space="0" w:color="auto"/>
              <w:right w:val="single" w:sz="4" w:space="0" w:color="auto"/>
            </w:tcBorders>
          </w:tcPr>
          <w:p w14:paraId="741221A2"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5C0D50">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w:t>
      </w:r>
      <w:r w:rsidR="00210CF8">
        <w:rPr>
          <w:rFonts w:ascii="Times New Roman" w:hAnsi="Times New Roman" w:cs="Times New Roman"/>
          <w:sz w:val="24"/>
          <w:szCs w:val="24"/>
        </w:rPr>
        <w:lastRenderedPageBreak/>
        <w:t xml:space="preserve">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commentRangeStart w:id="715"/>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w:t>
      </w:r>
      <w:r w:rsidR="002C3931">
        <w:rPr>
          <w:rFonts w:ascii="Times New Roman" w:hAnsi="Times New Roman" w:cs="Times New Roman"/>
          <w:sz w:val="24"/>
          <w:szCs w:val="24"/>
        </w:rPr>
        <w:lastRenderedPageBreak/>
        <w:t>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commentRangeEnd w:id="715"/>
      <w:r w:rsidR="00B2561F">
        <w:rPr>
          <w:rStyle w:val="CommentReference"/>
        </w:rPr>
        <w:commentReference w:id="715"/>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commentRangeStart w:id="716"/>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 xml:space="preserve">is </w:t>
      </w:r>
      <w:r w:rsidR="006152DB">
        <w:rPr>
          <w:rFonts w:ascii="Times New Roman" w:hAnsi="Times New Roman" w:cs="Times New Roman"/>
          <w:sz w:val="24"/>
          <w:szCs w:val="24"/>
        </w:rPr>
        <w:lastRenderedPageBreak/>
        <w:t>insufficient to explain how children (e.g., Sobel et al., 2004) and adults (Griffiths et al., 2011) reason causally.</w:t>
      </w:r>
      <w:commentRangeEnd w:id="716"/>
      <w:r w:rsidR="008B34BD">
        <w:rPr>
          <w:rStyle w:val="CommentReference"/>
        </w:rPr>
        <w:commentReference w:id="716"/>
      </w:r>
      <w:r w:rsidR="006152DB">
        <w:rPr>
          <w:rFonts w:ascii="Times New Roman" w:hAnsi="Times New Roman" w:cs="Times New Roman"/>
          <w:sz w:val="24"/>
          <w:szCs w:val="24"/>
        </w:rPr>
        <w:t xml:space="preserve">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commentRangeStart w:id="717"/>
      <w:r>
        <w:rPr>
          <w:rFonts w:ascii="Times New Roman" w:hAnsi="Times New Roman" w:cs="Times New Roman"/>
          <w:sz w:val="24"/>
          <w:szCs w:val="24"/>
        </w:rPr>
        <w:t xml:space="preserve">One may question whether the difference between a setting in which participants are asked to reason about two candidate causes and one in which they </w:t>
      </w:r>
      <w:commentRangeEnd w:id="717"/>
      <w:r w:rsidR="008B34BD">
        <w:rPr>
          <w:rStyle w:val="CommentReference"/>
        </w:rPr>
        <w:commentReference w:id="717"/>
      </w:r>
      <w:r>
        <w:rPr>
          <w:rFonts w:ascii="Times New Roman" w:hAnsi="Times New Roman" w:cs="Times New Roman"/>
          <w:sz w:val="24"/>
          <w:szCs w:val="24"/>
        </w:rPr>
        <w:t xml:space="preserve">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w:t>
      </w:r>
      <w:commentRangeStart w:id="718"/>
      <w:r w:rsidR="00254245" w:rsidRPr="00254245">
        <w:rPr>
          <w:rFonts w:ascii="Times New Roman" w:hAnsi="Times New Roman" w:cs="Times New Roman"/>
          <w:sz w:val="24"/>
          <w:szCs w:val="24"/>
        </w:rPr>
        <w:t xml:space="preserve">only </w:t>
      </w:r>
      <w:commentRangeEnd w:id="718"/>
      <w:r w:rsidR="008B34BD">
        <w:rPr>
          <w:rStyle w:val="CommentReference"/>
        </w:rPr>
        <w:commentReference w:id="718"/>
      </w:r>
      <w:r w:rsidR="00254245" w:rsidRPr="00254245">
        <w:rPr>
          <w:rFonts w:ascii="Times New Roman" w:hAnsi="Times New Roman" w:cs="Times New Roman"/>
          <w:sz w:val="24"/>
          <w:szCs w:val="24"/>
        </w:rPr>
        <w:t xml:space="preserve">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Bonawitz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lastRenderedPageBreak/>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w:t>
      </w:r>
      <w:commentRangeStart w:id="719"/>
      <w:r w:rsidR="001C0ADB">
        <w:rPr>
          <w:rFonts w:ascii="Times New Roman" w:hAnsi="Times New Roman" w:cs="Times New Roman"/>
          <w:sz w:val="24"/>
          <w:szCs w:val="24"/>
        </w:rPr>
        <w:t>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commentRangeEnd w:id="719"/>
      <w:r w:rsidR="00844C58">
        <w:rPr>
          <w:rStyle w:val="CommentReference"/>
        </w:rPr>
        <w:commentReference w:id="719"/>
      </w:r>
    </w:p>
    <w:p w14:paraId="234153DC" w14:textId="5C47FE8A" w:rsidR="00A7059F" w:rsidRDefault="00832C48" w:rsidP="00A7059F">
      <w:pPr>
        <w:spacing w:line="480" w:lineRule="auto"/>
        <w:ind w:firstLine="720"/>
        <w:contextualSpacing/>
        <w:rPr>
          <w:rFonts w:ascii="Times New Roman" w:hAnsi="Times New Roman" w:cs="Times New Roman"/>
          <w:sz w:val="24"/>
          <w:szCs w:val="24"/>
        </w:rPr>
      </w:pPr>
      <w:del w:id="720" w:author="Sobel, David" w:date="2023-07-10T16:44:00Z">
        <w:r w:rsidDel="008B34BD">
          <w:rPr>
            <w:rFonts w:ascii="Times New Roman" w:hAnsi="Times New Roman" w:cs="Times New Roman"/>
            <w:sz w:val="24"/>
            <w:szCs w:val="24"/>
          </w:rPr>
          <w:delText>It turns out that t</w:delText>
        </w:r>
      </w:del>
      <w:ins w:id="721" w:author="Sobel, David" w:date="2023-07-10T16:44:00Z">
        <w:r w:rsidR="008B34BD">
          <w:rPr>
            <w:rFonts w:ascii="Times New Roman" w:hAnsi="Times New Roman" w:cs="Times New Roman"/>
            <w:sz w:val="24"/>
            <w:szCs w:val="24"/>
          </w:rPr>
          <w:t>T</w:t>
        </w:r>
      </w:ins>
      <w:r>
        <w:rPr>
          <w:rFonts w:ascii="Times New Roman" w:hAnsi="Times New Roman" w:cs="Times New Roman"/>
          <w:sz w:val="24"/>
          <w:szCs w:val="24"/>
        </w:rPr>
        <w:t xml:space="preserve">here </w:t>
      </w:r>
      <w:commentRangeStart w:id="722"/>
      <w:r>
        <w:rPr>
          <w:rFonts w:ascii="Times New Roman" w:hAnsi="Times New Roman" w:cs="Times New Roman"/>
          <w:sz w:val="24"/>
          <w:szCs w:val="24"/>
        </w:rPr>
        <w:t xml:space="preserve">is </w:t>
      </w:r>
      <w:commentRangeEnd w:id="722"/>
      <w:r w:rsidR="008B34BD">
        <w:rPr>
          <w:rStyle w:val="CommentReference"/>
        </w:rPr>
        <w:commentReference w:id="722"/>
      </w:r>
      <w:r>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in a virtual memory </w:t>
      </w:r>
      <w:r w:rsidR="00C84269" w:rsidRPr="00C84269">
        <w:rPr>
          <w:rFonts w:ascii="Times New Roman" w:hAnsi="Times New Roman" w:cs="Times New Roman"/>
          <w:sz w:val="24"/>
          <w:szCs w:val="24"/>
        </w:rPr>
        <w:lastRenderedPageBreak/>
        <w:t>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w:t>
      </w:r>
      <w:r w:rsidR="00D66DD2">
        <w:rPr>
          <w:rFonts w:ascii="Times New Roman" w:hAnsi="Times New Roman" w:cs="Times New Roman"/>
          <w:sz w:val="24"/>
          <w:szCs w:val="24"/>
        </w:rPr>
        <w:lastRenderedPageBreak/>
        <w:t xml:space="preserve">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commentRangeStart w:id="723"/>
      <w:r w:rsidR="007A088F">
        <w:rPr>
          <w:rFonts w:ascii="Times New Roman" w:hAnsi="Times New Roman" w:cs="Times New Roman"/>
          <w:sz w:val="24"/>
          <w:szCs w:val="24"/>
        </w:rPr>
        <w:t xml:space="preserve">common </w:t>
      </w:r>
      <w:commentRangeEnd w:id="723"/>
      <w:r w:rsidR="00844C58">
        <w:rPr>
          <w:rStyle w:val="CommentReference"/>
        </w:rPr>
        <w:commentReference w:id="723"/>
      </w:r>
      <w:r w:rsidR="007A088F">
        <w:rPr>
          <w:rFonts w:ascii="Times New Roman" w:hAnsi="Times New Roman" w:cs="Times New Roman"/>
          <w:sz w:val="24"/>
          <w:szCs w:val="24"/>
        </w:rPr>
        <w:t>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commentRangeStart w:id="724"/>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commentRangeEnd w:id="724"/>
      <w:r w:rsidR="00844C58">
        <w:rPr>
          <w:rStyle w:val="CommentReference"/>
        </w:rPr>
        <w:commentReference w:id="724"/>
      </w:r>
    </w:p>
    <w:p w14:paraId="1C0895DA" w14:textId="01E9374B"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w:t>
      </w:r>
      <w:del w:id="725" w:author="Sobel, David" w:date="2023-07-10T17:07:00Z">
        <w:r w:rsidR="003C6571" w:rsidDel="00B33091">
          <w:rPr>
            <w:rFonts w:ascii="Times New Roman" w:hAnsi="Times New Roman" w:cs="Times New Roman"/>
            <w:sz w:val="24"/>
            <w:szCs w:val="24"/>
          </w:rPr>
          <w:delText xml:space="preserve">This </w:delText>
        </w:r>
      </w:del>
      <w:ins w:id="726"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xml:space="preserve">, this would suggest that children’s normative </w:t>
      </w:r>
      <w:r w:rsidR="003C6571">
        <w:rPr>
          <w:rFonts w:ascii="Times New Roman" w:hAnsi="Times New Roman" w:cs="Times New Roman"/>
          <w:sz w:val="24"/>
          <w:szCs w:val="24"/>
        </w:rPr>
        <w:lastRenderedPageBreak/>
        <w:t>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Slemmer,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4"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5"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6"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Much like the fact that you are not arguing that the perceptron you build is the way children make inferences, advocates of Bayesianism are not arguing that children calculate Bayes in their heads.</w:t>
      </w:r>
    </w:p>
  </w:comment>
  <w:comment w:id="8"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9"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0"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1"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5"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8"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0"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321"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323" w:author="Sobel, David" w:date="2023-07-10T16:10:00Z" w:initials="SD">
    <w:p w14:paraId="1D177071" w14:textId="77777777" w:rsidR="00916750" w:rsidRDefault="00916750" w:rsidP="00916750">
      <w:pPr>
        <w:pStyle w:val="CommentText"/>
      </w:pPr>
      <w:r>
        <w:rPr>
          <w:rStyle w:val="CommentReference"/>
        </w:rPr>
        <w:annotationRef/>
      </w:r>
      <w:r>
        <w:t>This needs to come earlier.</w:t>
      </w:r>
    </w:p>
    <w:p w14:paraId="274161AA" w14:textId="77777777" w:rsidR="00916750" w:rsidRDefault="00916750" w:rsidP="00916750">
      <w:pPr>
        <w:pStyle w:val="CommentText"/>
      </w:pPr>
    </w:p>
  </w:comment>
  <w:comment w:id="337"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369" w:author="Sobel, David" w:date="2023-07-10T16:27:00Z" w:initials="SD">
    <w:p w14:paraId="0A273CD7" w14:textId="77777777" w:rsidR="00B2561F" w:rsidRDefault="000E539B">
      <w:pPr>
        <w:pStyle w:val="CommentText"/>
      </w:pPr>
      <w:r>
        <w:rPr>
          <w:rStyle w:val="CommentReference"/>
        </w:rPr>
        <w:annotationRef/>
      </w:r>
      <w:r>
        <w:t xml:space="preserve">Honestly, I think we’re spending way too much space on these models fits, and I’m not sure we have really set up why we’re doing this. The basic idea, as I understand it, is that the model fits better for one over the other, but that model doesn’t always make the </w:t>
      </w:r>
      <w:r w:rsidR="00B2561F">
        <w:t>appropriate</w:t>
      </w:r>
      <w:r>
        <w:t xml:space="preserve"> qualitative predictions</w:t>
      </w:r>
      <w:r w:rsidR="00B2561F">
        <w:t>.</w:t>
      </w:r>
    </w:p>
    <w:p w14:paraId="59EC3B3D" w14:textId="77777777" w:rsidR="00B2561F" w:rsidRDefault="00B2561F">
      <w:pPr>
        <w:pStyle w:val="CommentText"/>
      </w:pPr>
    </w:p>
    <w:p w14:paraId="7F8EA4D6" w14:textId="39EB4993" w:rsidR="00B2561F" w:rsidRDefault="00B2561F">
      <w:pPr>
        <w:pStyle w:val="CommentText"/>
      </w:pPr>
      <w:r>
        <w:t>It really does feel like this can be shortened to make the point. The connectionist model does slightly better overall, even if it doesn’t make the specific BB prediction.</w:t>
      </w:r>
    </w:p>
  </w:comment>
  <w:comment w:id="715" w:author="Sobel, David" w:date="2023-07-10T16:42:00Z" w:initials="SD">
    <w:p w14:paraId="1272693E" w14:textId="2C73CD7D" w:rsidR="00B2561F" w:rsidRDefault="00B2561F">
      <w:pPr>
        <w:pStyle w:val="CommentText"/>
      </w:pPr>
      <w:r>
        <w:rPr>
          <w:rStyle w:val="CommentReference"/>
        </w:rPr>
        <w:annotationRef/>
      </w:r>
      <w:r>
        <w:t>This could be shortened. I’m not going to edit as much because if we want to set up the assoc/Bayes difference earlier, then I think some of this needs to be rewritten. Let’s talk after you read/edit the intro.</w:t>
      </w:r>
    </w:p>
  </w:comment>
  <w:comment w:id="716" w:author="Sobel, David" w:date="2023-07-10T16:43:00Z" w:initials="SD">
    <w:p w14:paraId="7BB58CBE" w14:textId="7DAB7CD2" w:rsidR="008B34BD" w:rsidRDefault="008B34BD">
      <w:pPr>
        <w:pStyle w:val="CommentText"/>
      </w:pPr>
      <w:r>
        <w:rPr>
          <w:rStyle w:val="CommentReference"/>
        </w:rPr>
        <w:annotationRef/>
      </w:r>
      <w:r>
        <w:t>Yeah. I’m just going to keep objecting to sentences like this one, because you’re leaving out large chunks of argument in these papers.</w:t>
      </w:r>
    </w:p>
  </w:comment>
  <w:comment w:id="717" w:author="Sobel, David" w:date="2023-07-10T16:45:00Z" w:initials="SD">
    <w:p w14:paraId="7B518E78" w14:textId="7D0B7484" w:rsidR="008B34BD" w:rsidRDefault="008B34BD">
      <w:pPr>
        <w:pStyle w:val="CommentText"/>
      </w:pPr>
      <w:r>
        <w:rPr>
          <w:rStyle w:val="CommentReference"/>
        </w:rPr>
        <w:annotationRef/>
      </w:r>
      <w:r>
        <w:t xml:space="preserve">I see the argument that you’re making, but this could easily be read as insulting, and I don’t think you mean to be. Reword. </w:t>
      </w:r>
    </w:p>
    <w:p w14:paraId="3B81F8BE" w14:textId="0430768E" w:rsidR="008B34BD" w:rsidRDefault="008B34BD">
      <w:pPr>
        <w:pStyle w:val="CommentText"/>
      </w:pPr>
    </w:p>
    <w:p w14:paraId="5240DDC8" w14:textId="1D45E6F2" w:rsidR="008B34BD" w:rsidRDefault="008B34BD">
      <w:pPr>
        <w:pStyle w:val="CommentText"/>
      </w:pPr>
      <w:r>
        <w:t xml:space="preserve">In general, there’s an exegesis I want to do, which is to eliminate all of the unnecessary conversational verbiage. I’ve been doing some of this as I go, but I could probably eliminate 500 more words if I really took a buzz saw to this. </w:t>
      </w:r>
      <w:r w:rsidR="00844C58">
        <w:t>S</w:t>
      </w:r>
      <w:r>
        <w:t xml:space="preserve">entences that start “One may question” and “Such skepticism” </w:t>
      </w:r>
      <w:r w:rsidR="00844C58">
        <w:t>are perfect examples where you use 12 words when 7 will do (or 5 sentences to make a point you could make in 3).</w:t>
      </w:r>
    </w:p>
    <w:p w14:paraId="099E5015" w14:textId="77777777" w:rsidR="008B34BD" w:rsidRDefault="008B34BD">
      <w:pPr>
        <w:pStyle w:val="CommentText"/>
      </w:pPr>
    </w:p>
    <w:p w14:paraId="3278C055" w14:textId="02D39240" w:rsidR="008B34BD" w:rsidRDefault="008B34BD">
      <w:pPr>
        <w:pStyle w:val="CommentText"/>
      </w:pPr>
    </w:p>
  </w:comment>
  <w:comment w:id="718" w:author="Sobel, David" w:date="2023-07-10T16:45:00Z" w:initials="SD">
    <w:p w14:paraId="35A7BE75" w14:textId="4FF5A251" w:rsidR="008B34BD" w:rsidRDefault="008B34BD">
      <w:pPr>
        <w:pStyle w:val="CommentText"/>
      </w:pPr>
      <w:r>
        <w:rPr>
          <w:rStyle w:val="CommentReference"/>
        </w:rPr>
        <w:annotationRef/>
      </w:r>
      <w:r>
        <w:t>So, this line of argumentation really follows from the idea that the same model fit on my 2004 data shows Bayesian &gt; Association (which it presumably does, but we don’t show that here)</w:t>
      </w:r>
    </w:p>
  </w:comment>
  <w:comment w:id="719" w:author="Sobel, David" w:date="2023-07-10T16:51:00Z" w:initials="SD">
    <w:p w14:paraId="1DB98132" w14:textId="0FEC10D5" w:rsidR="00844C58" w:rsidRDefault="00844C58">
      <w:pPr>
        <w:pStyle w:val="CommentText"/>
      </w:pPr>
      <w:r>
        <w:rPr>
          <w:rStyle w:val="CommentReference"/>
        </w:rPr>
        <w:annotationRef/>
      </w:r>
      <w:r>
        <w:t>But you have no idea that children are actually doing this. This strikes me as a confluence of computational and algorithmic level modeling. Surely you don’t believe that we just have perceptrons in our heads?</w:t>
      </w:r>
    </w:p>
  </w:comment>
  <w:comment w:id="722"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 w:id="723" w:author="Sobel, David" w:date="2023-07-10T16:53:00Z" w:initials="SD">
    <w:p w14:paraId="305D43A3" w14:textId="77777777" w:rsidR="00844C58" w:rsidRDefault="00844C58">
      <w:pPr>
        <w:pStyle w:val="CommentText"/>
      </w:pPr>
      <w:r>
        <w:rPr>
          <w:rStyle w:val="CommentReference"/>
        </w:rPr>
        <w:annotationRef/>
      </w:r>
      <w:r>
        <w:t>I think the better case is when blickets are rare.</w:t>
      </w:r>
    </w:p>
    <w:p w14:paraId="4CA700DE" w14:textId="77777777" w:rsidR="00844C58" w:rsidRDefault="00844C58">
      <w:pPr>
        <w:pStyle w:val="CommentText"/>
      </w:pPr>
    </w:p>
    <w:p w14:paraId="6E4E7A8A" w14:textId="73FFF002" w:rsidR="00844C58" w:rsidRDefault="00844C58">
      <w:pPr>
        <w:pStyle w:val="CommentText"/>
      </w:pPr>
      <w:r>
        <w:t xml:space="preserve">I don’t understand why you’re ignoring the cases where this was manipulated. </w:t>
      </w:r>
    </w:p>
  </w:comment>
  <w:comment w:id="724" w:author="Sobel, David" w:date="2023-07-10T16:53:00Z" w:initials="SD">
    <w:p w14:paraId="3CA78279" w14:textId="398B6E0D" w:rsidR="00844C58" w:rsidRDefault="00844C58">
      <w:pPr>
        <w:pStyle w:val="CommentText"/>
      </w:pPr>
      <w:r>
        <w:rPr>
          <w:rStyle w:val="CommentReference"/>
        </w:rPr>
        <w:annotationRef/>
      </w:r>
      <w:r>
        <w:t xml:space="preserve">I’m not sure I understand </w:t>
      </w:r>
      <w:r w:rsidR="00B33091">
        <w:t>why you’re spending a paragraph on this argument. I don’t think this is a point to focus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53B78DBB" w15:done="0"/>
  <w15:commentEx w15:paraId="274161AA" w15:done="0"/>
  <w15:commentEx w15:paraId="3F3D13BD" w15:done="0"/>
  <w15:commentEx w15:paraId="7F8EA4D6" w15:done="0"/>
  <w15:commentEx w15:paraId="1272693E" w15:done="0"/>
  <w15:commentEx w15:paraId="7BB58CBE" w15:done="0"/>
  <w15:commentEx w15:paraId="3278C055" w15:done="0"/>
  <w15:commentEx w15:paraId="35A7BE75" w15:done="0"/>
  <w15:commentEx w15:paraId="1DB98132" w15:done="0"/>
  <w15:commentEx w15:paraId="50FCD923" w15:done="0"/>
  <w15:commentEx w15:paraId="6E4E7A8A" w15:done="0"/>
  <w15:commentEx w15:paraId="3CA78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53B78DBB" w16cid:durableId="2856A861"/>
  <w16cid:commentId w16cid:paraId="274161AA" w16cid:durableId="285B8C86"/>
  <w16cid:commentId w16cid:paraId="3F3D13BD" w16cid:durableId="2856A8F5"/>
  <w16cid:commentId w16cid:paraId="7F8EA4D6" w16cid:durableId="2856AFE6"/>
  <w16cid:commentId w16cid:paraId="1272693E" w16cid:durableId="2856B369"/>
  <w16cid:commentId w16cid:paraId="7BB58CBE" w16cid:durableId="2856B3B4"/>
  <w16cid:commentId w16cid:paraId="3278C055" w16cid:durableId="2856B41B"/>
  <w16cid:commentId w16cid:paraId="35A7BE75" w16cid:durableId="2856B417"/>
  <w16cid:commentId w16cid:paraId="1DB98132" w16cid:durableId="2856B5AA"/>
  <w16cid:commentId w16cid:paraId="50FCD923" w16cid:durableId="2856B3F5"/>
  <w16cid:commentId w16cid:paraId="6E4E7A8A" w16cid:durableId="2856B5F0"/>
  <w16cid:commentId w16cid:paraId="3CA78279" w16cid:durableId="2856B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AF6F" w14:textId="77777777" w:rsidR="00C764C9" w:rsidRDefault="00C764C9" w:rsidP="00323E12">
      <w:pPr>
        <w:spacing w:after="0" w:line="240" w:lineRule="auto"/>
      </w:pPr>
      <w:r>
        <w:separator/>
      </w:r>
    </w:p>
  </w:endnote>
  <w:endnote w:type="continuationSeparator" w:id="0">
    <w:p w14:paraId="1EB08173" w14:textId="77777777" w:rsidR="00C764C9" w:rsidRDefault="00C764C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CEAEC" w14:textId="77777777" w:rsidR="00C764C9" w:rsidRDefault="00C764C9" w:rsidP="00323E12">
      <w:pPr>
        <w:spacing w:after="0" w:line="240" w:lineRule="auto"/>
      </w:pPr>
      <w:r>
        <w:separator/>
      </w:r>
    </w:p>
  </w:footnote>
  <w:footnote w:type="continuationSeparator" w:id="0">
    <w:p w14:paraId="30602672" w14:textId="77777777" w:rsidR="00C764C9" w:rsidRDefault="00C764C9"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42E"/>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6E8"/>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6D88"/>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3C52"/>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344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5DF1"/>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5F7"/>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0DE6"/>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08C"/>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105"/>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3160"/>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3F7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AD1"/>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736"/>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65F"/>
    <w:rsid w:val="00467F2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A29"/>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39B"/>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1F16"/>
    <w:rsid w:val="005B2D44"/>
    <w:rsid w:val="005B30E9"/>
    <w:rsid w:val="005B389B"/>
    <w:rsid w:val="005B43E3"/>
    <w:rsid w:val="005B4B4C"/>
    <w:rsid w:val="005B5790"/>
    <w:rsid w:val="005B5DCD"/>
    <w:rsid w:val="005B60B3"/>
    <w:rsid w:val="005B6220"/>
    <w:rsid w:val="005B638F"/>
    <w:rsid w:val="005B6703"/>
    <w:rsid w:val="005B70DD"/>
    <w:rsid w:val="005B7988"/>
    <w:rsid w:val="005B7998"/>
    <w:rsid w:val="005B7DB9"/>
    <w:rsid w:val="005C0812"/>
    <w:rsid w:val="005C0D50"/>
    <w:rsid w:val="005C0D78"/>
    <w:rsid w:val="005C10A0"/>
    <w:rsid w:val="005C12FB"/>
    <w:rsid w:val="005C23FC"/>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AB9"/>
    <w:rsid w:val="005D1D31"/>
    <w:rsid w:val="005D1EE0"/>
    <w:rsid w:val="005D2375"/>
    <w:rsid w:val="005D2902"/>
    <w:rsid w:val="005D2AF9"/>
    <w:rsid w:val="005D2B26"/>
    <w:rsid w:val="005D33AA"/>
    <w:rsid w:val="005D369C"/>
    <w:rsid w:val="005D3B6A"/>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508"/>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17A58"/>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A1A"/>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5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8B1"/>
    <w:rsid w:val="0082196A"/>
    <w:rsid w:val="00821CDA"/>
    <w:rsid w:val="00821DAC"/>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0E1"/>
    <w:rsid w:val="008A4211"/>
    <w:rsid w:val="008A489F"/>
    <w:rsid w:val="008A5633"/>
    <w:rsid w:val="008A5A2D"/>
    <w:rsid w:val="008A6C7D"/>
    <w:rsid w:val="008A70D4"/>
    <w:rsid w:val="008A7179"/>
    <w:rsid w:val="008A77A0"/>
    <w:rsid w:val="008A77BC"/>
    <w:rsid w:val="008A7BF5"/>
    <w:rsid w:val="008A7C32"/>
    <w:rsid w:val="008A7D20"/>
    <w:rsid w:val="008B07A2"/>
    <w:rsid w:val="008B106C"/>
    <w:rsid w:val="008B136C"/>
    <w:rsid w:val="008B1CFA"/>
    <w:rsid w:val="008B1CFB"/>
    <w:rsid w:val="008B1EB2"/>
    <w:rsid w:val="008B1EC7"/>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3A0"/>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5D1A"/>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DED"/>
    <w:rsid w:val="008F7F61"/>
    <w:rsid w:val="0090058F"/>
    <w:rsid w:val="009009DC"/>
    <w:rsid w:val="009025BD"/>
    <w:rsid w:val="00902BA5"/>
    <w:rsid w:val="0090471B"/>
    <w:rsid w:val="00904720"/>
    <w:rsid w:val="0090474C"/>
    <w:rsid w:val="00904937"/>
    <w:rsid w:val="009052C8"/>
    <w:rsid w:val="009054BA"/>
    <w:rsid w:val="009055A8"/>
    <w:rsid w:val="0090574A"/>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750"/>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20D0"/>
    <w:rsid w:val="009333FA"/>
    <w:rsid w:val="00933CC7"/>
    <w:rsid w:val="009341B0"/>
    <w:rsid w:val="009345F9"/>
    <w:rsid w:val="009348D6"/>
    <w:rsid w:val="00934994"/>
    <w:rsid w:val="00934A32"/>
    <w:rsid w:val="00934A74"/>
    <w:rsid w:val="00934D4E"/>
    <w:rsid w:val="0093598D"/>
    <w:rsid w:val="00935C1B"/>
    <w:rsid w:val="0093601D"/>
    <w:rsid w:val="009363DA"/>
    <w:rsid w:val="009363F8"/>
    <w:rsid w:val="00936EED"/>
    <w:rsid w:val="00936F5F"/>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5C2"/>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A6B"/>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3A1A"/>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637"/>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5EF"/>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1B99"/>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0E7D"/>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717"/>
    <w:rsid w:val="00B26745"/>
    <w:rsid w:val="00B26BDB"/>
    <w:rsid w:val="00B301FD"/>
    <w:rsid w:val="00B30CA6"/>
    <w:rsid w:val="00B31293"/>
    <w:rsid w:val="00B31F09"/>
    <w:rsid w:val="00B31F5C"/>
    <w:rsid w:val="00B322B3"/>
    <w:rsid w:val="00B32B5E"/>
    <w:rsid w:val="00B33091"/>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8BE"/>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351"/>
    <w:rsid w:val="00C2299C"/>
    <w:rsid w:val="00C22FF8"/>
    <w:rsid w:val="00C23E21"/>
    <w:rsid w:val="00C2417B"/>
    <w:rsid w:val="00C2462D"/>
    <w:rsid w:val="00C24869"/>
    <w:rsid w:val="00C2494A"/>
    <w:rsid w:val="00C249BF"/>
    <w:rsid w:val="00C24D9D"/>
    <w:rsid w:val="00C24FAA"/>
    <w:rsid w:val="00C24FF7"/>
    <w:rsid w:val="00C25BAB"/>
    <w:rsid w:val="00C25FDA"/>
    <w:rsid w:val="00C26115"/>
    <w:rsid w:val="00C261D3"/>
    <w:rsid w:val="00C266FF"/>
    <w:rsid w:val="00C27119"/>
    <w:rsid w:val="00C27162"/>
    <w:rsid w:val="00C274F3"/>
    <w:rsid w:val="00C279F5"/>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162"/>
    <w:rsid w:val="00C72F7F"/>
    <w:rsid w:val="00C735AF"/>
    <w:rsid w:val="00C7369B"/>
    <w:rsid w:val="00C741D5"/>
    <w:rsid w:val="00C743B9"/>
    <w:rsid w:val="00C747E9"/>
    <w:rsid w:val="00C74BA6"/>
    <w:rsid w:val="00C75966"/>
    <w:rsid w:val="00C76216"/>
    <w:rsid w:val="00C762B8"/>
    <w:rsid w:val="00C764C9"/>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9AF"/>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3E"/>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93E"/>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053"/>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1F0"/>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01A"/>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73C"/>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185"/>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8B6"/>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6AA"/>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5D99"/>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837"/>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0"/>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2CAA"/>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2F3"/>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DB4"/>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45</Pages>
  <Words>11051</Words>
  <Characters>62993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14</cp:revision>
  <cp:lastPrinted>2019-03-04T23:20:00Z</cp:lastPrinted>
  <dcterms:created xsi:type="dcterms:W3CDTF">2023-07-14T12:53:00Z</dcterms:created>
  <dcterms:modified xsi:type="dcterms:W3CDTF">2023-07-14T16:55:00Z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